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E4A3D" w14:textId="77777777" w:rsidR="00663051" w:rsidRDefault="00663051" w:rsidP="00663051">
      <w:pPr>
        <w:pStyle w:val="Title"/>
      </w:pPr>
      <w:r w:rsidRPr="00ED531C">
        <w:t xml:space="preserve">INFLUENCE </w:t>
      </w:r>
      <w:r>
        <w:t>O</w:t>
      </w:r>
      <w:r w:rsidRPr="00ED531C">
        <w:t xml:space="preserve">F CORROSION </w:t>
      </w:r>
      <w:r>
        <w:t>O</w:t>
      </w:r>
      <w:r w:rsidRPr="00ED531C">
        <w:t xml:space="preserve">N </w:t>
      </w:r>
      <w:r>
        <w:t xml:space="preserve">FAILURE MECHANISMS AND </w:t>
      </w:r>
      <w:r w:rsidRPr="00ED531C">
        <w:t xml:space="preserve">LIFETIME </w:t>
      </w:r>
      <w:r>
        <w:t>SEISMIC RISK ASSESSMENT</w:t>
      </w:r>
      <w:r w:rsidRPr="00ED531C">
        <w:t xml:space="preserve"> </w:t>
      </w:r>
      <w:r>
        <w:t>O</w:t>
      </w:r>
      <w:r w:rsidRPr="00ED531C">
        <w:t xml:space="preserve">F </w:t>
      </w:r>
      <w:r w:rsidRPr="005E1DFE">
        <w:t>LOW-DUCTILITY RC FRAMES</w:t>
      </w:r>
    </w:p>
    <w:p w14:paraId="3568817C" w14:textId="77777777" w:rsidR="009E2A8A" w:rsidRPr="00EA1A8B" w:rsidRDefault="009E2A8A" w:rsidP="00202012">
      <w:pPr>
        <w:rPr>
          <w:lang w:val="en-US"/>
        </w:rPr>
      </w:pPr>
    </w:p>
    <w:p w14:paraId="053C4705" w14:textId="4B7C8E5E" w:rsidR="000A2E58" w:rsidRPr="00EA1A8B" w:rsidRDefault="006B758C" w:rsidP="00202012">
      <w:pPr>
        <w:pStyle w:val="Authors"/>
        <w:rPr>
          <w:sz w:val="20"/>
          <w:szCs w:val="20"/>
          <w:vertAlign w:val="superscript"/>
          <w:lang w:val="en-US"/>
        </w:rPr>
      </w:pPr>
      <w:commentRangeStart w:id="0"/>
      <w:r>
        <w:rPr>
          <w:sz w:val="20"/>
          <w:szCs w:val="20"/>
          <w:lang w:val="en-US"/>
        </w:rPr>
        <w:t>S. Shek</w:t>
      </w:r>
      <w:ins w:id="1" w:author="Jay Ghosh" w:date="2022-03-01T06:16:00Z">
        <w:r w:rsidR="00AC5927">
          <w:rPr>
            <w:sz w:val="20"/>
            <w:szCs w:val="20"/>
            <w:lang w:val="en-US"/>
          </w:rPr>
          <w:t>h</w:t>
        </w:r>
      </w:ins>
      <w:r>
        <w:rPr>
          <w:sz w:val="20"/>
          <w:szCs w:val="20"/>
          <w:lang w:val="en-US"/>
        </w:rPr>
        <w:t>ar</w:t>
      </w:r>
      <w:ins w:id="2" w:author="Devang Lad" w:date="2022-03-01T18:18:00Z">
        <w:r w:rsidR="001041A5" w:rsidRPr="001041A5">
          <w:rPr>
            <w:sz w:val="20"/>
            <w:szCs w:val="20"/>
            <w:vertAlign w:val="superscript"/>
            <w:lang w:val="en-US"/>
            <w:rPrChange w:id="3" w:author="Devang Lad" w:date="2022-03-01T18:18:00Z">
              <w:rPr>
                <w:sz w:val="20"/>
                <w:szCs w:val="20"/>
                <w:lang w:val="en-US"/>
              </w:rPr>
            </w:rPrChange>
          </w:rPr>
          <w:t>1</w:t>
        </w:r>
      </w:ins>
      <w:r>
        <w:rPr>
          <w:sz w:val="20"/>
          <w:szCs w:val="20"/>
          <w:lang w:val="en-US"/>
        </w:rPr>
        <w:t xml:space="preserve">, </w:t>
      </w:r>
      <w:r w:rsidR="00F9730B" w:rsidRPr="00EA1A8B">
        <w:rPr>
          <w:sz w:val="20"/>
          <w:szCs w:val="20"/>
          <w:lang w:val="en-US"/>
        </w:rPr>
        <w:t xml:space="preserve">F. </w:t>
      </w:r>
      <w:del w:id="4" w:author="Devang Lad" w:date="2022-03-01T18:19:00Z">
        <w:r w:rsidR="00F9730B" w:rsidRPr="00EA1A8B" w:rsidDel="00097CE6">
          <w:rPr>
            <w:sz w:val="20"/>
            <w:szCs w:val="20"/>
            <w:lang w:val="en-US"/>
          </w:rPr>
          <w:delText>Freddi</w:delText>
        </w:r>
        <w:r w:rsidR="009E713C" w:rsidRPr="00EA1A8B" w:rsidDel="00097CE6">
          <w:rPr>
            <w:sz w:val="20"/>
            <w:szCs w:val="20"/>
            <w:vertAlign w:val="superscript"/>
            <w:lang w:val="en-US"/>
          </w:rPr>
          <w:delText>1</w:delText>
        </w:r>
      </w:del>
      <w:ins w:id="5" w:author="Devang Lad" w:date="2022-03-01T18:19:00Z">
        <w:r w:rsidR="00097CE6" w:rsidRPr="00EA1A8B">
          <w:rPr>
            <w:sz w:val="20"/>
            <w:szCs w:val="20"/>
            <w:lang w:val="en-US"/>
          </w:rPr>
          <w:t>Freddi</w:t>
        </w:r>
        <w:r w:rsidR="00097CE6">
          <w:rPr>
            <w:sz w:val="20"/>
            <w:szCs w:val="20"/>
            <w:vertAlign w:val="superscript"/>
            <w:lang w:val="en-US"/>
          </w:rPr>
          <w:t>2</w:t>
        </w:r>
      </w:ins>
      <w:r w:rsidR="007B6420" w:rsidRPr="00EA1A8B">
        <w:rPr>
          <w:sz w:val="20"/>
          <w:szCs w:val="20"/>
          <w:vertAlign w:val="superscript"/>
          <w:lang w:val="en-US"/>
        </w:rPr>
        <w:t>*</w:t>
      </w:r>
      <w:r w:rsidR="00F66F2C" w:rsidRPr="00EA1A8B">
        <w:rPr>
          <w:sz w:val="20"/>
          <w:szCs w:val="20"/>
          <w:lang w:val="en-US"/>
        </w:rPr>
        <w:t>,</w:t>
      </w:r>
      <w:r w:rsidR="00F9730B" w:rsidRPr="00EA1A8B">
        <w:rPr>
          <w:sz w:val="20"/>
          <w:szCs w:val="20"/>
          <w:lang w:val="en-US"/>
        </w:rPr>
        <w:t xml:space="preserve"> J. </w:t>
      </w:r>
      <w:del w:id="6" w:author="Devang Lad" w:date="2022-03-01T18:19:00Z">
        <w:r w:rsidR="00F9730B" w:rsidRPr="00EA1A8B" w:rsidDel="00097CE6">
          <w:rPr>
            <w:sz w:val="20"/>
            <w:szCs w:val="20"/>
            <w:lang w:val="en-US"/>
          </w:rPr>
          <w:delText>Ghosh</w:delText>
        </w:r>
        <w:r w:rsidR="009E713C" w:rsidRPr="00EA1A8B" w:rsidDel="00097CE6">
          <w:rPr>
            <w:sz w:val="20"/>
            <w:szCs w:val="20"/>
            <w:vertAlign w:val="superscript"/>
            <w:lang w:val="en-US"/>
          </w:rPr>
          <w:delText>2</w:delText>
        </w:r>
      </w:del>
      <w:ins w:id="7" w:author="Devang Lad" w:date="2022-03-01T18:19:00Z">
        <w:r w:rsidR="00097CE6" w:rsidRPr="00EA1A8B">
          <w:rPr>
            <w:sz w:val="20"/>
            <w:szCs w:val="20"/>
            <w:lang w:val="en-US"/>
          </w:rPr>
          <w:t>Ghosh</w:t>
        </w:r>
        <w:r w:rsidR="00097CE6">
          <w:rPr>
            <w:sz w:val="20"/>
            <w:szCs w:val="20"/>
            <w:vertAlign w:val="superscript"/>
            <w:lang w:val="en-US"/>
          </w:rPr>
          <w:t>3</w:t>
        </w:r>
      </w:ins>
      <w:del w:id="8" w:author="Devang Lad" w:date="2022-03-01T18:16:00Z">
        <w:r w:rsidR="009E713C" w:rsidRPr="00AC5927" w:rsidDel="00BB509D">
          <w:rPr>
            <w:strike/>
            <w:sz w:val="20"/>
            <w:szCs w:val="20"/>
            <w:highlight w:val="lightGray"/>
            <w:lang w:val="en-US"/>
            <w:rPrChange w:id="9" w:author="Jay Ghosh" w:date="2022-03-01T06:16:00Z">
              <w:rPr>
                <w:sz w:val="20"/>
                <w:szCs w:val="20"/>
                <w:lang w:val="en-US"/>
              </w:rPr>
            </w:rPrChange>
          </w:rPr>
          <w:delText>, N. Kotoky</w:delText>
        </w:r>
        <w:r w:rsidR="00A2395D" w:rsidRPr="00AC5927" w:rsidDel="00BB509D">
          <w:rPr>
            <w:strike/>
            <w:sz w:val="20"/>
            <w:szCs w:val="20"/>
            <w:highlight w:val="lightGray"/>
            <w:vertAlign w:val="superscript"/>
            <w:lang w:val="en-US"/>
            <w:rPrChange w:id="10" w:author="Jay Ghosh" w:date="2022-03-01T06:16:00Z">
              <w:rPr>
                <w:sz w:val="20"/>
                <w:szCs w:val="20"/>
                <w:vertAlign w:val="superscript"/>
                <w:lang w:val="en-US"/>
              </w:rPr>
            </w:rPrChange>
          </w:rPr>
          <w:delText>3</w:delText>
        </w:r>
        <w:r w:rsidR="009E713C" w:rsidRPr="00EA1A8B" w:rsidDel="00BB509D">
          <w:rPr>
            <w:sz w:val="20"/>
            <w:szCs w:val="20"/>
            <w:lang w:val="en-US"/>
          </w:rPr>
          <w:delText xml:space="preserve"> </w:delText>
        </w:r>
      </w:del>
      <w:ins w:id="11" w:author="Devang Lad" w:date="2022-03-01T18:16:00Z">
        <w:r w:rsidR="00BB509D">
          <w:rPr>
            <w:sz w:val="20"/>
            <w:szCs w:val="20"/>
            <w:lang w:val="en-US"/>
          </w:rPr>
          <w:t xml:space="preserve">, </w:t>
        </w:r>
      </w:ins>
      <w:r w:rsidR="00F9730B" w:rsidRPr="00EA1A8B">
        <w:rPr>
          <w:sz w:val="20"/>
          <w:szCs w:val="20"/>
          <w:lang w:val="en-US"/>
        </w:rPr>
        <w:t xml:space="preserve">and </w:t>
      </w:r>
      <w:r>
        <w:rPr>
          <w:sz w:val="20"/>
          <w:szCs w:val="20"/>
          <w:lang w:val="en-US"/>
        </w:rPr>
        <w:t xml:space="preserve">D. </w:t>
      </w:r>
      <w:del w:id="12" w:author="Devang Lad" w:date="2022-03-01T18:17:00Z">
        <w:r w:rsidDel="00BB509D">
          <w:rPr>
            <w:sz w:val="20"/>
            <w:szCs w:val="20"/>
            <w:lang w:val="en-US"/>
          </w:rPr>
          <w:delText>Lad</w:delText>
        </w:r>
        <w:r w:rsidRPr="006B758C" w:rsidDel="00BB509D">
          <w:rPr>
            <w:sz w:val="20"/>
            <w:szCs w:val="20"/>
            <w:vertAlign w:val="superscript"/>
            <w:lang w:val="en-US"/>
          </w:rPr>
          <w:delText>4</w:delText>
        </w:r>
        <w:commentRangeEnd w:id="0"/>
        <w:r w:rsidR="00AC5927" w:rsidDel="00BB509D">
          <w:rPr>
            <w:rStyle w:val="CommentReference"/>
            <w:rFonts w:eastAsia="Times New Roman" w:cs="Times New Roman"/>
            <w:b w:val="0"/>
          </w:rPr>
          <w:commentReference w:id="0"/>
        </w:r>
      </w:del>
      <w:ins w:id="13" w:author="Devang Lad" w:date="2022-03-01T18:17:00Z">
        <w:r w:rsidR="00BB509D">
          <w:rPr>
            <w:sz w:val="20"/>
            <w:szCs w:val="20"/>
            <w:lang w:val="en-US"/>
          </w:rPr>
          <w:t>Lad</w:t>
        </w:r>
      </w:ins>
      <w:ins w:id="14" w:author="Devang Lad" w:date="2022-03-01T18:19:00Z">
        <w:r w:rsidR="00097CE6">
          <w:rPr>
            <w:sz w:val="20"/>
            <w:szCs w:val="20"/>
            <w:vertAlign w:val="superscript"/>
            <w:lang w:val="en-US"/>
          </w:rPr>
          <w:t>4</w:t>
        </w:r>
      </w:ins>
    </w:p>
    <w:p w14:paraId="747D3D8A" w14:textId="77777777" w:rsidR="009E2A8A" w:rsidRPr="00EA1A8B" w:rsidRDefault="009E2A8A" w:rsidP="00202012">
      <w:pPr>
        <w:pStyle w:val="Affiliation"/>
        <w:jc w:val="left"/>
        <w:rPr>
          <w:sz w:val="18"/>
          <w:szCs w:val="18"/>
          <w:lang w:val="en-US"/>
        </w:rPr>
      </w:pPr>
    </w:p>
    <w:p w14:paraId="4C7107FA" w14:textId="03F18E24" w:rsidR="00097CE6" w:rsidRPr="00097CE6" w:rsidRDefault="00097CE6">
      <w:pPr>
        <w:pStyle w:val="Affiliation"/>
        <w:rPr>
          <w:ins w:id="15" w:author="Devang Lad" w:date="2022-03-01T18:19:00Z"/>
          <w:i/>
          <w:iCs/>
          <w:sz w:val="18"/>
          <w:szCs w:val="18"/>
          <w:lang w:val="en-US"/>
          <w:rPrChange w:id="16" w:author="Devang Lad" w:date="2022-03-01T18:19:00Z">
            <w:rPr>
              <w:ins w:id="17" w:author="Devang Lad" w:date="2022-03-01T18:19:00Z"/>
              <w:sz w:val="18"/>
              <w:szCs w:val="18"/>
              <w:vertAlign w:val="superscript"/>
              <w:lang w:val="en-US"/>
            </w:rPr>
          </w:rPrChange>
        </w:rPr>
      </w:pPr>
      <w:ins w:id="18" w:author="Devang Lad" w:date="2022-03-01T18:19:00Z">
        <w:r>
          <w:rPr>
            <w:sz w:val="18"/>
            <w:szCs w:val="18"/>
            <w:vertAlign w:val="superscript"/>
            <w:lang w:val="en-US"/>
          </w:rPr>
          <w:t>1</w:t>
        </w:r>
        <w:r w:rsidRPr="00EA1A8B">
          <w:rPr>
            <w:i/>
            <w:iCs/>
            <w:sz w:val="18"/>
            <w:szCs w:val="18"/>
            <w:lang w:val="en-US"/>
          </w:rPr>
          <w:t xml:space="preserve">Department of Civil Engineering, </w:t>
        </w:r>
      </w:ins>
      <w:ins w:id="19" w:author="Devang Lad" w:date="2022-03-01T18:20:00Z">
        <w:r>
          <w:rPr>
            <w:i/>
            <w:iCs/>
            <w:sz w:val="18"/>
            <w:szCs w:val="18"/>
            <w:lang w:val="en-US"/>
          </w:rPr>
          <w:t>Birla Institute of Technology</w:t>
        </w:r>
      </w:ins>
      <w:ins w:id="20" w:author="Devang Lad" w:date="2022-03-01T18:19:00Z">
        <w:r w:rsidRPr="00EA1A8B">
          <w:rPr>
            <w:i/>
            <w:iCs/>
            <w:sz w:val="18"/>
            <w:szCs w:val="18"/>
            <w:lang w:val="en-US"/>
          </w:rPr>
          <w:t xml:space="preserve">, </w:t>
        </w:r>
      </w:ins>
      <w:proofErr w:type="spellStart"/>
      <w:ins w:id="21" w:author="Devang Lad" w:date="2022-03-01T18:20:00Z">
        <w:r>
          <w:rPr>
            <w:i/>
            <w:iCs/>
            <w:sz w:val="18"/>
            <w:szCs w:val="18"/>
            <w:lang w:val="en-US"/>
          </w:rPr>
          <w:t>Pilani</w:t>
        </w:r>
        <w:proofErr w:type="spellEnd"/>
        <w:r>
          <w:rPr>
            <w:i/>
            <w:iCs/>
            <w:sz w:val="18"/>
            <w:szCs w:val="18"/>
            <w:lang w:val="en-US"/>
          </w:rPr>
          <w:t>, India</w:t>
        </w:r>
      </w:ins>
    </w:p>
    <w:p w14:paraId="2CAD7869" w14:textId="69E68B0B" w:rsidR="009E713C" w:rsidRPr="00EA1A8B" w:rsidRDefault="009E713C" w:rsidP="009E713C">
      <w:pPr>
        <w:pStyle w:val="Affiliation"/>
        <w:rPr>
          <w:i/>
          <w:iCs/>
          <w:sz w:val="18"/>
          <w:szCs w:val="18"/>
          <w:lang w:val="en-US"/>
        </w:rPr>
      </w:pPr>
      <w:del w:id="22" w:author="Devang Lad" w:date="2022-03-01T18:19:00Z">
        <w:r w:rsidRPr="00EA1A8B" w:rsidDel="00097CE6">
          <w:rPr>
            <w:sz w:val="18"/>
            <w:szCs w:val="18"/>
            <w:vertAlign w:val="superscript"/>
            <w:lang w:val="en-US"/>
          </w:rPr>
          <w:delText>1</w:delText>
        </w:r>
        <w:r w:rsidRPr="00EA1A8B" w:rsidDel="00097CE6">
          <w:rPr>
            <w:i/>
            <w:iCs/>
            <w:sz w:val="18"/>
            <w:szCs w:val="18"/>
            <w:lang w:val="en-US"/>
          </w:rPr>
          <w:delText xml:space="preserve">Department </w:delText>
        </w:r>
      </w:del>
      <w:ins w:id="23" w:author="Devang Lad" w:date="2022-03-01T18:19:00Z">
        <w:r w:rsidR="00097CE6">
          <w:rPr>
            <w:sz w:val="18"/>
            <w:szCs w:val="18"/>
            <w:vertAlign w:val="superscript"/>
            <w:lang w:val="en-US"/>
          </w:rPr>
          <w:t>2</w:t>
        </w:r>
        <w:r w:rsidR="00097CE6" w:rsidRPr="00EA1A8B">
          <w:rPr>
            <w:i/>
            <w:iCs/>
            <w:sz w:val="18"/>
            <w:szCs w:val="18"/>
            <w:lang w:val="en-US"/>
          </w:rPr>
          <w:t xml:space="preserve">Department </w:t>
        </w:r>
      </w:ins>
      <w:r w:rsidRPr="00EA1A8B">
        <w:rPr>
          <w:i/>
          <w:iCs/>
          <w:sz w:val="18"/>
          <w:szCs w:val="18"/>
          <w:lang w:val="en-US"/>
        </w:rPr>
        <w:t>of Civil, Environmental &amp; Geomatic Engineering, University College London, London, UK</w:t>
      </w:r>
    </w:p>
    <w:p w14:paraId="03AED637" w14:textId="1F06FAC7" w:rsidR="00F66F2C" w:rsidRPr="00EA1A8B" w:rsidRDefault="009E713C" w:rsidP="00202012">
      <w:pPr>
        <w:pStyle w:val="Affiliation"/>
        <w:rPr>
          <w:i/>
          <w:iCs/>
          <w:sz w:val="18"/>
          <w:szCs w:val="18"/>
          <w:lang w:val="en-US"/>
        </w:rPr>
      </w:pPr>
      <w:del w:id="24" w:author="Devang Lad" w:date="2022-03-01T18:19:00Z">
        <w:r w:rsidRPr="00EA1A8B" w:rsidDel="00097CE6">
          <w:rPr>
            <w:sz w:val="18"/>
            <w:szCs w:val="18"/>
            <w:vertAlign w:val="superscript"/>
            <w:lang w:val="en-US"/>
          </w:rPr>
          <w:delText>2</w:delText>
        </w:r>
        <w:r w:rsidR="00F9730B" w:rsidRPr="00EA1A8B" w:rsidDel="00097CE6">
          <w:rPr>
            <w:i/>
            <w:iCs/>
            <w:sz w:val="18"/>
            <w:szCs w:val="18"/>
            <w:lang w:val="en-US"/>
          </w:rPr>
          <w:delText xml:space="preserve">Department </w:delText>
        </w:r>
      </w:del>
      <w:ins w:id="25" w:author="Devang Lad" w:date="2022-03-01T18:19:00Z">
        <w:r w:rsidR="00097CE6">
          <w:rPr>
            <w:sz w:val="18"/>
            <w:szCs w:val="18"/>
            <w:vertAlign w:val="superscript"/>
            <w:lang w:val="en-US"/>
          </w:rPr>
          <w:t>3</w:t>
        </w:r>
        <w:r w:rsidR="00097CE6" w:rsidRPr="00EA1A8B">
          <w:rPr>
            <w:i/>
            <w:iCs/>
            <w:sz w:val="18"/>
            <w:szCs w:val="18"/>
            <w:lang w:val="en-US"/>
          </w:rPr>
          <w:t xml:space="preserve">Department </w:t>
        </w:r>
      </w:ins>
      <w:r w:rsidR="00F9730B" w:rsidRPr="00EA1A8B">
        <w:rPr>
          <w:i/>
          <w:iCs/>
          <w:sz w:val="18"/>
          <w:szCs w:val="18"/>
          <w:lang w:val="en-US"/>
        </w:rPr>
        <w:t>of Civil Engineering, Indian Institute of Technology Bombay, Mumbai, India</w:t>
      </w:r>
    </w:p>
    <w:p w14:paraId="22BF3E39" w14:textId="4B91B310" w:rsidR="00A2395D" w:rsidDel="00BB509D" w:rsidRDefault="00A2395D" w:rsidP="00A2395D">
      <w:pPr>
        <w:pStyle w:val="Affiliation"/>
        <w:rPr>
          <w:del w:id="26" w:author="Devang Lad" w:date="2022-03-01T18:17:00Z"/>
          <w:i/>
          <w:iCs/>
          <w:sz w:val="18"/>
          <w:szCs w:val="18"/>
          <w:lang w:val="en-US"/>
        </w:rPr>
      </w:pPr>
      <w:del w:id="27" w:author="Devang Lad" w:date="2022-03-01T18:17:00Z">
        <w:r w:rsidRPr="00EA1A8B" w:rsidDel="00BB509D">
          <w:rPr>
            <w:sz w:val="18"/>
            <w:szCs w:val="18"/>
            <w:vertAlign w:val="superscript"/>
            <w:lang w:val="en-US"/>
          </w:rPr>
          <w:delText>3</w:delText>
        </w:r>
        <w:r w:rsidRPr="00EA1A8B" w:rsidDel="00BB509D">
          <w:rPr>
            <w:i/>
            <w:iCs/>
            <w:sz w:val="18"/>
            <w:szCs w:val="18"/>
            <w:lang w:val="en-US"/>
          </w:rPr>
          <w:delText>Department of Civil Engineering, National Institute of Technology Meghalaya, Shillong, India</w:delText>
        </w:r>
      </w:del>
    </w:p>
    <w:p w14:paraId="7FEECFFA" w14:textId="53586760" w:rsidR="006B758C" w:rsidRPr="00EA1A8B" w:rsidRDefault="006B758C" w:rsidP="006B758C">
      <w:pPr>
        <w:pStyle w:val="Affiliation"/>
        <w:rPr>
          <w:i/>
          <w:iCs/>
          <w:sz w:val="18"/>
          <w:szCs w:val="18"/>
          <w:lang w:val="en-US"/>
        </w:rPr>
      </w:pPr>
      <w:del w:id="28" w:author="Devang Lad" w:date="2022-03-01T18:17:00Z">
        <w:r w:rsidDel="00BB509D">
          <w:rPr>
            <w:sz w:val="18"/>
            <w:szCs w:val="18"/>
            <w:vertAlign w:val="superscript"/>
            <w:lang w:val="en-US"/>
          </w:rPr>
          <w:delText>4</w:delText>
        </w:r>
      </w:del>
      <w:ins w:id="29" w:author="Devang Lad" w:date="2022-03-01T18:19:00Z">
        <w:r w:rsidR="00097CE6">
          <w:rPr>
            <w:sz w:val="18"/>
            <w:szCs w:val="18"/>
            <w:vertAlign w:val="superscript"/>
            <w:lang w:val="en-US"/>
          </w:rPr>
          <w:t>4</w:t>
        </w:r>
      </w:ins>
      <w:r w:rsidRPr="00EA1A8B">
        <w:rPr>
          <w:i/>
          <w:iCs/>
          <w:sz w:val="18"/>
          <w:szCs w:val="18"/>
          <w:lang w:val="en-US"/>
        </w:rPr>
        <w:t>Department of Civil, Environmental &amp; Geomatic Engineering, University College London, London, UK</w:t>
      </w:r>
    </w:p>
    <w:p w14:paraId="33C540F2" w14:textId="3ECC3817" w:rsidR="00ED0572" w:rsidRPr="00EA1A8B" w:rsidRDefault="00ED0572" w:rsidP="00202012">
      <w:pPr>
        <w:jc w:val="center"/>
        <w:rPr>
          <w:rStyle w:val="Hyperlink"/>
          <w:i/>
          <w:iCs/>
          <w:sz w:val="18"/>
          <w:szCs w:val="18"/>
          <w:lang w:val="en-US" w:eastAsia="el-GR"/>
        </w:rPr>
      </w:pPr>
      <w:r w:rsidRPr="00EA1A8B">
        <w:rPr>
          <w:sz w:val="18"/>
          <w:szCs w:val="18"/>
          <w:vertAlign w:val="superscript"/>
          <w:lang w:val="en-US" w:eastAsia="el-GR"/>
        </w:rPr>
        <w:t>*</w:t>
      </w:r>
      <w:r w:rsidRPr="00EA1A8B">
        <w:rPr>
          <w:sz w:val="18"/>
          <w:szCs w:val="18"/>
          <w:lang w:val="en-US" w:eastAsia="el-GR"/>
        </w:rPr>
        <w:t xml:space="preserve">Corresponding Author. Tel.: </w:t>
      </w:r>
      <w:r w:rsidR="007B6420" w:rsidRPr="00EA1A8B">
        <w:rPr>
          <w:sz w:val="18"/>
          <w:szCs w:val="18"/>
          <w:lang w:val="en-US" w:eastAsia="el-GR"/>
        </w:rPr>
        <w:t>+447752360204</w:t>
      </w:r>
      <w:r w:rsidRPr="00EA1A8B">
        <w:rPr>
          <w:sz w:val="18"/>
          <w:szCs w:val="18"/>
          <w:lang w:val="en-US" w:eastAsia="el-GR"/>
        </w:rPr>
        <w:t xml:space="preserve">. E-mail address: </w:t>
      </w:r>
      <w:hyperlink r:id="rId12" w:history="1">
        <w:r w:rsidR="007B6420" w:rsidRPr="00EA1A8B">
          <w:rPr>
            <w:rStyle w:val="Hyperlink"/>
            <w:i/>
            <w:iCs/>
            <w:sz w:val="18"/>
            <w:szCs w:val="18"/>
            <w:lang w:val="en-US" w:eastAsia="el-GR"/>
          </w:rPr>
          <w:t>f.freddi@ucl.ac.uk</w:t>
        </w:r>
      </w:hyperlink>
    </w:p>
    <w:p w14:paraId="7AE215D6" w14:textId="77777777" w:rsidR="00D117DB" w:rsidRPr="00EA1A8B" w:rsidRDefault="00D117DB" w:rsidP="00D117DB">
      <w:pPr>
        <w:rPr>
          <w:rStyle w:val="Hyperlink"/>
          <w:color w:val="auto"/>
          <w:sz w:val="18"/>
          <w:szCs w:val="18"/>
          <w:u w:val="none"/>
          <w:lang w:val="en-US" w:eastAsia="el-GR"/>
        </w:rPr>
      </w:pPr>
    </w:p>
    <w:p w14:paraId="2E04B3EF" w14:textId="3932519F" w:rsidR="00ED0572" w:rsidRPr="00EA1A8B" w:rsidRDefault="00ED0572" w:rsidP="00202012">
      <w:pPr>
        <w:pStyle w:val="Heading1"/>
        <w:spacing w:before="120" w:after="120"/>
        <w:rPr>
          <w:lang w:val="en-US"/>
        </w:rPr>
      </w:pPr>
      <w:r w:rsidRPr="00EA1A8B">
        <w:rPr>
          <w:lang w:val="en-US"/>
        </w:rPr>
        <w:t>AB</w:t>
      </w:r>
      <w:r w:rsidR="00A45236" w:rsidRPr="00EA1A8B">
        <w:rPr>
          <w:lang w:val="en-US"/>
        </w:rPr>
        <w:t>STRACT</w:t>
      </w:r>
    </w:p>
    <w:p w14:paraId="18C58BD0" w14:textId="754CFDC0" w:rsidR="00BA65F3" w:rsidRPr="00EA1A8B" w:rsidRDefault="0002112D" w:rsidP="00202012">
      <w:pPr>
        <w:jc w:val="both"/>
        <w:rPr>
          <w:lang w:val="en-US"/>
        </w:rPr>
      </w:pPr>
      <w:r w:rsidRPr="00EA1A8B">
        <w:rPr>
          <w:shd w:val="clear" w:color="auto" w:fill="FFFFFF"/>
          <w:lang w:val="en-US"/>
        </w:rPr>
        <w:t>Passive control systems, such as buckling</w:t>
      </w:r>
      <w:r w:rsidR="0043213F" w:rsidRPr="00EA1A8B">
        <w:rPr>
          <w:shd w:val="clear" w:color="auto" w:fill="FFFFFF"/>
          <w:lang w:val="en-US"/>
        </w:rPr>
        <w:t>-</w:t>
      </w:r>
      <w:r w:rsidRPr="00EA1A8B">
        <w:rPr>
          <w:shd w:val="clear" w:color="auto" w:fill="FFFFFF"/>
          <w:lang w:val="en-US"/>
        </w:rPr>
        <w:t xml:space="preserve">restrained braces (BRBs), </w:t>
      </w:r>
    </w:p>
    <w:p w14:paraId="15D2AC5F" w14:textId="77777777" w:rsidR="00C13CAA" w:rsidRPr="00EA1A8B" w:rsidRDefault="00C13CAA" w:rsidP="00202012">
      <w:pPr>
        <w:jc w:val="both"/>
        <w:rPr>
          <w:shd w:val="clear" w:color="auto" w:fill="FFFFFF"/>
          <w:lang w:val="en-US"/>
        </w:rPr>
      </w:pPr>
    </w:p>
    <w:p w14:paraId="4864AF6F" w14:textId="753EDE6D" w:rsidR="001C4825" w:rsidRPr="00EA1A8B" w:rsidRDefault="00994B3B" w:rsidP="00202012">
      <w:pPr>
        <w:pStyle w:val="BodyNoindent"/>
        <w:rPr>
          <w:lang w:val="en-US"/>
        </w:rPr>
      </w:pPr>
      <w:r w:rsidRPr="00EA1A8B">
        <w:rPr>
          <w:b/>
          <w:bCs/>
          <w:lang w:val="en-US"/>
        </w:rPr>
        <w:t>Keywords</w:t>
      </w:r>
      <w:r w:rsidR="00DD477A" w:rsidRPr="00EA1A8B">
        <w:rPr>
          <w:lang w:val="en-US"/>
        </w:rPr>
        <w:t xml:space="preserve">: </w:t>
      </w:r>
      <w:r w:rsidR="001E16B9">
        <w:rPr>
          <w:lang w:val="en-US"/>
        </w:rPr>
        <w:t>Corrosion</w:t>
      </w:r>
      <w:r w:rsidR="0059373D" w:rsidRPr="00EA1A8B">
        <w:rPr>
          <w:lang w:val="en-US"/>
        </w:rPr>
        <w:t xml:space="preserve">; </w:t>
      </w:r>
      <w:r w:rsidR="001C4825" w:rsidRPr="00EA1A8B">
        <w:rPr>
          <w:lang w:val="en-US"/>
        </w:rPr>
        <w:t>Reinf</w:t>
      </w:r>
      <w:r w:rsidR="009C259A" w:rsidRPr="00EA1A8B">
        <w:rPr>
          <w:lang w:val="en-US"/>
        </w:rPr>
        <w:t xml:space="preserve">orced concrete frames; </w:t>
      </w:r>
      <w:r w:rsidR="001C4825" w:rsidRPr="00EA1A8B">
        <w:rPr>
          <w:lang w:val="en-US"/>
        </w:rPr>
        <w:t>Seismic retrofit; Fragility curves</w:t>
      </w:r>
      <w:r w:rsidR="0059373D" w:rsidRPr="00EA1A8B">
        <w:rPr>
          <w:lang w:val="en-US"/>
        </w:rPr>
        <w:t>; Seismic risk variability.</w:t>
      </w:r>
    </w:p>
    <w:p w14:paraId="21167106" w14:textId="0236EBFC" w:rsidR="009E2A8A" w:rsidRPr="00EA1A8B" w:rsidRDefault="009E2A8A" w:rsidP="00202012">
      <w:pPr>
        <w:pStyle w:val="BodyNoindent"/>
        <w:rPr>
          <w:lang w:val="en-US"/>
        </w:rPr>
      </w:pPr>
    </w:p>
    <w:p w14:paraId="4CEB0FC5" w14:textId="42141587" w:rsidR="000850C3" w:rsidRPr="00EA1A8B" w:rsidRDefault="00994B3B" w:rsidP="00C33841">
      <w:pPr>
        <w:pStyle w:val="Heading1"/>
        <w:numPr>
          <w:ilvl w:val="0"/>
          <w:numId w:val="2"/>
        </w:numPr>
        <w:spacing w:before="120" w:after="120"/>
        <w:ind w:left="284" w:hanging="284"/>
        <w:rPr>
          <w:lang w:val="en-US"/>
        </w:rPr>
      </w:pPr>
      <w:r w:rsidRPr="00EA1A8B">
        <w:rPr>
          <w:caps w:val="0"/>
          <w:lang w:val="en-US"/>
        </w:rPr>
        <w:t>INTRODUCTION</w:t>
      </w:r>
    </w:p>
    <w:p w14:paraId="330EDD3B" w14:textId="361A79E7" w:rsidR="00AE727B" w:rsidRPr="00F50B84" w:rsidRDefault="005F63A2" w:rsidP="00D64492">
      <w:pPr>
        <w:jc w:val="both"/>
        <w:rPr>
          <w:i/>
          <w:lang w:val="en-US"/>
        </w:rPr>
      </w:pPr>
      <w:r>
        <w:rPr>
          <w:b/>
          <w:lang w:val="en-US"/>
        </w:rPr>
        <w:t xml:space="preserve">     </w:t>
      </w:r>
      <w:r w:rsidR="00FB080C" w:rsidRPr="00FD1A83">
        <w:rPr>
          <w:b/>
          <w:lang w:val="en-US"/>
        </w:rPr>
        <w:t>Earthquakes</w:t>
      </w:r>
      <w:r w:rsidR="00FB080C">
        <w:rPr>
          <w:lang w:val="en-US"/>
        </w:rPr>
        <w:t xml:space="preserve"> are one of the major catastrophic events that render serious damage to the building</w:t>
      </w:r>
      <w:r w:rsidR="00346B97">
        <w:rPr>
          <w:lang w:val="en-US"/>
        </w:rPr>
        <w:t>s</w:t>
      </w:r>
      <w:r w:rsidR="00FB080C">
        <w:rPr>
          <w:lang w:val="en-US"/>
        </w:rPr>
        <w:t xml:space="preserve"> and infrastructure</w:t>
      </w:r>
      <w:r w:rsidR="00346B97">
        <w:rPr>
          <w:lang w:val="en-US"/>
        </w:rPr>
        <w:t xml:space="preserve"> systems</w:t>
      </w:r>
      <w:r w:rsidR="00FB080C">
        <w:rPr>
          <w:lang w:val="en-US"/>
        </w:rPr>
        <w:t>.</w:t>
      </w:r>
      <w:r w:rsidR="00F16ACD">
        <w:rPr>
          <w:lang w:val="en-US"/>
        </w:rPr>
        <w:t xml:space="preserve"> </w:t>
      </w:r>
      <w:ins w:id="30" w:author="Jay Ghosh" w:date="2022-03-01T05:41:00Z">
        <w:r w:rsidR="00D51493">
          <w:rPr>
            <w:lang w:val="en-US"/>
          </w:rPr>
          <w:t xml:space="preserve">Across the globe, </w:t>
        </w:r>
      </w:ins>
      <w:del w:id="31" w:author="Jay Ghosh" w:date="2022-03-01T05:41:00Z">
        <w:r w:rsidR="00F16ACD" w:rsidDel="00D51493">
          <w:rPr>
            <w:lang w:val="en-US"/>
          </w:rPr>
          <w:delText xml:space="preserve">Buildings, </w:delText>
        </w:r>
        <w:r w:rsidR="0062598B" w:rsidDel="00D51493">
          <w:rPr>
            <w:lang w:val="en-US"/>
          </w:rPr>
          <w:delText>primarily</w:delText>
        </w:r>
        <w:r w:rsidR="00F16ACD" w:rsidDel="00D51493">
          <w:rPr>
            <w:lang w:val="en-US"/>
          </w:rPr>
          <w:delText xml:space="preserve">, </w:delText>
        </w:r>
      </w:del>
      <w:r w:rsidR="00F16ACD">
        <w:rPr>
          <w:lang w:val="en-US"/>
        </w:rPr>
        <w:t>o</w:t>
      </w:r>
      <w:r w:rsidR="00D65007">
        <w:rPr>
          <w:lang w:val="en-US"/>
        </w:rPr>
        <w:t xml:space="preserve">ld reinforced concrete buildings have </w:t>
      </w:r>
      <w:r w:rsidR="00346B97">
        <w:rPr>
          <w:lang w:val="en-US"/>
        </w:rPr>
        <w:t xml:space="preserve">experienced </w:t>
      </w:r>
      <w:del w:id="32" w:author="Jay Ghosh" w:date="2022-03-01T05:42:00Z">
        <w:r w:rsidR="00D65007" w:rsidDel="00D51493">
          <w:rPr>
            <w:lang w:val="en-US"/>
          </w:rPr>
          <w:delText>sev</w:delText>
        </w:r>
        <w:r w:rsidR="00346B97" w:rsidDel="00D51493">
          <w:rPr>
            <w:lang w:val="en-US"/>
          </w:rPr>
          <w:delText>e</w:delText>
        </w:r>
        <w:r w:rsidR="00D65007" w:rsidDel="00D51493">
          <w:rPr>
            <w:lang w:val="en-US"/>
          </w:rPr>
          <w:delText xml:space="preserve">re </w:delText>
        </w:r>
      </w:del>
      <w:ins w:id="33" w:author="Jay Ghosh" w:date="2022-03-01T05:42:00Z">
        <w:r w:rsidR="00D51493">
          <w:rPr>
            <w:lang w:val="en-US"/>
          </w:rPr>
          <w:t xml:space="preserve">substantial </w:t>
        </w:r>
      </w:ins>
      <w:r w:rsidR="00D65007">
        <w:rPr>
          <w:lang w:val="en-US"/>
        </w:rPr>
        <w:t>damage</w:t>
      </w:r>
      <w:r w:rsidR="00E37205">
        <w:rPr>
          <w:lang w:val="en-US"/>
        </w:rPr>
        <w:t>,</w:t>
      </w:r>
      <w:r w:rsidR="000411AB">
        <w:rPr>
          <w:lang w:val="en-US"/>
        </w:rPr>
        <w:t xml:space="preserve"> and in some cases collapse,</w:t>
      </w:r>
      <w:r w:rsidR="00D65007">
        <w:rPr>
          <w:lang w:val="en-US"/>
        </w:rPr>
        <w:t xml:space="preserve"> </w:t>
      </w:r>
      <w:del w:id="34" w:author="Jay Ghosh" w:date="2022-03-01T05:42:00Z">
        <w:r w:rsidR="00D65007" w:rsidDel="00D51493">
          <w:rPr>
            <w:lang w:val="en-US"/>
          </w:rPr>
          <w:delText>due to</w:delText>
        </w:r>
      </w:del>
      <w:ins w:id="35" w:author="Jay Ghosh" w:date="2022-03-01T05:42:00Z">
        <w:r w:rsidR="00D51493">
          <w:rPr>
            <w:lang w:val="en-US"/>
          </w:rPr>
          <w:t>from</w:t>
        </w:r>
      </w:ins>
      <w:r w:rsidR="00D65007">
        <w:rPr>
          <w:lang w:val="en-US"/>
        </w:rPr>
        <w:t xml:space="preserve"> seismic events</w:t>
      </w:r>
      <w:r w:rsidR="00AE727B">
        <w:rPr>
          <w:lang w:val="en-US"/>
        </w:rPr>
        <w:t>.</w:t>
      </w:r>
      <w:del w:id="36" w:author="Devang Lad" w:date="2022-03-01T18:52:00Z">
        <w:r w:rsidR="00AE727B" w:rsidDel="00882F9A">
          <w:rPr>
            <w:lang w:val="en-US"/>
          </w:rPr>
          <w:delText xml:space="preserve"> </w:delText>
        </w:r>
        <w:commentRangeStart w:id="37"/>
        <w:r w:rsidR="00AE727B" w:rsidDel="00882F9A">
          <w:rPr>
            <w:lang w:val="en-US"/>
          </w:rPr>
          <w:delText xml:space="preserve">The </w:delText>
        </w:r>
        <w:commentRangeStart w:id="38"/>
        <w:r w:rsidR="00AE727B" w:rsidRPr="00FD1A83" w:rsidDel="00882F9A">
          <w:rPr>
            <w:b/>
            <w:lang w:val="en-US"/>
          </w:rPr>
          <w:delText>fatality and the monetary</w:delText>
        </w:r>
        <w:r w:rsidR="00AE727B" w:rsidDel="00882F9A">
          <w:rPr>
            <w:lang w:val="en-US"/>
          </w:rPr>
          <w:delText xml:space="preserve"> </w:delText>
        </w:r>
        <w:commentRangeEnd w:id="38"/>
        <w:r w:rsidR="00875B42" w:rsidDel="00882F9A">
          <w:rPr>
            <w:rStyle w:val="CommentReference"/>
          </w:rPr>
          <w:commentReference w:id="38"/>
        </w:r>
        <w:r w:rsidR="00AE727B" w:rsidDel="00882F9A">
          <w:rPr>
            <w:lang w:val="en-US"/>
          </w:rPr>
          <w:delText xml:space="preserve">losses directly </w:delText>
        </w:r>
        <w:r w:rsidR="00605DF6" w:rsidDel="00882F9A">
          <w:rPr>
            <w:lang w:val="en-US"/>
          </w:rPr>
          <w:delText>depend</w:delText>
        </w:r>
        <w:r w:rsidR="00AE727B" w:rsidDel="00882F9A">
          <w:rPr>
            <w:lang w:val="en-US"/>
          </w:rPr>
          <w:delText xml:space="preserve"> on the exposure conditions of the area experiencing the seismic event</w:delText>
        </w:r>
      </w:del>
      <w:del w:id="39" w:author="Devang Lad" w:date="2022-03-01T18:40:00Z">
        <w:r w:rsidR="00AE727B" w:rsidDel="0002734E">
          <w:rPr>
            <w:lang w:val="en-US"/>
          </w:rPr>
          <w:delText xml:space="preserve"> </w:delText>
        </w:r>
      </w:del>
      <w:bookmarkStart w:id="40" w:name="_Hlk94646713"/>
      <w:del w:id="41" w:author="Devang Lad" w:date="2022-03-01T18:39:00Z">
        <w:r w:rsidR="00AE727B" w:rsidRPr="00B66081" w:rsidDel="0002734E">
          <w:rPr>
            <w:color w:val="FF0000"/>
            <w:lang w:val="en-US"/>
          </w:rPr>
          <w:delText>[</w:delText>
        </w:r>
        <w:r w:rsidR="00394D36" w:rsidRPr="00B66081" w:rsidDel="0002734E">
          <w:rPr>
            <w:color w:val="FF0000"/>
            <w:lang w:val="en-US"/>
          </w:rPr>
          <w:fldChar w:fldCharType="begin"/>
        </w:r>
        <w:r w:rsidR="000D4F54" w:rsidDel="0002734E">
          <w:rPr>
            <w:color w:val="FF0000"/>
            <w:lang w:val="en-US"/>
          </w:rPr>
          <w:delInstrText xml:space="preserve"> ADDIN ZOTERO_ITEM CSL_CITATION {"citationID":"WP0aa5ge","properties":{"formattedCitation":"[1]","plainCitation":"[1]","noteIndex":0},"citationItems":[{"id":439,"uris":["http://zotero.org/users/8563380/items/39ETMGKB"],"uri":["http://zotero.org/users/8563380/items/39ETMGKB"],"itemData":{"id":439,"type":"article-journal","abstract":"Abstract\n            On the 26th of November 2019, an earthquake of moment magnitude 6.4 struck the northwest region of Albania as the result of thrust faulting near the convergent boundary of the Africa and Eurasia plates causing widespread damage to buildings in the city of Durrës and the surrounding areas. Based on the official data from the national authorities, the earthquake caused 51 casualties and 985 million-euro losses, corresponding to 7.5% of the 2018 gross domestic product. This paper summarises field observations made by the Earthquake Engineering Field Investigation Team (EEFIT) after the event. The paper presents an overview of the seismological aspects of the earthquake together with a brief overview of the damage, official loss statistics and the estimated macro- and socio-economic consequences of the event. In addition, it provides a summary of the observed damage to both recent and historical buildings as well as the description of several case studies to illustrate the characteristic damage patterns observed in the main structural typologies of the Albanian building stock. These observations try to identify possible links between the observed damage patterns and the deficiencies in construction practice and use of inappropriate retrofit techniques for historical assets. As many severe damages were observed on modern buildings, this also allows the identification of some gaps and possible areas of development of the current seismic design code. In the end, the lessons learned from the field survey are resumed.","container-title":"Bulletin of Earthquake Engineering","DOI":"10.1007/s10518-021-01062-8","ISSN":"1570-761X, 1573-1456","issue":"5","journalAbbreviation":"Bull Earthquake Eng","language":"en","page":"2013-2044","source":"DOI.org (Crossref)","title":"Observations from the 26th November 2019 Albania earthquake: the earthquake engineering field investigation team (EEFIT) mission","title-short":"Observations from the 26th November 2019 Albania earthquake","volume":"19","author":[{"family":"Freddi","given":"Fabio"},{"family":"Novelli","given":"Viviana"},{"family":"Gentile","given":"Roberto"},{"family":"Veliu","given":"Enes"},{"family":"Andreev","given":"Stoyan"},{"family":"Andonov","given":"Anton"},{"family":"Greco","given":"Federica"},{"family":"Zhuleku","given":"Emiljano"}],"issued":{"date-parts":[["2021",3]]}}}],"schema":"https://github.com/citation-style-language/schema/raw/master/csl-citation.json"} </w:delInstrText>
        </w:r>
        <w:r w:rsidR="00394D36" w:rsidRPr="00B66081" w:rsidDel="0002734E">
          <w:rPr>
            <w:color w:val="FF0000"/>
            <w:lang w:val="en-US"/>
          </w:rPr>
          <w:fldChar w:fldCharType="separate"/>
        </w:r>
        <w:r w:rsidR="000D4F54" w:rsidRPr="000D4F54" w:rsidDel="0002734E">
          <w:delText>[1]</w:delText>
        </w:r>
        <w:r w:rsidR="00394D36" w:rsidRPr="00B66081" w:rsidDel="0002734E">
          <w:rPr>
            <w:color w:val="FF0000"/>
            <w:lang w:val="en-US"/>
          </w:rPr>
          <w:fldChar w:fldCharType="end"/>
        </w:r>
        <w:r w:rsidR="00AE727B" w:rsidRPr="00E82F65" w:rsidDel="0002734E">
          <w:rPr>
            <w:color w:val="FF0000"/>
            <w:lang w:val="en-US"/>
          </w:rPr>
          <w:delText xml:space="preserve">, </w:delText>
        </w:r>
        <w:r w:rsidR="007E72FD" w:rsidRPr="00E82F65" w:rsidDel="0002734E">
          <w:rPr>
            <w:color w:val="FF0000"/>
            <w:lang w:val="en-US"/>
          </w:rPr>
          <w:fldChar w:fldCharType="begin"/>
        </w:r>
        <w:r w:rsidR="000D4F54" w:rsidDel="0002734E">
          <w:rPr>
            <w:color w:val="FF0000"/>
            <w:lang w:val="en-US"/>
          </w:rPr>
          <w:delInstrText xml:space="preserve"> ADDIN ZOTERO_ITEM CSL_CITATION {"citationID":"Qw9gRxxS","properties":{"formattedCitation":"[2]","plainCitation":"[2]","noteIndex":0},"citationItems":[{"id":442,"uris":["http://zotero.org/users/8563380/items/EYTGGLV7"],"uri":["http://zotero.org/users/8563380/items/EYTGGLV7"],"itemData":{"id":442,"type":"article-journal","abstract":"This study presents a comprehensive open probabilistic seismic risk model for India. The proposed model comprises a nationwide residential and non-residential building exposure model, a selection of analytical seismic vulnerability functions tailored for Indian building classes, and the open implementation of an existing probabilistic seismic hazard model for India. The vulnerability of the building exposure is combined with the seismic hazard using the stochastic (Monte Carlo) event-based calculator of the OpenQuake engine to estimate probabilistic seismic risk metrics such as average annual economic losses and the exceedance probability curves at the national, state, district, and subdistrict levels. The risk model and the underlying datasets, along with the risk metrics calculated at different scales, are intended to be used as tools to quantitatively assess the earthquake risk across India and also compare with other countries to develop risk-informed building design guidelines, for more careful land-use planning, to optimize earthquake insurance pricing, and to enhance general earthquake risk awareness and preparedness.","container-title":"Earthquake Spectra","DOI":"10.1177/8755293020957374","ISSN":"8755-2930, 1944-8201","issue":"1_suppl","journalAbbreviation":"Earthquake Spectra","language":"en","page":"345-371","source":"DOI.org (Crossref)","title":"Probabilistic seismic risk assessment of India","volume":"36","author":[{"family":"Rao","given":"Anirudh"},{"family":"Dutta","given":"Debashish"},{"family":"Kalita","given":"Pratim"},{"family":"Ackerley","given":"Nick"},{"family":"Silva","given":"Vitor"},{"family":"Raghunandan","given":"Meera"},{"family":"Ghosh","given":"Jayadipta"},{"family":"Ghosh","given":"Siddhartha"},{"family":"Brzev","given":"Svetlana"},{"family":"Dasgupta","given":"Kaustubh"}],"issued":{"date-parts":[["2020",10]]}}}],"schema":"https://github.com/citation-style-language/schema/raw/master/csl-citation.json"} </w:delInstrText>
        </w:r>
        <w:r w:rsidR="007E72FD" w:rsidRPr="00E82F65" w:rsidDel="0002734E">
          <w:rPr>
            <w:color w:val="FF0000"/>
            <w:lang w:val="en-US"/>
          </w:rPr>
          <w:fldChar w:fldCharType="separate"/>
        </w:r>
        <w:r w:rsidR="000D4F54" w:rsidRPr="000D4F54" w:rsidDel="0002734E">
          <w:delText>[2]</w:delText>
        </w:r>
        <w:r w:rsidR="007E72FD" w:rsidRPr="00E82F65" w:rsidDel="0002734E">
          <w:rPr>
            <w:color w:val="FF0000"/>
            <w:lang w:val="en-US"/>
          </w:rPr>
          <w:fldChar w:fldCharType="end"/>
        </w:r>
        <w:r w:rsidR="00AE727B" w:rsidRPr="00E82F65" w:rsidDel="0002734E">
          <w:rPr>
            <w:color w:val="FF0000"/>
            <w:lang w:val="en-US"/>
          </w:rPr>
          <w:delText>,</w:delText>
        </w:r>
        <w:r w:rsidR="00082DC4" w:rsidDel="0002734E">
          <w:rPr>
            <w:color w:val="FF0000"/>
            <w:lang w:val="en-US"/>
          </w:rPr>
          <w:delText xml:space="preserve"> </w:delText>
        </w:r>
        <w:r w:rsidR="007E72FD" w:rsidRPr="00E82F65" w:rsidDel="0002734E">
          <w:rPr>
            <w:color w:val="FF0000"/>
            <w:lang w:val="en-US"/>
          </w:rPr>
          <w:fldChar w:fldCharType="begin"/>
        </w:r>
        <w:r w:rsidR="000D4F54" w:rsidDel="0002734E">
          <w:rPr>
            <w:color w:val="FF0000"/>
            <w:lang w:val="en-US"/>
          </w:rPr>
          <w:delInstrText xml:space="preserve"> ADDIN ZOTERO_ITEM CSL_CITATION {"citationID":"F902GAgQ","properties":{"formattedCitation":"[3]","plainCitation":"[3]","noteIndex":0},"citationItems":[{"id":443,"uris":["http://zotero.org/users/8563380/items/DHHQZY3K"],"uri":["http://zotero.org/users/8563380/items/DHHQZY3K"],"itemData":{"id":443,"type":"article-journal","note":"publisher: GEM Foundation","title":"Guidelines for the empirical vulnerability assessment","author":[{"family":"Rossetto","given":"T"},{"family":"Ioannou","given":"I"},{"family":"Grant","given":"DN"},{"family":"Maqsood","given":"T"}],"issued":{"date-parts":[["2014"]]}}}],"schema":"https://github.com/citation-style-language/schema/raw/master/csl-citation.json"} </w:delInstrText>
        </w:r>
        <w:r w:rsidR="007E72FD" w:rsidRPr="00E82F65" w:rsidDel="0002734E">
          <w:rPr>
            <w:color w:val="FF0000"/>
            <w:lang w:val="en-US"/>
          </w:rPr>
          <w:fldChar w:fldCharType="separate"/>
        </w:r>
        <w:r w:rsidR="000D4F54" w:rsidRPr="000D4F54" w:rsidDel="0002734E">
          <w:delText>[3]</w:delText>
        </w:r>
        <w:r w:rsidR="007E72FD" w:rsidRPr="00E82F65" w:rsidDel="0002734E">
          <w:rPr>
            <w:color w:val="FF0000"/>
            <w:lang w:val="en-US"/>
          </w:rPr>
          <w:fldChar w:fldCharType="end"/>
        </w:r>
        <w:r w:rsidR="00AE727B" w:rsidRPr="00E82F65" w:rsidDel="0002734E">
          <w:rPr>
            <w:color w:val="FF0000"/>
            <w:lang w:val="en-US"/>
          </w:rPr>
          <w:delText>].</w:delText>
        </w:r>
      </w:del>
      <w:del w:id="42" w:author="Devang Lad" w:date="2022-03-01T18:52:00Z">
        <w:r w:rsidR="00AE727B" w:rsidRPr="00E82F65" w:rsidDel="00882F9A">
          <w:rPr>
            <w:color w:val="FF0000"/>
            <w:lang w:val="en-US"/>
          </w:rPr>
          <w:delText xml:space="preserve"> </w:delText>
        </w:r>
      </w:del>
      <w:bookmarkEnd w:id="40"/>
      <w:ins w:id="43" w:author="Devang Lad" w:date="2022-03-01T18:52:00Z">
        <w:r w:rsidR="00B7153A">
          <w:rPr>
            <w:color w:val="FF0000"/>
            <w:lang w:val="en-US"/>
          </w:rPr>
          <w:t xml:space="preserve"> </w:t>
        </w:r>
      </w:ins>
      <w:r w:rsidR="00346B97" w:rsidRPr="00346B97">
        <w:rPr>
          <w:lang w:val="en-US"/>
        </w:rPr>
        <w:t>The primary</w:t>
      </w:r>
      <w:r w:rsidR="00F16ACD" w:rsidRPr="00346B97">
        <w:rPr>
          <w:lang w:val="en-US"/>
        </w:rPr>
        <w:t xml:space="preserve"> cause of building damage, of about 88%, is due to ground shaking which </w:t>
      </w:r>
      <w:r w:rsidR="00346B97">
        <w:rPr>
          <w:lang w:val="en-US"/>
        </w:rPr>
        <w:t>is the major</w:t>
      </w:r>
      <w:r w:rsidR="0062598B">
        <w:rPr>
          <w:lang w:val="en-US"/>
        </w:rPr>
        <w:t xml:space="preserve"> reason for huge</w:t>
      </w:r>
      <w:r w:rsidR="00346B97">
        <w:rPr>
          <w:lang w:val="en-US"/>
        </w:rPr>
        <w:t xml:space="preserve"> </w:t>
      </w:r>
      <w:r w:rsidR="0062598B">
        <w:rPr>
          <w:lang w:val="en-US"/>
        </w:rPr>
        <w:t xml:space="preserve">economic </w:t>
      </w:r>
      <w:r w:rsidR="00392CCC">
        <w:rPr>
          <w:lang w:val="en-US"/>
        </w:rPr>
        <w:t xml:space="preserve">and human </w:t>
      </w:r>
      <w:r w:rsidR="0062598B">
        <w:rPr>
          <w:lang w:val="en-US"/>
        </w:rPr>
        <w:t>losses</w:t>
      </w:r>
      <w:ins w:id="44" w:author="Devang Lad" w:date="2022-03-01T18:51:00Z">
        <w:r w:rsidR="00882F9A">
          <w:rPr>
            <w:lang w:val="en-US"/>
          </w:rPr>
          <w:t xml:space="preserve"> an</w:t>
        </w:r>
      </w:ins>
      <w:ins w:id="45" w:author="Devang Lad" w:date="2022-03-01T18:52:00Z">
        <w:r w:rsidR="00B7153A">
          <w:rPr>
            <w:lang w:val="en-US"/>
          </w:rPr>
          <w:t>d</w:t>
        </w:r>
      </w:ins>
      <w:ins w:id="46" w:author="Devang Lad" w:date="2022-03-01T18:51:00Z">
        <w:r w:rsidR="00882F9A">
          <w:rPr>
            <w:lang w:val="en-US"/>
          </w:rPr>
          <w:t xml:space="preserve"> this is directly dependent on the exposure conditions of the area</w:t>
        </w:r>
      </w:ins>
      <w:del w:id="47" w:author="Devang Lad" w:date="2022-03-01T18:39:00Z">
        <w:r w:rsidR="00090602" w:rsidRPr="00346B97" w:rsidDel="0002734E">
          <w:rPr>
            <w:lang w:val="en-US"/>
          </w:rPr>
          <w:delText xml:space="preserve"> </w:delText>
        </w:r>
        <w:r w:rsidR="00392CCC" w:rsidRPr="00392CCC" w:rsidDel="0002734E">
          <w:rPr>
            <w:color w:val="FF0000"/>
            <w:lang w:val="en-US"/>
          </w:rPr>
          <w:fldChar w:fldCharType="begin"/>
        </w:r>
        <w:r w:rsidR="000D4F54" w:rsidDel="0002734E">
          <w:rPr>
            <w:color w:val="FF0000"/>
            <w:lang w:val="en-US"/>
          </w:rPr>
          <w:delInstrText xml:space="preserve"> ADDIN ZOTERO_ITEM CSL_CITATION {"citationID":"Xk5S19lC","properties":{"formattedCitation":"[4]","plainCitation":"[4]","noteIndex":0},"citationItems":[{"id":437,"uris":["http://zotero.org/users/8563380/items/24KWAILH"],"uri":["http://zotero.org/users/8563380/items/24KWAILH"],"itemData":{"id":437,"type":"article-journal","abstract":"Ground shaking is widely considered to be the primary cause of damage to structures, loss of life and injuries due to earthquakes. Nonetheless, there are numerous examples of earthquakes where the losses due to earthquake-induced ground failure have been significant. Whereas ground shaking causes structural and non-structural damage, with associated loss of function and income, ground failure is less likely to cause spectacular structural collapses, but is frequently the cause of major disruptions, particularly to lifelines, which can lead to prolonged loss of function and income, even for undamaged areas.","container-title":"Engineering Geology","DOI":"10.1016/j.enggeo.2004.05.006","ISSN":"00137952","issue":"2","journalAbbreviation":"Engineering Geology","language":"en","page":"147-179","source":"DOI.org (Crossref)","title":"Earthquake losses due to ground failure","volume":"75","author":[{"family":"Bird","given":"Juliet F."},{"family":"Bommer","given":"Julian J."}],"issued":{"date-parts":[["2004",10]]}}}],"schema":"https://github.com/citation-style-language/schema/raw/master/csl-citation.json"} </w:delInstrText>
        </w:r>
        <w:r w:rsidR="00392CCC" w:rsidRPr="00392CCC" w:rsidDel="0002734E">
          <w:rPr>
            <w:color w:val="FF0000"/>
            <w:lang w:val="en-US"/>
          </w:rPr>
          <w:fldChar w:fldCharType="separate"/>
        </w:r>
        <w:r w:rsidR="000D4F54" w:rsidRPr="000D4F54" w:rsidDel="0002734E">
          <w:delText>[4]</w:delText>
        </w:r>
        <w:r w:rsidR="00392CCC" w:rsidRPr="00392CCC" w:rsidDel="0002734E">
          <w:rPr>
            <w:color w:val="FF0000"/>
            <w:lang w:val="en-US"/>
          </w:rPr>
          <w:fldChar w:fldCharType="end"/>
        </w:r>
        <w:r w:rsidR="00090602" w:rsidDel="0002734E">
          <w:rPr>
            <w:color w:val="FF0000"/>
            <w:lang w:val="en-US"/>
          </w:rPr>
          <w:delText>.</w:delText>
        </w:r>
      </w:del>
      <w:r w:rsidR="00090602" w:rsidRPr="00346B97">
        <w:rPr>
          <w:lang w:val="en-US"/>
        </w:rPr>
        <w:t xml:space="preserve"> </w:t>
      </w:r>
      <w:commentRangeEnd w:id="37"/>
      <w:r w:rsidR="00D51493">
        <w:rPr>
          <w:rStyle w:val="CommentReference"/>
        </w:rPr>
        <w:commentReference w:id="37"/>
      </w:r>
      <w:r w:rsidR="006F4FCC">
        <w:rPr>
          <w:lang w:val="en-US"/>
        </w:rPr>
        <w:fldChar w:fldCharType="begin"/>
      </w:r>
      <w:r w:rsidR="0002734E">
        <w:rPr>
          <w:lang w:val="en-US"/>
        </w:rPr>
        <w:instrText xml:space="preserve"> ADDIN ZOTERO_ITEM CSL_CITATION {"citationID":"QRh0pd6d","properties":{"formattedCitation":"[1\\uc0\\u8211{}4]","plainCitation":"[1–4]","noteIndex":0},"citationItems":[{"id":439,"uris":["http://zotero.org/users/8563380/items/39ETMGKB"],"uri":["http://zotero.org/users/8563380/items/39ETMGKB"],"itemData":{"id":439,"type":"article-journal","abstract":"Abstract\n            On the 26th of November 2019, an earthquake of moment magnitude 6.4 struck the northwest region of Albania as the result of thrust faulting near the convergent boundary of the Africa and Eurasia plates causing widespread damage to buildings in the city of Durrës and the surrounding areas. Based on the official data from the national authorities, the earthquake caused 51 casualties and 985 million-euro losses, corresponding to 7.5% of the 2018 gross domestic product. This paper summarises field observations made by the Earthquake Engineering Field Investigation Team (EEFIT) after the event. The paper presents an overview of the seismological aspects of the earthquake together with a brief overview of the damage, official loss statistics and the estimated macro- and socio-economic consequences of the event. In addition, it provides a summary of the observed damage to both recent and historical buildings as well as the description of several case studies to illustrate the characteristic damage patterns observed in the main structural typologies of the Albanian building stock. These observations try to identify possible links between the observed damage patterns and the deficiencies in construction practice and use of inappropriate retrofit techniques for historical assets. As many severe damages were observed on modern buildings, this also allows the identification of some gaps and possible areas of development of the current seismic design code. In the end, the lessons learned from the field survey are resumed.","container-title":"Bulletin of Earthquake Engineering","DOI":"10.1007/s10518-021-01062-8","ISSN":"1570-761X, 1573-1456","issue":"5","journalAbbreviation":"Bull Earthquake Eng","language":"en","page":"2013-2044","source":"DOI.org (Crossref)","title":"Observations from the 26th November 2019 Albania earthquake: the earthquake engineering field investigation team (EEFIT) mission","title-short":"Observations from the 26th November 2019 Albania earthquake","volume":"19","author":[{"family":"Freddi","given":"Fabio"},{"family":"Novelli","given":"Viviana"},{"family":"Gentile","given":"Roberto"},{"family":"Veliu","given":"Enes"},{"family":"Andreev","given":"Stoyan"},{"family":"Andonov","given":"Anton"},{"family":"Greco","given":"Federica"},{"family":"Zhuleku","given":"Emiljano"}],"issued":{"date-parts":[["2021",3]]}}},{"id":442,"uris":["http://zotero.org/users/8563380/items/EYTGGLV7"],"uri":["http://zotero.org/users/8563380/items/EYTGGLV7"],"itemData":{"id":442,"type":"article-journal","abstract":"This study presents a comprehensive open probabilistic seismic risk model for India. The proposed model comprises a nationwide residential and non-residential building exposure model, a selection of analytical seismic vulnerability functions tailored for Indian building classes, and the open implementation of an existing probabilistic seismic hazard model for India. The vulnerability of the building exposure is combined with the seismic hazard using the stochastic (Monte Carlo) event-based calculator of the OpenQuake engine to estimate probabilistic seismic risk metrics such as average annual economic losses and the exceedance probability curves at the national, state, district, and subdistrict levels. The risk model and the underlying datasets, along with the risk metrics calculated at different scales, are intended to be used as tools to quantitatively assess the earthquake risk across India and also compare with other countries to develop risk-informed building design guidelines, for more careful land-use planning, to optimize earthquake insurance pricing, and to enhance general earthquake risk awareness and preparedness.","container-title":"Earthquake Spectra","DOI":"10.1177/8755293020957374","ISSN":"8755-2930, 1944-8201","issue":"1_suppl","journalAbbreviation":"Earthquake Spectra","language":"en","page":"345-371","source":"DOI.org (Crossref)","title":"Probabilistic seismic risk assessment of India","volume":"36","author":[{"family":"Rao","given":"Anirudh"},{"family":"Dutta","given":"Debashish"},{"family":"Kalita","given":"Pratim"},{"family":"Ackerley","given":"Nick"},{"family":"Silva","given":"Vitor"},{"family":"Raghunandan","given":"Meera"},{"family":"Ghosh","given":"Jayadipta"},{"family":"Ghosh","given":"Siddhartha"},{"family":"Brzev","given":"Svetlana"},{"family":"Dasgupta","given":"Kaustubh"}],"issued":{"date-parts":[["2020",10]]}}},{"id":443,"uris":["http://zotero.org/users/8563380/items/DHHQZY3K"],"uri":["http://zotero.org/users/8563380/items/DHHQZY3K"],"itemData":{"id":443,"type":"article-journal","note":"publisher: GEM Foundation","title":"Guidelines for the empirical vulnerability assessment","author":[{"family":"Rossetto","given":"T"},{"family":"Ioannou","given":"I"},{"family":"Grant","given":"DN"},{"family":"Maqsood","given":"T"}],"issued":{"date-parts":[["2014"]]}}},{"id":437,"uris":["http://zotero.org/users/8563380/items/24KWAILH"],"uri":["http://zotero.org/users/8563380/items/24KWAILH"],"itemData":{"id":437,"type":"article-journal","abstract":"Ground shaking is widely considered to be the primary cause of damage to structures, loss of life and injuries due to earthquakes. Nonetheless, there are numerous examples of earthquakes where the losses due to earthquake-induced ground failure have been significant. Whereas ground shaking causes structural and non-structural damage, with associated loss of function and income, ground failure is less likely to cause spectacular structural collapses, but is frequently the cause of major disruptions, particularly to lifelines, which can lead to prolonged loss of function and income, even for undamaged areas.","container-title":"Engineering Geology","DOI":"10.1016/j.enggeo.2004.05.006","ISSN":"00137952","issue":"2","journalAbbreviation":"Engineering Geology","language":"en","page":"147-179","source":"DOI.org (Crossref)","title":"Earthquake losses due to ground failure","volume":"75","author":[{"family":"Bird","given":"Juliet F."},{"family":"Bommer","given":"Julian J."}],"issued":{"date-parts":[["2004",10]]}}}],"schema":"https://github.com/citation-style-language/schema/raw/master/csl-citation.json"} </w:instrText>
      </w:r>
      <w:r w:rsidR="006F4FCC">
        <w:rPr>
          <w:lang w:val="en-US"/>
        </w:rPr>
        <w:fldChar w:fldCharType="separate"/>
      </w:r>
      <w:r w:rsidR="0002734E" w:rsidRPr="0002734E">
        <w:rPr>
          <w:szCs w:val="24"/>
        </w:rPr>
        <w:t>[1–4]</w:t>
      </w:r>
      <w:r w:rsidR="006F4FCC">
        <w:rPr>
          <w:lang w:val="en-US"/>
        </w:rPr>
        <w:fldChar w:fldCharType="end"/>
      </w:r>
      <w:ins w:id="48" w:author="Devang Lad" w:date="2022-03-01T18:39:00Z">
        <w:r w:rsidR="0002734E">
          <w:rPr>
            <w:lang w:val="en-US"/>
          </w:rPr>
          <w:t xml:space="preserve">. </w:t>
        </w:r>
      </w:ins>
      <w:r w:rsidR="00090602" w:rsidRPr="00346B97">
        <w:rPr>
          <w:lang w:val="en-US"/>
        </w:rPr>
        <w:t xml:space="preserve">For example, the economic loss </w:t>
      </w:r>
      <w:commentRangeStart w:id="49"/>
      <w:commentRangeStart w:id="50"/>
      <w:r w:rsidR="00090602" w:rsidRPr="00346B97">
        <w:rPr>
          <w:lang w:val="en-US"/>
        </w:rPr>
        <w:t xml:space="preserve">was about </w:t>
      </w:r>
      <w:r w:rsidR="00090602" w:rsidRPr="00FD1A83">
        <w:rPr>
          <w:b/>
          <w:lang w:val="en-US"/>
        </w:rPr>
        <w:t xml:space="preserve">120 </w:t>
      </w:r>
      <w:r w:rsidR="002D0FA9">
        <w:rPr>
          <w:b/>
          <w:lang w:val="en-US"/>
        </w:rPr>
        <w:t>B</w:t>
      </w:r>
      <w:r w:rsidR="00090602" w:rsidRPr="00FD1A83">
        <w:rPr>
          <w:b/>
          <w:lang w:val="en-US"/>
        </w:rPr>
        <w:t>illion USD</w:t>
      </w:r>
      <w:r w:rsidR="00090602" w:rsidRPr="00346B97">
        <w:rPr>
          <w:lang w:val="en-US"/>
        </w:rPr>
        <w:t xml:space="preserve"> in Japan due to</w:t>
      </w:r>
      <w:r w:rsidR="0013557B">
        <w:rPr>
          <w:lang w:val="en-US"/>
        </w:rPr>
        <w:t xml:space="preserve"> the </w:t>
      </w:r>
      <w:r w:rsidR="00090602" w:rsidRPr="00346B97">
        <w:rPr>
          <w:lang w:val="en-US"/>
        </w:rPr>
        <w:t>1995 Kobe earthquake</w:t>
      </w:r>
      <w:r w:rsidR="009D1037" w:rsidRPr="00346B97">
        <w:rPr>
          <w:lang w:val="en-US"/>
        </w:rPr>
        <w:t xml:space="preserve"> </w:t>
      </w:r>
      <w:r w:rsidR="00392CCC" w:rsidRPr="00392CCC">
        <w:rPr>
          <w:color w:val="FF0000"/>
          <w:lang w:val="en-US"/>
        </w:rPr>
        <w:fldChar w:fldCharType="begin"/>
      </w:r>
      <w:r w:rsidR="000D4F54">
        <w:rPr>
          <w:color w:val="FF0000"/>
          <w:lang w:val="en-US"/>
        </w:rPr>
        <w:instrText xml:space="preserve"> ADDIN ZOTERO_ITEM CSL_CITATION {"citationID":"MFYB5nfY","properties":{"formattedCitation":"[4]","plainCitation":"[4]","noteIndex":0},"citationItems":[{"id":437,"uris":["http://zotero.org/users/8563380/items/24KWAILH"],"uri":["http://zotero.org/users/8563380/items/24KWAILH"],"itemData":{"id":437,"type":"article-journal","abstract":"Ground shaking is widely considered to be the primary cause of damage to structures, loss of life and injuries due to earthquakes. Nonetheless, there are numerous examples of earthquakes where the losses due to earthquake-induced ground failure have been significant. Whereas ground shaking causes structural and non-structural damage, with associated loss of function and income, ground failure is less likely to cause spectacular structural collapses, but is frequently the cause of major disruptions, particularly to lifelines, which can lead to prolonged loss of function and income, even for undamaged areas.","container-title":"Engineering Geology","DOI":"10.1016/j.enggeo.2004.05.006","ISSN":"00137952","issue":"2","journalAbbreviation":"Engineering Geology","language":"en","page":"147-179","source":"DOI.org (Crossref)","title":"Earthquake losses due to ground failure","volume":"75","author":[{"family":"Bird","given":"Juliet F."},{"family":"Bommer","given":"Julian J."}],"issued":{"date-parts":[["2004",10]]}}}],"schema":"https://github.com/citation-style-language/schema/raw/master/csl-citation.json"} </w:instrText>
      </w:r>
      <w:r w:rsidR="00392CCC" w:rsidRPr="00392CCC">
        <w:rPr>
          <w:color w:val="FF0000"/>
          <w:lang w:val="en-US"/>
        </w:rPr>
        <w:fldChar w:fldCharType="separate"/>
      </w:r>
      <w:r w:rsidR="000D4F54" w:rsidRPr="000D4F54">
        <w:t>[4]</w:t>
      </w:r>
      <w:r w:rsidR="00392CCC" w:rsidRPr="00392CCC">
        <w:rPr>
          <w:color w:val="FF0000"/>
          <w:lang w:val="en-US"/>
        </w:rPr>
        <w:fldChar w:fldCharType="end"/>
      </w:r>
      <w:commentRangeEnd w:id="49"/>
      <w:r w:rsidR="00D51493">
        <w:rPr>
          <w:rStyle w:val="CommentReference"/>
        </w:rPr>
        <w:commentReference w:id="49"/>
      </w:r>
      <w:commentRangeEnd w:id="50"/>
      <w:r w:rsidR="00B7153A">
        <w:rPr>
          <w:rStyle w:val="CommentReference"/>
        </w:rPr>
        <w:commentReference w:id="50"/>
      </w:r>
      <w:r w:rsidR="00090602" w:rsidRPr="006F422C">
        <w:rPr>
          <w:lang w:val="en-US"/>
        </w:rPr>
        <w:t>.</w:t>
      </w:r>
      <w:r w:rsidR="009D1037">
        <w:rPr>
          <w:color w:val="FF0000"/>
          <w:lang w:val="en-US"/>
        </w:rPr>
        <w:t xml:space="preserve"> </w:t>
      </w:r>
      <w:r w:rsidR="00AD4576">
        <w:rPr>
          <w:lang w:val="en-US"/>
        </w:rPr>
        <w:t xml:space="preserve">Such </w:t>
      </w:r>
      <w:r w:rsidR="001803D4">
        <w:rPr>
          <w:lang w:val="en-US"/>
        </w:rPr>
        <w:t xml:space="preserve">a </w:t>
      </w:r>
      <w:r w:rsidR="00AD4576">
        <w:rPr>
          <w:lang w:val="en-US"/>
        </w:rPr>
        <w:t>high magnitude of losses can pro</w:t>
      </w:r>
      <w:r w:rsidR="001803D4">
        <w:rPr>
          <w:lang w:val="en-US"/>
        </w:rPr>
        <w:t xml:space="preserve">ve </w:t>
      </w:r>
      <w:r w:rsidR="00AD4576">
        <w:rPr>
          <w:lang w:val="en-US"/>
        </w:rPr>
        <w:t xml:space="preserve">detrimental to the economy </w:t>
      </w:r>
      <w:r w:rsidR="001803D4">
        <w:rPr>
          <w:lang w:val="en-US"/>
        </w:rPr>
        <w:t xml:space="preserve">of </w:t>
      </w:r>
      <w:r w:rsidR="00AD4576">
        <w:rPr>
          <w:lang w:val="en-US"/>
        </w:rPr>
        <w:t xml:space="preserve">the nation as it requires </w:t>
      </w:r>
      <w:commentRangeStart w:id="51"/>
      <w:del w:id="52" w:author="Devang Lad" w:date="2022-03-01T19:07:00Z">
        <w:r w:rsidR="00AD4576" w:rsidDel="00A2682D">
          <w:rPr>
            <w:lang w:val="en-US"/>
          </w:rPr>
          <w:delText>h</w:delText>
        </w:r>
      </w:del>
      <w:ins w:id="53" w:author="Devang Lad" w:date="2022-03-01T19:07:00Z">
        <w:r w:rsidR="00A2682D">
          <w:rPr>
            <w:lang w:val="en-US"/>
          </w:rPr>
          <w:t>large</w:t>
        </w:r>
      </w:ins>
      <w:del w:id="54" w:author="Devang Lad" w:date="2022-03-01T19:07:00Z">
        <w:r w:rsidR="00AD4576" w:rsidDel="00A2682D">
          <w:rPr>
            <w:lang w:val="en-US"/>
          </w:rPr>
          <w:delText>uge</w:delText>
        </w:r>
      </w:del>
      <w:commentRangeEnd w:id="51"/>
      <w:r w:rsidR="00D51493">
        <w:rPr>
          <w:rStyle w:val="CommentReference"/>
        </w:rPr>
        <w:commentReference w:id="51"/>
      </w:r>
      <w:r w:rsidR="00AD4576">
        <w:rPr>
          <w:lang w:val="en-US"/>
        </w:rPr>
        <w:t xml:space="preserve"> funds and time to restore to the pre-seismic conditions. </w:t>
      </w:r>
      <w:r w:rsidR="009D1037" w:rsidRPr="00346B97">
        <w:rPr>
          <w:lang w:val="en-US"/>
        </w:rPr>
        <w:t xml:space="preserve">This </w:t>
      </w:r>
      <w:r w:rsidR="00AD4576">
        <w:rPr>
          <w:lang w:val="en-US"/>
        </w:rPr>
        <w:t xml:space="preserve">magnitude of the </w:t>
      </w:r>
      <w:r w:rsidR="009D1037" w:rsidRPr="00346B97">
        <w:rPr>
          <w:lang w:val="en-US"/>
        </w:rPr>
        <w:t>economic and human loss number can be high</w:t>
      </w:r>
      <w:r w:rsidR="00A30459">
        <w:rPr>
          <w:lang w:val="en-US"/>
        </w:rPr>
        <w:t>er</w:t>
      </w:r>
      <w:r w:rsidR="009D1037" w:rsidRPr="00346B97">
        <w:rPr>
          <w:lang w:val="en-US"/>
        </w:rPr>
        <w:t xml:space="preserve"> if the </w:t>
      </w:r>
      <w:del w:id="55" w:author="Jay Ghosh" w:date="2022-03-01T05:47:00Z">
        <w:r w:rsidR="006D306F" w:rsidRPr="006F422C" w:rsidDel="00D51493">
          <w:rPr>
            <w:b/>
            <w:lang w:val="en-US"/>
          </w:rPr>
          <w:delText xml:space="preserve">infrastructural </w:delText>
        </w:r>
      </w:del>
      <w:ins w:id="56" w:author="Jay Ghosh" w:date="2022-03-01T05:47:00Z">
        <w:r w:rsidR="00D51493" w:rsidRPr="006F422C">
          <w:rPr>
            <w:b/>
            <w:lang w:val="en-US"/>
          </w:rPr>
          <w:t>infrastructu</w:t>
        </w:r>
        <w:r w:rsidR="00D51493">
          <w:rPr>
            <w:b/>
            <w:lang w:val="en-US"/>
          </w:rPr>
          <w:t>re</w:t>
        </w:r>
        <w:r w:rsidR="00D51493" w:rsidRPr="006F422C">
          <w:rPr>
            <w:b/>
            <w:lang w:val="en-US"/>
          </w:rPr>
          <w:t xml:space="preserve"> </w:t>
        </w:r>
      </w:ins>
      <w:r w:rsidR="006D306F" w:rsidRPr="006F422C">
        <w:rPr>
          <w:b/>
          <w:lang w:val="en-US"/>
        </w:rPr>
        <w:t>systems</w:t>
      </w:r>
      <w:r w:rsidR="006D306F" w:rsidRPr="006F422C">
        <w:rPr>
          <w:lang w:val="en-US"/>
        </w:rPr>
        <w:t xml:space="preserve"> </w:t>
      </w:r>
      <w:r w:rsidR="006D306F">
        <w:rPr>
          <w:lang w:val="en-US"/>
        </w:rPr>
        <w:t xml:space="preserve">and </w:t>
      </w:r>
      <w:r w:rsidR="009D1037" w:rsidRPr="00346B97">
        <w:rPr>
          <w:lang w:val="en-US"/>
        </w:rPr>
        <w:t>building</w:t>
      </w:r>
      <w:r w:rsidR="00A30459">
        <w:rPr>
          <w:lang w:val="en-US"/>
        </w:rPr>
        <w:t>s are</w:t>
      </w:r>
      <w:r w:rsidR="009D1037" w:rsidRPr="00346B97">
        <w:rPr>
          <w:lang w:val="en-US"/>
        </w:rPr>
        <w:t xml:space="preserve"> </w:t>
      </w:r>
      <w:r w:rsidR="009D1037" w:rsidRPr="00FD1A83">
        <w:rPr>
          <w:b/>
          <w:lang w:val="en-US"/>
        </w:rPr>
        <w:t>not design</w:t>
      </w:r>
      <w:r w:rsidR="00A30459" w:rsidRPr="00FD1A83">
        <w:rPr>
          <w:b/>
          <w:lang w:val="en-US"/>
        </w:rPr>
        <w:t>ed</w:t>
      </w:r>
      <w:r w:rsidR="009D1037" w:rsidRPr="00FD1A83">
        <w:rPr>
          <w:b/>
          <w:lang w:val="en-US"/>
        </w:rPr>
        <w:t xml:space="preserve"> for seismic forces</w:t>
      </w:r>
      <w:ins w:id="57" w:author="Devang Lad" w:date="2022-03-01T19:09:00Z">
        <w:r w:rsidR="00446378">
          <w:rPr>
            <w:lang w:val="en-US"/>
          </w:rPr>
          <w:t xml:space="preserve">. </w:t>
        </w:r>
      </w:ins>
      <w:del w:id="58" w:author="Devang Lad" w:date="2022-03-01T19:09:00Z">
        <w:r w:rsidR="009D1037" w:rsidRPr="00346B97" w:rsidDel="00446378">
          <w:rPr>
            <w:lang w:val="en-US"/>
          </w:rPr>
          <w:delText xml:space="preserve"> and </w:delText>
        </w:r>
        <w:commentRangeStart w:id="59"/>
        <w:r w:rsidR="009D1037" w:rsidRPr="00346B97" w:rsidDel="00446378">
          <w:rPr>
            <w:lang w:val="en-US"/>
          </w:rPr>
          <w:delText>ageing</w:delText>
        </w:r>
      </w:del>
      <w:ins w:id="60" w:author="Devang Lad" w:date="2022-03-01T19:08:00Z">
        <w:r w:rsidR="00446378">
          <w:rPr>
            <w:lang w:val="en-US"/>
          </w:rPr>
          <w:t>In</w:t>
        </w:r>
      </w:ins>
      <w:ins w:id="61" w:author="Devang Lad" w:date="2022-03-01T19:09:00Z">
        <w:r w:rsidR="00446378">
          <w:rPr>
            <w:lang w:val="en-US"/>
          </w:rPr>
          <w:t xml:space="preserve"> addition to the </w:t>
        </w:r>
      </w:ins>
      <w:ins w:id="62" w:author="Devang Lad" w:date="2022-03-01T19:10:00Z">
        <w:r w:rsidR="00446378">
          <w:rPr>
            <w:lang w:val="en-US"/>
          </w:rPr>
          <w:t>seismic risk, there exists several other deterioration</w:t>
        </w:r>
      </w:ins>
      <w:ins w:id="63" w:author="Devang Lad" w:date="2022-03-01T19:11:00Z">
        <w:r w:rsidR="00446378">
          <w:rPr>
            <w:lang w:val="en-US"/>
          </w:rPr>
          <w:t xml:space="preserve"> phenomena when the structures are exposed to harsh environmental conditions </w:t>
        </w:r>
      </w:ins>
      <w:ins w:id="64" w:author="Devang Lad" w:date="2022-03-01T19:13:00Z">
        <w:r w:rsidR="00446378">
          <w:rPr>
            <w:lang w:val="en-US"/>
          </w:rPr>
          <w:t xml:space="preserve">– this includes </w:t>
        </w:r>
      </w:ins>
      <w:del w:id="65" w:author="Devang Lad" w:date="2022-03-01T19:13:00Z">
        <w:r w:rsidR="009D1037" w:rsidRPr="00346B97" w:rsidDel="00446378">
          <w:rPr>
            <w:lang w:val="en-US"/>
          </w:rPr>
          <w:delText xml:space="preserve"> effects like </w:delText>
        </w:r>
      </w:del>
      <w:ins w:id="66" w:author="Devang Lad" w:date="2022-03-01T19:13:00Z">
        <w:r w:rsidR="00446378">
          <w:rPr>
            <w:lang w:val="en-US"/>
          </w:rPr>
          <w:t>sulphate attac</w:t>
        </w:r>
      </w:ins>
      <w:ins w:id="67" w:author="Devang Lad" w:date="2022-03-01T19:14:00Z">
        <w:r w:rsidR="00126AE8">
          <w:rPr>
            <w:lang w:val="en-US"/>
          </w:rPr>
          <w:t>k</w:t>
        </w:r>
      </w:ins>
      <w:ins w:id="68" w:author="Devang Lad" w:date="2022-03-01T19:13:00Z">
        <w:r w:rsidR="00446378">
          <w:rPr>
            <w:lang w:val="en-US"/>
          </w:rPr>
          <w:t xml:space="preserve">, carbonation, </w:t>
        </w:r>
      </w:ins>
      <w:r w:rsidR="009D1037" w:rsidRPr="00346B97">
        <w:rPr>
          <w:lang w:val="en-US"/>
        </w:rPr>
        <w:t>corrosion</w:t>
      </w:r>
      <w:ins w:id="69" w:author="Devang Lad" w:date="2022-03-01T19:13:00Z">
        <w:r w:rsidR="00446378">
          <w:rPr>
            <w:lang w:val="en-US"/>
          </w:rPr>
          <w:t xml:space="preserve">, </w:t>
        </w:r>
        <w:r w:rsidR="00446378" w:rsidRPr="00126AE8">
          <w:rPr>
            <w:i/>
            <w:iCs/>
            <w:lang w:val="en-US"/>
            <w:rPrChange w:id="70" w:author="Devang Lad" w:date="2022-03-01T19:14:00Z">
              <w:rPr>
                <w:lang w:val="en-US"/>
              </w:rPr>
            </w:rPrChange>
          </w:rPr>
          <w:t>etc</w:t>
        </w:r>
      </w:ins>
      <w:r w:rsidR="009D1037" w:rsidRPr="00446378">
        <w:rPr>
          <w:i/>
          <w:lang w:val="en-US"/>
          <w:rPrChange w:id="71" w:author="Devang Lad" w:date="2022-03-01T19:13:00Z">
            <w:rPr>
              <w:i/>
              <w:color w:val="FF0000"/>
              <w:lang w:val="en-US"/>
            </w:rPr>
          </w:rPrChange>
        </w:rPr>
        <w:t>.</w:t>
      </w:r>
      <w:ins w:id="72" w:author="Devang Lad" w:date="2022-03-01T19:14:00Z">
        <w:r w:rsidR="00126AE8">
          <w:rPr>
            <w:i/>
            <w:lang w:val="en-US"/>
          </w:rPr>
          <w:t xml:space="preserve"> </w:t>
        </w:r>
      </w:ins>
      <w:ins w:id="73" w:author="Devang Lad" w:date="2022-03-01T19:16:00Z">
        <w:r w:rsidR="00126AE8">
          <w:rPr>
            <w:iCs/>
            <w:lang w:val="en-US"/>
          </w:rPr>
          <w:t xml:space="preserve">Corrosion in </w:t>
        </w:r>
      </w:ins>
      <w:ins w:id="74" w:author="Devang Lad" w:date="2022-03-01T19:19:00Z">
        <w:r w:rsidR="00F51092">
          <w:rPr>
            <w:iCs/>
            <w:lang w:val="en-US"/>
          </w:rPr>
          <w:t xml:space="preserve">the </w:t>
        </w:r>
      </w:ins>
      <w:ins w:id="75" w:author="Devang Lad" w:date="2022-03-01T19:16:00Z">
        <w:r w:rsidR="00126AE8">
          <w:rPr>
            <w:iCs/>
            <w:lang w:val="en-US"/>
          </w:rPr>
          <w:t>RC</w:t>
        </w:r>
      </w:ins>
      <w:ins w:id="76" w:author="Devang Lad" w:date="2022-03-01T19:17:00Z">
        <w:r w:rsidR="00126AE8">
          <w:rPr>
            <w:iCs/>
            <w:lang w:val="en-US"/>
          </w:rPr>
          <w:t xml:space="preserve"> structures</w:t>
        </w:r>
      </w:ins>
      <w:ins w:id="77" w:author="Devang Lad" w:date="2022-03-01T19:15:00Z">
        <w:r w:rsidR="00126AE8">
          <w:rPr>
            <w:iCs/>
            <w:lang w:val="en-US"/>
          </w:rPr>
          <w:t xml:space="preserve"> is the most widely observed phenomena</w:t>
        </w:r>
      </w:ins>
      <w:ins w:id="78" w:author="Devang Lad" w:date="2022-03-01T19:16:00Z">
        <w:r w:rsidR="00126AE8">
          <w:rPr>
            <w:iCs/>
            <w:lang w:val="en-US"/>
          </w:rPr>
          <w:t xml:space="preserve"> that has a substantial </w:t>
        </w:r>
      </w:ins>
      <w:ins w:id="79" w:author="Devang Lad" w:date="2022-03-01T19:17:00Z">
        <w:r w:rsidR="00126AE8">
          <w:rPr>
            <w:iCs/>
            <w:lang w:val="en-US"/>
          </w:rPr>
          <w:t>effect</w:t>
        </w:r>
      </w:ins>
      <w:ins w:id="80" w:author="Devang Lad" w:date="2022-03-01T19:16:00Z">
        <w:r w:rsidR="00126AE8">
          <w:rPr>
            <w:iCs/>
            <w:lang w:val="en-US"/>
          </w:rPr>
          <w:t xml:space="preserve"> on</w:t>
        </w:r>
      </w:ins>
      <w:ins w:id="81" w:author="Devang Lad" w:date="2022-03-01T19:17:00Z">
        <w:r w:rsidR="00126AE8">
          <w:rPr>
            <w:iCs/>
            <w:lang w:val="en-US"/>
          </w:rPr>
          <w:t xml:space="preserve"> service life of the structure</w:t>
        </w:r>
      </w:ins>
      <w:ins w:id="82" w:author="Devang Lad" w:date="2022-03-01T19:31:00Z">
        <w:r w:rsidR="009B016E">
          <w:rPr>
            <w:iCs/>
            <w:lang w:val="en-US"/>
          </w:rPr>
          <w:t xml:space="preserve"> </w:t>
        </w:r>
      </w:ins>
      <w:r w:rsidR="001F5EAA">
        <w:rPr>
          <w:iCs/>
          <w:lang w:val="en-US"/>
        </w:rPr>
        <w:fldChar w:fldCharType="begin"/>
      </w:r>
      <w:r w:rsidR="001F5EAA">
        <w:rPr>
          <w:iCs/>
          <w:lang w:val="en-US"/>
        </w:rPr>
        <w:instrText xml:space="preserve"> ADDIN ZOTERO_ITEM CSL_CITATION {"citationID":"TI0Qgeok","properties":{"formattedCitation":"[5]","plainCitation":"[5]","noteIndex":0},"citationItems":[{"id":720,"uris":["http://zotero.org/users/8563380/items/8FX59HD3"],"uri":["http://zotero.org/users/8563380/items/8FX59HD3"],"itemData":{"id":720,"type":"article-journal","abstract":"Different types of corrosion may arise in steel reinforcement, such as general corrosion, pitting corrosion, hydrogen embrittlement, stress corrosion cracking and corrosion fatigue. However, corrosion of steel reinforcement in reinforced concrete (RC) structures can be classified into two categories: general (uniform) corrosion and pitting (localised) corrosion. In general, concrete researchers use uniform corrosion to study the effect of corrosion on RC structures. This approach is not accurate for concrete structures subjected to chloride attack, which usually experiences pitting corrosion. This paper describes an accelerated corrosion test used to obtain statistical parameters of maximum pit-depths distribution of corroded steel in a RC structure. Using probabilistic analysis, these statistical parameters are combined with statistical parameters of RC beams (i.e. beam dimensions, concrete strength, steel yield strength, cover thickness, workmanship quality, in situ strength factor, model error for flexure and shear and also corrosion rate) to determine the effect of corrosion on flexural and shear strength of RC beams. Using the proposed pitting corrosion model improves service life prediction of RC structures in a chloride environment.","container-title":"Magazine of Concrete Research","DOI":"10.1680/macr.2008.62.2.91","ISSN":"0024-9831, 1751-763X","issue":"2","journalAbbreviation":"Magazine of Concrete Research","language":"en","page":"91-101","source":"DOI.org (Crossref)","title":"Pitting corrosion model for reinforced concrete structures in a chloride environment","volume":"62","author":[{"family":"Darmawan","given":"M.S."}],"issued":{"date-parts":[["2010",2]]}}}],"schema":"https://github.com/citation-style-language/schema/raw/master/csl-citation.json"} </w:instrText>
      </w:r>
      <w:r w:rsidR="001F5EAA">
        <w:rPr>
          <w:iCs/>
          <w:lang w:val="en-US"/>
        </w:rPr>
        <w:fldChar w:fldCharType="separate"/>
      </w:r>
      <w:r w:rsidR="001F5EAA" w:rsidRPr="001F5EAA">
        <w:t>[5]</w:t>
      </w:r>
      <w:r w:rsidR="001F5EAA">
        <w:rPr>
          <w:iCs/>
          <w:lang w:val="en-US"/>
        </w:rPr>
        <w:fldChar w:fldCharType="end"/>
      </w:r>
      <w:ins w:id="83" w:author="Devang Lad" w:date="2022-03-01T19:17:00Z">
        <w:r w:rsidR="00126AE8">
          <w:rPr>
            <w:iCs/>
            <w:lang w:val="en-US"/>
          </w:rPr>
          <w:t>.</w:t>
        </w:r>
      </w:ins>
      <w:r w:rsidR="00090602" w:rsidRPr="006D306F">
        <w:rPr>
          <w:i/>
          <w:color w:val="FF0000"/>
          <w:lang w:val="en-US"/>
        </w:rPr>
        <w:t xml:space="preserve"> </w:t>
      </w:r>
      <w:commentRangeEnd w:id="59"/>
      <w:r w:rsidR="00D51493">
        <w:rPr>
          <w:rStyle w:val="CommentReference"/>
        </w:rPr>
        <w:commentReference w:id="59"/>
      </w:r>
      <w:ins w:id="84" w:author="Lad, Devang" w:date="2022-03-15T15:39:00Z">
        <w:r w:rsidR="002177A4" w:rsidRPr="00494410">
          <w:rPr>
            <w:lang w:val="en-US"/>
          </w:rPr>
          <w:t>This premature degradation of RC buildings due to corrosion is a major concern for safety against earthquakes and subsequently the negative environmental impact it has due to its material consumption in retrofit and repairs. The deterioration of RC structure due to corrosion only was found to be 70-90% of the investigated cases</w:t>
        </w:r>
      </w:ins>
      <w:ins w:id="85" w:author="Lad, Devang" w:date="2022-03-15T15:40:00Z">
        <w:r w:rsidR="00B612B0" w:rsidRPr="00494410">
          <w:rPr>
            <w:lang w:val="en-US"/>
            <w:rPrChange w:id="86" w:author="Lad, Devang" w:date="2022-03-15T15:43:00Z">
              <w:rPr>
                <w:color w:val="FF0000"/>
                <w:lang w:val="en-US"/>
              </w:rPr>
            </w:rPrChange>
          </w:rPr>
          <w:t xml:space="preserve"> </w:t>
        </w:r>
      </w:ins>
      <w:r w:rsidR="00B612B0" w:rsidRPr="00494410">
        <w:rPr>
          <w:lang w:val="en-US"/>
          <w:rPrChange w:id="87" w:author="Lad, Devang" w:date="2022-03-15T15:43:00Z">
            <w:rPr>
              <w:color w:val="FF0000"/>
              <w:lang w:val="en-US"/>
            </w:rPr>
          </w:rPrChange>
        </w:rPr>
        <w:fldChar w:fldCharType="begin"/>
      </w:r>
      <w:r w:rsidR="00B612B0" w:rsidRPr="00494410">
        <w:rPr>
          <w:lang w:val="en-US"/>
          <w:rPrChange w:id="88" w:author="Lad, Devang" w:date="2022-03-15T15:43:00Z">
            <w:rPr>
              <w:color w:val="FF0000"/>
              <w:lang w:val="en-US"/>
            </w:rPr>
          </w:rPrChange>
        </w:rPr>
        <w:instrText xml:space="preserve"> ADDIN ZOTERO_ITEM CSL_CITATION {"citationID":"I8542uK9","properties":{"formattedCitation":"[6]","plainCitation":"[6]","noteIndex":0},"citationItems":[{"id":519,"uris":["http://zotero.org/users/8563380/items/2PTSN2EC"],"uri":["http://zotero.org/users/8563380/items/2PTSN2EC"],"itemData":{"id":519,"type":"paper-conference","container-title":"International fib symposium, Amsterdam, the Netherlands","source":"Google Scholar","title":"Seismic response of corroded rc structures","author":[{"family":"Saetta","given":"Anna"},{"family":"Simioni","given":"Paola"},{"family":"Berto","given":"Luisa"},{"family":"Vitaliani","given":"Renato"}],"issued":{"date-parts":[["2008"]]}}}],"schema":"https://github.com/citation-style-language/schema/raw/master/csl-citation.json"} </w:instrText>
      </w:r>
      <w:r w:rsidR="00B612B0" w:rsidRPr="00494410">
        <w:rPr>
          <w:lang w:val="en-US"/>
          <w:rPrChange w:id="89" w:author="Lad, Devang" w:date="2022-03-15T15:43:00Z">
            <w:rPr>
              <w:color w:val="FF0000"/>
              <w:lang w:val="en-US"/>
            </w:rPr>
          </w:rPrChange>
        </w:rPr>
        <w:fldChar w:fldCharType="separate"/>
      </w:r>
      <w:r w:rsidR="00B612B0" w:rsidRPr="00494410">
        <w:t>[6]</w:t>
      </w:r>
      <w:r w:rsidR="00B612B0" w:rsidRPr="00494410">
        <w:rPr>
          <w:lang w:val="en-US"/>
          <w:rPrChange w:id="90" w:author="Lad, Devang" w:date="2022-03-15T15:43:00Z">
            <w:rPr>
              <w:color w:val="FF0000"/>
              <w:lang w:val="en-US"/>
            </w:rPr>
          </w:rPrChange>
        </w:rPr>
        <w:fldChar w:fldCharType="end"/>
      </w:r>
      <w:ins w:id="91" w:author="Lad, Devang" w:date="2022-03-15T15:39:00Z">
        <w:r w:rsidR="002177A4" w:rsidRPr="00494410">
          <w:rPr>
            <w:lang w:val="en-US"/>
          </w:rPr>
          <w:t xml:space="preserve">. It was estimated that a total value of $2.5 trillion (USD) is the cost of corrosion globally, and this is equivalent to 3.4% of the global GDP. However, for some countries, it can be as high as 5% of their annual GDP </w:t>
        </w:r>
        <w:r w:rsidR="002177A4" w:rsidRPr="00494410">
          <w:rPr>
            <w:lang w:val="en-US"/>
          </w:rPr>
          <w:fldChar w:fldCharType="begin"/>
        </w:r>
      </w:ins>
      <w:r w:rsidR="00B612B0" w:rsidRPr="00494410">
        <w:rPr>
          <w:lang w:val="en-US"/>
          <w:rPrChange w:id="92" w:author="Lad, Devang" w:date="2022-03-15T15:43:00Z">
            <w:rPr>
              <w:color w:val="FF0000"/>
              <w:lang w:val="en-US"/>
            </w:rPr>
          </w:rPrChange>
        </w:rPr>
        <w:instrText xml:space="preserve"> ADDIN ZOTERO_ITEM CSL_CITATION {"citationID":"am5Qjoca","properties":{"formattedCitation":"[7]","plainCitation":"[7]","noteIndex":0},"citationItems":[{"id":507,"uris":["http://zotero.org/users/8563380/items/MJTVE7RT"],"uri":["http://zotero.org/users/8563380/items/MJTVE7RT"],"itemData":{"id":507,"type":"article-journal","container-title":"NACE international","page":"2–3","title":"International measures of prevention, application, and economics of corrosion technologies study","volume":"216","author":[{"family":"Koch","given":"Gerhardus"},{"family":"Varney","given":"Jeff"},{"family":"Thompson","given":"Neil"},{"family":"Moghissi","given":"Oliver"},{"family":"Gould","given":"Melissa"},{"family":"Payer","given":"Joe"}],"issued":{"date-parts":[["2016"]]}}}],"schema":"https://github.com/citation-style-language/schema/raw/master/csl-citation.json"} </w:instrText>
      </w:r>
      <w:ins w:id="93" w:author="Lad, Devang" w:date="2022-03-15T15:39:00Z">
        <w:r w:rsidR="002177A4" w:rsidRPr="00494410">
          <w:rPr>
            <w:lang w:val="en-US"/>
          </w:rPr>
          <w:fldChar w:fldCharType="separate"/>
        </w:r>
      </w:ins>
      <w:r w:rsidR="00B612B0" w:rsidRPr="00494410">
        <w:t>[7]</w:t>
      </w:r>
      <w:ins w:id="94" w:author="Lad, Devang" w:date="2022-03-15T15:39:00Z">
        <w:r w:rsidR="002177A4" w:rsidRPr="00494410">
          <w:rPr>
            <w:lang w:val="en-US"/>
          </w:rPr>
          <w:fldChar w:fldCharType="end"/>
        </w:r>
        <w:r w:rsidR="002177A4" w:rsidRPr="00494410">
          <w:rPr>
            <w:lang w:val="en-US"/>
          </w:rPr>
          <w:t>. This when combined with the seismic event, the corrosion cost can be much higher</w:t>
        </w:r>
        <w:r w:rsidR="002177A4">
          <w:rPr>
            <w:lang w:val="en-US"/>
          </w:rPr>
          <w:t xml:space="preserve">. </w:t>
        </w:r>
      </w:ins>
      <w:r w:rsidR="006D306F" w:rsidRPr="00CB54DD">
        <w:rPr>
          <w:lang w:val="en-US"/>
        </w:rPr>
        <w:t>Recognizing</w:t>
      </w:r>
      <w:commentRangeStart w:id="95"/>
      <w:r w:rsidR="006D306F" w:rsidRPr="00CB54DD">
        <w:rPr>
          <w:lang w:val="en-US"/>
        </w:rPr>
        <w:t xml:space="preserve"> this fact, </w:t>
      </w:r>
      <w:r w:rsidR="001803D4">
        <w:rPr>
          <w:lang w:val="en-US"/>
        </w:rPr>
        <w:t xml:space="preserve">a </w:t>
      </w:r>
      <w:r w:rsidR="006D306F" w:rsidRPr="00CB54DD">
        <w:rPr>
          <w:lang w:val="en-US"/>
        </w:rPr>
        <w:t xml:space="preserve">study in the domain of seismic hazard assessment of </w:t>
      </w:r>
      <w:r w:rsidR="00CC16F4" w:rsidRPr="00CB54DD">
        <w:rPr>
          <w:lang w:val="en-US"/>
        </w:rPr>
        <w:t xml:space="preserve">ageing </w:t>
      </w:r>
      <w:r w:rsidR="006D306F" w:rsidRPr="00CB54DD">
        <w:rPr>
          <w:lang w:val="en-US"/>
        </w:rPr>
        <w:t xml:space="preserve">infrastructure like bridges has been done by various researchers – as </w:t>
      </w:r>
      <w:r w:rsidR="002D0CD4" w:rsidRPr="00CB54DD">
        <w:rPr>
          <w:lang w:val="en-US"/>
        </w:rPr>
        <w:t>these are vital aspects economically and strategically for the nation</w:t>
      </w:r>
      <w:ins w:id="96" w:author="Devang Lad" w:date="2022-03-01T19:42:00Z">
        <w:r w:rsidR="001F0DA1">
          <w:rPr>
            <w:lang w:val="en-US"/>
          </w:rPr>
          <w:t xml:space="preserve"> – while similar research wo</w:t>
        </w:r>
      </w:ins>
      <w:ins w:id="97" w:author="Devang Lad" w:date="2022-03-01T19:43:00Z">
        <w:r w:rsidR="001F0DA1">
          <w:rPr>
            <w:lang w:val="en-US"/>
          </w:rPr>
          <w:t xml:space="preserve">rk for building structures </w:t>
        </w:r>
      </w:ins>
      <w:ins w:id="98" w:author="Devang Lad" w:date="2022-03-01T19:44:00Z">
        <w:r w:rsidR="001F0DA1">
          <w:rPr>
            <w:lang w:val="en-US"/>
          </w:rPr>
          <w:t xml:space="preserve">are still at its infancy </w:t>
        </w:r>
      </w:ins>
      <w:r w:rsidR="001F0DA1">
        <w:rPr>
          <w:lang w:val="en-US"/>
        </w:rPr>
        <w:fldChar w:fldCharType="begin"/>
      </w:r>
      <w:r w:rsidR="00B612B0">
        <w:rPr>
          <w:lang w:val="en-US"/>
        </w:rPr>
        <w:instrText xml:space="preserve"> ADDIN ZOTERO_ITEM CSL_CITATION {"citationID":"DaYeO4Uc","properties":{"formattedCitation":"[8\\uc0\\u8211{}11]","plainCitation":"[8–11]","noteIndex":0},"citationItems":[{"id":161,"uris":["http://zotero.org/users/8563380/items/ISQJDIQU"],"uri":["http://zotero.org/users/8563380/items/ISQJDIQU"],"itemData":{"id":161,"type":"article-journal","abstract":"Seismic design principles of highway bridges across the globe have undergone significant modifications over the last decades, from little consideration of seismic effects to adoption of modern ductile detailing principles. The existence of bridges with such diverse design methodologies renders vulnerability assessment for future earthquakes particularly challenging. Consequently, robust analytical models are required to capture varied failure mechanisms of differently designed bridges to aid the systematic impact assessment of design code evolution on seismic fragility. This study addressed the need by developing high-fidelity nonlinear finite-element models that can simulate different structural failure modes (shear, flexure-shear, and flexure). Following analytical model validation with past experimental results, this paper presented a framework for the methodical assessment of design code evolution on seismic performance and failure probability of bridge piers. Results revealed significant improvement in seismic performance under successive design code revisions and highlighted the necessity to account for shear modeling in vulnerability assessment of older designed bridge piers. Lastly, the latest code provisions of leading international seismic design guidelines were compared to highlight key differences among code provisions that need attention for possible harmonization of various codes across the globe. DOI: 10.1061/(ASCE)BE.1943-5592.0001518. © 2019 American Society of Civil Engineers.","container-title":"Journal of Bridge Engineering","DOI":"10.1061/(ASCE)BE.1943-5592.0001518","ISSN":"1084-0702, 1943-5592","issue":"2","journalAbbreviation":"J. Bridge Eng.","language":"en","page":"04019140","source":"DOI.org (Crossref)","title":"Impact of Design Code Evolution on Failure Mechanism and Seismic Fragility of Highway Bridge Piers","volume":"25","author":[{"family":"Shekhar","given":"Shivang"},{"family":"Ghosh","given":"Jayadipta"},{"family":"Ghosh","given":"Siddhartha"}],"issued":{"date-parts":[["2020",2]]}}},{"id":445,"uris":["http://zotero.org/users/8563380/items/22KJAULX"],"uri":["http://zotero.org/users/8563380/items/22KJAULX"],"itemData":{"id":445,"type":"article-journal","container-title":"Structure and Infrastructure Engineering","DOI":"10.1080/15732479.2020.1801765","ISSN":"1573-2479, 1744-8980","issue":"9","journalAbbreviation":"Structure and Infrastructure Engineering","language":"en","page":"1155-1174","source":"DOI.org (Crossref)","title":"Probabilistic seismic loss estimation of aging highway bridges subjected to multiple earthquake events","volume":"17","author":[{"family":"Panchireddi","given":"Bhaskar"},{"family":"Ghosh","given":"Jayadipta"}],"issued":{"date-parts":[["2021",9,2]]}}},{"id":444,"uris":["http://zotero.org/users/8563380/items/65BE4VGL"],"uri":["http://zotero.org/users/8563380/items/65BE4VGL"],"itemData":{"id":444,"type":"article-journal","container-title":"Bulletin of Earthquake Engineering","DOI":"10.1007/s10518-019-00647-8","ISSN":"1570-761X, 1573-1456","issue":"9","journalAbbreviation":"Bull Earthquake Eng","language":"en","page":"5045-5072","source":"DOI.org (Crossref)","title":"Seismic collapse assessment of deteriorating RC bridges under multiple hazards during their life-cycle","volume":"17","author":[{"family":"Ranjkesh","given":"Somayeh Hamed"},{"family":"Asadi","given":"Payam"},{"family":"Hamadani","given":"Ali Zeinal"}],"issued":{"date-parts":[["2019",9]]}}},{"id":435,"uris":["http://zotero.org/users/8563380/items/V4HCNAGP"],"uri":["http://zotero.org/users/8563380/items/V4HCNAGP"],"itemData":{"id":435,"type":"article-journal","container-title":"Engineering Structures","note":"publisher: Elsevier","page":"260–271","title":"Impact of corrosion on risk assessment of shear-critical and short lap-spliced bridges","volume":"189","author":[{"family":"Zhang","given":"Yijian"},{"family":"DesRoches","given":"Reginald"},{"family":"Tien","given":"Iris"}],"issued":{"date-parts":[["2019"]]}}}],"schema":"https://github.com/citation-style-language/schema/raw/master/csl-citation.json"} </w:instrText>
      </w:r>
      <w:r w:rsidR="001F0DA1">
        <w:rPr>
          <w:lang w:val="en-US"/>
        </w:rPr>
        <w:fldChar w:fldCharType="separate"/>
      </w:r>
      <w:r w:rsidR="00B612B0" w:rsidRPr="00B612B0">
        <w:rPr>
          <w:szCs w:val="24"/>
        </w:rPr>
        <w:t>[8–11]</w:t>
      </w:r>
      <w:r w:rsidR="001F0DA1">
        <w:rPr>
          <w:lang w:val="en-US"/>
        </w:rPr>
        <w:fldChar w:fldCharType="end"/>
      </w:r>
      <w:del w:id="99" w:author="Devang Lad" w:date="2022-03-01T19:44:00Z">
        <w:r w:rsidR="006D306F" w:rsidRPr="001F0DA1" w:rsidDel="001F0DA1">
          <w:rPr>
            <w:lang w:val="en-US"/>
          </w:rPr>
          <w:delText xml:space="preserve"> </w:delText>
        </w:r>
        <w:r w:rsidR="006D306F" w:rsidRPr="001F0DA1" w:rsidDel="001F0DA1">
          <w:rPr>
            <w:lang w:val="en-US"/>
            <w:rPrChange w:id="100" w:author="Devang Lad" w:date="2022-03-01T19:45:00Z">
              <w:rPr>
                <w:color w:val="FF0000"/>
                <w:lang w:val="en-US"/>
              </w:rPr>
            </w:rPrChange>
          </w:rPr>
          <w:delText>[</w:delText>
        </w:r>
      </w:del>
      <w:del w:id="101" w:author="Devang Lad" w:date="2022-03-01T19:45:00Z">
        <w:r w:rsidR="00CB54DD" w:rsidRPr="001F0DA1" w:rsidDel="001F0DA1">
          <w:rPr>
            <w:lang w:val="en-US"/>
            <w:rPrChange w:id="102" w:author="Devang Lad" w:date="2022-03-01T19:45:00Z">
              <w:rPr>
                <w:color w:val="FF0000"/>
                <w:lang w:val="en-US"/>
              </w:rPr>
            </w:rPrChange>
          </w:rPr>
          <w:fldChar w:fldCharType="begin"/>
        </w:r>
        <w:r w:rsidR="001F5EAA" w:rsidRPr="001F0DA1" w:rsidDel="001F0DA1">
          <w:rPr>
            <w:lang w:val="en-US"/>
            <w:rPrChange w:id="103" w:author="Devang Lad" w:date="2022-03-01T19:45:00Z">
              <w:rPr>
                <w:color w:val="FF0000"/>
                <w:lang w:val="en-US"/>
              </w:rPr>
            </w:rPrChange>
          </w:rPr>
          <w:delInstrText xml:space="preserve"> ADDIN ZOTERO_ITEM CSL_CITATION {"citationID":"4JuvZxAG","properties":{"formattedCitation":"[6]","plainCitation":"[6]","noteIndex":0},"citationItems":[{"id":161,"uris":["http://zotero.org/users/8563380/items/ISQJDIQU"],"uri":["http://zotero.org/users/8563380/items/ISQJDIQU"],"itemData":{"id":161,"type":"article-journal","abstract":"Seismic design principles of highway bridges across the globe have undergone significant modifications over the last decades, from little consideration of seismic effects to adoption of modern ductile detailing principles. The existence of bridges with such diverse design methodologies renders vulnerability assessment for future earthquakes particularly challenging. Consequently, robust analytical models are required to capture varied failure mechanisms of differently designed bridges to aid the systematic impact assessment of design code evolution on seismic fragility. This study addressed the need by developing high-fidelity nonlinear finite-element models that can simulate different structural failure modes (shear, flexure-shear, and flexure). Following analytical model validation with past experimental results, this paper presented a framework for the methodical assessment of design code evolution on seismic performance and failure probability of bridge piers. Results revealed significant improvement in seismic performance under successive design code revisions and highlighted the necessity to account for shear modeling in vulnerability assessment of older designed bridge piers. Lastly, the latest code provisions of leading international seismic design guidelines were compared to highlight key differences among code provisions that need attention for possible harmonization of various codes across the globe. DOI: 10.1061/(ASCE)BE.1943-5592.0001518. © 2019 American Society of Civil Engineers.","container-title":"Journal of Bridge Engineering","DOI":"10.1061/(ASCE)BE.1943-5592.0001518","ISSN":"1084-0702, 1943-5592","issue":"2","journalAbbreviation":"J. Bridge Eng.","language":"en","page":"04019140","source":"DOI.org (Crossref)","title":"Impact of Design Code Evolution on Failure Mechanism and Seismic Fragility of Highway Bridge Piers","volume":"25","author":[{"family":"Shekhar","given":"Shivang"},{"family":"Ghosh","given":"Jayadipta"},{"family":"Ghosh","given":"Siddhartha"}],"issued":{"date-parts":[["2020",2]]}}}],"schema":"https://github.com/citation-style-language/schema/raw/master/csl-citation.json"} </w:delInstrText>
        </w:r>
        <w:r w:rsidR="00CB54DD" w:rsidRPr="001F0DA1" w:rsidDel="001F0DA1">
          <w:rPr>
            <w:lang w:val="en-US"/>
            <w:rPrChange w:id="104" w:author="Devang Lad" w:date="2022-03-01T19:45:00Z">
              <w:rPr>
                <w:color w:val="FF0000"/>
                <w:lang w:val="en-US"/>
              </w:rPr>
            </w:rPrChange>
          </w:rPr>
          <w:fldChar w:fldCharType="separate"/>
        </w:r>
        <w:r w:rsidR="001F5EAA" w:rsidRPr="001F0DA1" w:rsidDel="001F0DA1">
          <w:delText>[6]</w:delText>
        </w:r>
        <w:r w:rsidR="00CB54DD" w:rsidRPr="001F0DA1" w:rsidDel="001F0DA1">
          <w:rPr>
            <w:lang w:val="en-US"/>
            <w:rPrChange w:id="105" w:author="Devang Lad" w:date="2022-03-01T19:45:00Z">
              <w:rPr>
                <w:color w:val="FF0000"/>
                <w:lang w:val="en-US"/>
              </w:rPr>
            </w:rPrChange>
          </w:rPr>
          <w:fldChar w:fldCharType="end"/>
        </w:r>
        <w:r w:rsidR="00D1784C" w:rsidRPr="001F0DA1" w:rsidDel="001F0DA1">
          <w:rPr>
            <w:lang w:val="en-US"/>
            <w:rPrChange w:id="106" w:author="Devang Lad" w:date="2022-03-01T19:45:00Z">
              <w:rPr>
                <w:color w:val="FF0000"/>
                <w:lang w:val="en-US"/>
              </w:rPr>
            </w:rPrChange>
          </w:rPr>
          <w:delText>,</w:delText>
        </w:r>
        <w:r w:rsidR="0025348F" w:rsidRPr="001F0DA1" w:rsidDel="001F0DA1">
          <w:rPr>
            <w:lang w:val="en-US"/>
            <w:rPrChange w:id="107" w:author="Devang Lad" w:date="2022-03-01T19:45:00Z">
              <w:rPr>
                <w:color w:val="FF0000"/>
                <w:lang w:val="en-US"/>
              </w:rPr>
            </w:rPrChange>
          </w:rPr>
          <w:delText xml:space="preserve"> </w:delText>
        </w:r>
        <w:r w:rsidR="000D54C4" w:rsidRPr="001F0DA1" w:rsidDel="001F0DA1">
          <w:rPr>
            <w:lang w:val="en-US"/>
            <w:rPrChange w:id="108" w:author="Devang Lad" w:date="2022-03-01T19:45:00Z">
              <w:rPr>
                <w:color w:val="FF0000"/>
                <w:lang w:val="en-US"/>
              </w:rPr>
            </w:rPrChange>
          </w:rPr>
          <w:fldChar w:fldCharType="begin"/>
        </w:r>
        <w:r w:rsidR="001F5EAA" w:rsidRPr="001F0DA1" w:rsidDel="001F0DA1">
          <w:rPr>
            <w:lang w:val="en-US"/>
            <w:rPrChange w:id="109" w:author="Devang Lad" w:date="2022-03-01T19:45:00Z">
              <w:rPr>
                <w:color w:val="FF0000"/>
                <w:lang w:val="en-US"/>
              </w:rPr>
            </w:rPrChange>
          </w:rPr>
          <w:delInstrText xml:space="preserve"> ADDIN ZOTERO_ITEM CSL_CITATION {"citationID":"RBZ6cpxw","properties":{"formattedCitation":"[7]","plainCitation":"[7]","noteIndex":0},"citationItems":[{"id":445,"uris":["http://zotero.org/users/8563380/items/22KJAULX"],"uri":["http://zotero.org/users/8563380/items/22KJAULX"],"itemData":{"id":445,"type":"article-journal","container-title":"Structure and Infrastructure Engineering","DOI":"10.1080/15732479.2020.1801765","ISSN":"1573-2479, 1744-8980","issue":"9","journalAbbreviation":"Structure and Infrastructure Engineering","language":"en","page":"1155-1174","source":"DOI.org (Crossref)","title":"Probabilistic seismic loss estimation of aging highway bridges subjected to multiple earthquake events","volume":"17","author":[{"family":"Panchireddi","given":"Bhaskar"},{"family":"Ghosh","given":"Jayadipta"}],"issued":{"date-parts":[["2021",9,2]]}}}],"schema":"https://github.com/citation-style-language/schema/raw/master/csl-citation.json"} </w:delInstrText>
        </w:r>
        <w:r w:rsidR="000D54C4" w:rsidRPr="001F0DA1" w:rsidDel="001F0DA1">
          <w:rPr>
            <w:lang w:val="en-US"/>
            <w:rPrChange w:id="110" w:author="Devang Lad" w:date="2022-03-01T19:45:00Z">
              <w:rPr>
                <w:color w:val="FF0000"/>
                <w:lang w:val="en-US"/>
              </w:rPr>
            </w:rPrChange>
          </w:rPr>
          <w:fldChar w:fldCharType="separate"/>
        </w:r>
        <w:r w:rsidR="001F5EAA" w:rsidRPr="001F0DA1" w:rsidDel="001F0DA1">
          <w:delText>[7]</w:delText>
        </w:r>
        <w:r w:rsidR="000D54C4" w:rsidRPr="001F0DA1" w:rsidDel="001F0DA1">
          <w:rPr>
            <w:lang w:val="en-US"/>
            <w:rPrChange w:id="111" w:author="Devang Lad" w:date="2022-03-01T19:45:00Z">
              <w:rPr>
                <w:color w:val="FF0000"/>
                <w:lang w:val="en-US"/>
              </w:rPr>
            </w:rPrChange>
          </w:rPr>
          <w:fldChar w:fldCharType="end"/>
        </w:r>
        <w:r w:rsidR="000D54C4" w:rsidRPr="001F0DA1" w:rsidDel="001F0DA1">
          <w:rPr>
            <w:lang w:val="en-US"/>
            <w:rPrChange w:id="112" w:author="Devang Lad" w:date="2022-03-01T19:45:00Z">
              <w:rPr>
                <w:color w:val="FF0000"/>
                <w:lang w:val="en-US"/>
              </w:rPr>
            </w:rPrChange>
          </w:rPr>
          <w:delText>,</w:delText>
        </w:r>
        <w:r w:rsidR="00CB54DD" w:rsidRPr="001F0DA1" w:rsidDel="001F0DA1">
          <w:rPr>
            <w:lang w:val="en-US"/>
            <w:rPrChange w:id="113" w:author="Devang Lad" w:date="2022-03-01T19:45:00Z">
              <w:rPr>
                <w:color w:val="FF0000"/>
                <w:lang w:val="en-US"/>
              </w:rPr>
            </w:rPrChange>
          </w:rPr>
          <w:delText xml:space="preserve"> </w:delText>
        </w:r>
        <w:r w:rsidR="00002BC7" w:rsidRPr="001F0DA1" w:rsidDel="001F0DA1">
          <w:rPr>
            <w:lang w:val="en-US"/>
            <w:rPrChange w:id="114" w:author="Devang Lad" w:date="2022-03-01T19:45:00Z">
              <w:rPr>
                <w:color w:val="FF0000"/>
                <w:lang w:val="en-US"/>
              </w:rPr>
            </w:rPrChange>
          </w:rPr>
          <w:fldChar w:fldCharType="begin"/>
        </w:r>
        <w:r w:rsidR="001F5EAA" w:rsidRPr="001F0DA1" w:rsidDel="001F0DA1">
          <w:rPr>
            <w:lang w:val="en-US"/>
            <w:rPrChange w:id="115" w:author="Devang Lad" w:date="2022-03-01T19:45:00Z">
              <w:rPr>
                <w:color w:val="FF0000"/>
                <w:lang w:val="en-US"/>
              </w:rPr>
            </w:rPrChange>
          </w:rPr>
          <w:delInstrText xml:space="preserve"> ADDIN ZOTERO_ITEM CSL_CITATION {"citationID":"hnTtKiHt","properties":{"formattedCitation":"[8]","plainCitation":"[8]","noteIndex":0},"citationItems":[{"id":444,"uris":["http://zotero.org/users/8563380/items/65BE4VGL"],"uri":["http://zotero.org/users/8563380/items/65BE4VGL"],"itemData":{"id":444,"type":"article-journal","container-title":"Bulletin of Earthquake Engineering","DOI":"10.1007/s10518-019-00647-8","ISSN":"1570-761X, 1573-1456","issue":"9","journalAbbreviation":"Bull Earthquake Eng","language":"en","page":"5045-5072","source":"DOI.org (Crossref)","title":"Seismic collapse assessment of deteriorating RC bridges under multiple hazards during their life-cycle","volume":"17","author":[{"family":"Ranjkesh","given":"Somayeh Hamed"},{"family":"Asadi","given":"Payam"},{"family":"Hamadani","given":"Ali Zeinal"}],"issued":{"date-parts":[["2019",9]]}}}],"schema":"https://github.com/citation-style-language/schema/raw/master/csl-citation.json"} </w:delInstrText>
        </w:r>
        <w:r w:rsidR="00002BC7" w:rsidRPr="001F0DA1" w:rsidDel="001F0DA1">
          <w:rPr>
            <w:lang w:val="en-US"/>
            <w:rPrChange w:id="116" w:author="Devang Lad" w:date="2022-03-01T19:45:00Z">
              <w:rPr>
                <w:color w:val="FF0000"/>
                <w:lang w:val="en-US"/>
              </w:rPr>
            </w:rPrChange>
          </w:rPr>
          <w:fldChar w:fldCharType="separate"/>
        </w:r>
        <w:r w:rsidR="001F5EAA" w:rsidRPr="001F0DA1" w:rsidDel="001F0DA1">
          <w:delText>[8]</w:delText>
        </w:r>
        <w:r w:rsidR="00002BC7" w:rsidRPr="001F0DA1" w:rsidDel="001F0DA1">
          <w:rPr>
            <w:lang w:val="en-US"/>
            <w:rPrChange w:id="117" w:author="Devang Lad" w:date="2022-03-01T19:45:00Z">
              <w:rPr>
                <w:color w:val="FF0000"/>
                <w:lang w:val="en-US"/>
              </w:rPr>
            </w:rPrChange>
          </w:rPr>
          <w:fldChar w:fldCharType="end"/>
        </w:r>
        <w:r w:rsidR="006D306F" w:rsidRPr="001F0DA1" w:rsidDel="001F0DA1">
          <w:rPr>
            <w:lang w:val="en-US"/>
            <w:rPrChange w:id="118" w:author="Devang Lad" w:date="2022-03-01T19:45:00Z">
              <w:rPr>
                <w:color w:val="FF0000"/>
                <w:lang w:val="en-US"/>
              </w:rPr>
            </w:rPrChange>
          </w:rPr>
          <w:delText>,</w:delText>
        </w:r>
        <w:r w:rsidR="00082DC4" w:rsidRPr="001F0DA1" w:rsidDel="001F0DA1">
          <w:rPr>
            <w:lang w:val="en-US"/>
            <w:rPrChange w:id="119" w:author="Devang Lad" w:date="2022-03-01T19:45:00Z">
              <w:rPr>
                <w:color w:val="FF0000"/>
                <w:lang w:val="en-US"/>
              </w:rPr>
            </w:rPrChange>
          </w:rPr>
          <w:delText xml:space="preserve"> </w:delText>
        </w:r>
        <w:r w:rsidR="00CB54DD" w:rsidRPr="001F0DA1" w:rsidDel="001F0DA1">
          <w:rPr>
            <w:lang w:val="en-US"/>
            <w:rPrChange w:id="120" w:author="Devang Lad" w:date="2022-03-01T19:45:00Z">
              <w:rPr>
                <w:color w:val="FF0000"/>
                <w:lang w:val="en-US"/>
              </w:rPr>
            </w:rPrChange>
          </w:rPr>
          <w:fldChar w:fldCharType="begin"/>
        </w:r>
        <w:r w:rsidR="001F5EAA" w:rsidRPr="001F0DA1" w:rsidDel="001F0DA1">
          <w:rPr>
            <w:lang w:val="en-US"/>
            <w:rPrChange w:id="121" w:author="Devang Lad" w:date="2022-03-01T19:45:00Z">
              <w:rPr>
                <w:color w:val="FF0000"/>
                <w:lang w:val="en-US"/>
              </w:rPr>
            </w:rPrChange>
          </w:rPr>
          <w:delInstrText xml:space="preserve"> ADDIN ZOTERO_ITEM CSL_CITATION {"citationID":"5ovgXuAh","properties":{"formattedCitation":"[9]","plainCitation":"[9]","noteIndex":0},"citationItems":[{"id":435,"uris":["http://zotero.org/users/8563380/items/V4HCNAGP"],"uri":["http://zotero.org/users/8563380/items/V4HCNAGP"],"itemData":{"id":435,"type":"article-journal","container-title":"Engineering Structures","note":"publisher: Elsevier","page":"260–271","title":"Impact of corrosion on risk assessment of shear-critical and short lap-spliced bridges","volume":"189","author":[{"family":"Zhang","given":"Yijian"},{"family":"DesRoches","given":"Reginald"},{"family":"Tien","given":"Iris"}],"issued":{"date-parts":[["2019"]]}}}],"schema":"https://github.com/citation-style-language/schema/raw/master/csl-citation.json"} </w:delInstrText>
        </w:r>
        <w:r w:rsidR="00CB54DD" w:rsidRPr="001F0DA1" w:rsidDel="001F0DA1">
          <w:rPr>
            <w:lang w:val="en-US"/>
            <w:rPrChange w:id="122" w:author="Devang Lad" w:date="2022-03-01T19:45:00Z">
              <w:rPr>
                <w:color w:val="FF0000"/>
                <w:lang w:val="en-US"/>
              </w:rPr>
            </w:rPrChange>
          </w:rPr>
          <w:fldChar w:fldCharType="separate"/>
        </w:r>
        <w:r w:rsidR="001F5EAA" w:rsidRPr="001F0DA1" w:rsidDel="001F0DA1">
          <w:delText>[9]</w:delText>
        </w:r>
        <w:r w:rsidR="00CB54DD" w:rsidRPr="001F0DA1" w:rsidDel="001F0DA1">
          <w:rPr>
            <w:lang w:val="en-US"/>
            <w:rPrChange w:id="123" w:author="Devang Lad" w:date="2022-03-01T19:45:00Z">
              <w:rPr>
                <w:color w:val="FF0000"/>
                <w:lang w:val="en-US"/>
              </w:rPr>
            </w:rPrChange>
          </w:rPr>
          <w:fldChar w:fldCharType="end"/>
        </w:r>
      </w:del>
      <w:del w:id="124" w:author="Devang Lad" w:date="2022-03-01T19:44:00Z">
        <w:r w:rsidR="001239E3" w:rsidRPr="001F0DA1" w:rsidDel="001F0DA1">
          <w:rPr>
            <w:lang w:val="en-US"/>
            <w:rPrChange w:id="125" w:author="Devang Lad" w:date="2022-03-01T19:45:00Z">
              <w:rPr>
                <w:color w:val="FF0000"/>
                <w:lang w:val="en-US"/>
              </w:rPr>
            </w:rPrChange>
          </w:rPr>
          <w:delText>]</w:delText>
        </w:r>
      </w:del>
      <w:del w:id="126" w:author="Devang Lad" w:date="2022-03-01T19:45:00Z">
        <w:r w:rsidR="006D306F" w:rsidRPr="001F0DA1" w:rsidDel="001F0DA1">
          <w:rPr>
            <w:lang w:val="en-US"/>
            <w:rPrChange w:id="127" w:author="Devang Lad" w:date="2022-03-01T19:45:00Z">
              <w:rPr>
                <w:color w:val="FF0000"/>
                <w:lang w:val="en-US"/>
              </w:rPr>
            </w:rPrChange>
          </w:rPr>
          <w:delText xml:space="preserve">. </w:delText>
        </w:r>
      </w:del>
      <w:ins w:id="128" w:author="Devang Lad" w:date="2022-03-01T19:45:00Z">
        <w:r w:rsidR="001F0DA1" w:rsidRPr="001F0DA1">
          <w:rPr>
            <w:lang w:val="en-US"/>
            <w:rPrChange w:id="129" w:author="Devang Lad" w:date="2022-03-01T19:45:00Z">
              <w:rPr>
                <w:color w:val="FF0000"/>
                <w:lang w:val="en-US"/>
              </w:rPr>
            </w:rPrChange>
          </w:rPr>
          <w:t>.</w:t>
        </w:r>
        <w:r w:rsidR="001F0DA1">
          <w:rPr>
            <w:color w:val="FF0000"/>
            <w:lang w:val="en-US"/>
          </w:rPr>
          <w:t xml:space="preserve"> </w:t>
        </w:r>
      </w:ins>
      <w:r w:rsidR="002D0CD4" w:rsidRPr="00F911B8">
        <w:rPr>
          <w:lang w:val="en-US"/>
        </w:rPr>
        <w:t xml:space="preserve">Hence, seismic vulnerability assessment for RC </w:t>
      </w:r>
      <w:del w:id="130" w:author="Devang Lad" w:date="2022-03-01T19:42:00Z">
        <w:r w:rsidR="00D224FA" w:rsidRPr="00E93274" w:rsidDel="00E93274">
          <w:rPr>
            <w:lang w:val="en-US"/>
          </w:rPr>
          <w:delText>structures</w:delText>
        </w:r>
      </w:del>
      <w:ins w:id="131" w:author="Devang Lad" w:date="2022-03-01T11:45:00Z">
        <w:r w:rsidR="00325756">
          <w:rPr>
            <w:lang w:val="en-US"/>
          </w:rPr>
          <w:t>buildings</w:t>
        </w:r>
      </w:ins>
      <w:r w:rsidR="002D0CD4" w:rsidRPr="00F911B8">
        <w:rPr>
          <w:lang w:val="en-US"/>
        </w:rPr>
        <w:t xml:space="preserve"> is important as they</w:t>
      </w:r>
      <w:r w:rsidR="00D1784C" w:rsidRPr="00F911B8">
        <w:rPr>
          <w:lang w:val="en-US"/>
        </w:rPr>
        <w:t xml:space="preserve"> have</w:t>
      </w:r>
      <w:r w:rsidR="002D0CD4" w:rsidRPr="00F911B8">
        <w:rPr>
          <w:lang w:val="en-US"/>
        </w:rPr>
        <w:t xml:space="preserve"> exposure to high fatality number</w:t>
      </w:r>
      <w:r w:rsidR="006D3C09" w:rsidRPr="00F911B8">
        <w:rPr>
          <w:lang w:val="en-US"/>
        </w:rPr>
        <w:t>s</w:t>
      </w:r>
      <w:r w:rsidR="002D0CD4" w:rsidRPr="00F911B8">
        <w:rPr>
          <w:lang w:val="en-US"/>
        </w:rPr>
        <w:t xml:space="preserve"> during </w:t>
      </w:r>
      <w:r w:rsidR="00D01D03" w:rsidRPr="00F911B8">
        <w:rPr>
          <w:lang w:val="en-US"/>
        </w:rPr>
        <w:t xml:space="preserve">an </w:t>
      </w:r>
      <w:r w:rsidR="002D0CD4" w:rsidRPr="00F911B8">
        <w:rPr>
          <w:lang w:val="en-US"/>
        </w:rPr>
        <w:t xml:space="preserve">earthquake </w:t>
      </w:r>
      <w:r w:rsidR="00D01D03" w:rsidRPr="00F911B8">
        <w:rPr>
          <w:lang w:val="en-US"/>
        </w:rPr>
        <w:t>event</w:t>
      </w:r>
      <w:r w:rsidR="002D0CD4" w:rsidRPr="00F911B8">
        <w:rPr>
          <w:lang w:val="en-US"/>
        </w:rPr>
        <w:t>.</w:t>
      </w:r>
      <w:commentRangeEnd w:id="95"/>
      <w:r w:rsidR="00D51493">
        <w:rPr>
          <w:rStyle w:val="CommentReference"/>
        </w:rPr>
        <w:commentReference w:id="95"/>
      </w:r>
      <w:ins w:id="132" w:author="Devang Lad" w:date="2022-03-01T19:58:00Z">
        <w:r w:rsidR="007554E6">
          <w:rPr>
            <w:lang w:val="en-US"/>
          </w:rPr>
          <w:t xml:space="preserve"> </w:t>
        </w:r>
      </w:ins>
      <w:ins w:id="133" w:author="Devang Lad" w:date="2022-03-01T20:02:00Z">
        <w:r w:rsidR="007554E6" w:rsidRPr="007554E6">
          <w:rPr>
            <w:bCs/>
            <w:lang w:val="en-US"/>
          </w:rPr>
          <w:t>Along with exposure to the high number of human lives, RC buildings also host important business offices, critical agencies, and manufacturing units; and the failure of RC buildings can have an immediate effect on the economy and daily life of the people.</w:t>
        </w:r>
      </w:ins>
    </w:p>
    <w:p w14:paraId="0DA724C8" w14:textId="1A2FBF9D" w:rsidR="00256C96" w:rsidRDefault="00AE727B" w:rsidP="00283372">
      <w:pPr>
        <w:jc w:val="both"/>
        <w:rPr>
          <w:ins w:id="134" w:author="Lad, Devang" w:date="2022-03-15T15:34:00Z"/>
          <w:lang w:val="en-US"/>
        </w:rPr>
      </w:pPr>
      <w:commentRangeStart w:id="135"/>
      <w:commentRangeStart w:id="136"/>
      <w:r w:rsidRPr="002D0CD4">
        <w:rPr>
          <w:b/>
          <w:lang w:val="en-US"/>
        </w:rPr>
        <w:t xml:space="preserve">    </w:t>
      </w:r>
      <w:ins w:id="137" w:author="Devang Lad" w:date="2022-03-01T19:55:00Z">
        <w:r w:rsidR="007554E6">
          <w:rPr>
            <w:bCs/>
            <w:lang w:val="en-US"/>
          </w:rPr>
          <w:t xml:space="preserve">  </w:t>
        </w:r>
      </w:ins>
      <w:r w:rsidR="006F422C">
        <w:rPr>
          <w:lang w:val="en-US"/>
        </w:rPr>
        <w:t xml:space="preserve">RC </w:t>
      </w:r>
      <w:del w:id="138" w:author="Devang Lad" w:date="2022-03-01T19:58:00Z">
        <w:r w:rsidR="0055109F" w:rsidDel="007554E6">
          <w:rPr>
            <w:lang w:val="en-US"/>
          </w:rPr>
          <w:delText>structures</w:delText>
        </w:r>
        <w:r w:rsidR="00BE6B2E" w:rsidDel="007554E6">
          <w:rPr>
            <w:lang w:val="en-US"/>
          </w:rPr>
          <w:delText xml:space="preserve">, </w:delText>
        </w:r>
        <w:r w:rsidR="0084543D" w:rsidRPr="0084543D" w:rsidDel="007554E6">
          <w:rPr>
            <w:i/>
            <w:iCs/>
            <w:lang w:val="en-US"/>
          </w:rPr>
          <w:delText>viz.</w:delText>
        </w:r>
        <w:r w:rsidR="00BE6B2E" w:rsidDel="007554E6">
          <w:rPr>
            <w:lang w:val="en-US"/>
          </w:rPr>
          <w:delText xml:space="preserve"> </w:delText>
        </w:r>
      </w:del>
      <w:r w:rsidR="00BE6B2E">
        <w:rPr>
          <w:lang w:val="en-US"/>
        </w:rPr>
        <w:t>buildings,</w:t>
      </w:r>
      <w:r w:rsidR="006F422C">
        <w:rPr>
          <w:lang w:val="en-US"/>
        </w:rPr>
        <w:t xml:space="preserve"> can experience </w:t>
      </w:r>
      <w:r w:rsidR="006F422C">
        <w:rPr>
          <w:b/>
          <w:lang w:val="en-US"/>
        </w:rPr>
        <w:t>c</w:t>
      </w:r>
      <w:r w:rsidR="00605DF6" w:rsidRPr="002D0CD4">
        <w:rPr>
          <w:b/>
          <w:lang w:val="en-US"/>
        </w:rPr>
        <w:t>orrosion</w:t>
      </w:r>
      <w:r w:rsidR="006F422C">
        <w:rPr>
          <w:b/>
          <w:lang w:val="en-US"/>
        </w:rPr>
        <w:t xml:space="preserve"> </w:t>
      </w:r>
      <w:r w:rsidR="006F422C" w:rsidRPr="006F422C">
        <w:rPr>
          <w:lang w:val="en-US"/>
        </w:rPr>
        <w:t xml:space="preserve">which </w:t>
      </w:r>
      <w:r w:rsidR="00605DF6">
        <w:rPr>
          <w:lang w:val="en-US"/>
        </w:rPr>
        <w:t>causes deterioration of the structure over a long period which in turn reduces the life of the structure</w:t>
      </w:r>
      <w:bookmarkStart w:id="139" w:name="_Hlk94646732"/>
      <w:r w:rsidR="00B47266">
        <w:rPr>
          <w:lang w:val="en-US"/>
        </w:rPr>
        <w:t xml:space="preserve"> </w:t>
      </w:r>
      <w:del w:id="140" w:author="Devang Lad" w:date="2022-03-01T19:46:00Z">
        <w:r w:rsidR="00605DF6" w:rsidRPr="00B47266" w:rsidDel="00EA1601">
          <w:rPr>
            <w:color w:val="FF0000"/>
            <w:lang w:val="en-US"/>
          </w:rPr>
          <w:delText>[</w:delText>
        </w:r>
      </w:del>
      <w:r w:rsidR="00B47266" w:rsidRPr="00B47266">
        <w:rPr>
          <w:color w:val="FF0000"/>
          <w:lang w:val="en-US"/>
        </w:rPr>
        <w:fldChar w:fldCharType="begin"/>
      </w:r>
      <w:r w:rsidR="00B612B0">
        <w:rPr>
          <w:color w:val="FF0000"/>
          <w:lang w:val="en-US"/>
        </w:rPr>
        <w:instrText xml:space="preserve"> ADDIN ZOTERO_ITEM CSL_CITATION {"citationID":"N1LMBpIL","properties":{"formattedCitation":"[12,13]","plainCitation":"[12,13]","noteIndex":0},"citationItems":[{"id":192,"uris":["http://zotero.org/users/8563380/items/8CMVHVPK"],"uri":["http://zotero.org/users/8563380/items/8CMVHVPK"],"itemData":{"id":192,"type":"book","publisher":"CRC Press","title":"Corrosion of steel in concrete: understanding, investigation and repair","author":[{"family":"Broomfield","given":"John"}],"issued":{"date-parts":[["2003"]]}}},{"id":446,"uris":["http://zotero.org/users/8563380/items/J7PAZ6EZ"],"uri":["http://zotero.org/users/8563380/items/J7PAZ6EZ"],"itemData":{"id":446,"type":"chapter","container-title":"Corrosion of Steel in Concrete Structures","ISBN":"978-1-78242-381-2","language":"en","note":"DOI: 10.1016/B978-1-78242-381-2.00002-X","page":"19-33","publisher":"Elsevier","source":"DOI.org (Crossref)","title":"Corrosion of steel in concrete structures","URL":"https://linkinghub.elsevier.com/retrieve/pii/B978178242381200002X","author":[{"family":"Poursaee","given":"Amir"}],"accessed":{"date-parts":[["2022",2,16]]},"issued":{"date-parts":[["2016"]]}}}],"schema":"https://github.com/citation-style-language/schema/raw/master/csl-citation.json"} </w:instrText>
      </w:r>
      <w:r w:rsidR="00B47266" w:rsidRPr="00B47266">
        <w:rPr>
          <w:color w:val="FF0000"/>
          <w:lang w:val="en-US"/>
        </w:rPr>
        <w:fldChar w:fldCharType="separate"/>
      </w:r>
      <w:r w:rsidR="00B612B0" w:rsidRPr="00B612B0">
        <w:t>[12,13]</w:t>
      </w:r>
      <w:r w:rsidR="00B47266" w:rsidRPr="00B47266">
        <w:rPr>
          <w:color w:val="FF0000"/>
          <w:lang w:val="en-US"/>
        </w:rPr>
        <w:fldChar w:fldCharType="end"/>
      </w:r>
      <w:del w:id="141" w:author="Devang Lad" w:date="2022-03-01T19:47:00Z">
        <w:r w:rsidR="00605DF6" w:rsidRPr="00B47266" w:rsidDel="00EA1601">
          <w:rPr>
            <w:color w:val="FF0000"/>
            <w:lang w:val="en-US"/>
          </w:rPr>
          <w:delText>]</w:delText>
        </w:r>
      </w:del>
      <w:bookmarkEnd w:id="139"/>
      <w:r w:rsidR="00605DF6">
        <w:rPr>
          <w:lang w:val="en-US"/>
        </w:rPr>
        <w:t>.</w:t>
      </w:r>
      <w:r w:rsidR="002D0CD4">
        <w:rPr>
          <w:lang w:val="en-US"/>
        </w:rPr>
        <w:t xml:space="preserve"> </w:t>
      </w:r>
      <w:r w:rsidR="002D0CD4" w:rsidRPr="002D0CD4">
        <w:rPr>
          <w:lang w:val="en-US"/>
        </w:rPr>
        <w:t xml:space="preserve">Corroded </w:t>
      </w:r>
      <w:r w:rsidR="002D0CD4">
        <w:rPr>
          <w:lang w:val="en-US"/>
        </w:rPr>
        <w:t>reinforced concrete (RC) structures are highly susceptible to extreme damage conditions compared to</w:t>
      </w:r>
      <w:r w:rsidR="006D3C09">
        <w:rPr>
          <w:lang w:val="en-US"/>
        </w:rPr>
        <w:t xml:space="preserve"> </w:t>
      </w:r>
      <w:r w:rsidR="00B97C11">
        <w:rPr>
          <w:lang w:val="en-US"/>
        </w:rPr>
        <w:t>the new</w:t>
      </w:r>
      <w:r w:rsidR="002D0CD4">
        <w:rPr>
          <w:lang w:val="en-US"/>
        </w:rPr>
        <w:t xml:space="preserve"> pristine structure (or recently constructed) during a seismic event</w:t>
      </w:r>
      <w:r w:rsidR="0018716F">
        <w:rPr>
          <w:lang w:val="en-US"/>
        </w:rPr>
        <w:t xml:space="preserve">; this is aggravated </w:t>
      </w:r>
      <w:r w:rsidR="002D0CD4">
        <w:rPr>
          <w:lang w:val="en-US"/>
        </w:rPr>
        <w:t xml:space="preserve">with low ductility which </w:t>
      </w:r>
      <w:r w:rsidR="001803D4">
        <w:rPr>
          <w:lang w:val="en-US"/>
        </w:rPr>
        <w:t>is</w:t>
      </w:r>
      <w:r w:rsidR="002D0CD4">
        <w:rPr>
          <w:lang w:val="en-US"/>
        </w:rPr>
        <w:t xml:space="preserve"> designed as per the traditional codes</w:t>
      </w:r>
      <w:r w:rsidR="00770F98">
        <w:rPr>
          <w:lang w:val="en-US"/>
        </w:rPr>
        <w:t xml:space="preserve"> (</w:t>
      </w:r>
      <w:r w:rsidR="00770F98" w:rsidRPr="00256C96">
        <w:rPr>
          <w:lang w:val="en-US"/>
        </w:rPr>
        <w:t>non-seismic design</w:t>
      </w:r>
      <w:r w:rsidR="00770F98">
        <w:rPr>
          <w:lang w:val="en-US"/>
        </w:rPr>
        <w:t>)</w:t>
      </w:r>
      <w:r w:rsidR="002D0CD4">
        <w:rPr>
          <w:lang w:val="en-US"/>
        </w:rPr>
        <w:t xml:space="preserve"> </w:t>
      </w:r>
      <w:del w:id="142" w:author="Devang Lad" w:date="2022-03-01T19:48:00Z">
        <w:r w:rsidR="002D0CD4" w:rsidRPr="003D7C5B" w:rsidDel="008E0509">
          <w:rPr>
            <w:color w:val="FF0000"/>
            <w:lang w:val="en-US"/>
          </w:rPr>
          <w:delText>[</w:delText>
        </w:r>
      </w:del>
      <w:del w:id="143" w:author="Devang Lad" w:date="2022-03-01T19:51:00Z">
        <w:r w:rsidR="00FD5D1C" w:rsidRPr="003D7C5B" w:rsidDel="00206329">
          <w:rPr>
            <w:color w:val="FF0000"/>
            <w:lang w:val="en-US"/>
          </w:rPr>
          <w:fldChar w:fldCharType="begin"/>
        </w:r>
        <w:r w:rsidR="001F5EAA" w:rsidDel="00206329">
          <w:rPr>
            <w:color w:val="FF0000"/>
            <w:lang w:val="en-US"/>
          </w:rPr>
          <w:delInstrText xml:space="preserve"> ADDIN ZOTERO_ITEM CSL_CITATION {"citationID":"HMGD3a0w","properties":{"formattedCitation":"[12]","plainCitation":"[12]","noteIndex":0},"citationItems":[{"id":447,"uris":["http://zotero.org/users/8563380/items/SUEEH7YV"],"uri":["http://zotero.org/users/8563380/items/SUEEH7YV"],"itemData":{"id":447,"type":"article-journal","container-title":"Journal of Structural Engineering","DOI":"10.1061/(ASCE)ST.1943-541X.0001263","ISSN":"0733-9445, 1943-541X","issue":"12","journalAbbreviation":"J. Struct. Eng.","language":"en","page":"05015001","source":"DOI.org (Crossref)","title":"Seismic Performance Assessment of a Corroded 50-Year-Old Reinforced Concrete Building","volume":"141","author":[{"family":"Yalciner","given":"Hakan"},{"family":"Sensoy","given":"Serhan"},{"family":"Eren","given":"Ozgur"}],"issued":{"date-parts":[["2015",12]]}}}],"schema":"https://github.com/citation-style-language/schema/raw/master/csl-citation.json"} </w:delInstrText>
        </w:r>
        <w:r w:rsidR="00FD5D1C" w:rsidRPr="003D7C5B" w:rsidDel="00206329">
          <w:rPr>
            <w:color w:val="FF0000"/>
            <w:lang w:val="en-US"/>
          </w:rPr>
          <w:fldChar w:fldCharType="separate"/>
        </w:r>
        <w:r w:rsidR="001F5EAA" w:rsidRPr="001F5EAA" w:rsidDel="00206329">
          <w:delText>[12]</w:delText>
        </w:r>
        <w:r w:rsidR="00FD5D1C" w:rsidRPr="003D7C5B" w:rsidDel="00206329">
          <w:rPr>
            <w:color w:val="FF0000"/>
            <w:lang w:val="en-US"/>
          </w:rPr>
          <w:fldChar w:fldCharType="end"/>
        </w:r>
      </w:del>
      <w:del w:id="144" w:author="Devang Lad" w:date="2022-03-01T19:48:00Z">
        <w:r w:rsidR="00FD5D1C" w:rsidRPr="003D7C5B" w:rsidDel="008E0509">
          <w:rPr>
            <w:color w:val="FF0000"/>
            <w:lang w:val="en-US"/>
          </w:rPr>
          <w:delText xml:space="preserve">, </w:delText>
        </w:r>
        <w:r w:rsidR="00FD5D1C" w:rsidRPr="003D7C5B" w:rsidDel="008E0509">
          <w:rPr>
            <w:color w:val="FF0000"/>
            <w:lang w:val="en-US"/>
          </w:rPr>
          <w:fldChar w:fldCharType="begin"/>
        </w:r>
        <w:r w:rsidR="001F5EAA" w:rsidDel="008E0509">
          <w:rPr>
            <w:color w:val="FF0000"/>
            <w:lang w:val="en-US"/>
          </w:rPr>
          <w:delInstrText xml:space="preserve"> ADDIN ZOTERO_ITEM CSL_CITATION {"citationID":"DptnJaCy","properties":{"formattedCitation":"[6]","plainCitation":"[6]","noteIndex":0},"citationItems":[{"id":161,"uris":["http://zotero.org/users/8563380/items/ISQJDIQU"],"uri":["http://zotero.org/users/8563380/items/ISQJDIQU"],"itemData":{"id":161,"type":"article-journal","abstract":"Seismic design principles of highway bridges across the globe have undergone significant modifications over the last decades, from little consideration of seismic effects to adoption of modern ductile detailing principles. The existence of bridges with such diverse design methodologies renders vulnerability assessment for future earthquakes particularly challenging. Consequently, robust analytical models are required to capture varied failure mechanisms of differently designed bridges to aid the systematic impact assessment of design code evolution on seismic fragility. This study addressed the need by developing high-fidelity nonlinear finite-element models that can simulate different structural failure modes (shear, flexure-shear, and flexure). Following analytical model validation with past experimental results, this paper presented a framework for the methodical assessment of design code evolution on seismic performance and failure probability of bridge piers. Results revealed significant improvement in seismic performance under successive design code revisions and highlighted the necessity to account for shear modeling in vulnerability assessment of older designed bridge piers. Lastly, the latest code provisions of leading international seismic design guidelines were compared to highlight key differences among code provisions that need attention for possible harmonization of various codes across the globe. DOI: 10.1061/(ASCE)BE.1943-5592.0001518. © 2019 American Society of Civil Engineers.","container-title":"Journal of Bridge Engineering","DOI":"10.1061/(ASCE)BE.1943-5592.0001518","ISSN":"1084-0702, 1943-5592","issue":"2","journalAbbreviation":"J. Bridge Eng.","language":"en","page":"04019140","source":"DOI.org (Crossref)","title":"Impact of Design Code Evolution on Failure Mechanism and Seismic Fragility of Highway Bridge Piers","volume":"25","author":[{"family":"Shekhar","given":"Shivang"},{"family":"Ghosh","given":"Jayadipta"},{"family":"Ghosh","given":"Siddhartha"}],"issued":{"date-parts":[["2020",2]]}}}],"schema":"https://github.com/citation-style-language/schema/raw/master/csl-citation.json"} </w:delInstrText>
        </w:r>
        <w:r w:rsidR="00FD5D1C" w:rsidRPr="003D7C5B" w:rsidDel="008E0509">
          <w:rPr>
            <w:color w:val="FF0000"/>
            <w:lang w:val="en-US"/>
          </w:rPr>
          <w:fldChar w:fldCharType="separate"/>
        </w:r>
        <w:r w:rsidR="001F5EAA" w:rsidRPr="001F5EAA" w:rsidDel="008E0509">
          <w:delText>[6]</w:delText>
        </w:r>
        <w:r w:rsidR="00FD5D1C" w:rsidRPr="003D7C5B" w:rsidDel="008E0509">
          <w:rPr>
            <w:color w:val="FF0000"/>
            <w:lang w:val="en-US"/>
          </w:rPr>
          <w:fldChar w:fldCharType="end"/>
        </w:r>
        <w:r w:rsidR="003D7C5B" w:rsidRPr="003D7C5B" w:rsidDel="008E0509">
          <w:rPr>
            <w:color w:val="FF0000"/>
            <w:lang w:val="en-US"/>
          </w:rPr>
          <w:delText xml:space="preserve">, </w:delText>
        </w:r>
      </w:del>
      <w:del w:id="145" w:author="Devang Lad" w:date="2022-03-01T19:51:00Z">
        <w:r w:rsidR="003D7C5B" w:rsidRPr="003D7C5B" w:rsidDel="00206329">
          <w:rPr>
            <w:color w:val="FF0000"/>
            <w:lang w:val="en-US"/>
          </w:rPr>
          <w:fldChar w:fldCharType="begin"/>
        </w:r>
        <w:r w:rsidR="001F5EAA" w:rsidDel="00206329">
          <w:rPr>
            <w:color w:val="FF0000"/>
            <w:lang w:val="en-US"/>
          </w:rPr>
          <w:delInstrText xml:space="preserve"> ADDIN ZOTERO_ITEM CSL_CITATION {"citationID":"CcBXmWmF","properties":{"formattedCitation":"[13]","plainCitation":"[13]","noteIndex":0},"citationItems":[{"id":448,"uris":["http://zotero.org/users/8563380/items/XCFHMXRD"],"uri":["http://zotero.org/users/8563380/items/XCFHMXRD"],"itemData":{"id":448,"type":"article-journal","container-title":"The Bridge and Structural Engineer","issue":"1","page":"77–85","title":"Seismic vulnerability analysis of bridge pier designed with different codal provisions","volume":"45","author":[{"family":"Shekhar","given":"S"},{"family":"Agarwal","given":"P"}],"issued":{"date-parts":[["2015"]]}}}],"schema":"https://github.com/citation-style-language/schema/raw/master/csl-citation.json"} </w:delInstrText>
        </w:r>
        <w:r w:rsidR="003D7C5B" w:rsidRPr="003D7C5B" w:rsidDel="00206329">
          <w:rPr>
            <w:color w:val="FF0000"/>
            <w:lang w:val="en-US"/>
          </w:rPr>
          <w:fldChar w:fldCharType="separate"/>
        </w:r>
        <w:r w:rsidR="001F5EAA" w:rsidRPr="001F5EAA" w:rsidDel="00206329">
          <w:delText>[13]</w:delText>
        </w:r>
        <w:r w:rsidR="003D7C5B" w:rsidRPr="003D7C5B" w:rsidDel="00206329">
          <w:rPr>
            <w:color w:val="FF0000"/>
            <w:lang w:val="en-US"/>
          </w:rPr>
          <w:fldChar w:fldCharType="end"/>
        </w:r>
      </w:del>
      <w:r w:rsidR="00206329">
        <w:rPr>
          <w:color w:val="FF0000"/>
          <w:lang w:val="en-US"/>
        </w:rPr>
        <w:fldChar w:fldCharType="begin"/>
      </w:r>
      <w:r w:rsidR="00B612B0">
        <w:rPr>
          <w:color w:val="FF0000"/>
          <w:lang w:val="en-US"/>
        </w:rPr>
        <w:instrText xml:space="preserve"> ADDIN ZOTERO_ITEM CSL_CITATION {"citationID":"jMHZR7qG","properties":{"formattedCitation":"[8,14,15]","plainCitation":"[8,14,15]","noteIndex":0},"citationItems":[{"id":161,"uris":["http://zotero.org/users/8563380/items/ISQJDIQU"],"uri":["http://zotero.org/users/8563380/items/ISQJDIQU"],"itemData":{"id":161,"type":"article-journal","abstract":"Seismic design principles of highway bridges across the globe have undergone significant modifications over the last decades, from little consideration of seismic effects to adoption of modern ductile detailing principles. The existence of bridges with such diverse design methodologies renders vulnerability assessment for future earthquakes particularly challenging. Consequently, robust analytical models are required to capture varied failure mechanisms of differently designed bridges to aid the systematic impact assessment of design code evolution on seismic fragility. This study addressed the need by developing high-fidelity nonlinear finite-element models that can simulate different structural failure modes (shear, flexure-shear, and flexure). Following analytical model validation with past experimental results, this paper presented a framework for the methodical assessment of design code evolution on seismic performance and failure probability of bridge piers. Results revealed significant improvement in seismic performance under successive design code revisions and highlighted the necessity to account for shear modeling in vulnerability assessment of older designed bridge piers. Lastly, the latest code provisions of leading international seismic design guidelines were compared to highlight key differences among code provisions that need attention for possible harmonization of various codes across the globe. DOI: 10.1061/(ASCE)BE.1943-5592.0001518. © 2019 American Society of Civil Engineers.","container-title":"Journal of Bridge Engineering","DOI":"10.1061/(ASCE)BE.1943-5592.0001518","ISSN":"1084-0702, 1943-5592","issue":"2","journalAbbreviation":"J. Bridge Eng.","language":"en","page":"04019140","source":"DOI.org (Crossref)","title":"Impact of Design Code Evolution on Failure Mechanism and Seismic Fragility of Highway Bridge Piers","volume":"25","author":[{"family":"Shekhar","given":"Shivang"},{"family":"Ghosh","given":"Jayadipta"},{"family":"Ghosh","given":"Siddhartha"}],"issued":{"date-parts":[["2020",2]]}}},{"id":447,"uris":["http://zotero.org/users/8563380/items/SUEEH7YV"],"uri":["http://zotero.org/users/8563380/items/SUEEH7YV"],"itemData":{"id":447,"type":"article-journal","container-title":"Journal of Structural Engineering","DOI":"10.1061/(ASCE)ST.1943-541X.0001263","ISSN":"0733-9445, 1943-541X","issue":"12","journalAbbreviation":"J. Struct. Eng.","language":"en","page":"05015001","source":"DOI.org (Crossref)","title":"Seismic Performance Assessment of a Corroded 50-Year-Old Reinforced Concrete Building","volume":"141","author":[{"family":"Yalciner","given":"Hakan"},{"family":"Sensoy","given":"Serhan"},{"family":"Eren","given":"Ozgur"}],"issued":{"date-parts":[["2015",12]]}}},{"id":448,"uris":["http://zotero.org/users/8563380/items/XCFHMXRD"],"uri":["http://zotero.org/users/8563380/items/XCFHMXRD"],"itemData":{"id":448,"type":"article-journal","container-title":"The Bridge and Structural Engineer","issue":"1","page":"77–85","title":"Seismic vulnerability analysis of bridge pier designed with different codal provisions","volume":"45","author":[{"family":"Shekhar","given":"S"},{"family":"Agarwal","given":"P"}],"issued":{"date-parts":[["2015"]]}}}],"schema":"https://github.com/citation-style-language/schema/raw/master/csl-citation.json"} </w:instrText>
      </w:r>
      <w:r w:rsidR="00206329">
        <w:rPr>
          <w:color w:val="FF0000"/>
          <w:lang w:val="en-US"/>
        </w:rPr>
        <w:fldChar w:fldCharType="separate"/>
      </w:r>
      <w:r w:rsidR="00B612B0" w:rsidRPr="00B612B0">
        <w:t>[8,14,15]</w:t>
      </w:r>
      <w:r w:rsidR="00206329">
        <w:rPr>
          <w:color w:val="FF0000"/>
          <w:lang w:val="en-US"/>
        </w:rPr>
        <w:fldChar w:fldCharType="end"/>
      </w:r>
      <w:del w:id="146" w:author="Devang Lad" w:date="2022-03-01T19:48:00Z">
        <w:r w:rsidR="002D0CD4" w:rsidRPr="007124E1" w:rsidDel="008E0509">
          <w:rPr>
            <w:lang w:val="en-US"/>
            <w:rPrChange w:id="147" w:author="Devang Lad" w:date="2022-03-01T19:52:00Z">
              <w:rPr>
                <w:color w:val="FF0000"/>
                <w:lang w:val="en-US"/>
              </w:rPr>
            </w:rPrChange>
          </w:rPr>
          <w:delText>]</w:delText>
        </w:r>
      </w:del>
      <w:r w:rsidR="002D0CD4" w:rsidRPr="007124E1">
        <w:rPr>
          <w:lang w:val="en-US"/>
          <w:rPrChange w:id="148" w:author="Devang Lad" w:date="2022-03-01T19:52:00Z">
            <w:rPr>
              <w:color w:val="FF0000"/>
              <w:lang w:val="en-US"/>
            </w:rPr>
          </w:rPrChange>
        </w:rPr>
        <w:t>.</w:t>
      </w:r>
      <w:r w:rsidR="002D0CD4" w:rsidRPr="003D7C5B">
        <w:rPr>
          <w:color w:val="FF0000"/>
          <w:lang w:val="en-US"/>
        </w:rPr>
        <w:t xml:space="preserve"> </w:t>
      </w:r>
      <w:r w:rsidR="00766A1A">
        <w:rPr>
          <w:lang w:val="en-US"/>
        </w:rPr>
        <w:t>When located in</w:t>
      </w:r>
      <w:r w:rsidR="00450C5F" w:rsidRPr="00AF6425">
        <w:rPr>
          <w:lang w:val="en-US"/>
        </w:rPr>
        <w:t xml:space="preserve"> </w:t>
      </w:r>
      <w:r w:rsidR="001803D4">
        <w:rPr>
          <w:lang w:val="en-US"/>
        </w:rPr>
        <w:t xml:space="preserve">an </w:t>
      </w:r>
      <w:r w:rsidR="005C7EEF" w:rsidRPr="00AF6425">
        <w:rPr>
          <w:lang w:val="en-US"/>
        </w:rPr>
        <w:t xml:space="preserve">aggressive </w:t>
      </w:r>
      <w:r w:rsidR="00F43FFC" w:rsidRPr="00AF6425">
        <w:rPr>
          <w:lang w:val="en-US"/>
        </w:rPr>
        <w:t>environment, t</w:t>
      </w:r>
      <w:r w:rsidR="00605DF6" w:rsidRPr="00AF6425">
        <w:rPr>
          <w:lang w:val="en-US"/>
        </w:rPr>
        <w:t>he seismic risk of</w:t>
      </w:r>
      <w:r w:rsidR="00F43FFC" w:rsidRPr="00AF6425">
        <w:rPr>
          <w:lang w:val="en-US"/>
        </w:rPr>
        <w:t xml:space="preserve"> the</w:t>
      </w:r>
      <w:r w:rsidR="00605DF6" w:rsidRPr="00AF6425">
        <w:rPr>
          <w:lang w:val="en-US"/>
        </w:rPr>
        <w:t xml:space="preserve"> </w:t>
      </w:r>
      <w:r w:rsidR="00605DF6" w:rsidRPr="00256C96">
        <w:rPr>
          <w:b/>
          <w:lang w:val="en-US"/>
        </w:rPr>
        <w:t>existing</w:t>
      </w:r>
      <w:r w:rsidR="00F10EE1" w:rsidRPr="00256C96">
        <w:rPr>
          <w:b/>
          <w:lang w:val="en-US"/>
        </w:rPr>
        <w:t xml:space="preserve"> RC</w:t>
      </w:r>
      <w:r w:rsidR="00605DF6" w:rsidRPr="00256C96">
        <w:rPr>
          <w:b/>
          <w:lang w:val="en-US"/>
        </w:rPr>
        <w:t xml:space="preserve"> building</w:t>
      </w:r>
      <w:r w:rsidR="00605DF6" w:rsidRPr="00AF6425">
        <w:rPr>
          <w:lang w:val="en-US"/>
        </w:rPr>
        <w:t xml:space="preserve"> increases with the level of corrosion </w:t>
      </w:r>
      <w:r w:rsidR="00F43FFC" w:rsidRPr="00AF6425">
        <w:rPr>
          <w:lang w:val="en-US"/>
        </w:rPr>
        <w:t xml:space="preserve">which invariably reduces the </w:t>
      </w:r>
      <w:r w:rsidR="007C39E1" w:rsidRPr="00AF6425">
        <w:rPr>
          <w:lang w:val="en-US"/>
        </w:rPr>
        <w:t>ser</w:t>
      </w:r>
      <w:r w:rsidR="00F304B2" w:rsidRPr="00AF6425">
        <w:rPr>
          <w:lang w:val="en-US"/>
        </w:rPr>
        <w:t>vice</w:t>
      </w:r>
      <w:r w:rsidR="00F43FFC" w:rsidRPr="00AF6425">
        <w:rPr>
          <w:lang w:val="en-US"/>
        </w:rPr>
        <w:t xml:space="preserve"> life of the building </w:t>
      </w:r>
      <w:r w:rsidR="0062598B" w:rsidRPr="00AF6425">
        <w:rPr>
          <w:lang w:val="en-US"/>
        </w:rPr>
        <w:t xml:space="preserve">structure </w:t>
      </w:r>
      <w:del w:id="149" w:author="Devang Lad" w:date="2022-03-01T19:49:00Z">
        <w:r w:rsidR="0062598B" w:rsidRPr="00256C96" w:rsidDel="00206329">
          <w:rPr>
            <w:color w:val="FF0000"/>
            <w:lang w:val="en-US"/>
          </w:rPr>
          <w:delText>[</w:delText>
        </w:r>
      </w:del>
      <w:del w:id="150" w:author="Devang Lad" w:date="2022-03-01T19:50:00Z">
        <w:r w:rsidR="000B47B0" w:rsidRPr="00256C96" w:rsidDel="00206329">
          <w:rPr>
            <w:color w:val="FF0000"/>
            <w:lang w:val="en-US"/>
          </w:rPr>
          <w:fldChar w:fldCharType="begin"/>
        </w:r>
        <w:r w:rsidR="001F5EAA" w:rsidDel="00206329">
          <w:rPr>
            <w:color w:val="FF0000"/>
            <w:lang w:val="en-US"/>
          </w:rPr>
          <w:delInstrText xml:space="preserve"> ADDIN ZOTERO_ITEM CSL_CITATION {"citationID":"Rk1brnq3","properties":{"formattedCitation":"[14]","plainCitation":"[14]","noteIndex":0},"citationItems":[{"id":"icQAe6Re/jIiZStPU","uris":["http://zotero.org/users/8563380/items/VK448FCI"],"uri":["http://zotero.org/users/8563380/items/VK448FCI"],"itemData":{"id":450,"type":"article-journal","container-title":"Bulletin of Earthquake Engineering","DOI":"10.1007/s10518-020-00955-4","ISSN":"1570-761X, 1573-1456","issue":"15","journalAbbreviation":"Bull Earthquake Eng","language":"en","page":"6591-6614","source":"DOI.org (Crossref)","title":"Seismic capacity and vulnerability assessment considering ageing effects: case study—three local Portuguese RC buildings","title-short":"Seismic capacity and vulnerability assessment considering ageing effects","volume":"19","author":[{"family":"Couto","given":"R."},{"family":"Requena-García-Cruz","given":"M. V."},{"family":"Bento","given":"R."},{"family":"Morales-Esteban","given":"A."}],"issued":{"date-parts":[["2021",12]]}}}],"schema":"https://github.com/citation-style-language/schema/raw/master/csl-citation.json"} </w:delInstrText>
        </w:r>
        <w:r w:rsidR="000B47B0" w:rsidRPr="00256C96" w:rsidDel="00206329">
          <w:rPr>
            <w:color w:val="FF0000"/>
            <w:lang w:val="en-US"/>
          </w:rPr>
          <w:fldChar w:fldCharType="separate"/>
        </w:r>
        <w:r w:rsidR="001F5EAA" w:rsidRPr="001F5EAA" w:rsidDel="00206329">
          <w:delText>[14]</w:delText>
        </w:r>
        <w:r w:rsidR="000B47B0" w:rsidRPr="00256C96" w:rsidDel="00206329">
          <w:rPr>
            <w:color w:val="FF0000"/>
            <w:lang w:val="en-US"/>
          </w:rPr>
          <w:fldChar w:fldCharType="end"/>
        </w:r>
        <w:r w:rsidR="000B47B0" w:rsidRPr="00256C96" w:rsidDel="00206329">
          <w:rPr>
            <w:color w:val="FF0000"/>
            <w:lang w:val="en-US"/>
          </w:rPr>
          <w:delText xml:space="preserve">, </w:delText>
        </w:r>
        <w:r w:rsidR="000B47B0" w:rsidRPr="00256C96" w:rsidDel="00206329">
          <w:rPr>
            <w:color w:val="FF0000"/>
            <w:lang w:val="en-US"/>
          </w:rPr>
          <w:fldChar w:fldCharType="begin"/>
        </w:r>
        <w:r w:rsidR="001F5EAA" w:rsidDel="00206329">
          <w:rPr>
            <w:color w:val="FF0000"/>
            <w:lang w:val="en-US"/>
          </w:rPr>
          <w:delInstrText xml:space="preserve"> ADDIN ZOTERO_ITEM CSL_CITATION {"citationID":"fX0KrwAj","properties":{"formattedCitation":"[15]","plainCitation":"[15]","noteIndex":0},"citationItems":[{"id":46,"uris":["http://zotero.org/users/8563380/items/ZJBBUXVE"],"uri":["http://zotero.org/users/8563380/items/ZJBBUXVE"],"itemData":{"id":46,"type":"thesis","event-place":"Mumbai, India","genre":"PhD Thesis","publisher":"Indian Institute of Technology Bombay","publisher-place":"Mumbai, India","title":"Assessment and Prognosis of Corroding Reinforced Concrete Structures through Bayesian Inference","author":[{"family":"Faroz","given":"S. A."}],"issued":{"date-parts":[["2017"]]}}}],"schema":"https://github.com/citation-style-language/schema/raw/master/csl-citation.json"} </w:delInstrText>
        </w:r>
        <w:r w:rsidR="000B47B0" w:rsidRPr="00256C96" w:rsidDel="00206329">
          <w:rPr>
            <w:color w:val="FF0000"/>
            <w:lang w:val="en-US"/>
          </w:rPr>
          <w:fldChar w:fldCharType="separate"/>
        </w:r>
        <w:r w:rsidR="001F5EAA" w:rsidRPr="001F5EAA" w:rsidDel="00206329">
          <w:delText>[15]</w:delText>
        </w:r>
        <w:r w:rsidR="000B47B0" w:rsidRPr="00256C96" w:rsidDel="00206329">
          <w:rPr>
            <w:color w:val="FF0000"/>
            <w:lang w:val="en-US"/>
          </w:rPr>
          <w:fldChar w:fldCharType="end"/>
        </w:r>
      </w:del>
      <w:r w:rsidR="00206329">
        <w:rPr>
          <w:color w:val="FF0000"/>
          <w:lang w:val="en-US"/>
        </w:rPr>
        <w:fldChar w:fldCharType="begin"/>
      </w:r>
      <w:r w:rsidR="002F1706">
        <w:rPr>
          <w:color w:val="FF0000"/>
          <w:lang w:val="en-US"/>
        </w:rPr>
        <w:instrText xml:space="preserve"> ADDIN ZOTERO_ITEM CSL_CITATION {"citationID":"RyHdoTxF","properties":{"formattedCitation":"[16,17]","plainCitation":"[16,17]","noteIndex":0},"citationItems":[{"id":"5d8FbRZH/o4EQpsqg","uris":["http://zotero.org/users/8563380/items/VK448FCI"],"uri":["http://zotero.org/users/8563380/items/VK448FCI"],"itemData":{"id":"icQAe6Re/jIiZStPU","type":"article-journal","container-title":"Bulletin of Earthquake Engineering","DOI":"10.1007/s10518-020-00955-4","ISSN":"1570-761X, 1573-1456","issue":"15","journalAbbreviation":"Bull Earthquake Eng","language":"en","page":"6591-6614","source":"DOI.org (Crossref)","title":"Seismic capacity and vulnerability assessment considering ageing effects: case study—three local Portuguese RC buildings","title-short":"Seismic capacity and vulnerability assessment considering ageing effects","volume":"19","author":[{"family":"Couto","given":"R."},{"family":"Requena-García-Cruz","given":"M. V."},{"family":"Bento","given":"R."},{"family":"Morales-Esteban","given":"A."}],"issued":{"date-parts":[["2021",12]]}}},{"id":46,"uris":["http://zotero.org/users/8563380/items/ZJBBUXVE"],"uri":["http://zotero.org/users/8563380/items/ZJBBUXVE"],"itemData":{"id":46,"type":"thesis","event-place":"Mumbai, India","genre":"PhD Thesis","publisher":"Indian Institute of Technology Bombay","publisher-place":"Mumbai, India","title":"Assessment and Prognosis of Corroding Reinforced Concrete Structures through Bayesian Inference","author":[{"family":"Faroz","given":"S. A."}],"issued":{"date-parts":[["2017"]]}}}],"schema":"https://github.com/citation-style-language/schema/raw/master/csl-citation.json"} </w:instrText>
      </w:r>
      <w:r w:rsidR="00206329">
        <w:rPr>
          <w:color w:val="FF0000"/>
          <w:lang w:val="en-US"/>
        </w:rPr>
        <w:fldChar w:fldCharType="separate"/>
      </w:r>
      <w:r w:rsidR="00B612B0" w:rsidRPr="00B612B0">
        <w:t>[16,17]</w:t>
      </w:r>
      <w:r w:rsidR="00206329">
        <w:rPr>
          <w:color w:val="FF0000"/>
          <w:lang w:val="en-US"/>
        </w:rPr>
        <w:fldChar w:fldCharType="end"/>
      </w:r>
      <w:del w:id="151" w:author="Devang Lad" w:date="2022-03-01T19:49:00Z">
        <w:r w:rsidR="003711EB" w:rsidRPr="00256C96" w:rsidDel="00206329">
          <w:rPr>
            <w:color w:val="FF0000"/>
            <w:lang w:val="en-US"/>
          </w:rPr>
          <w:delText>]</w:delText>
        </w:r>
      </w:del>
      <w:r w:rsidR="00605DF6" w:rsidRPr="00256C96">
        <w:rPr>
          <w:color w:val="FF0000"/>
          <w:lang w:val="en-US"/>
        </w:rPr>
        <w:t>.</w:t>
      </w:r>
      <w:r w:rsidR="00770F98" w:rsidRPr="00256C96">
        <w:rPr>
          <w:color w:val="FF0000"/>
          <w:lang w:val="en-US"/>
        </w:rPr>
        <w:t xml:space="preserve"> </w:t>
      </w:r>
      <w:r w:rsidR="005955A5">
        <w:rPr>
          <w:lang w:val="en-US"/>
        </w:rPr>
        <w:t xml:space="preserve">Hence, exposure of </w:t>
      </w:r>
      <w:r w:rsidR="00817B0F">
        <w:rPr>
          <w:lang w:val="en-US"/>
        </w:rPr>
        <w:t>such</w:t>
      </w:r>
      <w:r w:rsidR="005955A5">
        <w:rPr>
          <w:lang w:val="en-US"/>
        </w:rPr>
        <w:t xml:space="preserve"> RC building to the future seismic event makes it vulnerable with </w:t>
      </w:r>
      <w:r w:rsidR="006D3C09">
        <w:rPr>
          <w:lang w:val="en-US"/>
        </w:rPr>
        <w:t xml:space="preserve">the </w:t>
      </w:r>
      <w:r w:rsidR="005955A5">
        <w:rPr>
          <w:lang w:val="en-US"/>
        </w:rPr>
        <w:t xml:space="preserve">combined effect of non-seismic design and deterioration effect due to corrosion. Thus, it </w:t>
      </w:r>
      <w:r w:rsidR="00817B0F">
        <w:rPr>
          <w:lang w:val="en-US"/>
        </w:rPr>
        <w:t xml:space="preserve">is </w:t>
      </w:r>
      <w:r w:rsidR="005955A5">
        <w:rPr>
          <w:lang w:val="en-US"/>
        </w:rPr>
        <w:t xml:space="preserve">necessary to carry out vulnerability </w:t>
      </w:r>
      <w:r w:rsidR="002A4DA5">
        <w:rPr>
          <w:lang w:val="en-US"/>
        </w:rPr>
        <w:t>checks</w:t>
      </w:r>
      <w:ins w:id="152" w:author="Lad, Devang" w:date="2022-03-15T15:36:00Z">
        <w:r w:rsidR="002177A4">
          <w:rPr>
            <w:lang w:val="en-US"/>
          </w:rPr>
          <w:t xml:space="preserve"> on RC building</w:t>
        </w:r>
      </w:ins>
      <w:r w:rsidR="002A4DA5">
        <w:rPr>
          <w:lang w:val="en-US"/>
        </w:rPr>
        <w:t xml:space="preserve"> </w:t>
      </w:r>
      <w:r w:rsidR="00817B0F">
        <w:rPr>
          <w:lang w:val="en-US"/>
        </w:rPr>
        <w:t>to access the danger due to future hazardous event</w:t>
      </w:r>
      <w:r w:rsidR="006D3C09">
        <w:rPr>
          <w:lang w:val="en-US"/>
        </w:rPr>
        <w:t>s</w:t>
      </w:r>
      <w:r w:rsidR="00817B0F">
        <w:rPr>
          <w:lang w:val="en-US"/>
        </w:rPr>
        <w:t xml:space="preserve"> so that acceptable repair and</w:t>
      </w:r>
      <w:r w:rsidR="002A4DA5">
        <w:rPr>
          <w:lang w:val="en-US"/>
        </w:rPr>
        <w:t xml:space="preserve"> retrofit</w:t>
      </w:r>
      <w:r w:rsidR="00817B0F">
        <w:rPr>
          <w:lang w:val="en-US"/>
        </w:rPr>
        <w:t xml:space="preserve"> measure</w:t>
      </w:r>
      <w:r w:rsidR="006D3C09">
        <w:rPr>
          <w:lang w:val="en-US"/>
        </w:rPr>
        <w:t>s</w:t>
      </w:r>
      <w:r w:rsidR="00817B0F">
        <w:rPr>
          <w:lang w:val="en-US"/>
        </w:rPr>
        <w:t xml:space="preserve"> can be done on</w:t>
      </w:r>
      <w:r w:rsidR="002A4DA5">
        <w:rPr>
          <w:lang w:val="en-US"/>
        </w:rPr>
        <w:t xml:space="preserve"> this existing structure</w:t>
      </w:r>
      <w:commentRangeEnd w:id="135"/>
      <w:r w:rsidR="00D51493">
        <w:rPr>
          <w:rStyle w:val="CommentReference"/>
        </w:rPr>
        <w:commentReference w:id="135"/>
      </w:r>
      <w:commentRangeEnd w:id="136"/>
      <w:r w:rsidR="00325756">
        <w:rPr>
          <w:rStyle w:val="CommentReference"/>
        </w:rPr>
        <w:commentReference w:id="136"/>
      </w:r>
      <w:r w:rsidR="002A4DA5">
        <w:rPr>
          <w:lang w:val="en-US"/>
        </w:rPr>
        <w:t>.</w:t>
      </w:r>
    </w:p>
    <w:p w14:paraId="63CB717B" w14:textId="2648060B" w:rsidR="00AB43E1" w:rsidDel="00752C70" w:rsidRDefault="002177A4" w:rsidP="00283372">
      <w:pPr>
        <w:jc w:val="both"/>
        <w:rPr>
          <w:del w:id="153" w:author="Lad, Devang" w:date="2022-03-15T16:09:00Z"/>
          <w:lang w:val="en-US"/>
        </w:rPr>
      </w:pPr>
      <w:ins w:id="154" w:author="Lad, Devang" w:date="2022-03-15T15:35:00Z">
        <w:r>
          <w:rPr>
            <w:lang w:val="en-US"/>
          </w:rPr>
          <w:t xml:space="preserve"> </w:t>
        </w:r>
      </w:ins>
      <w:ins w:id="155" w:author="Lad, Devang" w:date="2022-03-15T15:36:00Z">
        <w:r>
          <w:rPr>
            <w:lang w:val="en-US"/>
          </w:rPr>
          <w:t xml:space="preserve">    As discussed above, </w:t>
        </w:r>
      </w:ins>
      <w:ins w:id="156" w:author="Lad, Devang" w:date="2022-03-15T15:37:00Z">
        <w:r>
          <w:rPr>
            <w:lang w:val="en-US"/>
          </w:rPr>
          <w:t>studying the</w:t>
        </w:r>
      </w:ins>
      <w:ins w:id="157" w:author="Lad, Devang" w:date="2022-03-15T15:47:00Z">
        <w:r w:rsidR="00163DF6">
          <w:rPr>
            <w:lang w:val="en-US"/>
          </w:rPr>
          <w:t xml:space="preserve"> seismic effects of </w:t>
        </w:r>
      </w:ins>
      <w:ins w:id="158" w:author="Lad, Devang" w:date="2022-03-15T15:48:00Z">
        <w:r w:rsidR="00163DF6">
          <w:rPr>
            <w:lang w:val="en-US"/>
          </w:rPr>
          <w:t xml:space="preserve">corroding RC </w:t>
        </w:r>
      </w:ins>
      <w:ins w:id="159" w:author="Lad, Devang" w:date="2022-03-15T15:50:00Z">
        <w:r w:rsidR="00163DF6">
          <w:rPr>
            <w:lang w:val="en-US"/>
          </w:rPr>
          <w:t>building</w:t>
        </w:r>
      </w:ins>
      <w:ins w:id="160" w:author="Lad, Devang" w:date="2022-03-15T15:48:00Z">
        <w:r w:rsidR="00163DF6">
          <w:rPr>
            <w:lang w:val="en-US"/>
          </w:rPr>
          <w:t xml:space="preserve"> is vital in th</w:t>
        </w:r>
      </w:ins>
      <w:ins w:id="161" w:author="Lad, Devang" w:date="2022-03-15T15:50:00Z">
        <w:r w:rsidR="00163DF6">
          <w:rPr>
            <w:lang w:val="en-US"/>
          </w:rPr>
          <w:t>is</w:t>
        </w:r>
      </w:ins>
      <w:ins w:id="162" w:author="Lad, Devang" w:date="2022-03-15T15:48:00Z">
        <w:r w:rsidR="00163DF6">
          <w:rPr>
            <w:lang w:val="en-US"/>
          </w:rPr>
          <w:t xml:space="preserve"> age when the</w:t>
        </w:r>
      </w:ins>
      <w:ins w:id="163" w:author="Lad, Devang" w:date="2022-03-15T15:50:00Z">
        <w:r w:rsidR="00163DF6">
          <w:rPr>
            <w:lang w:val="en-US"/>
          </w:rPr>
          <w:t>se structures</w:t>
        </w:r>
      </w:ins>
      <w:ins w:id="164" w:author="Lad, Devang" w:date="2022-03-15T15:48:00Z">
        <w:r w:rsidR="00163DF6">
          <w:rPr>
            <w:lang w:val="en-US"/>
          </w:rPr>
          <w:t xml:space="preserve"> are approaching the end of their service life</w:t>
        </w:r>
      </w:ins>
      <w:ins w:id="165" w:author="Lad, Devang" w:date="2022-03-15T15:49:00Z">
        <w:r w:rsidR="00163DF6">
          <w:rPr>
            <w:lang w:val="en-US"/>
          </w:rPr>
          <w:t xml:space="preserve">, few experimental research works were conducted on </w:t>
        </w:r>
      </w:ins>
      <w:ins w:id="166" w:author="Lad, Devang" w:date="2022-03-15T15:59:00Z">
        <w:r w:rsidR="00F31C13">
          <w:rPr>
            <w:lang w:val="en-US"/>
          </w:rPr>
          <w:t xml:space="preserve">corroded </w:t>
        </w:r>
      </w:ins>
      <w:ins w:id="167" w:author="Lad, Devang" w:date="2022-03-15T15:49:00Z">
        <w:r w:rsidR="00163DF6">
          <w:rPr>
            <w:lang w:val="en-US"/>
          </w:rPr>
          <w:t>moment-</w:t>
        </w:r>
      </w:ins>
      <w:ins w:id="168" w:author="Lad, Devang" w:date="2022-03-15T15:50:00Z">
        <w:r w:rsidR="00163DF6">
          <w:rPr>
            <w:lang w:val="en-US"/>
          </w:rPr>
          <w:t>resisting frames</w:t>
        </w:r>
      </w:ins>
      <w:ins w:id="169" w:author="Lad, Devang" w:date="2022-03-15T15:49:00Z">
        <w:r w:rsidR="00163DF6">
          <w:rPr>
            <w:lang w:val="en-US"/>
          </w:rPr>
          <w:t xml:space="preserve"> </w:t>
        </w:r>
      </w:ins>
      <w:ins w:id="170" w:author="Lad, Devang" w:date="2022-03-15T15:52:00Z">
        <w:r w:rsidR="00A240F5">
          <w:rPr>
            <w:lang w:val="en-US"/>
          </w:rPr>
          <w:t>to assess the seismic per</w:t>
        </w:r>
      </w:ins>
      <w:ins w:id="171" w:author="Lad, Devang" w:date="2022-03-15T15:53:00Z">
        <w:r w:rsidR="00A240F5">
          <w:rPr>
            <w:lang w:val="en-US"/>
          </w:rPr>
          <w:t xml:space="preserve">formance. </w:t>
        </w:r>
      </w:ins>
      <w:moveToRangeStart w:id="172" w:author="Lad, Devang" w:date="2022-03-15T16:09:00Z" w:name="move98252984"/>
      <w:commentRangeStart w:id="173"/>
      <w:commentRangeStart w:id="174"/>
      <w:moveTo w:id="175" w:author="Lad, Devang" w:date="2022-03-15T16:09:00Z">
        <w:del w:id="176" w:author="Lad, Devang" w:date="2022-03-15T16:09:00Z">
          <w:r w:rsidR="00752C70" w:rsidDel="00752C70">
            <w:rPr>
              <w:lang w:val="en-US"/>
            </w:rPr>
            <w:delText xml:space="preserve">.  </w:delText>
          </w:r>
        </w:del>
      </w:moveTo>
      <w:proofErr w:type="spellStart"/>
      <w:r w:rsidR="002F1706" w:rsidRPr="002F1706">
        <w:rPr>
          <w:lang w:val="en-US"/>
        </w:rPr>
        <w:t>Pitilakis</w:t>
      </w:r>
      <w:proofErr w:type="spellEnd"/>
      <w:r w:rsidR="002F1706" w:rsidRPr="002F1706">
        <w:rPr>
          <w:lang w:val="en-US"/>
        </w:rPr>
        <w:t xml:space="preserve"> et al. </w:t>
      </w:r>
      <w:r w:rsidR="002F1706">
        <w:rPr>
          <w:lang w:val="en-US"/>
        </w:rPr>
        <w:t>(</w:t>
      </w:r>
      <w:r w:rsidR="002F1706" w:rsidRPr="002F1706">
        <w:rPr>
          <w:lang w:val="en-US"/>
        </w:rPr>
        <w:t>2014</w:t>
      </w:r>
      <w:moveTo w:id="177" w:author="Lad, Devang" w:date="2022-03-15T16:09:00Z">
        <w:r w:rsidR="00752C70" w:rsidRPr="005C296C">
          <w:rPr>
            <w:color w:val="FF0000"/>
            <w:lang w:val="en-US"/>
          </w:rPr>
          <w:t>)</w:t>
        </w:r>
        <w:r w:rsidR="00752C70">
          <w:rPr>
            <w:color w:val="FF0000"/>
            <w:lang w:val="en-US"/>
          </w:rPr>
          <w:t xml:space="preserve"> </w:t>
        </w:r>
      </w:moveTo>
      <w:r w:rsidR="002F1706">
        <w:rPr>
          <w:color w:val="FF0000"/>
          <w:lang w:val="en-US"/>
        </w:rPr>
        <w:fldChar w:fldCharType="begin"/>
      </w:r>
      <w:r w:rsidR="002F1706">
        <w:rPr>
          <w:color w:val="FF0000"/>
          <w:lang w:val="en-US"/>
        </w:rPr>
        <w:instrText xml:space="preserve"> ADDIN ZOTERO_ITEM CSL_CITATION {"citationID":"XWojNlCF","properties":{"formattedCitation":"[18]","plainCitation":"[18]","noteIndex":0},"citationItems":[{"id":220,"uris":["http://zotero.org/users/8563380/items/SBF2CL9H"],"uri":["http://zotero.org/users/8563380/items/SBF2CL9H"],"itemData":{"id":220,"type":"article-journal","abstract":"At present, the seismic vulnerability assessment of reinforced concrete (RC) buildings is made considering ﬁxed base conditions; moreover, the mechanical properties of the building remain intact in time. In this study we investigate whether these two fundamental hypotheses are sound as aging and soil-structure interaction (SSI) effects might play a crucial role in the seismic fragility analysis of RC structures. Among the various aging processes, we consider the chloride-induced corrosion based on probabilistic modeling of corrosion initiation time and corrosion rate. Different corrosion aspects are considered in the analysis including the loss of reinforcement cross-sectional area, the degradation of concrete cover and the reduction of steel ultimate deformation. SSI is modeled by applying the direct onestep approach, which accounts simultaneously for inertial and kinematic interactions. Twodimensional incremental dynamic analysis is performed to assess the seismic performance of the initial uncorroded (t = 0 years) and corroded (t = 50 years) RC moment resisting frame structures, having been designed with different seismic code levels. The time-dependent fragility functions are derived in terms of the spectral acceleration at the fundamental mode of the structure Sa(T1, 5 %) and the outcropping peak ground acceleration for the immediate occupancy and collapse prevention limit states. Results show an overall increase in seismic vulnerability over time due to corrosion highlighting the important inﬂuence of deterioration due to aging effects on the structural behavior. Moreover, the consideration of SSI and site effects may signiﬁcantly alter the expected structural performance leading to higher vulnerability values.","container-title":"Bulletin of Earthquake Engineering","DOI":"10.1007/s10518-013-9575-8","ISSN":"1570-761X, 1573-1456","issue":"4","journalAbbreviation":"Bull Earthquake Eng","language":"en","page":"1755-1776","source":"DOI.org (Crossref)","title":"Consideration of aging and SSI effects on seismic vulnerability assessment of RC buildings","volume":"12","author":[{"family":"Pitilakis","given":"K. D."},{"family":"Karapetrou","given":"S. T."},{"family":"Fotopoulou","given":"S. D."}],"issued":{"date-parts":[["2014",8]]}}}],"schema":"https://github.com/citation-style-language/schema/raw/master/csl-citation.json"} </w:instrText>
      </w:r>
      <w:r w:rsidR="002F1706">
        <w:rPr>
          <w:color w:val="FF0000"/>
          <w:lang w:val="en-US"/>
        </w:rPr>
        <w:fldChar w:fldCharType="separate"/>
      </w:r>
      <w:r w:rsidR="002F1706" w:rsidRPr="002F1706">
        <w:t>[18]</w:t>
      </w:r>
      <w:r w:rsidR="002F1706">
        <w:rPr>
          <w:color w:val="FF0000"/>
          <w:lang w:val="en-US"/>
        </w:rPr>
        <w:fldChar w:fldCharType="end"/>
      </w:r>
      <w:r w:rsidR="002F1706">
        <w:rPr>
          <w:color w:val="FF0000"/>
          <w:lang w:val="en-US"/>
        </w:rPr>
        <w:t xml:space="preserve"> </w:t>
      </w:r>
      <w:moveTo w:id="178" w:author="Lad, Devang" w:date="2022-03-15T16:09:00Z">
        <w:r w:rsidR="00752C70">
          <w:rPr>
            <w:lang w:val="en-US"/>
          </w:rPr>
          <w:t xml:space="preserve">provided a detailed study on low, mid and high rise 2-dimensional frames by considering probabilistic modelling of corrosion for assessing the seismic </w:t>
        </w:r>
        <w:r w:rsidR="00752C70">
          <w:rPr>
            <w:lang w:val="en-US"/>
          </w:rPr>
          <w:lastRenderedPageBreak/>
          <w:t xml:space="preserve">performance using increment dynamic analysis (IDA). Modelling of 2D non-linear beam-column frames was done in OpenSees </w:t>
        </w:r>
        <w:r w:rsidR="00752C70">
          <w:rPr>
            <w:lang w:val="en-US"/>
          </w:rPr>
          <w:fldChar w:fldCharType="begin"/>
        </w:r>
      </w:moveTo>
      <w:r w:rsidR="006B56FA">
        <w:rPr>
          <w:lang w:val="en-US"/>
        </w:rPr>
        <w:instrText xml:space="preserve"> ADDIN ZOTERO_ITEM CSL_CITATION {"citationID":"M5vUGlQj","properties":{"formattedCitation":"[19]","plainCitation":"[19]","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moveTo w:id="179" w:author="Lad, Devang" w:date="2022-03-15T16:09:00Z">
        <w:r w:rsidR="00752C70">
          <w:rPr>
            <w:lang w:val="en-US"/>
          </w:rPr>
          <w:fldChar w:fldCharType="separate"/>
        </w:r>
      </w:moveTo>
      <w:r w:rsidR="006B56FA" w:rsidRPr="006B56FA">
        <w:t>[19]</w:t>
      </w:r>
      <w:moveTo w:id="180" w:author="Lad, Devang" w:date="2022-03-15T16:09:00Z">
        <w:r w:rsidR="00752C70">
          <w:rPr>
            <w:lang w:val="en-US"/>
          </w:rPr>
          <w:fldChar w:fldCharType="end"/>
        </w:r>
        <w:r w:rsidR="00752C70">
          <w:rPr>
            <w:lang w:val="en-US"/>
          </w:rPr>
          <w:t xml:space="preserve"> with fiber sections with a fixed base and soil-structure interaction (SSI). It was found that by incorporating the SSI parameters will hugely affect the expected seismic fragility of the frames. The study, done by </w:t>
        </w:r>
        <w:r w:rsidR="00752C70" w:rsidRPr="00FA2F56">
          <w:rPr>
            <w:color w:val="FF0000"/>
            <w:lang w:val="en-US"/>
          </w:rPr>
          <w:t>Couto</w:t>
        </w:r>
        <w:r w:rsidR="00752C70">
          <w:rPr>
            <w:color w:val="FF0000"/>
            <w:lang w:val="en-US"/>
          </w:rPr>
          <w:t xml:space="preserve"> et al.</w:t>
        </w:r>
        <w:r w:rsidR="00752C70" w:rsidRPr="00FA2F56">
          <w:rPr>
            <w:color w:val="FF0000"/>
            <w:lang w:val="en-US"/>
          </w:rPr>
          <w:t xml:space="preserve"> </w:t>
        </w:r>
        <w:r w:rsidR="00752C70">
          <w:rPr>
            <w:color w:val="FF0000"/>
            <w:lang w:val="en-US"/>
          </w:rPr>
          <w:t>(</w:t>
        </w:r>
        <w:r w:rsidR="00752C70" w:rsidRPr="00FA2F56">
          <w:rPr>
            <w:color w:val="FF0000"/>
            <w:lang w:val="en-US"/>
          </w:rPr>
          <w:t>2020</w:t>
        </w:r>
        <w:r w:rsidR="00752C70">
          <w:rPr>
            <w:color w:val="FF0000"/>
            <w:lang w:val="en-US"/>
          </w:rPr>
          <w:t>)</w:t>
        </w:r>
        <w:r w:rsidR="00752C70" w:rsidRPr="00FA2F56">
          <w:rPr>
            <w:color w:val="FF0000"/>
            <w:lang w:val="en-US"/>
          </w:rPr>
          <w:t xml:space="preserve"> </w:t>
        </w:r>
        <w:r w:rsidR="00752C70">
          <w:rPr>
            <w:lang w:val="en-US"/>
          </w:rPr>
          <w:fldChar w:fldCharType="begin"/>
        </w:r>
      </w:moveTo>
      <w:r w:rsidR="006B56FA">
        <w:rPr>
          <w:lang w:val="en-US"/>
        </w:rPr>
        <w:instrText xml:space="preserve"> ADDIN ZOTERO_ITEM CSL_CITATION {"citationID":"vgmjdMl6","properties":{"formattedCitation":"[20]","plainCitation":"[20]","noteIndex":0},"citationItems":[{"id":232,"uris":["http://zotero.org/users/8563380/items/UNYX8HL7"],"uri":["http://zotero.org/users/8563380/items/UNYX8HL7"],"itemData":{"id":232,"type":"article-journal","abstract":"A high percentage of reinforced concrete (RC) buildings in Portugal were designed and built before the introduction of modern seismic codes. This research aims to assess the seismic capacity and vulnerability of RC buildings in the city of Lisbon. For that purpose, nonlinear static procedures have been used and fragility curves have been developed. These buildings are reaching the end of their nominal life. Therefore, ageing effects have been taken into account, as well as the presence of smooth rebar. To do so, a sensitivity analysis has been performed by considering the chloride-induced corrosion of the reinforcement steel rebar and the degradation of the concrete cover. To illustrate the effects of ageing and the procedure adopted for the seismic fragility assessment of old RC structures, three RC buildings with masonry infills have been selected as case studies. They were all built between 1960 and 1980, and they are representative of the current building stock in Lisbon. The seismic capacity of the buildings has been determined by means of nonlinear static analyses of three-dimensional numerical models. The N2 method and its extended version have been considered to determine the target displacement. The seismic safety of the buildings has been estimated in terms of the demand/capacity ratio for each vertical structural element (columns and walls) according to the bending and the shear failures. Then, a set of fragility curves has been developed for all buildings to represent the probability of RC elements reaching or exceeding the significant damage limit state. Results have shown that the concrete strength degradation has had more influence than reduction of the rebar diameter in the seismic capacity. When considering steel corrosion, it has been demonstrated that the corrosion rate has reduced the capacity more than the time of exposure. It can be concluded that ageing affects the seismic behaviour of RC structures, increasing the vulnerability of these buildings.","container-title":"Bulletin of Earthquake Engineering","DOI":"10.1007/s10518-020-00955-4","ISSN":"1570-761X, 1573-1456","journalAbbreviation":"Bull Earthquake Eng","language":"en","source":"DOI.org (Crossref)","title":"Seismic capacity and vulnerability assessment considering ageing effects: case study—three local Portuguese RC buildings","title-short":"Seismic capacity and vulnerability assessment considering ageing effects","URL":"https://link.springer.com/10.1007/s10518-020-00955-4","author":[{"family":"Couto","given":"R."},{"family":"Requena-García-Cruz","given":"M. V."},{"family":"Bento","given":"R."},{"family":"Morales-Esteban","given":"A."}],"accessed":{"date-parts":[["2021",10,24]]},"issued":{"date-parts":[["2020",9,18]]}}}],"schema":"https://github.com/citation-style-language/schema/raw/master/csl-citation.json"} </w:instrText>
      </w:r>
      <w:moveTo w:id="181" w:author="Lad, Devang" w:date="2022-03-15T16:09:00Z">
        <w:r w:rsidR="00752C70">
          <w:rPr>
            <w:lang w:val="en-US"/>
          </w:rPr>
          <w:fldChar w:fldCharType="separate"/>
        </w:r>
      </w:moveTo>
      <w:r w:rsidR="006B56FA" w:rsidRPr="006B56FA">
        <w:t>[20]</w:t>
      </w:r>
      <w:moveTo w:id="182" w:author="Lad, Devang" w:date="2022-03-15T16:09:00Z">
        <w:r w:rsidR="00752C70">
          <w:rPr>
            <w:lang w:val="en-US"/>
          </w:rPr>
          <w:fldChar w:fldCharType="end"/>
        </w:r>
        <w:r w:rsidR="00752C70">
          <w:rPr>
            <w:lang w:val="en-US"/>
          </w:rPr>
          <w:t xml:space="preserve">, carried out the sensitivity analysis of corrosion rate on the vulnerability assessment of RC building frames (three types – low, mid and high rise) in Portugal. Non-linearity in fiber section modelling and rebar area reduction was considered for studying the corrosion effect on these ageing frames while doing the vulnerability assessment. It was found that the seismic vulnerability increases by 20% due to corrosion. Another research by </w:t>
        </w:r>
        <w:r w:rsidR="00752C70" w:rsidRPr="005340B9">
          <w:rPr>
            <w:color w:val="FF0000"/>
            <w:lang w:val="en-US"/>
          </w:rPr>
          <w:t xml:space="preserve">Di </w:t>
        </w:r>
        <w:proofErr w:type="spellStart"/>
        <w:r w:rsidR="00752C70" w:rsidRPr="005340B9">
          <w:rPr>
            <w:color w:val="FF0000"/>
            <w:lang w:val="en-US"/>
          </w:rPr>
          <w:t>Sarno</w:t>
        </w:r>
        <w:proofErr w:type="spellEnd"/>
        <w:r w:rsidR="00752C70">
          <w:rPr>
            <w:color w:val="FF0000"/>
            <w:lang w:val="en-US"/>
          </w:rPr>
          <w:t xml:space="preserve"> and</w:t>
        </w:r>
        <w:r w:rsidR="00752C70" w:rsidRPr="005C296C">
          <w:rPr>
            <w:color w:val="FF0000"/>
            <w:lang w:val="en-US"/>
          </w:rPr>
          <w:t xml:space="preserve"> Pugliese </w:t>
        </w:r>
        <w:r w:rsidR="00752C70">
          <w:rPr>
            <w:color w:val="FF0000"/>
            <w:lang w:val="en-US"/>
          </w:rPr>
          <w:t>(</w:t>
        </w:r>
        <w:r w:rsidR="00752C70" w:rsidRPr="005C296C">
          <w:rPr>
            <w:color w:val="FF0000"/>
            <w:lang w:val="en-US"/>
          </w:rPr>
          <w:t>2020</w:t>
        </w:r>
        <w:r w:rsidR="00752C70">
          <w:rPr>
            <w:color w:val="FF0000"/>
            <w:lang w:val="en-US"/>
          </w:rPr>
          <w:t>)</w:t>
        </w:r>
        <w:r w:rsidR="00752C70" w:rsidRPr="005C296C">
          <w:rPr>
            <w:color w:val="FF0000"/>
            <w:lang w:val="en-US"/>
          </w:rPr>
          <w:t xml:space="preserve"> </w:t>
        </w:r>
        <w:r w:rsidR="00752C70">
          <w:rPr>
            <w:color w:val="FF0000"/>
            <w:lang w:val="en-US"/>
          </w:rPr>
          <w:fldChar w:fldCharType="begin"/>
        </w:r>
      </w:moveTo>
      <w:r w:rsidR="006B56FA">
        <w:rPr>
          <w:color w:val="FF0000"/>
          <w:lang w:val="en-US"/>
        </w:rPr>
        <w:instrText xml:space="preserve"> ADDIN ZOTERO_ITEM CSL_CITATION {"citationID":"JArce96u","properties":{"formattedCitation":"[21]","plainCitation":"[21]","noteIndex":0},"citationItems":[{"id":229,"uris":["http://zotero.org/users/8563380/items/CHZ4R4GQ"],"uri":["http://zotero.org/users/8563380/items/CHZ4R4GQ"],"itemData":{"id":229,"type":"article-journal","abstract":"Exposure to aggressive environments is one of the most critical problems of reinforced concrete (RC) structures, which can affect both their static and dynamic behaviour. In this paper, the linear and non-linear performance of existing corroded RC framed structures were studied through an advanced numerical model. Moreover, an extensive literature review of models and approaches used for the assessment of RC structures exposed to different levels of corrosion was presented. The numerical evaluation of an existing RC structure subjected to different exposures and degradation was considered. A new approach was presented for the evaluation of the ultimate capacity of RC elements. Such an approach has been compared and validated against a set of the experimental results from the literature. The results of comparative analyses showed that the proposed approach could predict the ultimate capacity of corroded RC components. Linear and non-linear analyses were performed using a refined Finite Element method; the seismic performance evaluated in terms of shear strength degradation, inter-storey displacements, ductility, and maximum base shear. The outcomes of the present study demonstrated that corrosion had a significant impact on the structural response of the existing building. Such an effect depended on the type of exposure. The elastic dynamic analyses of the building demonstrated that corrosion increased the fundamental periods and, changed the mass participation factor and the mode of vibration, i.e. the external exposure. Non-linear static analyses showed a significant reduction of the shear capacity and the translation ductility with the increase of the corrosion rate for all lateral loading patterns specified by the Eurocode. The results of the non-linear dynamic analyses illustrated that the damage and deterioration due to the corrosion attack increased the roof and the inter-storey drift-ratios, as well as a relevant decay of the base shear capacity and early collapse were noted for high-levels of corrosion. Comparisons between non-linear static and dynamic analyses were also provided in terms of roof drift-ratios and base shears.","container-title":"Bulletin of Earthquake Engineering","DOI":"10.1007/s10518-020-00854-8","ISSN":"1570-761X, 1573-1456","issue":"9","journalAbbreviation":"Bull Earthquake Eng","language":"en","page":"4227-4273","source":"DOI.org (Crossref)","title":"Numerical evaluation of the seismic performance of existing reinforced concrete buildings with corroded smooth rebars","volume":"18","author":[{"family":"Di Sarno","given":"Luigi"},{"family":"Pugliese","given":"Francesco"}],"issued":{"date-parts":[["2020",7]]}}}],"schema":"https://github.com/citation-style-language/schema/raw/master/csl-citation.json"} </w:instrText>
      </w:r>
      <w:moveTo w:id="183" w:author="Lad, Devang" w:date="2022-03-15T16:09:00Z">
        <w:r w:rsidR="00752C70">
          <w:rPr>
            <w:color w:val="FF0000"/>
            <w:lang w:val="en-US"/>
          </w:rPr>
          <w:fldChar w:fldCharType="separate"/>
        </w:r>
      </w:moveTo>
      <w:r w:rsidR="006B56FA" w:rsidRPr="006B56FA">
        <w:t>[21]</w:t>
      </w:r>
      <w:moveTo w:id="184" w:author="Lad, Devang" w:date="2022-03-15T16:09:00Z">
        <w:r w:rsidR="00752C70">
          <w:rPr>
            <w:color w:val="FF0000"/>
            <w:lang w:val="en-US"/>
          </w:rPr>
          <w:fldChar w:fldCharType="end"/>
        </w:r>
        <w:r w:rsidR="00752C70" w:rsidRPr="005C296C">
          <w:rPr>
            <w:color w:val="FF0000"/>
            <w:lang w:val="en-US"/>
          </w:rPr>
          <w:t xml:space="preserve"> </w:t>
        </w:r>
        <w:r w:rsidR="00752C70">
          <w:rPr>
            <w:lang w:val="en-US"/>
          </w:rPr>
          <w:t>had conducted a numerical evaluation of RC building frames for a different level of exposure, different field motions and degradation with smooth rebars. A new approach of defining material in the finite element modelling (FEM) was discussed in the paper to account for the degradation effects and surrogate modelling was used to capture maximum shear. It was shown that the seismic vulnerability increases by 39% to 63% at 25 years of age</w:t>
        </w:r>
        <w:r w:rsidR="00752C70" w:rsidRPr="005C296C">
          <w:rPr>
            <w:color w:val="FF0000"/>
            <w:lang w:val="en-US"/>
          </w:rPr>
          <w:t xml:space="preserve"> </w:t>
        </w:r>
        <w:r w:rsidR="00752C70">
          <w:rPr>
            <w:lang w:val="en-US"/>
          </w:rPr>
          <w:t xml:space="preserve">depending on the type of field motions adopted during the assessment. </w:t>
        </w:r>
        <w:proofErr w:type="spellStart"/>
        <w:r w:rsidR="00752C70" w:rsidRPr="005C296C">
          <w:rPr>
            <w:color w:val="FF0000"/>
            <w:lang w:val="en-US"/>
          </w:rPr>
          <w:t>Afsar</w:t>
        </w:r>
        <w:proofErr w:type="spellEnd"/>
        <w:r w:rsidR="00752C70" w:rsidRPr="005C296C">
          <w:rPr>
            <w:color w:val="FF0000"/>
            <w:lang w:val="en-US"/>
          </w:rPr>
          <w:t xml:space="preserve"> </w:t>
        </w:r>
        <w:proofErr w:type="spellStart"/>
        <w:r w:rsidR="00752C70" w:rsidRPr="005C296C">
          <w:rPr>
            <w:color w:val="FF0000"/>
            <w:lang w:val="en-US"/>
          </w:rPr>
          <w:t>Disaj</w:t>
        </w:r>
        <w:proofErr w:type="spellEnd"/>
        <w:r w:rsidR="00752C70" w:rsidRPr="005C296C">
          <w:rPr>
            <w:color w:val="FF0000"/>
            <w:lang w:val="en-US"/>
          </w:rPr>
          <w:t xml:space="preserve"> et al. 2021 </w:t>
        </w:r>
        <w:r w:rsidR="00752C70">
          <w:rPr>
            <w:color w:val="FF0000"/>
            <w:lang w:val="en-US"/>
          </w:rPr>
          <w:fldChar w:fldCharType="begin"/>
        </w:r>
      </w:moveTo>
      <w:r w:rsidR="006B56FA">
        <w:rPr>
          <w:color w:val="FF0000"/>
          <w:lang w:val="en-US"/>
        </w:rPr>
        <w:instrText xml:space="preserve"> ADDIN ZOTERO_ITEM CSL_CITATION {"citationID":"ODHYyPcp","properties":{"formattedCitation":"[22]","plainCitation":"[22]","noteIndex":0},"citationItems":[{"id":218,"uris":["http://zotero.org/users/8563380/items/YH5J26WY"],"uri":["http://zotero.org/users/8563380/items/YH5J26WY"],"itemData":{"id":218,"type":"article-journal","abstract":"Ageing structures located in moderate to high seismicity regions are exposed to multiple natural stressors during their lifetime. Large earthquake events coupled with environmental aggressive agents increase the progressive failure probability of these structures. The accumulated damage during the main earthquake event might be exacerbated by its following aftershocks. This might result in catastrophic failure of these structures, and consequently, result in several socio-economic losses. Taking such progressive deterioration mechanism into consideration, the current study presents a framework to assess the vulnerability of ageing Reinforced Concrete (RC) frames subject to real MainshockAftershock (MS-AS) ground motion sequences. Employing an advanced fibre-based finite element modelling technique, the nonlinear static and dynamic behaviour of a case-study RC frame with various ages is simulated under 48 real MS-AS record pairs. Quantifying corrosion-variant damage states, the age-specific fragility curves are developed for the considered structure under both single MS events and MS-AS sequences. It was found that the severely corroded RC frames are most likely to collapse before the second event comes up. Moreover, results show that the PGA ratio of AS to MS plays a critical role in seismic vulnerability assessment of highly corrosion-damaged RC frames.","container-title":"Structure and Infrastructure Engineering","DOI":"10.1080/15732479.2021.1919148","ISSN":"1573-2479, 1744-8980","journalAbbreviation":"Structure and Infrastructure Engineering","language":"en","page":"1-17","source":"DOI.org (Crossref)","title":"Seismic vulnerability assessment of ageing reinforced concrete structures under real mainshock-aftershock ground motions","author":[{"family":"Afsar Dizaj","given":"Ebrahim"},{"family":"Salami","given":"Mohammad R."},{"family":"Kashani","given":"Mohammad M."}],"issued":{"date-parts":[["2021",5,7]]}}}],"schema":"https://github.com/citation-style-language/schema/raw/master/csl-citation.json"} </w:instrText>
      </w:r>
      <w:moveTo w:id="185" w:author="Lad, Devang" w:date="2022-03-15T16:09:00Z">
        <w:r w:rsidR="00752C70">
          <w:rPr>
            <w:color w:val="FF0000"/>
            <w:lang w:val="en-US"/>
          </w:rPr>
          <w:fldChar w:fldCharType="separate"/>
        </w:r>
      </w:moveTo>
      <w:r w:rsidR="006B56FA" w:rsidRPr="006B56FA">
        <w:t>[22]</w:t>
      </w:r>
      <w:moveTo w:id="186" w:author="Lad, Devang" w:date="2022-03-15T16:09:00Z">
        <w:r w:rsidR="00752C70">
          <w:rPr>
            <w:color w:val="FF0000"/>
            <w:lang w:val="en-US"/>
          </w:rPr>
          <w:fldChar w:fldCharType="end"/>
        </w:r>
        <w:r w:rsidR="00752C70">
          <w:rPr>
            <w:color w:val="FF0000"/>
            <w:lang w:val="en-US"/>
          </w:rPr>
          <w:t xml:space="preserve"> </w:t>
        </w:r>
        <w:r w:rsidR="00752C70" w:rsidRPr="005C296C">
          <w:rPr>
            <w:lang w:val="en-US"/>
          </w:rPr>
          <w:t xml:space="preserve">on the other </w:t>
        </w:r>
        <w:r w:rsidR="00752C70">
          <w:rPr>
            <w:lang w:val="en-US"/>
          </w:rPr>
          <w:t xml:space="preserve">hand plotted the fragility curves considering the combined effects of naturally occurring sequential main shock – aftershock (MS-AS) and progressive deterioration due to corrosion for single bay RC frame. This study incorporated the effect of bond-slip phenomena based on the model by </w:t>
        </w:r>
        <w:proofErr w:type="spellStart"/>
        <w:r w:rsidR="00752C70" w:rsidRPr="00C23610">
          <w:rPr>
            <w:color w:val="FF0000"/>
            <w:lang w:val="en-US"/>
          </w:rPr>
          <w:t>Zhoa</w:t>
        </w:r>
        <w:proofErr w:type="spellEnd"/>
        <w:r w:rsidR="00752C70" w:rsidRPr="00C23610">
          <w:rPr>
            <w:color w:val="FF0000"/>
            <w:lang w:val="en-US"/>
          </w:rPr>
          <w:t xml:space="preserve"> and </w:t>
        </w:r>
        <w:proofErr w:type="spellStart"/>
        <w:r w:rsidR="00752C70" w:rsidRPr="00C23610">
          <w:rPr>
            <w:color w:val="FF0000"/>
            <w:lang w:val="en-US"/>
          </w:rPr>
          <w:t>Sritharan</w:t>
        </w:r>
        <w:proofErr w:type="spellEnd"/>
        <w:r w:rsidR="00752C70" w:rsidRPr="00C23610">
          <w:rPr>
            <w:color w:val="FF0000"/>
            <w:lang w:val="en-US"/>
          </w:rPr>
          <w:t xml:space="preserve"> </w:t>
        </w:r>
        <w:r w:rsidR="00752C70">
          <w:rPr>
            <w:color w:val="FF0000"/>
            <w:lang w:val="en-US"/>
          </w:rPr>
          <w:t>(</w:t>
        </w:r>
        <w:r w:rsidR="00752C70" w:rsidRPr="00C23610">
          <w:rPr>
            <w:color w:val="FF0000"/>
            <w:lang w:val="en-US"/>
          </w:rPr>
          <w:t>2007</w:t>
        </w:r>
        <w:r w:rsidR="00752C70">
          <w:rPr>
            <w:color w:val="FF0000"/>
            <w:lang w:val="en-US"/>
          </w:rPr>
          <w:t>)</w:t>
        </w:r>
        <w:r w:rsidR="00752C70" w:rsidRPr="00C23610">
          <w:rPr>
            <w:color w:val="FF0000"/>
            <w:lang w:val="en-US"/>
          </w:rPr>
          <w:t xml:space="preserve"> </w:t>
        </w:r>
        <w:r w:rsidR="00752C70">
          <w:rPr>
            <w:color w:val="FF0000"/>
            <w:lang w:val="en-US"/>
          </w:rPr>
          <w:fldChar w:fldCharType="begin"/>
        </w:r>
      </w:moveTo>
      <w:r w:rsidR="006B56FA">
        <w:rPr>
          <w:color w:val="FF0000"/>
          <w:lang w:val="en-US"/>
        </w:rPr>
        <w:instrText xml:space="preserve"> ADDIN ZOTERO_ITEM CSL_CITATION {"citationID":"m7zIup0H","properties":{"formattedCitation":"[23]","plainCitation":"[23]","noteIndex":0},"citationItems":[{"id":470,"uris":["http://zotero.org/users/8563380/items/88XTAZRR"],"uri":["http://zotero.org/users/8563380/items/88XTAZRR"],"itemData":{"id":470,"type":"article-journal","container-title":"ACI Materials Journal","issue":"2","note":"publisher: American Concrete Institute","page":"133","title":"Modeling of strain penetration effects in fiber-based analysis of reinforced concrete structures","volume":"104","author":[{"family":"Zhao","given":"Jian"},{"family":"Sritharan","given":"Sri"}],"issued":{"date-parts":[["2007"]]}}}],"schema":"https://github.com/citation-style-language/schema/raw/master/csl-citation.json"} </w:instrText>
      </w:r>
      <w:moveTo w:id="187" w:author="Lad, Devang" w:date="2022-03-15T16:09:00Z">
        <w:r w:rsidR="00752C70">
          <w:rPr>
            <w:color w:val="FF0000"/>
            <w:lang w:val="en-US"/>
          </w:rPr>
          <w:fldChar w:fldCharType="separate"/>
        </w:r>
      </w:moveTo>
      <w:r w:rsidR="006B56FA" w:rsidRPr="006B56FA">
        <w:t>[23]</w:t>
      </w:r>
      <w:moveTo w:id="188" w:author="Lad, Devang" w:date="2022-03-15T16:09:00Z">
        <w:r w:rsidR="00752C70">
          <w:rPr>
            <w:color w:val="FF0000"/>
            <w:lang w:val="en-US"/>
          </w:rPr>
          <w:fldChar w:fldCharType="end"/>
        </w:r>
        <w:commentRangeEnd w:id="173"/>
        <w:r w:rsidR="00752C70">
          <w:rPr>
            <w:rStyle w:val="CommentReference"/>
          </w:rPr>
          <w:commentReference w:id="173"/>
        </w:r>
        <w:commentRangeEnd w:id="174"/>
        <w:r w:rsidR="00752C70">
          <w:rPr>
            <w:rStyle w:val="CommentReference"/>
          </w:rPr>
          <w:commentReference w:id="174"/>
        </w:r>
        <w:r w:rsidR="00752C70">
          <w:rPr>
            <w:lang w:val="en-US"/>
          </w:rPr>
          <w:t xml:space="preserve">. </w:t>
        </w:r>
        <w:r w:rsidR="00752C70" w:rsidRPr="003F0A80">
          <w:rPr>
            <w:b/>
            <w:bCs/>
            <w:lang w:val="en-US"/>
            <w:rPrChange w:id="189" w:author="Lad, Devang" w:date="2022-03-15T16:26:00Z">
              <w:rPr>
                <w:lang w:val="en-US"/>
              </w:rPr>
            </w:rPrChange>
          </w:rPr>
          <w:t xml:space="preserve">It was concluded that the seismic fragility is slightly higher for MS-AS analysis compared to MS analysis. These studies on RC frames do not comment on the shear failure that occurs in old structures which </w:t>
        </w:r>
        <w:r w:rsidR="00752C70" w:rsidRPr="003F0A80">
          <w:rPr>
            <w:b/>
            <w:bCs/>
            <w:lang w:val="en-US"/>
            <w:rPrChange w:id="190" w:author="Lad, Devang" w:date="2022-03-15T16:26:00Z">
              <w:rPr>
                <w:b/>
                <w:lang w:val="en-US"/>
              </w:rPr>
            </w:rPrChange>
          </w:rPr>
          <w:t>are low in ductility due to non-seismic design</w:t>
        </w:r>
        <w:r w:rsidR="00752C70">
          <w:rPr>
            <w:lang w:val="en-US"/>
          </w:rPr>
          <w:t>.</w:t>
        </w:r>
      </w:moveTo>
      <w:moveToRangeEnd w:id="172"/>
    </w:p>
    <w:p w14:paraId="52133D44" w14:textId="61186F6E" w:rsidR="00985E0C" w:rsidRDefault="00187A4A" w:rsidP="00985E0C">
      <w:pPr>
        <w:ind w:left="1" w:hanging="1"/>
        <w:jc w:val="both"/>
        <w:rPr>
          <w:ins w:id="191" w:author="Lad, Devang" w:date="2022-03-15T16:13:00Z"/>
          <w:bCs/>
          <w:lang w:val="en-US"/>
        </w:rPr>
      </w:pPr>
      <w:del w:id="192" w:author="Lad, Devang" w:date="2022-03-15T16:09:00Z">
        <w:r w:rsidDel="00752C70">
          <w:rPr>
            <w:b/>
            <w:lang w:val="en-US"/>
          </w:rPr>
          <w:delText xml:space="preserve">  </w:delText>
        </w:r>
      </w:del>
      <w:r>
        <w:rPr>
          <w:b/>
          <w:lang w:val="en-US"/>
        </w:rPr>
        <w:t xml:space="preserve"> </w:t>
      </w:r>
      <w:ins w:id="193" w:author="Lad, Devang" w:date="2022-03-15T16:11:00Z">
        <w:r w:rsidR="00985E0C">
          <w:rPr>
            <w:bCs/>
            <w:lang w:val="en-US"/>
          </w:rPr>
          <w:t xml:space="preserve">This study aims to </w:t>
        </w:r>
      </w:ins>
      <w:ins w:id="194" w:author="Lad, Devang" w:date="2022-03-15T16:12:00Z">
        <w:r w:rsidR="00985E0C">
          <w:rPr>
            <w:bCs/>
            <w:lang w:val="en-US"/>
          </w:rPr>
          <w:t xml:space="preserve">study the effect of earthquakes on low-ductile frame which represents the bulk of the building stock designed </w:t>
        </w:r>
      </w:ins>
      <w:ins w:id="195" w:author="Lad, Devang" w:date="2022-03-15T16:13:00Z">
        <w:r w:rsidR="00985E0C">
          <w:rPr>
            <w:bCs/>
            <w:lang w:val="en-US"/>
          </w:rPr>
          <w:t xml:space="preserve">before the introduction </w:t>
        </w:r>
      </w:ins>
      <w:ins w:id="196" w:author="Lad, Devang" w:date="2022-03-15T16:16:00Z">
        <w:r w:rsidR="00AD5827">
          <w:rPr>
            <w:bCs/>
            <w:lang w:val="en-US"/>
          </w:rPr>
          <w:t>of the</w:t>
        </w:r>
      </w:ins>
      <w:ins w:id="197" w:author="Lad, Devang" w:date="2022-03-15T16:13:00Z">
        <w:r w:rsidR="00985E0C">
          <w:rPr>
            <w:bCs/>
            <w:lang w:val="en-US"/>
          </w:rPr>
          <w:t xml:space="preserve"> seismic </w:t>
        </w:r>
        <w:proofErr w:type="spellStart"/>
        <w:r w:rsidR="00985E0C">
          <w:rPr>
            <w:bCs/>
            <w:lang w:val="en-US"/>
          </w:rPr>
          <w:t>codal</w:t>
        </w:r>
        <w:proofErr w:type="spellEnd"/>
        <w:r w:rsidR="00985E0C">
          <w:rPr>
            <w:bCs/>
            <w:lang w:val="en-US"/>
          </w:rPr>
          <w:t xml:space="preserve"> provisions.</w:t>
        </w:r>
      </w:ins>
      <w:ins w:id="198" w:author="Lad, Devang" w:date="2022-03-15T16:23:00Z">
        <w:r w:rsidR="006B56FA" w:rsidDel="006B56FA">
          <w:rPr>
            <w:bCs/>
            <w:lang w:val="en-US"/>
          </w:rPr>
          <w:t xml:space="preserve"> </w:t>
        </w:r>
      </w:ins>
      <w:del w:id="199" w:author="Lad, Devang" w:date="2022-03-15T16:23:00Z">
        <w:r w:rsidR="006B56FA" w:rsidDel="006B56FA">
          <w:rPr>
            <w:bCs/>
            <w:lang w:val="en-US"/>
          </w:rPr>
          <w:fldChar w:fldCharType="begin"/>
        </w:r>
        <w:r w:rsidR="006B56FA" w:rsidDel="006B56FA">
          <w:rPr>
            <w:bCs/>
            <w:lang w:val="en-US"/>
          </w:rPr>
          <w:delInstrText xml:space="preserve"> ADDIN ZOTERO_ITEM CSL_CITATION {"citationID":"eDq38wNg","properties":{"formattedCitation":"[24]","plainCitation":"[24]","noteIndex":0},"citationItems":[{"id":271,"uris":["http://zotero.org/users/8563380/items/K7EPJENL"],"uri":["http://zotero.org/users/8563380/items/K7EPJENL"],"itemData":{"id":271,"type":"article-journal","container-title":"Reliability Engineering &amp; System Safety","page":"1–11","title":"New validation metrics for models with multiple correlated responses","volume":"127","author":[{"family":"Li","given":"Wei"},{"family":"Chen","given":"Wei"},{"family":"Jiang","given":"Zhen"},{"family":"Lu","given":"Zhenzhou"},{"family":"Liu","given":"Yu"}],"issued":{"date-parts":[["2014"]]}}}],"schema":"https://github.com/citation-style-language/schema/raw/master/csl-citation.json"} </w:delInstrText>
        </w:r>
        <w:r w:rsidR="006B56FA" w:rsidDel="006B56FA">
          <w:rPr>
            <w:bCs/>
            <w:lang w:val="en-US"/>
          </w:rPr>
          <w:fldChar w:fldCharType="separate"/>
        </w:r>
        <w:r w:rsidR="006B56FA" w:rsidRPr="006B56FA" w:rsidDel="006B56FA">
          <w:delText>[24]</w:delText>
        </w:r>
        <w:r w:rsidR="006B56FA" w:rsidDel="006B56FA">
          <w:rPr>
            <w:bCs/>
            <w:lang w:val="en-US"/>
          </w:rPr>
          <w:fldChar w:fldCharType="end"/>
        </w:r>
      </w:del>
    </w:p>
    <w:p w14:paraId="330DAD41" w14:textId="67CD1DD7" w:rsidR="0029635F" w:rsidRDefault="00985E0C">
      <w:pPr>
        <w:ind w:left="1" w:hanging="1"/>
        <w:jc w:val="both"/>
        <w:rPr>
          <w:lang w:val="en-US"/>
        </w:rPr>
        <w:pPrChange w:id="200" w:author="Lad, Devang" w:date="2022-03-15T16:21:00Z">
          <w:pPr>
            <w:jc w:val="both"/>
          </w:pPr>
        </w:pPrChange>
      </w:pPr>
      <w:ins w:id="201" w:author="Lad, Devang" w:date="2022-03-15T16:13:00Z">
        <w:r>
          <w:rPr>
            <w:bCs/>
            <w:lang w:val="en-US"/>
          </w:rPr>
          <w:t xml:space="preserve">     However, r</w:t>
        </w:r>
      </w:ins>
      <w:ins w:id="202" w:author="Lad, Devang" w:date="2022-03-15T16:11:00Z">
        <w:r>
          <w:rPr>
            <w:lang w:val="en-US"/>
          </w:rPr>
          <w:t xml:space="preserve">esearch work on single columns expounds on the change in </w:t>
        </w:r>
      </w:ins>
      <w:ins w:id="203" w:author="Lad, Devang" w:date="2022-03-15T16:21:00Z">
        <w:r w:rsidR="006B56FA">
          <w:rPr>
            <w:lang w:val="en-US"/>
          </w:rPr>
          <w:t>the failure mode</w:t>
        </w:r>
      </w:ins>
      <w:ins w:id="204" w:author="Lad, Devang" w:date="2022-03-15T16:11:00Z">
        <w:r>
          <w:rPr>
            <w:lang w:val="en-US"/>
          </w:rPr>
          <w:t xml:space="preserve"> under the influence of corrosion</w:t>
        </w:r>
      </w:ins>
      <w:ins w:id="205" w:author="Lad, Devang" w:date="2022-03-15T16:20:00Z">
        <w:r w:rsidR="006B56FA">
          <w:rPr>
            <w:lang w:val="en-US"/>
          </w:rPr>
          <w:t xml:space="preserve">. This </w:t>
        </w:r>
      </w:ins>
      <w:ins w:id="206" w:author="Lad, Devang" w:date="2022-03-15T16:21:00Z">
        <w:r w:rsidR="006B56FA">
          <w:rPr>
            <w:lang w:val="en-US"/>
          </w:rPr>
          <w:t xml:space="preserve">can be explained from the fact that the </w:t>
        </w:r>
      </w:ins>
      <w:del w:id="207" w:author="Lad, Devang" w:date="2022-03-15T16:10:00Z">
        <w:r w:rsidR="00187A4A" w:rsidDel="00985E0C">
          <w:rPr>
            <w:b/>
            <w:lang w:val="en-US"/>
          </w:rPr>
          <w:delText xml:space="preserve">  </w:delText>
        </w:r>
      </w:del>
      <w:commentRangeStart w:id="208"/>
      <w:commentRangeStart w:id="209"/>
      <w:del w:id="210" w:author="Lad, Devang" w:date="2022-03-15T16:21:00Z">
        <w:r w:rsidR="00A2290F" w:rsidRPr="00A2290F" w:rsidDel="006B56FA">
          <w:rPr>
            <w:lang w:val="en-US"/>
          </w:rPr>
          <w:delText>C</w:delText>
        </w:r>
      </w:del>
      <w:ins w:id="211" w:author="Lad, Devang" w:date="2022-03-15T16:21:00Z">
        <w:r w:rsidR="006B56FA">
          <w:rPr>
            <w:lang w:val="en-US"/>
          </w:rPr>
          <w:t>c</w:t>
        </w:r>
      </w:ins>
      <w:r w:rsidR="00A2290F" w:rsidRPr="00A2290F">
        <w:rPr>
          <w:lang w:val="en-US"/>
        </w:rPr>
        <w:t>orrosion</w:t>
      </w:r>
      <w:commentRangeEnd w:id="208"/>
      <w:r w:rsidR="00D51493">
        <w:rPr>
          <w:rStyle w:val="CommentReference"/>
        </w:rPr>
        <w:commentReference w:id="208"/>
      </w:r>
      <w:commentRangeEnd w:id="209"/>
      <w:r w:rsidR="00325756">
        <w:rPr>
          <w:rStyle w:val="CommentReference"/>
        </w:rPr>
        <w:commentReference w:id="209"/>
      </w:r>
      <w:r w:rsidR="00A2290F" w:rsidRPr="00A2290F">
        <w:rPr>
          <w:lang w:val="en-US"/>
        </w:rPr>
        <w:t xml:space="preserve"> of rebars</w:t>
      </w:r>
      <w:r w:rsidR="00A2290F">
        <w:rPr>
          <w:lang w:val="en-US"/>
        </w:rPr>
        <w:t xml:space="preserve"> in a</w:t>
      </w:r>
      <w:r w:rsidR="005F0D11">
        <w:rPr>
          <w:lang w:val="en-US"/>
        </w:rPr>
        <w:t>n</w:t>
      </w:r>
      <w:r w:rsidR="00A2290F">
        <w:rPr>
          <w:lang w:val="en-US"/>
        </w:rPr>
        <w:t xml:space="preserve"> RC member (especially columns</w:t>
      </w:r>
      <w:r w:rsidR="00746459">
        <w:rPr>
          <w:lang w:val="en-US"/>
        </w:rPr>
        <w:t xml:space="preserve"> of building</w:t>
      </w:r>
      <w:r w:rsidR="00A2290F">
        <w:rPr>
          <w:lang w:val="en-US"/>
        </w:rPr>
        <w:t>)</w:t>
      </w:r>
      <w:r w:rsidR="00746459">
        <w:rPr>
          <w:lang w:val="en-US"/>
        </w:rPr>
        <w:t xml:space="preserve"> </w:t>
      </w:r>
      <w:r w:rsidR="00770F98">
        <w:rPr>
          <w:lang w:val="en-US"/>
        </w:rPr>
        <w:t>reduces the effective cross-sectional area of the rebars which invariabl</w:t>
      </w:r>
      <w:r w:rsidR="00960834">
        <w:rPr>
          <w:lang w:val="en-US"/>
        </w:rPr>
        <w:t>y</w:t>
      </w:r>
      <w:r w:rsidR="00A2290F">
        <w:rPr>
          <w:lang w:val="en-US"/>
        </w:rPr>
        <w:t xml:space="preserve"> </w:t>
      </w:r>
      <w:r w:rsidR="00770F98">
        <w:rPr>
          <w:lang w:val="en-US"/>
        </w:rPr>
        <w:t>affects</w:t>
      </w:r>
      <w:r w:rsidR="005F0D11">
        <w:rPr>
          <w:lang w:val="en-US"/>
        </w:rPr>
        <w:t xml:space="preserve"> </w:t>
      </w:r>
      <w:r w:rsidR="00A2290F">
        <w:rPr>
          <w:lang w:val="en-US"/>
        </w:rPr>
        <w:t>the strength and performance of the structure under lateral load.</w:t>
      </w:r>
      <w:r w:rsidR="00A2290F">
        <w:rPr>
          <w:b/>
          <w:lang w:val="en-US"/>
        </w:rPr>
        <w:t xml:space="preserve">  </w:t>
      </w:r>
      <w:r w:rsidR="00187A4A" w:rsidRPr="00770F98">
        <w:rPr>
          <w:lang w:val="en-US"/>
        </w:rPr>
        <w:t>Corrosion</w:t>
      </w:r>
      <w:r w:rsidR="00187A4A" w:rsidRPr="00DD7EA7">
        <w:rPr>
          <w:b/>
          <w:lang w:val="en-US"/>
        </w:rPr>
        <w:t xml:space="preserve"> </w:t>
      </w:r>
      <w:r w:rsidR="00187A4A">
        <w:rPr>
          <w:lang w:val="en-US"/>
        </w:rPr>
        <w:t>in longitudinal reinforcement</w:t>
      </w:r>
      <w:r w:rsidR="002E17B4">
        <w:rPr>
          <w:lang w:val="en-US"/>
        </w:rPr>
        <w:t xml:space="preserve"> </w:t>
      </w:r>
      <w:r w:rsidR="00187A4A">
        <w:rPr>
          <w:lang w:val="en-US"/>
        </w:rPr>
        <w:t xml:space="preserve">and transverse reinforcement have different deterioration effects on the failure mechanism. Experimental test carried on </w:t>
      </w:r>
      <w:r w:rsidR="0029635F">
        <w:rPr>
          <w:lang w:val="en-US"/>
        </w:rPr>
        <w:t xml:space="preserve">corroded columns </w:t>
      </w:r>
      <w:r w:rsidR="00187A4A">
        <w:rPr>
          <w:lang w:val="en-US"/>
        </w:rPr>
        <w:t xml:space="preserve">based on percentage mass loss only in </w:t>
      </w:r>
      <w:r w:rsidR="00187A4A" w:rsidRPr="00DD7EA7">
        <w:rPr>
          <w:b/>
          <w:lang w:val="en-US"/>
        </w:rPr>
        <w:t>longitudinal reinforcement</w:t>
      </w:r>
      <w:r w:rsidR="00187A4A">
        <w:rPr>
          <w:lang w:val="en-US"/>
        </w:rPr>
        <w:t xml:space="preserve"> </w:t>
      </w:r>
      <w:r w:rsidR="0029635F">
        <w:rPr>
          <w:lang w:val="en-US"/>
        </w:rPr>
        <w:t xml:space="preserve">shows that </w:t>
      </w:r>
      <w:r w:rsidR="00187A4A">
        <w:rPr>
          <w:lang w:val="en-US"/>
        </w:rPr>
        <w:t xml:space="preserve">there is </w:t>
      </w:r>
      <w:r w:rsidR="0029635F">
        <w:rPr>
          <w:lang w:val="en-US"/>
        </w:rPr>
        <w:t xml:space="preserve">a </w:t>
      </w:r>
      <w:r w:rsidR="00187A4A">
        <w:rPr>
          <w:lang w:val="en-US"/>
        </w:rPr>
        <w:t>significant reduction in the flexural strength of columns, reduction in energy dissipation and drift capacity</w:t>
      </w:r>
      <w:ins w:id="212" w:author="Devang Lad" w:date="2022-03-01T20:15:00Z">
        <w:r w:rsidR="00F03FC6">
          <w:rPr>
            <w:lang w:val="en-US"/>
          </w:rPr>
          <w:t xml:space="preserve"> </w:t>
        </w:r>
      </w:ins>
      <w:r w:rsidR="00F03FC6">
        <w:rPr>
          <w:lang w:val="en-US"/>
        </w:rPr>
        <w:fldChar w:fldCharType="begin"/>
      </w:r>
      <w:r w:rsidR="000A3B33">
        <w:rPr>
          <w:lang w:val="en-US"/>
        </w:rPr>
        <w:instrText xml:space="preserve"> ADDIN ZOTERO_ITEM CSL_CITATION {"citationID":"qYUhBKRn","properties":{"formattedCitation":"[24\\uc0\\u8211{}26]","plainCitation":"[24–26]","noteIndex":0},"citationItems":[{"id":452,"uris":["http://zotero.org/users/8563380/items/FE23L42G"],"uri":["http://zotero.org/users/8563380/items/FE23L42G"],"itemData":{"id":452,"type":"article-journal","container-title":"ACI Structural Journal","DOI":"10.14359/51689030","ISSN":"0889-3241","issue":"5","source":"DOI.org (Crossref)","title":"Seismic Behavior of Reinforced Concrete Columns with Corroded Deformed Reinforcing Bars","URL":"http://www.concrete.org/Publications/InternationalConcreteAbstractsPortal.aspx?m=details&amp;i=51689030","volume":"113","author":[{"family":"Goksu","given":"Caglar"},{"family":"Ilki","given":"Alper"}],"accessed":{"date-parts":[["2022",2,16]]},"issued":{"date-parts":[["2016",9]]}}},{"id":453,"uris":["http://zotero.org/users/8563380/items/RVNNSYLC"],"uri":["http://zotero.org/users/8563380/items/RVNNSYLC"],"itemData":{"id":453,"type":"article-journal","container-title":"Construction and Building Materials","DOI":"10.1016/j.conbuildmat.2016.06.002","ISSN":"09500618","journalAbbreviation":"Construction and Building Materials","language":"en","page":"319-327","source":"DOI.org (Crossref)","title":"Experimental research on hysteretic behaviors of corroded reinforced concrete columns with different maximum amounts of corrosion of rebar","volume":"121","author":[{"family":"Yang","given":"Shu-Yan"},{"family":"Song","given":"Xiao-Bing"},{"family":"Jia","given":"Hong-Xue"},{"family":"Chen","given":"Xi"},{"family":"Liu","given":"Xi-La"}],"issued":{"date-parts":[["2016",9]]}}},{"id":454,"uris":["http://zotero.org/users/8563380/items/2FSYWXQ2"],"uri":["http://zotero.org/users/8563380/items/2FSYWXQ2"],"itemData":{"id":454,"type":"article-journal","container-title":"Engineering Structures","DOI":"10.1016/j.engstruct.2014.06.043","ISSN":"01410296","journalAbbreviation":"Engineering Structures","language":"en","page":"112-123","source":"DOI.org (Crossref)","title":"Experimental evaluation of the corrosion influence on the cyclic behaviour of RC columns","volume":"76","author":[{"family":"Meda","given":"Alberto"},{"family":"Mostosi","given":"Serena"},{"family":"Rinaldi","given":"Zila"},{"family":"Riva","given":"Paolo"}],"issued":{"date-parts":[["2014",10]]}}}],"schema":"https://github.com/citation-style-language/schema/raw/master/csl-citation.json"} </w:instrText>
      </w:r>
      <w:r w:rsidR="00F03FC6">
        <w:rPr>
          <w:lang w:val="en-US"/>
        </w:rPr>
        <w:fldChar w:fldCharType="separate"/>
      </w:r>
      <w:r w:rsidR="000A3B33" w:rsidRPr="000A3B33">
        <w:rPr>
          <w:szCs w:val="24"/>
        </w:rPr>
        <w:t>[24–26]</w:t>
      </w:r>
      <w:r w:rsidR="00F03FC6">
        <w:rPr>
          <w:lang w:val="en-US"/>
        </w:rPr>
        <w:fldChar w:fldCharType="end"/>
      </w:r>
      <w:del w:id="213" w:author="Devang Lad" w:date="2022-03-01T20:16:00Z">
        <w:r w:rsidR="00187A4A" w:rsidDel="00F03FC6">
          <w:rPr>
            <w:lang w:val="en-US"/>
          </w:rPr>
          <w:delText xml:space="preserve"> </w:delText>
        </w:r>
        <w:r w:rsidR="00187A4A" w:rsidRPr="001343FF" w:rsidDel="00F03FC6">
          <w:rPr>
            <w:color w:val="FF0000"/>
            <w:lang w:val="en-US"/>
          </w:rPr>
          <w:delText>[</w:delText>
        </w:r>
        <w:r w:rsidR="001343FF" w:rsidRPr="001343FF" w:rsidDel="00F03FC6">
          <w:rPr>
            <w:color w:val="FF0000"/>
            <w:lang w:val="en-US"/>
          </w:rPr>
          <w:fldChar w:fldCharType="begin"/>
        </w:r>
        <w:r w:rsidR="001F5EAA" w:rsidDel="00F03FC6">
          <w:rPr>
            <w:color w:val="FF0000"/>
            <w:lang w:val="en-US"/>
          </w:rPr>
          <w:delInstrText xml:space="preserve"> ADDIN ZOTERO_ITEM CSL_CITATION {"citationID":"Jvsg3QJr","properties":{"formattedCitation":"[16]","plainCitation":"[16]","noteIndex":0},"citationItems":[{"id":452,"uris":["http://zotero.org/users/8563380/items/FE23L42G"],"uri":["http://zotero.org/users/8563380/items/FE23L42G"],"itemData":{"id":452,"type":"article-journal","container-title":"ACI Structural Journal","DOI":"10.14359/51689030","ISSN":"0889-3241","issue":"5","source":"DOI.org (Crossref)","title":"Seismic Behavior of Reinforced Concrete Columns with Corroded Deformed Reinforcing Bars","URL":"http://www.concrete.org/Publications/InternationalConcreteAbstractsPortal.aspx?m=details&amp;i=51689030","volume":"113","author":[{"family":"Goksu","given":"Caglar"},{"family":"Ilki","given":"Alper"}],"accessed":{"date-parts":[["2022",2,16]]},"issued":{"date-parts":[["2016",9]]}}}],"schema":"https://github.com/citation-style-language/schema/raw/master/csl-citation.json"} </w:delInstrText>
        </w:r>
        <w:r w:rsidR="001343FF" w:rsidRPr="001343FF" w:rsidDel="00F03FC6">
          <w:rPr>
            <w:color w:val="FF0000"/>
            <w:lang w:val="en-US"/>
          </w:rPr>
          <w:fldChar w:fldCharType="separate"/>
        </w:r>
        <w:r w:rsidR="001F5EAA" w:rsidRPr="001F5EAA" w:rsidDel="00F03FC6">
          <w:delText>[16]</w:delText>
        </w:r>
        <w:r w:rsidR="001343FF" w:rsidRPr="001343FF" w:rsidDel="00F03FC6">
          <w:rPr>
            <w:color w:val="FF0000"/>
            <w:lang w:val="en-US"/>
          </w:rPr>
          <w:fldChar w:fldCharType="end"/>
        </w:r>
        <w:r w:rsidR="001343FF" w:rsidRPr="001343FF" w:rsidDel="00F03FC6">
          <w:rPr>
            <w:color w:val="FF0000"/>
            <w:lang w:val="en-US"/>
          </w:rPr>
          <w:delText xml:space="preserve">, </w:delText>
        </w:r>
        <w:r w:rsidR="001343FF" w:rsidRPr="001343FF" w:rsidDel="00F03FC6">
          <w:rPr>
            <w:color w:val="FF0000"/>
            <w:lang w:val="en-US"/>
          </w:rPr>
          <w:fldChar w:fldCharType="begin"/>
        </w:r>
        <w:r w:rsidR="001F5EAA" w:rsidDel="00F03FC6">
          <w:rPr>
            <w:color w:val="FF0000"/>
            <w:lang w:val="en-US"/>
          </w:rPr>
          <w:delInstrText xml:space="preserve"> ADDIN ZOTERO_ITEM CSL_CITATION {"citationID":"AwPFon2t","properties":{"formattedCitation":"[17]","plainCitation":"[17]","noteIndex":0},"citationItems":[{"id":453,"uris":["http://zotero.org/users/8563380/items/RVNNSYLC"],"uri":["http://zotero.org/users/8563380/items/RVNNSYLC"],"itemData":{"id":453,"type":"article-journal","container-title":"Construction and Building Materials","DOI":"10.1016/j.conbuildmat.2016.06.002","ISSN":"09500618","journalAbbreviation":"Construction and Building Materials","language":"en","page":"319-327","source":"DOI.org (Crossref)","title":"Experimental research on hysteretic behaviors of corroded reinforced concrete columns with different maximum amounts of corrosion of rebar","volume":"121","author":[{"family":"Yang","given":"Shu-Yan"},{"family":"Song","given":"Xiao-Bing"},{"family":"Jia","given":"Hong-Xue"},{"family":"Chen","given":"Xi"},{"family":"Liu","given":"Xi-La"}],"issued":{"date-parts":[["2016",9]]}}}],"schema":"https://github.com/citation-style-language/schema/raw/master/csl-citation.json"} </w:delInstrText>
        </w:r>
        <w:r w:rsidR="001343FF" w:rsidRPr="001343FF" w:rsidDel="00F03FC6">
          <w:rPr>
            <w:color w:val="FF0000"/>
            <w:lang w:val="en-US"/>
          </w:rPr>
          <w:fldChar w:fldCharType="separate"/>
        </w:r>
        <w:r w:rsidR="001F5EAA" w:rsidRPr="001F5EAA" w:rsidDel="00F03FC6">
          <w:delText>[17]</w:delText>
        </w:r>
        <w:r w:rsidR="001343FF" w:rsidRPr="001343FF" w:rsidDel="00F03FC6">
          <w:rPr>
            <w:color w:val="FF0000"/>
            <w:lang w:val="en-US"/>
          </w:rPr>
          <w:fldChar w:fldCharType="end"/>
        </w:r>
        <w:r w:rsidR="001343FF" w:rsidRPr="001343FF" w:rsidDel="00F03FC6">
          <w:rPr>
            <w:color w:val="FF0000"/>
            <w:lang w:val="en-US"/>
          </w:rPr>
          <w:delText xml:space="preserve">, </w:delText>
        </w:r>
        <w:r w:rsidR="001343FF" w:rsidRPr="001343FF" w:rsidDel="00F03FC6">
          <w:rPr>
            <w:color w:val="FF0000"/>
            <w:lang w:val="en-US"/>
          </w:rPr>
          <w:fldChar w:fldCharType="begin"/>
        </w:r>
        <w:r w:rsidR="001F5EAA" w:rsidDel="00F03FC6">
          <w:rPr>
            <w:color w:val="FF0000"/>
            <w:lang w:val="en-US"/>
          </w:rPr>
          <w:delInstrText xml:space="preserve"> ADDIN ZOTERO_ITEM CSL_CITATION {"citationID":"T5LrNkA0","properties":{"formattedCitation":"[18]","plainCitation":"[18]","noteIndex":0},"citationItems":[{"id":454,"uris":["http://zotero.org/users/8563380/items/2FSYWXQ2"],"uri":["http://zotero.org/users/8563380/items/2FSYWXQ2"],"itemData":{"id":454,"type":"article-journal","container-title":"Engineering Structures","DOI":"10.1016/j.engstruct.2014.06.043","ISSN":"01410296","journalAbbreviation":"Engineering Structures","language":"en","page":"112-123","source":"DOI.org (Crossref)","title":"Experimental evaluation of the corrosion influence on the cyclic behaviour of RC columns","volume":"76","author":[{"family":"Meda","given":"Alberto"},{"family":"Mostosi","given":"Serena"},{"family":"Rinaldi","given":"Zila"},{"family":"Riva","given":"Paolo"}],"issued":{"date-parts":[["2014",10]]}}}],"schema":"https://github.com/citation-style-language/schema/raw/master/csl-citation.json"} </w:delInstrText>
        </w:r>
        <w:r w:rsidR="001343FF" w:rsidRPr="001343FF" w:rsidDel="00F03FC6">
          <w:rPr>
            <w:color w:val="FF0000"/>
            <w:lang w:val="en-US"/>
          </w:rPr>
          <w:fldChar w:fldCharType="separate"/>
        </w:r>
        <w:r w:rsidR="001F5EAA" w:rsidRPr="001F5EAA" w:rsidDel="00F03FC6">
          <w:delText>[18]</w:delText>
        </w:r>
        <w:r w:rsidR="001343FF" w:rsidRPr="001343FF" w:rsidDel="00F03FC6">
          <w:rPr>
            <w:color w:val="FF0000"/>
            <w:lang w:val="en-US"/>
          </w:rPr>
          <w:fldChar w:fldCharType="end"/>
        </w:r>
        <w:r w:rsidR="00187A4A" w:rsidRPr="001343FF" w:rsidDel="00F03FC6">
          <w:rPr>
            <w:color w:val="FF0000"/>
            <w:lang w:val="en-US"/>
          </w:rPr>
          <w:delText>]</w:delText>
        </w:r>
      </w:del>
      <w:r w:rsidR="00187A4A">
        <w:rPr>
          <w:lang w:val="en-US"/>
        </w:rPr>
        <w:t xml:space="preserve">. As </w:t>
      </w:r>
      <w:r w:rsidR="00187A4A" w:rsidRPr="00DD7EA7">
        <w:rPr>
          <w:b/>
          <w:lang w:val="en-US"/>
        </w:rPr>
        <w:t>transverse reinforcement</w:t>
      </w:r>
      <w:r w:rsidR="00187A4A">
        <w:rPr>
          <w:lang w:val="en-US"/>
        </w:rPr>
        <w:t xml:space="preserve"> has </w:t>
      </w:r>
      <w:r w:rsidR="005F0D11">
        <w:rPr>
          <w:lang w:val="en-US"/>
        </w:rPr>
        <w:t xml:space="preserve">a </w:t>
      </w:r>
      <w:r w:rsidR="00187A4A">
        <w:rPr>
          <w:lang w:val="en-US"/>
        </w:rPr>
        <w:t>higher probability of being corroded before the longitudinal reinforcement due to</w:t>
      </w:r>
      <w:r w:rsidR="005F0D11">
        <w:rPr>
          <w:lang w:val="en-US"/>
        </w:rPr>
        <w:t xml:space="preserve"> the</w:t>
      </w:r>
      <w:r w:rsidR="00187A4A">
        <w:rPr>
          <w:lang w:val="en-US"/>
        </w:rPr>
        <w:t xml:space="preserve"> smaller distance to</w:t>
      </w:r>
      <w:r w:rsidR="001803D4">
        <w:rPr>
          <w:lang w:val="en-US"/>
        </w:rPr>
        <w:t xml:space="preserve"> the</w:t>
      </w:r>
      <w:r w:rsidR="00187A4A">
        <w:rPr>
          <w:lang w:val="en-US"/>
        </w:rPr>
        <w:t xml:space="preserve"> corrosive atmosphere, there is </w:t>
      </w:r>
      <w:r w:rsidR="005F0D11">
        <w:rPr>
          <w:lang w:val="en-US"/>
        </w:rPr>
        <w:t xml:space="preserve">a </w:t>
      </w:r>
      <w:r w:rsidR="00187A4A">
        <w:rPr>
          <w:lang w:val="en-US"/>
        </w:rPr>
        <w:t xml:space="preserve">significant change in the behavior of </w:t>
      </w:r>
      <w:r w:rsidR="005F0D11">
        <w:rPr>
          <w:lang w:val="en-US"/>
        </w:rPr>
        <w:t xml:space="preserve">the </w:t>
      </w:r>
      <w:r w:rsidR="00187A4A">
        <w:rPr>
          <w:lang w:val="en-US"/>
        </w:rPr>
        <w:t>column having corrosion in both reinforcements. This gap was studie</w:t>
      </w:r>
      <w:r w:rsidR="005F0D11">
        <w:rPr>
          <w:lang w:val="en-US"/>
        </w:rPr>
        <w:t>d</w:t>
      </w:r>
      <w:r w:rsidR="00187A4A">
        <w:rPr>
          <w:lang w:val="en-US"/>
        </w:rPr>
        <w:t xml:space="preserve"> by Vu and Li (2018)</w:t>
      </w:r>
      <w:ins w:id="214" w:author="Devang Lad" w:date="2022-03-01T20:18:00Z">
        <w:r w:rsidR="00F03FC6">
          <w:rPr>
            <w:lang w:val="en-US"/>
          </w:rPr>
          <w:t xml:space="preserve"> </w:t>
        </w:r>
      </w:ins>
      <w:r w:rsidR="00F03FC6">
        <w:rPr>
          <w:lang w:val="en-US"/>
        </w:rPr>
        <w:fldChar w:fldCharType="begin"/>
      </w:r>
      <w:r w:rsidR="000A3B33">
        <w:rPr>
          <w:lang w:val="en-US"/>
        </w:rPr>
        <w:instrText xml:space="preserve"> ADDIN ZOTERO_ITEM CSL_CITATION {"citationID":"EvL9Va6C","properties":{"formattedCitation":"[27,28]","plainCitation":"[27,28]","noteIndex":0},"citationItems":[{"id":457,"uris":["http://zotero.org/users/8563380/items/KBRFE3GB"],"uri":["http://zotero.org/users/8563380/items/KBRFE3GB"],"itemData":{"id":457,"type":"article-journal","abstract":"This paper presents an experimental study carried out on eight full-scale uncorroded and corroded reinforced concrete short columns subjected to the simulated seismic loading to investigate effects of corrosion on the seismic performance of short columns that failed in shear. The key variables are the corrosion level of reinforcement and the applied axial force ratio. The seismic behavior of test specimens was evaluated in terms of crack pattern, hysteretic response, shear strength, displacement ductility, drift capacity, and energy dissipation capacity. The experimental results highlighted that the corroded columns suffered a significant degradation of shear strength and deformation capacity as compared with uncorroded columns, especially when they are highly corroded and under high axial load ratio. Methods were proposed to estimate the shear strength of corroded short columns that failed in shear that consider the contribution reductions to the shear strength of transverse reinforcement and concrete due to corrosion. Among these methods, the shear strength of corroded RC short columns estimated based on both the average corrosion mass loss and average residual cross-sectional area was not conservative as compared with the test results. The shear strength of corroded short columns estimated using the minimum residual cross-sectional area of transverse reinforcement, however, showed good and reliable agreement with the test results in this study. DOI: 10.1061/(ASCE)ST.1943541X.0001994. © 2018 American Society of Civil Engineers.","container-title":"Journal of Structural Engineering","DOI":"10.1061/(ASCE)ST.1943-541X.0001994","ISSN":"0733-9445, 1943-541X","issue":"4","journalAbbreviation":"J. Struct. Eng.","language":"en","page":"04018018","source":"DOI.org (Crossref)","title":"Seismic Performance Assessment of Corroded Reinforced Concrete Short Columns","volume":"144","author":[{"family":"Vu","given":"Ngoc Son"},{"family":"Li","given":"Bing"}],"issued":{"date-parts":[["2018",4]]}}},{"id":163,"uris":["http://zotero.org/users/8563380/items/2S9LB2RK"],"uri":["http://zotero.org/users/8563380/items/2S9LB2RK"],"itemData":{"id":163,"type":"article-journal","container-title":"ACI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00F03FC6">
        <w:rPr>
          <w:lang w:val="en-US"/>
        </w:rPr>
        <w:fldChar w:fldCharType="separate"/>
      </w:r>
      <w:r w:rsidR="000A3B33" w:rsidRPr="000A3B33">
        <w:t>[27,28]</w:t>
      </w:r>
      <w:r w:rsidR="00F03FC6">
        <w:rPr>
          <w:lang w:val="en-US"/>
        </w:rPr>
        <w:fldChar w:fldCharType="end"/>
      </w:r>
      <w:del w:id="215" w:author="Devang Lad" w:date="2022-03-01T20:18:00Z">
        <w:r w:rsidR="00187A4A" w:rsidDel="00F03FC6">
          <w:rPr>
            <w:lang w:val="en-US"/>
          </w:rPr>
          <w:delText xml:space="preserve"> </w:delText>
        </w:r>
      </w:del>
      <w:del w:id="216" w:author="Devang Lad" w:date="2022-03-01T20:15:00Z">
        <w:r w:rsidR="00187A4A" w:rsidDel="00F03FC6">
          <w:rPr>
            <w:lang w:val="en-US"/>
          </w:rPr>
          <w:delText>[</w:delText>
        </w:r>
      </w:del>
      <w:del w:id="217" w:author="Devang Lad" w:date="2022-03-01T20:18:00Z">
        <w:r w:rsidR="00A66D2A" w:rsidRPr="00A66D2A" w:rsidDel="00F03FC6">
          <w:rPr>
            <w:color w:val="FF0000"/>
            <w:lang w:val="en-US"/>
          </w:rPr>
          <w:fldChar w:fldCharType="begin"/>
        </w:r>
        <w:r w:rsidR="001F5EAA" w:rsidDel="00F03FC6">
          <w:rPr>
            <w:color w:val="FF0000"/>
            <w:lang w:val="en-US"/>
          </w:rPr>
          <w:delInstrText xml:space="preserve"> ADDIN ZOTERO_ITEM CSL_CITATION {"citationID":"6LXJ36SC","properties":{"formattedCitation":"[19]","plainCitation":"[19]","noteIndex":0},"citationItems":[{"id":457,"uris":["http://zotero.org/users/8563380/items/KBRFE3GB"],"uri":["http://zotero.org/users/8563380/items/KBRFE3GB"],"itemData":{"id":457,"type":"article-journal","abstract":"This paper presents an experimental study carried out on eight full-scale uncorroded and corroded reinforced concrete short columns subjected to the simulated seismic loading to investigate effects of corrosion on the seismic performance of short columns that failed in shear. The key variables are the corrosion level of reinforcement and the applied axial force ratio. The seismic behavior of test specimens was evaluated in terms of crack pattern, hysteretic response, shear strength, displacement ductility, drift capacity, and energy dissipation capacity. The experimental results highlighted that the corroded columns suffered a significant degradation of shear strength and deformation capacity as compared with uncorroded columns, especially when they are highly corroded and under high axial load ratio. Methods were proposed to estimate the shear strength of corroded short columns that failed in shear that consider the contribution reductions to the shear strength of transverse reinforcement and concrete due to corrosion. Among these methods, the shear strength of corroded RC short columns estimated based on both the average corrosion mass loss and average residual cross-sectional area was not conservative as compared with the test results. The shear strength of corroded short columns estimated using the minimum residual cross-sectional area of transverse reinforcement, however, showed good and reliable agreement with the test results in this study. DOI: 10.1061/(ASCE)ST.1943541X.0001994. © 2018 American Society of Civil Engineers.","container-title":"Journal of Structural Engineering","DOI":"10.1061/(ASCE)ST.1943-541X.0001994","ISSN":"0733-9445, 1943-541X","issue":"4","journalAbbreviation":"J. Struct. Eng.","language":"en","page":"04018018","source":"DOI.org (Crossref)","title":"Seismic Performance Assessment of Corroded Reinforced Concrete Short Columns","volume":"144","author":[{"family":"Vu","given":"Ngoc Son"},{"family":"Li","given":"Bing"}],"issued":{"date-parts":[["2018",4]]}}}],"schema":"https://github.com/citation-style-language/schema/raw/master/csl-citation.json"} </w:delInstrText>
        </w:r>
        <w:r w:rsidR="00A66D2A" w:rsidRPr="00A66D2A" w:rsidDel="00F03FC6">
          <w:rPr>
            <w:color w:val="FF0000"/>
            <w:lang w:val="en-US"/>
          </w:rPr>
          <w:fldChar w:fldCharType="separate"/>
        </w:r>
        <w:r w:rsidR="001F5EAA" w:rsidRPr="001F5EAA" w:rsidDel="00F03FC6">
          <w:delText>[19]</w:delText>
        </w:r>
        <w:r w:rsidR="00A66D2A" w:rsidRPr="00A66D2A" w:rsidDel="00F03FC6">
          <w:rPr>
            <w:color w:val="FF0000"/>
            <w:lang w:val="en-US"/>
          </w:rPr>
          <w:fldChar w:fldCharType="end"/>
        </w:r>
        <w:r w:rsidR="00A66D2A" w:rsidDel="00F03FC6">
          <w:rPr>
            <w:color w:val="FF0000"/>
            <w:lang w:val="en-US"/>
          </w:rPr>
          <w:delText xml:space="preserve">, </w:delText>
        </w:r>
        <w:r w:rsidR="00A66D2A" w:rsidRPr="00A66D2A" w:rsidDel="00F03FC6">
          <w:rPr>
            <w:color w:val="FF0000"/>
            <w:lang w:val="en-US"/>
          </w:rPr>
          <w:fldChar w:fldCharType="begin"/>
        </w:r>
        <w:r w:rsidR="001F5EAA" w:rsidDel="00F03FC6">
          <w:rPr>
            <w:color w:val="FF0000"/>
            <w:lang w:val="en-US"/>
          </w:rPr>
          <w:delInstrText xml:space="preserve"> ADDIN ZOTERO_ITEM CSL_CITATION {"citationID":"645i8rXU","properties":{"formattedCitation":"[20]","plainCitation":"[20]","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delInstrText>
        </w:r>
        <w:r w:rsidR="00A66D2A" w:rsidRPr="00A66D2A" w:rsidDel="00F03FC6">
          <w:rPr>
            <w:color w:val="FF0000"/>
            <w:lang w:val="en-US"/>
          </w:rPr>
          <w:fldChar w:fldCharType="separate"/>
        </w:r>
        <w:r w:rsidR="001F5EAA" w:rsidRPr="001F5EAA" w:rsidDel="00F03FC6">
          <w:delText>[20]</w:delText>
        </w:r>
        <w:r w:rsidR="00A66D2A" w:rsidRPr="00A66D2A" w:rsidDel="00F03FC6">
          <w:rPr>
            <w:color w:val="FF0000"/>
            <w:lang w:val="en-US"/>
          </w:rPr>
          <w:fldChar w:fldCharType="end"/>
        </w:r>
      </w:del>
      <w:del w:id="218" w:author="Devang Lad" w:date="2022-03-01T20:15:00Z">
        <w:r w:rsidR="00187A4A" w:rsidDel="00F03FC6">
          <w:rPr>
            <w:lang w:val="en-US"/>
          </w:rPr>
          <w:delText>]</w:delText>
        </w:r>
      </w:del>
      <w:r w:rsidR="00187A4A">
        <w:rPr>
          <w:lang w:val="en-US"/>
        </w:rPr>
        <w:t xml:space="preserve"> and it was found that the 25% corrosion level in transverse reinforcement (stirrups) can significantly reduce the lateral load capacity and, in addition, change the failure mechanism from flexure to </w:t>
      </w:r>
      <w:r w:rsidR="00187A4A" w:rsidRPr="00DD7EA7">
        <w:rPr>
          <w:b/>
          <w:lang w:val="en-US"/>
        </w:rPr>
        <w:t>flexure-shear failure</w:t>
      </w:r>
      <w:r w:rsidR="00187A4A">
        <w:rPr>
          <w:lang w:val="en-US"/>
        </w:rPr>
        <w:t>. It was also found, in the same study, that under high axial load column</w:t>
      </w:r>
      <w:r w:rsidR="005F0D11">
        <w:rPr>
          <w:lang w:val="en-US"/>
        </w:rPr>
        <w:t>s</w:t>
      </w:r>
      <w:r w:rsidR="00187A4A">
        <w:rPr>
          <w:lang w:val="en-US"/>
        </w:rPr>
        <w:t xml:space="preserve"> with high corrosion faced sudden </w:t>
      </w:r>
      <w:r w:rsidR="00187A4A" w:rsidRPr="00DD7EA7">
        <w:rPr>
          <w:b/>
          <w:lang w:val="en-US"/>
        </w:rPr>
        <w:t>axial failure</w:t>
      </w:r>
      <w:r w:rsidR="00187A4A">
        <w:rPr>
          <w:lang w:val="en-US"/>
        </w:rPr>
        <w:t xml:space="preserve">. Thus, modelling of </w:t>
      </w:r>
      <w:r w:rsidR="00187A4A" w:rsidRPr="00DD7EA7">
        <w:rPr>
          <w:b/>
          <w:lang w:val="en-US"/>
        </w:rPr>
        <w:t xml:space="preserve">shear </w:t>
      </w:r>
      <w:r w:rsidR="006F5091">
        <w:rPr>
          <w:b/>
          <w:lang w:val="en-US"/>
        </w:rPr>
        <w:t>properties</w:t>
      </w:r>
      <w:r w:rsidR="00187A4A">
        <w:rPr>
          <w:lang w:val="en-US"/>
        </w:rPr>
        <w:t xml:space="preserve"> becomes imperative for studying the effect of corrosion on the shear capacity of the RC members. </w:t>
      </w:r>
      <w:r w:rsidR="00187A4A" w:rsidRPr="00921E49">
        <w:rPr>
          <w:lang w:val="en-US"/>
        </w:rPr>
        <w:t>Th</w:t>
      </w:r>
      <w:r w:rsidR="005F0D11">
        <w:rPr>
          <w:lang w:val="en-US"/>
        </w:rPr>
        <w:t>ese</w:t>
      </w:r>
      <w:r w:rsidR="00187A4A" w:rsidRPr="00921E49">
        <w:rPr>
          <w:lang w:val="en-US"/>
        </w:rPr>
        <w:t xml:space="preserve"> modelling techniques for shear are discussed in various research papers</w:t>
      </w:r>
      <w:ins w:id="219" w:author="Devang Lad" w:date="2022-03-01T20:18:00Z">
        <w:r w:rsidR="0020200E">
          <w:rPr>
            <w:lang w:val="en-US"/>
          </w:rPr>
          <w:t xml:space="preserve"> </w:t>
        </w:r>
      </w:ins>
      <w:r w:rsidR="0020200E">
        <w:rPr>
          <w:lang w:val="en-US"/>
        </w:rPr>
        <w:fldChar w:fldCharType="begin"/>
      </w:r>
      <w:r w:rsidR="000A3B33">
        <w:rPr>
          <w:lang w:val="en-US"/>
        </w:rPr>
        <w:instrText xml:space="preserve"> ADDIN ZOTERO_ITEM CSL_CITATION {"citationID":"6XDzXh29","properties":{"formattedCitation":"[29\\uc0\\u8211{}31]","plainCitation":"[29–31]","noteIndex":0},"citationItems":[{"id":460,"uris":["http://zotero.org/users/8563380/items/MBLIAJ5H"],"uri":["http://zotero.org/users/8563380/items/MBLIAJ5H"],"itemData":{"id":460,"type":"article-journal","abstract":"Shear-critical reinforced concrete structures such as older columns with insufficient transverse reinforcement details or short columns are found to be vulnerable to earthquake loading. Meanwhile, in the aggressive envi­ ronment, RC structures tend to be more vulnerable to earthquake since corrosion of reinforcements will cause deterioration of the material properties. In the present study, a new framework is proposed for seismic fragility analysis of shear-critical structures with the consideration of corrosion effects. A new model for corroded con­ crete columns is proposed which can account for shear performance deterioration due to corrosion and the seismic flexure-shear interaction (FSI) behaviors. The modified Ibarra-Medina-Krawinkler deterioration model is adopted to simulate the shear response in order to capture shear strength and stiffness deterioration as well as pinching behavior of corroded shear-critical columns. The deteriorating material properties are determined based on corrosion modeling methods, and the corrosion level differences between transverse and longitudinal reinforcement are addressed. Furthermore, the proposed framework adopts time-variant structural capacities as obtained from the proposed numerical model in the fragility analysis. The developed framework is demonstrated with a shear-critical bridge column. The results clearly indicate the adverse effects of corrosion on seismic fragility of shear-critical columns, especially at severer damage states. Using flexure model and time-invariant capacity index will underestimate seismic fragility compared with the results obtained using the proposed method.","container-title":"Soil Dynamics and Earthquake Engineering","DOI":"10.1016/j.soildyn.2020.106165","ISSN":"02677261","journalAbbreviation":"Soil Dynamics and Earthquake Engineering","language":"en","page":"106165","source":"DOI.org (Crossref)","title":"Seismic fragility analysis of shear-critical concrete columns considering corrosion induced deterioration effects","volume":"134","author":[{"family":"Xu","given":"Ji-Gang"},{"family":"Wu","given":"Gang"},{"family":"Feng","given":"De-Cheng"},{"family":"Cotsovos","given":"Demitrios M."},{"family":"Lu","given":"Yong"}],"issued":{"date-parts":[["2020",7]]}}},{"id":431,"uris":["http://zotero.org/users/8563380/items/YDKXDZKU"],"uri":["http://zotero.org/users/8563380/items/YDKXDZKU"],"itemData":{"id":431,"type":"article-journal","abstract":"To understand the seismic behaviors of concrete columns conﬁned by corroded stirrups, low-reversed cyclic loading tests were carried out on eight corroded reinforced concrete columns to study their mechanical characteristics and failure mechanisms. The inﬂuence on seismic performance indicators such as bearing capacity, hysteresis characteristics, ductility, strength degradation, stiffness degradation, and energy dissipation was analyzed comparatively based on parameters such as stirrup diameter and stirrup-spacing changes. The experimental results showed that the restraint of concrete provided by corroded stirrups is reduced, which leads to a decline in seismic performance, and with increasing stirrup corrosion, the failure limit displacement of columns decreases. The pinch phenomenon of the hysteresis curve gradually increases, the attenuation degree of strength and stiffness increases, and the ductility and energy-dissipation capacity is reduced, while the accumulated energy increases under the same control displacement. A method for predicting the lateral strength of reinforced concrete columns conﬁned by corroded stirrups is presented based on the axial-shear-ﬂexure interaction approach for conventional concrete columns, with modiﬁcations to consider the effect of stirrup corrosion. There was good agreement is achieved between the test results and theoretical values.","container-title":"Construction and Building Materials","DOI":"10.1016/j.conbuildmat.2017.09.030","ISSN":"09500618","journalAbbreviation":"Construction and Building Materials","language":"en","page":"704-713","source":"DOI.org (Crossref)","title":"Experimental study on seismic behaviors of concrete columns confined by corroded stirrups and lateral strength prediction","volume":"162","author":[{"family":"Li","given":"Qiang"},{"family":"Niu","given":"Di-tao"},{"family":"Xiao","given":"Qian-hui"},{"family":"Guan","given":"Xiao"},{"family":"Chen","given":"Shao-jie"}],"issued":{"date-parts":[["2018",2]]}}},{"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0020200E">
        <w:rPr>
          <w:lang w:val="en-US"/>
        </w:rPr>
        <w:fldChar w:fldCharType="separate"/>
      </w:r>
      <w:r w:rsidR="000A3B33" w:rsidRPr="000A3B33">
        <w:rPr>
          <w:szCs w:val="24"/>
        </w:rPr>
        <w:t>[29–31]</w:t>
      </w:r>
      <w:r w:rsidR="0020200E">
        <w:rPr>
          <w:lang w:val="en-US"/>
        </w:rPr>
        <w:fldChar w:fldCharType="end"/>
      </w:r>
      <w:r w:rsidR="00187A4A" w:rsidRPr="00921E49">
        <w:rPr>
          <w:lang w:val="en-US"/>
        </w:rPr>
        <w:t xml:space="preserve"> </w:t>
      </w:r>
      <w:del w:id="220" w:author="Devang Lad" w:date="2022-03-01T20:19:00Z">
        <w:r w:rsidR="00D018ED" w:rsidRPr="00D018ED" w:rsidDel="0020200E">
          <w:rPr>
            <w:color w:val="FF0000"/>
            <w:lang w:val="en-US"/>
          </w:rPr>
          <w:delText>[</w:delText>
        </w:r>
        <w:r w:rsidR="005D73C8" w:rsidRPr="00D018ED" w:rsidDel="0020200E">
          <w:rPr>
            <w:color w:val="FF0000"/>
            <w:lang w:val="en-US"/>
          </w:rPr>
          <w:fldChar w:fldCharType="begin"/>
        </w:r>
        <w:r w:rsidR="001F5EAA" w:rsidDel="0020200E">
          <w:rPr>
            <w:color w:val="FF0000"/>
            <w:lang w:val="en-US"/>
          </w:rPr>
          <w:delInstrText xml:space="preserve"> ADDIN ZOTERO_ITEM CSL_CITATION {"citationID":"EchBhl1p","properties":{"formattedCitation":"[21]","plainCitation":"[21]","noteIndex":0},"citationItems":[{"id":460,"uris":["http://zotero.org/users/8563380/items/MBLIAJ5H"],"uri":["http://zotero.org/users/8563380/items/MBLIAJ5H"],"itemData":{"id":460,"type":"article-journal","abstract":"Shear-critical reinforced concrete structures such as older columns with insufficient transverse reinforcement details or short columns are found to be vulnerable to earthquake loading. Meanwhile, in the aggressive envi­ ronment, RC structures tend to be more vulnerable to earthquake since corrosion of reinforcements will cause deterioration of the material properties. In the present study, a new framework is proposed for seismic fragility analysis of shear-critical structures with the consideration of corrosion effects. A new model for corroded con­ crete columns is proposed which can account for shear performance deterioration due to corrosion and the seismic flexure-shear interaction (FSI) behaviors. The modified Ibarra-Medina-Krawinkler deterioration model is adopted to simulate the shear response in order to capture shear strength and stiffness deterioration as well as pinching behavior of corroded shear-critical columns. The deteriorating material properties are determined based on corrosion modeling methods, and the corrosion level differences between transverse and longitudinal reinforcement are addressed. Furthermore, the proposed framework adopts time-variant structural capacities as obtained from the proposed numerical model in the fragility analysis. The developed framework is demonstrated with a shear-critical bridge column. The results clearly indicate the adverse effects of corrosion on seismic fragility of shear-critical columns, especially at severer damage states. Using flexure model and time-invariant capacity index will underestimate seismic fragility compared with the results obtained using the proposed method.","container-title":"Soil Dynamics and Earthquake Engineering","DOI":"10.1016/j.soildyn.2020.106165","ISSN":"02677261","journalAbbreviation":"Soil Dynamics and Earthquake Engineering","language":"en","page":"106165","source":"DOI.org (Crossref)","title":"Seismic fragility analysis of shear-critical concrete columns considering corrosion induced deterioration effects","volume":"134","author":[{"family":"Xu","given":"Ji-Gang"},{"family":"Wu","given":"Gang"},{"family":"Feng","given":"De-Cheng"},{"family":"Cotsovos","given":"Demitrios M."},{"family":"Lu","given":"Yong"}],"issued":{"date-parts":[["2020",7]]}}}],"schema":"https://github.com/citation-style-language/schema/raw/master/csl-citation.json"} </w:delInstrText>
        </w:r>
        <w:r w:rsidR="005D73C8" w:rsidRPr="00D018ED" w:rsidDel="0020200E">
          <w:rPr>
            <w:color w:val="FF0000"/>
            <w:lang w:val="en-US"/>
          </w:rPr>
          <w:fldChar w:fldCharType="separate"/>
        </w:r>
        <w:r w:rsidR="001F5EAA" w:rsidRPr="001F5EAA" w:rsidDel="0020200E">
          <w:delText>[21]</w:delText>
        </w:r>
        <w:r w:rsidR="005D73C8" w:rsidRPr="00D018ED" w:rsidDel="0020200E">
          <w:rPr>
            <w:color w:val="FF0000"/>
            <w:lang w:val="en-US"/>
          </w:rPr>
          <w:fldChar w:fldCharType="end"/>
        </w:r>
        <w:r w:rsidR="005D73C8" w:rsidRPr="00D018ED" w:rsidDel="0020200E">
          <w:rPr>
            <w:color w:val="FF0000"/>
            <w:lang w:val="en-US"/>
          </w:rPr>
          <w:delText xml:space="preserve">, </w:delText>
        </w:r>
        <w:r w:rsidR="00187A4A" w:rsidRPr="00D018ED" w:rsidDel="0020200E">
          <w:rPr>
            <w:color w:val="FF0000"/>
            <w:lang w:val="en-US"/>
          </w:rPr>
          <w:delText xml:space="preserve"> </w:delText>
        </w:r>
        <w:r w:rsidR="00AA2287" w:rsidRPr="00D018ED" w:rsidDel="0020200E">
          <w:rPr>
            <w:color w:val="FF0000"/>
            <w:lang w:val="en-US"/>
          </w:rPr>
          <w:fldChar w:fldCharType="begin"/>
        </w:r>
        <w:r w:rsidR="001F5EAA" w:rsidDel="0020200E">
          <w:rPr>
            <w:color w:val="FF0000"/>
            <w:lang w:val="en-US"/>
          </w:rPr>
          <w:delInstrText xml:space="preserve"> ADDIN ZOTERO_ITEM CSL_CITATION {"citationID":"TwFIx6y6","properties":{"formattedCitation":"[22]","plainCitation":"[22]","noteIndex":0},"citationItems":[{"id":431,"uris":["http://zotero.org/users/8563380/items/YDKXDZKU"],"uri":["http://zotero.org/users/8563380/items/YDKXDZKU"],"itemData":{"id":431,"type":"article-journal","abstract":"To understand the seismic behaviors of concrete columns conﬁned by corroded stirrups, low-reversed cyclic loading tests were carried out on eight corroded reinforced concrete columns to study their mechanical characteristics and failure mechanisms. The inﬂuence on seismic performance indicators such as bearing capacity, hysteresis characteristics, ductility, strength degradation, stiffness degradation, and energy dissipation was analyzed comparatively based on parameters such as stirrup diameter and stirrup-spacing changes. The experimental results showed that the restraint of concrete provided by corroded stirrups is reduced, which leads to a decline in seismic performance, and with increasing stirrup corrosion, the failure limit displacement of columns decreases. The pinch phenomenon of the hysteresis curve gradually increases, the attenuation degree of strength and stiffness increases, and the ductility and energy-dissipation capacity is reduced, while the accumulated energy increases under the same control displacement. A method for predicting the lateral strength of reinforced concrete columns conﬁned by corroded stirrups is presented based on the axial-shear-ﬂexure interaction approach for conventional concrete columns, with modiﬁcations to consider the effect of stirrup corrosion. There was good agreement is achieved between the test results and theoretical values.","container-title":"Construction and Building Materials","DOI":"10.1016/j.conbuildmat.2017.09.030","ISSN":"09500618","journalAbbreviation":"Construction and Building Materials","language":"en","page":"704-713","source":"DOI.org (Crossref)","title":"Experimental study on seismic behaviors of concrete columns confined by corroded stirrups and lateral strength prediction","volume":"162","author":[{"family":"Li","given":"Qiang"},{"family":"Niu","given":"Di-tao"},{"family":"Xiao","given":"Qian-hui"},{"family":"Guan","given":"Xiao"},{"family":"Chen","given":"Shao-jie"}],"issued":{"date-parts":[["2018",2]]}}}],"schema":"https://github.com/citation-style-language/schema/raw/master/csl-citation.json"} </w:delInstrText>
        </w:r>
        <w:r w:rsidR="00AA2287" w:rsidRPr="00D018ED" w:rsidDel="0020200E">
          <w:rPr>
            <w:color w:val="FF0000"/>
            <w:lang w:val="en-US"/>
          </w:rPr>
          <w:fldChar w:fldCharType="separate"/>
        </w:r>
        <w:r w:rsidR="001F5EAA" w:rsidRPr="001F5EAA" w:rsidDel="0020200E">
          <w:delText>[22]</w:delText>
        </w:r>
        <w:r w:rsidR="00AA2287" w:rsidRPr="00D018ED" w:rsidDel="0020200E">
          <w:rPr>
            <w:color w:val="FF0000"/>
            <w:lang w:val="en-US"/>
          </w:rPr>
          <w:fldChar w:fldCharType="end"/>
        </w:r>
        <w:r w:rsidR="00187A4A" w:rsidRPr="00D018ED" w:rsidDel="0020200E">
          <w:rPr>
            <w:color w:val="FF0000"/>
            <w:lang w:val="en-US"/>
          </w:rPr>
          <w:delText xml:space="preserve">, </w:delText>
        </w:r>
        <w:r w:rsidR="005D73C8" w:rsidRPr="00D018ED" w:rsidDel="0020200E">
          <w:rPr>
            <w:color w:val="FF0000"/>
            <w:lang w:val="en-US"/>
          </w:rPr>
          <w:fldChar w:fldCharType="begin"/>
        </w:r>
        <w:r w:rsidR="001F5EAA" w:rsidDel="0020200E">
          <w:rPr>
            <w:color w:val="FF0000"/>
            <w:lang w:val="en-US"/>
          </w:rPr>
          <w:delInstrText xml:space="preserve"> ADDIN ZOTERO_ITEM CSL_CITATION {"citationID":"jxFxQf3A","properties":{"formattedCitation":"[23]","plainCitation":"[23]","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delInstrText>
        </w:r>
        <w:r w:rsidR="005D73C8" w:rsidRPr="00D018ED" w:rsidDel="0020200E">
          <w:rPr>
            <w:color w:val="FF0000"/>
            <w:lang w:val="en-US"/>
          </w:rPr>
          <w:fldChar w:fldCharType="separate"/>
        </w:r>
        <w:r w:rsidR="001F5EAA" w:rsidRPr="001F5EAA" w:rsidDel="0020200E">
          <w:delText>[23]</w:delText>
        </w:r>
        <w:r w:rsidR="005D73C8" w:rsidRPr="00D018ED" w:rsidDel="0020200E">
          <w:rPr>
            <w:color w:val="FF0000"/>
            <w:lang w:val="en-US"/>
          </w:rPr>
          <w:fldChar w:fldCharType="end"/>
        </w:r>
        <w:r w:rsidR="00D018ED" w:rsidRPr="00D018ED" w:rsidDel="0020200E">
          <w:rPr>
            <w:color w:val="FF0000"/>
            <w:lang w:val="en-US"/>
          </w:rPr>
          <w:delText>]</w:delText>
        </w:r>
        <w:r w:rsidR="00187A4A" w:rsidRPr="00D018ED" w:rsidDel="0020200E">
          <w:rPr>
            <w:color w:val="FF0000"/>
            <w:lang w:val="en-US"/>
          </w:rPr>
          <w:delText xml:space="preserve"> </w:delText>
        </w:r>
      </w:del>
      <w:r w:rsidR="00187A4A" w:rsidRPr="00921E49">
        <w:rPr>
          <w:lang w:val="en-US"/>
        </w:rPr>
        <w:t xml:space="preserve">which accounts for the </w:t>
      </w:r>
      <w:r w:rsidR="00187A4A" w:rsidRPr="00FD57B8">
        <w:rPr>
          <w:b/>
          <w:lang w:val="en-US"/>
        </w:rPr>
        <w:t>flexure-shear interaction of column</w:t>
      </w:r>
      <w:r w:rsidR="005F0D11" w:rsidRPr="00FD57B8">
        <w:rPr>
          <w:b/>
          <w:lang w:val="en-US"/>
        </w:rPr>
        <w:t>s</w:t>
      </w:r>
      <w:r w:rsidR="00187A4A" w:rsidRPr="00921E49">
        <w:rPr>
          <w:lang w:val="en-US"/>
        </w:rPr>
        <w:t xml:space="preserve"> during the application of lateral or cyclic load on the columns.</w:t>
      </w:r>
    </w:p>
    <w:p w14:paraId="126801DC" w14:textId="3656E82A" w:rsidR="00FA2F56" w:rsidRDefault="0029635F" w:rsidP="0029635F">
      <w:pPr>
        <w:ind w:left="6" w:firstLine="1"/>
        <w:jc w:val="both"/>
        <w:rPr>
          <w:color w:val="1F497D" w:themeColor="text2"/>
          <w:lang w:val="en-US"/>
        </w:rPr>
      </w:pPr>
      <w:r>
        <w:rPr>
          <w:lang w:val="en-US"/>
        </w:rPr>
        <w:t xml:space="preserve">     </w:t>
      </w:r>
      <w:del w:id="221" w:author="Lad, Devang" w:date="2022-03-15T16:39:00Z">
        <w:r w:rsidDel="002B3BB4">
          <w:rPr>
            <w:lang w:val="en-US"/>
          </w:rPr>
          <w:delText xml:space="preserve">Until now major research was done in </w:delText>
        </w:r>
        <w:r w:rsidRPr="00FD57B8" w:rsidDel="002B3BB4">
          <w:rPr>
            <w:b/>
            <w:lang w:val="en-US"/>
          </w:rPr>
          <w:delText>single</w:delText>
        </w:r>
        <w:r w:rsidR="00462550" w:rsidDel="002B3BB4">
          <w:rPr>
            <w:b/>
            <w:lang w:val="en-US"/>
          </w:rPr>
          <w:delText>-</w:delText>
        </w:r>
        <w:r w:rsidRPr="00FD57B8" w:rsidDel="002B3BB4">
          <w:rPr>
            <w:b/>
            <w:lang w:val="en-US"/>
          </w:rPr>
          <w:delText>column</w:delText>
        </w:r>
        <w:r w:rsidDel="002B3BB4">
          <w:rPr>
            <w:lang w:val="en-US"/>
          </w:rPr>
          <w:delText xml:space="preserve"> tested under axial load with cantilever action or double curvature. </w:delText>
        </w:r>
      </w:del>
      <w:del w:id="222" w:author="Lad, Devang" w:date="2022-03-15T16:10:00Z">
        <w:r w:rsidDel="00985E0C">
          <w:rPr>
            <w:lang w:val="en-US"/>
          </w:rPr>
          <w:delText xml:space="preserve">Few experimental research works were conducted to study the seismic performance of corroded </w:delText>
        </w:r>
        <w:r w:rsidRPr="00462550" w:rsidDel="00985E0C">
          <w:rPr>
            <w:b/>
            <w:lang w:val="en-US"/>
          </w:rPr>
          <w:delText>moment</w:delText>
        </w:r>
        <w:r w:rsidR="00462550" w:rsidDel="00985E0C">
          <w:rPr>
            <w:lang w:val="en-US"/>
          </w:rPr>
          <w:delText>-</w:delText>
        </w:r>
        <w:r w:rsidRPr="00FD57B8" w:rsidDel="00985E0C">
          <w:rPr>
            <w:b/>
            <w:lang w:val="en-US"/>
          </w:rPr>
          <w:delText>resisting frames</w:delText>
        </w:r>
        <w:r w:rsidDel="00985E0C">
          <w:rPr>
            <w:lang w:val="en-US"/>
          </w:rPr>
          <w:delText xml:space="preserve"> </w:delText>
        </w:r>
        <w:r w:rsidR="00FA2F56" w:rsidDel="00985E0C">
          <w:rPr>
            <w:lang w:val="en-US"/>
          </w:rPr>
          <w:delText xml:space="preserve">considering the effect </w:delText>
        </w:r>
        <w:r w:rsidDel="00985E0C">
          <w:rPr>
            <w:lang w:val="en-US"/>
          </w:rPr>
          <w:delText>of corrosion</w:delText>
        </w:r>
      </w:del>
      <w:moveFromRangeStart w:id="223" w:author="Lad, Devang" w:date="2022-03-15T16:09:00Z" w:name="move98252984"/>
      <w:moveFrom w:id="224" w:author="Lad, Devang" w:date="2022-03-15T16:09:00Z">
        <w:r w:rsidR="00FA2F56" w:rsidDel="00752C70">
          <w:rPr>
            <w:lang w:val="en-US"/>
          </w:rPr>
          <w:t xml:space="preserve">. </w:t>
        </w:r>
        <w:r w:rsidR="00283372" w:rsidDel="00752C70">
          <w:rPr>
            <w:lang w:val="en-US"/>
          </w:rPr>
          <w:t xml:space="preserve"> </w:t>
        </w:r>
        <w:r w:rsidR="00283372" w:rsidRPr="005C296C" w:rsidDel="00752C70">
          <w:rPr>
            <w:color w:val="FF0000"/>
            <w:lang w:val="en-US"/>
          </w:rPr>
          <w:t>Karapetrou e</w:t>
        </w:r>
        <w:r w:rsidR="001803D4" w:rsidDel="00752C70">
          <w:rPr>
            <w:color w:val="FF0000"/>
            <w:lang w:val="en-US"/>
          </w:rPr>
          <w:t>t</w:t>
        </w:r>
        <w:r w:rsidR="00283372" w:rsidRPr="005C296C" w:rsidDel="00752C70">
          <w:rPr>
            <w:color w:val="FF0000"/>
            <w:lang w:val="en-US"/>
          </w:rPr>
          <w:t xml:space="preserve"> al</w:t>
        </w:r>
        <w:r w:rsidR="001803D4" w:rsidDel="00752C70">
          <w:rPr>
            <w:color w:val="FF0000"/>
            <w:lang w:val="en-US"/>
          </w:rPr>
          <w:t>.</w:t>
        </w:r>
        <w:r w:rsidR="001803D4" w:rsidDel="00752C70">
          <w:rPr>
            <w:color w:val="FF0000"/>
            <w:lang w:val="en-US"/>
          </w:rPr>
          <w:tab/>
        </w:r>
        <w:r w:rsidR="00283372" w:rsidRPr="005C296C" w:rsidDel="00752C70">
          <w:rPr>
            <w:color w:val="FF0000"/>
            <w:lang w:val="en-US"/>
          </w:rPr>
          <w:t xml:space="preserve"> (201</w:t>
        </w:r>
        <w:r w:rsidR="00635AA5" w:rsidDel="00752C70">
          <w:rPr>
            <w:color w:val="FF0000"/>
            <w:lang w:val="en-US"/>
          </w:rPr>
          <w:t>6</w:t>
        </w:r>
        <w:r w:rsidR="00283372" w:rsidRPr="005C296C" w:rsidDel="00752C70">
          <w:rPr>
            <w:color w:val="FF0000"/>
            <w:lang w:val="en-US"/>
          </w:rPr>
          <w:t>)</w:t>
        </w:r>
        <w:r w:rsidR="00635AA5" w:rsidDel="00752C70">
          <w:rPr>
            <w:color w:val="FF0000"/>
            <w:lang w:val="en-US"/>
          </w:rPr>
          <w:t xml:space="preserve"> </w:t>
        </w:r>
        <w:r w:rsidR="00635AA5" w:rsidDel="00752C70">
          <w:rPr>
            <w:color w:val="FF0000"/>
            <w:lang w:val="en-US"/>
          </w:rPr>
          <w:fldChar w:fldCharType="begin"/>
        </w:r>
        <w:r w:rsidR="00B612B0" w:rsidDel="00752C70">
          <w:rPr>
            <w:color w:val="FF0000"/>
            <w:lang w:val="en-US"/>
          </w:rPr>
          <w:instrText xml:space="preserve"> ADDIN ZOTERO_ITEM CSL_CITATION {"citationID":"6SBIbhrX","properties":{"formattedCitation":"[26]","plainCitation":"[26]","noteIndex":0},"citationItems":[{"id":226,"uris":["http://zotero.org/users/8563380/items/TUFWWHBB"],"uri":["http://zotero.org/users/8563380/items/TUFWWHBB"],"itemData":{"id":226,"type":"article-journal","abstract":"In the context of seismic vulnerability assessment of reinforced concrete (RC) buildings, the use of ﬁeld monitoring data constitutes a signiﬁcant tool for the representation of the actual structural state, reducing uncertainties associated with the building conﬁguration properties as well as many non-physical parameters (age, maintenance, etc.), enhancing thus the reliability in the risk assessment procedure. In this study, the seismic vulnerability of existing RC buildings is evaluated, combining through a comprehensive methodology, the numerical analysis and ﬁeld monitoring data. The proposed methodology is highlighted through the derivation of ‘‘time-building speciﬁc’’ fragility curves for an eight-storey RC structure (hospital building), built almost ﬁve decades ago, that is composed by two adjacent units connected with a structural joint. The assessment of the dynamic characteristics is performed using ambient noise measurements recorded by a temporary seismic network which was deployed inside the hospital. The modal identiﬁcation results are used to update and better constrain the initial ﬁnite element model of the building, which is based on the available design and construction documentation plans. Threedimensional incremental dynamic analysis is performed to derive the fragility curves for the initial as built model (‘‘building-speciﬁc’’) and for the real structures as they are nowadays (‘‘time-building speciﬁc’’). The initial ‘‘building speciﬁc’’ curves are evaluated through their comparison with conventional generic curves that are commonly used in risk assessment studies. Moreover, in order to enhance the reliability of the obtained results, the ‘‘time-building speciﬁc’’ fragility curves, are compared to timedependent curves derived for the hospital units adopting an appropriate for the speciﬁc case study corrosion scenario. Results derived from both approaches indicate that the consideration of the actual state of structures may signiﬁcantly alter their expected seismic performance leading to higher vulnerability values.","container-title":"Engineering Structures","DOI":"10.1016/j.engstruct.2016.01.009","ISSN":"01410296","journalAbbreviation":"Engineering Structures","language":"en","page":"114-132","source":"DOI.org (Crossref)","title":"“Time-building specific” seismic vulnerability assessment of a hospital RC building using field monitoring data","volume":"112","author":[{"family":"Karapetrou","given":"S."},{"family":"Manakou","given":"M."},{"family":"Bindi","given":"D."},{"family":"Petrovic","given":"B."},{"family":"Pitilakis","given":"K."}],"issued":{"date-parts":[["2016",4]]}}}],"schema":"https://github.com/citation-style-language/schema/raw/master/csl-citation.json"} </w:instrText>
        </w:r>
        <w:r w:rsidR="00635AA5" w:rsidDel="00752C70">
          <w:rPr>
            <w:color w:val="FF0000"/>
            <w:lang w:val="en-US"/>
          </w:rPr>
          <w:fldChar w:fldCharType="separate"/>
        </w:r>
        <w:r w:rsidR="00B612B0" w:rsidRPr="00B612B0" w:rsidDel="00752C70">
          <w:t>[26]</w:t>
        </w:r>
        <w:r w:rsidR="00635AA5" w:rsidDel="00752C70">
          <w:rPr>
            <w:color w:val="FF0000"/>
            <w:lang w:val="en-US"/>
          </w:rPr>
          <w:fldChar w:fldCharType="end"/>
        </w:r>
        <w:r w:rsidR="00635AA5" w:rsidDel="00752C70">
          <w:rPr>
            <w:color w:val="FF0000"/>
            <w:lang w:val="en-US"/>
          </w:rPr>
          <w:t xml:space="preserve"> </w:t>
        </w:r>
        <w:r w:rsidR="00283372" w:rsidDel="00752C70">
          <w:rPr>
            <w:lang w:val="en-US"/>
          </w:rPr>
          <w:t>provided a detailed study on low, mid and high rise 2</w:t>
        </w:r>
        <w:r w:rsidR="005F0D11" w:rsidDel="00752C70">
          <w:rPr>
            <w:lang w:val="en-US"/>
          </w:rPr>
          <w:t>-</w:t>
        </w:r>
        <w:r w:rsidR="00283372" w:rsidDel="00752C70">
          <w:rPr>
            <w:lang w:val="en-US"/>
          </w:rPr>
          <w:t>dimensional frames by considering probabilistic modelling of corrosion for assessing the seismic performance using increment dynamic analysis (IDA). Modelling of 2D non-linear beam</w:t>
        </w:r>
        <w:r w:rsidR="005F0D11" w:rsidDel="00752C70">
          <w:rPr>
            <w:lang w:val="en-US"/>
          </w:rPr>
          <w:t>-</w:t>
        </w:r>
        <w:r w:rsidR="00283372" w:rsidDel="00752C70">
          <w:rPr>
            <w:lang w:val="en-US"/>
          </w:rPr>
          <w:t>column frames w</w:t>
        </w:r>
        <w:r w:rsidR="005F0D11" w:rsidDel="00752C70">
          <w:rPr>
            <w:lang w:val="en-US"/>
          </w:rPr>
          <w:t>as</w:t>
        </w:r>
        <w:r w:rsidR="00283372" w:rsidDel="00752C70">
          <w:rPr>
            <w:lang w:val="en-US"/>
          </w:rPr>
          <w:t xml:space="preserve"> done in OpenSees </w:t>
        </w:r>
        <w:r w:rsidR="00B9207B" w:rsidDel="00752C70">
          <w:rPr>
            <w:lang w:val="en-US"/>
          </w:rPr>
          <w:fldChar w:fldCharType="begin"/>
        </w:r>
        <w:r w:rsidR="00B612B0" w:rsidDel="00752C70">
          <w:rPr>
            <w:lang w:val="en-US"/>
          </w:rPr>
          <w:instrText xml:space="preserve"> ADDIN ZOTERO_ITEM CSL_CITATION {"citationID":"M5vUGlQj","properties":{"formattedCitation":"[27]","plainCitation":"[27]","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sidR="00B9207B" w:rsidDel="00752C70">
          <w:rPr>
            <w:lang w:val="en-US"/>
          </w:rPr>
          <w:fldChar w:fldCharType="separate"/>
        </w:r>
        <w:r w:rsidR="00B612B0" w:rsidRPr="00B612B0" w:rsidDel="00752C70">
          <w:t>[27]</w:t>
        </w:r>
        <w:r w:rsidR="00B9207B" w:rsidDel="00752C70">
          <w:rPr>
            <w:lang w:val="en-US"/>
          </w:rPr>
          <w:fldChar w:fldCharType="end"/>
        </w:r>
        <w:r w:rsidR="00283372" w:rsidDel="00752C70">
          <w:rPr>
            <w:lang w:val="en-US"/>
          </w:rPr>
          <w:t xml:space="preserve"> with fiber sections with </w:t>
        </w:r>
        <w:r w:rsidR="005F0D11" w:rsidDel="00752C70">
          <w:rPr>
            <w:lang w:val="en-US"/>
          </w:rPr>
          <w:t xml:space="preserve">a </w:t>
        </w:r>
        <w:r w:rsidR="00283372" w:rsidDel="00752C70">
          <w:rPr>
            <w:lang w:val="en-US"/>
          </w:rPr>
          <w:t>fixed base</w:t>
        </w:r>
        <w:r w:rsidR="002028C7" w:rsidDel="00752C70">
          <w:rPr>
            <w:lang w:val="en-US"/>
          </w:rPr>
          <w:t xml:space="preserve"> and soil</w:t>
        </w:r>
        <w:r w:rsidR="001803D4" w:rsidDel="00752C70">
          <w:rPr>
            <w:lang w:val="en-US"/>
          </w:rPr>
          <w:t>-</w:t>
        </w:r>
        <w:r w:rsidR="002028C7" w:rsidDel="00752C70">
          <w:rPr>
            <w:lang w:val="en-US"/>
          </w:rPr>
          <w:t>structu</w:t>
        </w:r>
        <w:r w:rsidR="00D82F30" w:rsidDel="00752C70">
          <w:rPr>
            <w:lang w:val="en-US"/>
          </w:rPr>
          <w:t>re interaction (SSI)</w:t>
        </w:r>
        <w:r w:rsidR="00283372" w:rsidDel="00752C70">
          <w:rPr>
            <w:lang w:val="en-US"/>
          </w:rPr>
          <w:t>.</w:t>
        </w:r>
        <w:r w:rsidR="00D82F30" w:rsidDel="00752C70">
          <w:rPr>
            <w:lang w:val="en-US"/>
          </w:rPr>
          <w:t xml:space="preserve"> It was found that </w:t>
        </w:r>
        <w:r w:rsidR="001307E4" w:rsidDel="00752C70">
          <w:rPr>
            <w:lang w:val="en-US"/>
          </w:rPr>
          <w:t xml:space="preserve">by </w:t>
        </w:r>
        <w:r w:rsidR="00D82F30" w:rsidDel="00752C70">
          <w:rPr>
            <w:lang w:val="en-US"/>
          </w:rPr>
          <w:t>incorporating the SSI parameters will hugely affect the expected seismic fragility of the frames.</w:t>
        </w:r>
        <w:r w:rsidDel="00752C70">
          <w:rPr>
            <w:lang w:val="en-US"/>
          </w:rPr>
          <w:t xml:space="preserve"> </w:t>
        </w:r>
        <w:r w:rsidR="00FA2F56" w:rsidDel="00752C70">
          <w:rPr>
            <w:lang w:val="en-US"/>
          </w:rPr>
          <w:t xml:space="preserve">The study, </w:t>
        </w:r>
        <w:r w:rsidR="00283372" w:rsidDel="00752C70">
          <w:rPr>
            <w:lang w:val="en-US"/>
          </w:rPr>
          <w:t xml:space="preserve">done </w:t>
        </w:r>
        <w:r w:rsidR="00FA2F56" w:rsidDel="00752C70">
          <w:rPr>
            <w:lang w:val="en-US"/>
          </w:rPr>
          <w:t xml:space="preserve">by </w:t>
        </w:r>
        <w:r w:rsidR="00FA2F56" w:rsidRPr="00FA2F56" w:rsidDel="00752C70">
          <w:rPr>
            <w:color w:val="FF0000"/>
            <w:lang w:val="en-US"/>
          </w:rPr>
          <w:t>Couto</w:t>
        </w:r>
        <w:r w:rsidR="00195C43" w:rsidDel="00752C70">
          <w:rPr>
            <w:color w:val="FF0000"/>
            <w:lang w:val="en-US"/>
          </w:rPr>
          <w:t xml:space="preserve"> et al.</w:t>
        </w:r>
        <w:r w:rsidR="00FA2F56" w:rsidRPr="00FA2F56" w:rsidDel="00752C70">
          <w:rPr>
            <w:color w:val="FF0000"/>
            <w:lang w:val="en-US"/>
          </w:rPr>
          <w:t xml:space="preserve"> </w:t>
        </w:r>
        <w:r w:rsidR="00522472" w:rsidDel="00752C70">
          <w:rPr>
            <w:color w:val="FF0000"/>
            <w:lang w:val="en-US"/>
          </w:rPr>
          <w:t>(</w:t>
        </w:r>
        <w:r w:rsidR="00FA2F56" w:rsidRPr="00FA2F56" w:rsidDel="00752C70">
          <w:rPr>
            <w:color w:val="FF0000"/>
            <w:lang w:val="en-US"/>
          </w:rPr>
          <w:t>2020</w:t>
        </w:r>
        <w:r w:rsidR="00522472" w:rsidDel="00752C70">
          <w:rPr>
            <w:color w:val="FF0000"/>
            <w:lang w:val="en-US"/>
          </w:rPr>
          <w:t>)</w:t>
        </w:r>
        <w:r w:rsidR="00FA2F56" w:rsidRPr="00FA2F56" w:rsidDel="00752C70">
          <w:rPr>
            <w:color w:val="FF0000"/>
            <w:lang w:val="en-US"/>
          </w:rPr>
          <w:t xml:space="preserve"> </w:t>
        </w:r>
        <w:r w:rsidR="00195C43" w:rsidDel="00752C70">
          <w:rPr>
            <w:lang w:val="en-US"/>
          </w:rPr>
          <w:fldChar w:fldCharType="begin"/>
        </w:r>
        <w:r w:rsidR="00B612B0" w:rsidDel="00752C70">
          <w:rPr>
            <w:lang w:val="en-US"/>
          </w:rPr>
          <w:instrText xml:space="preserve"> ADDIN ZOTERO_ITEM CSL_CITATION {"citationID":"vgmjdMl6","properties":{"formattedCitation":"[28]","plainCitation":"[28]","noteIndex":0},"citationItems":[{"id":232,"uris":["http://zotero.org/users/8563380/items/UNYX8HL7"],"uri":["http://zotero.org/users/8563380/items/UNYX8HL7"],"itemData":{"id":232,"type":"article-journal","abstract":"A high percentage of reinforced concrete (RC) buildings in Portugal were designed and built before the introduction of modern seismic codes. This research aims to assess the seismic capacity and vulnerability of RC buildings in the city of Lisbon. For that purpose, nonlinear static procedures have been used and fragility curves have been developed. These buildings are reaching the end of their nominal life. Therefore, ageing effects have been taken into account, as well as the presence of smooth rebar. To do so, a sensitivity analysis has been performed by considering the chloride-induced corrosion of the reinforcement steel rebar and the degradation of the concrete cover. To illustrate the effects of ageing and the procedure adopted for the seismic fragility assessment of old RC structures, three RC buildings with masonry infills have been selected as case studies. They were all built between 1960 and 1980, and they are representative of the current building stock in Lisbon. The seismic capacity of the buildings has been determined by means of nonlinear static analyses of three-dimensional numerical models. The N2 method and its extended version have been considered to determine the target displacement. The seismic safety of the buildings has been estimated in terms of the demand/capacity ratio for each vertical structural element (columns and walls) according to the bending and the shear failures. Then, a set of fragility curves has been developed for all buildings to represent the probability of RC elements reaching or exceeding the significant damage limit state. Results have shown that the concrete strength degradation has had more influence than reduction of the rebar diameter in the seismic capacity. When considering steel corrosion, it has been demonstrated that the corrosion rate has reduced the capacity more than the time of exposure. It can be concluded that ageing affects the seismic behaviour of RC structures, increasing the vulnerability of these buildings.","container-title":"Bulletin of Earthquake Engineering","DOI":"10.1007/s10518-020-00955-4","ISSN":"1570-761X, 1573-1456","journalAbbreviation":"Bull Earthquake Eng","language":"en","source":"DOI.org (Crossref)","title":"Seismic capacity and vulnerability assessment considering ageing effects: case study—three local Portuguese RC buildings","title-short":"Seismic capacity and vulnerability assessment considering ageing effects","URL":"https://link.springer.com/10.1007/s10518-020-00955-4","author":[{"family":"Couto","given":"R."},{"family":"Requena-García-Cruz","given":"M. V."},{"family":"Bento","given":"R."},{"family":"Morales-Esteban","given":"A."}],"accessed":{"date-parts":[["2021",10,24]]},"issued":{"date-parts":[["2020",9,18]]}}}],"schema":"https://github.com/citation-style-language/schema/raw/master/csl-citation.json"} </w:instrText>
        </w:r>
        <w:r w:rsidR="00195C43" w:rsidDel="00752C70">
          <w:rPr>
            <w:lang w:val="en-US"/>
          </w:rPr>
          <w:fldChar w:fldCharType="separate"/>
        </w:r>
        <w:r w:rsidR="00B612B0" w:rsidRPr="00B612B0" w:rsidDel="00752C70">
          <w:t>[28]</w:t>
        </w:r>
        <w:r w:rsidR="00195C43" w:rsidDel="00752C70">
          <w:rPr>
            <w:lang w:val="en-US"/>
          </w:rPr>
          <w:fldChar w:fldCharType="end"/>
        </w:r>
        <w:r w:rsidR="00FA2F56" w:rsidDel="00752C70">
          <w:rPr>
            <w:lang w:val="en-US"/>
          </w:rPr>
          <w:t>, carried out the sensitivity analysis</w:t>
        </w:r>
        <w:r w:rsidR="00202349" w:rsidDel="00752C70">
          <w:rPr>
            <w:lang w:val="en-US"/>
          </w:rPr>
          <w:t xml:space="preserve"> of corrosion rate</w:t>
        </w:r>
        <w:r w:rsidR="00FA2F56" w:rsidDel="00752C70">
          <w:rPr>
            <w:lang w:val="en-US"/>
          </w:rPr>
          <w:t xml:space="preserve"> on the vulnerability assessment of RC building frames (three types – low, mid and high rise) in Port</w:t>
        </w:r>
        <w:r w:rsidR="00202349" w:rsidDel="00752C70">
          <w:rPr>
            <w:lang w:val="en-US"/>
          </w:rPr>
          <w:t>ugal. Non-linearity</w:t>
        </w:r>
        <w:r w:rsidDel="00752C70">
          <w:rPr>
            <w:lang w:val="en-US"/>
          </w:rPr>
          <w:t xml:space="preserve"> in fiber section modelling</w:t>
        </w:r>
        <w:r w:rsidR="00202349" w:rsidDel="00752C70">
          <w:rPr>
            <w:lang w:val="en-US"/>
          </w:rPr>
          <w:t xml:space="preserve"> and rebar area reduction w</w:t>
        </w:r>
        <w:r w:rsidR="005F0D11" w:rsidDel="00752C70">
          <w:rPr>
            <w:lang w:val="en-US"/>
          </w:rPr>
          <w:t>as</w:t>
        </w:r>
        <w:r w:rsidR="00202349" w:rsidDel="00752C70">
          <w:rPr>
            <w:lang w:val="en-US"/>
          </w:rPr>
          <w:t xml:space="preserve"> considered for studying the corrosion effect on these ageing frames </w:t>
        </w:r>
        <w:r w:rsidR="00DA2D15" w:rsidDel="00752C70">
          <w:rPr>
            <w:lang w:val="en-US"/>
          </w:rPr>
          <w:t>while doing the vulnerability assessment.</w:t>
        </w:r>
        <w:r w:rsidR="003D2C48" w:rsidDel="00752C70">
          <w:rPr>
            <w:lang w:val="en-US"/>
          </w:rPr>
          <w:t xml:space="preserve"> It was found that the seismic vulnerability increases by 20% due to corrosion.</w:t>
        </w:r>
        <w:r w:rsidR="00DA2D15" w:rsidDel="00752C70">
          <w:rPr>
            <w:lang w:val="en-US"/>
          </w:rPr>
          <w:t xml:space="preserve"> </w:t>
        </w:r>
        <w:r w:rsidR="00593079" w:rsidDel="00752C70">
          <w:rPr>
            <w:lang w:val="en-US"/>
          </w:rPr>
          <w:t xml:space="preserve">Another </w:t>
        </w:r>
        <w:r w:rsidR="00283372" w:rsidDel="00752C70">
          <w:rPr>
            <w:lang w:val="en-US"/>
          </w:rPr>
          <w:t>research</w:t>
        </w:r>
        <w:r w:rsidR="00593079" w:rsidDel="00752C70">
          <w:rPr>
            <w:lang w:val="en-US"/>
          </w:rPr>
          <w:t xml:space="preserve"> by </w:t>
        </w:r>
        <w:r w:rsidR="005340B9" w:rsidRPr="005340B9" w:rsidDel="00752C70">
          <w:rPr>
            <w:color w:val="FF0000"/>
            <w:lang w:val="en-US"/>
          </w:rPr>
          <w:t xml:space="preserve">Di </w:t>
        </w:r>
        <w:r w:rsidR="00593079" w:rsidRPr="005340B9" w:rsidDel="00752C70">
          <w:rPr>
            <w:color w:val="FF0000"/>
            <w:lang w:val="en-US"/>
          </w:rPr>
          <w:t>Sarno</w:t>
        </w:r>
        <w:r w:rsidR="005340B9" w:rsidDel="00752C70">
          <w:rPr>
            <w:color w:val="FF0000"/>
            <w:lang w:val="en-US"/>
          </w:rPr>
          <w:t xml:space="preserve"> and</w:t>
        </w:r>
        <w:r w:rsidR="00593079" w:rsidRPr="005C296C" w:rsidDel="00752C70">
          <w:rPr>
            <w:color w:val="FF0000"/>
            <w:lang w:val="en-US"/>
          </w:rPr>
          <w:t xml:space="preserve"> Pugliese </w:t>
        </w:r>
        <w:r w:rsidR="00522472" w:rsidDel="00752C70">
          <w:rPr>
            <w:color w:val="FF0000"/>
            <w:lang w:val="en-US"/>
          </w:rPr>
          <w:t>(</w:t>
        </w:r>
        <w:r w:rsidR="00593079" w:rsidRPr="005C296C" w:rsidDel="00752C70">
          <w:rPr>
            <w:color w:val="FF0000"/>
            <w:lang w:val="en-US"/>
          </w:rPr>
          <w:t>2020</w:t>
        </w:r>
        <w:r w:rsidR="00522472" w:rsidDel="00752C70">
          <w:rPr>
            <w:color w:val="FF0000"/>
            <w:lang w:val="en-US"/>
          </w:rPr>
          <w:t>)</w:t>
        </w:r>
        <w:r w:rsidR="00593079" w:rsidRPr="005C296C" w:rsidDel="00752C70">
          <w:rPr>
            <w:color w:val="FF0000"/>
            <w:lang w:val="en-US"/>
          </w:rPr>
          <w:t xml:space="preserve"> </w:t>
        </w:r>
        <w:r w:rsidR="00522472" w:rsidDel="00752C70">
          <w:rPr>
            <w:color w:val="FF0000"/>
            <w:lang w:val="en-US"/>
          </w:rPr>
          <w:fldChar w:fldCharType="begin"/>
        </w:r>
        <w:r w:rsidR="00B612B0" w:rsidDel="00752C70">
          <w:rPr>
            <w:color w:val="FF0000"/>
            <w:lang w:val="en-US"/>
          </w:rPr>
          <w:instrText xml:space="preserve"> ADDIN ZOTERO_ITEM CSL_CITATION {"citationID":"JArce96u","properties":{"formattedCitation":"[29]","plainCitation":"[29]","noteIndex":0},"citationItems":[{"id":229,"uris":["http://zotero.org/users/8563380/items/CHZ4R4GQ"],"uri":["http://zotero.org/users/8563380/items/CHZ4R4GQ"],"itemData":{"id":229,"type":"article-journal","abstract":"Exposure to aggressive environments is one of the most critical problems of reinforced concrete (RC) structures, which can affect both their static and dynamic behaviour. In this paper, the linear and non-linear performance of existing corroded RC framed structures were studied through an advanced numerical model. Moreover, an extensive literature review of models and approaches used for the assessment of RC structures exposed to different levels of corrosion was presented. The numerical evaluation of an existing RC structure subjected to different exposures and degradation was considered. A new approach was presented for the evaluation of the ultimate capacity of RC elements. Such an approach has been compared and validated against a set of the experimental results from the literature. The results of comparative analyses showed that the proposed approach could predict the ultimate capacity of corroded RC components. Linear and non-linear analyses were performed using a refined Finite Element method; the seismic performance evaluated in terms of shear strength degradation, inter-storey displacements, ductility, and maximum base shear. The outcomes of the present study demonstrated that corrosion had a significant impact on the structural response of the existing building. Such an effect depended on the type of exposure. The elastic dynamic analyses of the building demonstrated that corrosion increased the fundamental periods and, changed the mass participation factor and the mode of vibration, i.e. the external exposure. Non-linear static analyses showed a significant reduction of the shear capacity and the translation ductility with the increase of the corrosion rate for all lateral loading patterns specified by the Eurocode. The results of the non-linear dynamic analyses illustrated that the damage and deterioration due to the corrosion attack increased the roof and the inter-storey drift-ratios, as well as a relevant decay of the base shear capacity and early collapse were noted for high-levels of corrosion. Comparisons between non-linear static and dynamic analyses were also provided in terms of roof drift-ratios and base shears.","container-title":"Bulletin of Earthquake Engineering","DOI":"10.1007/s10518-020-00854-8","ISSN":"1570-761X, 1573-1456","issue":"9","journalAbbreviation":"Bull Earthquake Eng","language":"en","page":"4227-4273","source":"DOI.org (Crossref)","title":"Numerical evaluation of the seismic performance of existing reinforced concrete buildings with corroded smooth rebars","volume":"18","author":[{"family":"Di Sarno","given":"Luigi"},{"family":"Pugliese","given":"Francesco"}],"issued":{"date-parts":[["2020",7]]}}}],"schema":"https://github.com/citation-style-language/schema/raw/master/csl-citation.json"} </w:instrText>
        </w:r>
        <w:r w:rsidR="00522472" w:rsidDel="00752C70">
          <w:rPr>
            <w:color w:val="FF0000"/>
            <w:lang w:val="en-US"/>
          </w:rPr>
          <w:fldChar w:fldCharType="separate"/>
        </w:r>
        <w:r w:rsidR="00B612B0" w:rsidRPr="00B612B0" w:rsidDel="00752C70">
          <w:t>[29]</w:t>
        </w:r>
        <w:r w:rsidR="00522472" w:rsidDel="00752C70">
          <w:rPr>
            <w:color w:val="FF0000"/>
            <w:lang w:val="en-US"/>
          </w:rPr>
          <w:fldChar w:fldCharType="end"/>
        </w:r>
        <w:r w:rsidR="00593079" w:rsidRPr="005C296C" w:rsidDel="00752C70">
          <w:rPr>
            <w:color w:val="FF0000"/>
            <w:lang w:val="en-US"/>
          </w:rPr>
          <w:t xml:space="preserve"> </w:t>
        </w:r>
        <w:r w:rsidR="00593079" w:rsidDel="00752C70">
          <w:rPr>
            <w:lang w:val="en-US"/>
          </w:rPr>
          <w:t xml:space="preserve">had conducted </w:t>
        </w:r>
        <w:r w:rsidR="005F0D11" w:rsidDel="00752C70">
          <w:rPr>
            <w:lang w:val="en-US"/>
          </w:rPr>
          <w:t xml:space="preserve">a </w:t>
        </w:r>
        <w:r w:rsidR="00593079" w:rsidDel="00752C70">
          <w:rPr>
            <w:lang w:val="en-US"/>
          </w:rPr>
          <w:t xml:space="preserve">numerical evaluation </w:t>
        </w:r>
        <w:r w:rsidR="00E36E81" w:rsidDel="00752C70">
          <w:rPr>
            <w:lang w:val="en-US"/>
          </w:rPr>
          <w:t>of RC building frames for</w:t>
        </w:r>
        <w:r w:rsidR="005F0D11" w:rsidDel="00752C70">
          <w:rPr>
            <w:lang w:val="en-US"/>
          </w:rPr>
          <w:t xml:space="preserve"> a</w:t>
        </w:r>
        <w:r w:rsidR="00E36E81" w:rsidDel="00752C70">
          <w:rPr>
            <w:lang w:val="en-US"/>
          </w:rPr>
          <w:t xml:space="preserve"> different level of exposure</w:t>
        </w:r>
        <w:r w:rsidR="005C614D" w:rsidDel="00752C70">
          <w:rPr>
            <w:lang w:val="en-US"/>
          </w:rPr>
          <w:t>,</w:t>
        </w:r>
        <w:r w:rsidR="00CA06F9" w:rsidDel="00752C70">
          <w:rPr>
            <w:lang w:val="en-US"/>
          </w:rPr>
          <w:t xml:space="preserve"> different</w:t>
        </w:r>
        <w:r w:rsidR="005C614D" w:rsidDel="00752C70">
          <w:rPr>
            <w:lang w:val="en-US"/>
          </w:rPr>
          <w:t xml:space="preserve"> field motions</w:t>
        </w:r>
        <w:r w:rsidR="00E36E81" w:rsidDel="00752C70">
          <w:rPr>
            <w:lang w:val="en-US"/>
          </w:rPr>
          <w:t xml:space="preserve"> and degradation with smooth rebars. </w:t>
        </w:r>
        <w:r w:rsidR="007D09A5" w:rsidDel="00752C70">
          <w:rPr>
            <w:lang w:val="en-US"/>
          </w:rPr>
          <w:t xml:space="preserve">A new approach </w:t>
        </w:r>
        <w:r w:rsidR="005340B9" w:rsidDel="00752C70">
          <w:rPr>
            <w:lang w:val="en-US"/>
          </w:rPr>
          <w:t>of defining material in the f</w:t>
        </w:r>
        <w:r w:rsidR="00E36E81" w:rsidDel="00752C70">
          <w:rPr>
            <w:lang w:val="en-US"/>
          </w:rPr>
          <w:t xml:space="preserve">inite element modelling (FEM) was </w:t>
        </w:r>
        <w:r w:rsidR="005340B9" w:rsidDel="00752C70">
          <w:rPr>
            <w:lang w:val="en-US"/>
          </w:rPr>
          <w:t xml:space="preserve">discussed </w:t>
        </w:r>
        <w:r w:rsidR="00E36E81" w:rsidDel="00752C70">
          <w:rPr>
            <w:lang w:val="en-US"/>
          </w:rPr>
          <w:t>in the paper</w:t>
        </w:r>
        <w:r w:rsidR="005C296C" w:rsidDel="00752C70">
          <w:rPr>
            <w:lang w:val="en-US"/>
          </w:rPr>
          <w:t xml:space="preserve"> to account for the degradation effects</w:t>
        </w:r>
        <w:r w:rsidR="0044116C" w:rsidDel="00752C70">
          <w:rPr>
            <w:lang w:val="en-US"/>
          </w:rPr>
          <w:t xml:space="preserve"> and surrogate modelling was used to capture maximum shear.</w:t>
        </w:r>
        <w:r w:rsidR="00E36E81" w:rsidDel="00752C70">
          <w:rPr>
            <w:lang w:val="en-US"/>
          </w:rPr>
          <w:t xml:space="preserve"> </w:t>
        </w:r>
        <w:r w:rsidR="00CA06F9" w:rsidDel="00752C70">
          <w:rPr>
            <w:lang w:val="en-US"/>
          </w:rPr>
          <w:t>It was shown that the seismic vulnerability increases by 39% to 63% at 25 years of age</w:t>
        </w:r>
        <w:r w:rsidR="00CA06F9" w:rsidRPr="005C296C" w:rsidDel="00752C70">
          <w:rPr>
            <w:color w:val="FF0000"/>
            <w:lang w:val="en-US"/>
          </w:rPr>
          <w:t xml:space="preserve"> </w:t>
        </w:r>
        <w:r w:rsidR="00CA06F9" w:rsidDel="00752C70">
          <w:rPr>
            <w:lang w:val="en-US"/>
          </w:rPr>
          <w:t>depending on the type of field motions adopted during the assessment</w:t>
        </w:r>
        <w:r w:rsidR="00180E4D" w:rsidDel="00752C70">
          <w:rPr>
            <w:lang w:val="en-US"/>
          </w:rPr>
          <w:t>.</w:t>
        </w:r>
        <w:r w:rsidR="00CA06F9" w:rsidDel="00752C70">
          <w:rPr>
            <w:lang w:val="en-US"/>
          </w:rPr>
          <w:t xml:space="preserve"> </w:t>
        </w:r>
        <w:r w:rsidR="005C296C" w:rsidRPr="005C296C" w:rsidDel="00752C70">
          <w:rPr>
            <w:color w:val="FF0000"/>
            <w:lang w:val="en-US"/>
          </w:rPr>
          <w:t xml:space="preserve">Afsar Disaj et al. 2021 </w:t>
        </w:r>
        <w:r w:rsidR="00B87A55" w:rsidDel="00752C70">
          <w:rPr>
            <w:color w:val="FF0000"/>
            <w:lang w:val="en-US"/>
          </w:rPr>
          <w:fldChar w:fldCharType="begin"/>
        </w:r>
        <w:r w:rsidR="00B612B0" w:rsidDel="00752C70">
          <w:rPr>
            <w:color w:val="FF0000"/>
            <w:lang w:val="en-US"/>
          </w:rPr>
          <w:instrText xml:space="preserve"> ADDIN ZOTERO_ITEM CSL_CITATION {"citationID":"ODHYyPcp","properties":{"formattedCitation":"[30]","plainCitation":"[30]","noteIndex":0},"citationItems":[{"id":218,"uris":["http://zotero.org/users/8563380/items/YH5J26WY"],"uri":["http://zotero.org/users/8563380/items/YH5J26WY"],"itemData":{"id":218,"type":"article-journal","abstract":"Ageing structures located in moderate to high seismicity regions are exposed to multiple natural stressors during their lifetime. Large earthquake events coupled with environmental aggressive agents increase the progressive failure probability of these structures. The accumulated damage during the main earthquake event might be exacerbated by its following aftershocks. This might result in catastrophic failure of these structures, and consequently, result in several socio-economic losses. Taking such progressive deterioration mechanism into consideration, the current study presents a framework to assess the vulnerability of ageing Reinforced Concrete (RC) frames subject to real MainshockAftershock (MS-AS) ground motion sequences. Employing an advanced fibre-based finite element modelling technique, the nonlinear static and dynamic behaviour of a case-study RC frame with various ages is simulated under 48 real MS-AS record pairs. Quantifying corrosion-variant damage states, the age-specific fragility curves are developed for the considered structure under both single MS events and MS-AS sequences. It was found that the severely corroded RC frames are most likely to collapse before the second event comes up. Moreover, results show that the PGA ratio of AS to MS plays a critical role in seismic vulnerability assessment of highly corrosion-damaged RC frames.","container-title":"Structure and Infrastructure Engineering","DOI":"10.1080/15732479.2021.1919148","ISSN":"1573-2479, 1744-8980","journalAbbreviation":"Structure and Infrastructure Engineering","language":"en","page":"1-17","source":"DOI.org (Crossref)","title":"Seismic vulnerability assessment of ageing reinforced concrete structures under real mainshock-aftershock ground motions","author":[{"family":"Afsar Dizaj","given":"Ebrahim"},{"family":"Salami","given":"Mohammad R."},{"family":"Kashani","given":"Mohammad M."}],"issued":{"date-parts":[["2021",5,7]]}}}],"schema":"https://github.com/citation-style-language/schema/raw/master/csl-citation.json"} </w:instrText>
        </w:r>
        <w:r w:rsidR="00B87A55" w:rsidDel="00752C70">
          <w:rPr>
            <w:color w:val="FF0000"/>
            <w:lang w:val="en-US"/>
          </w:rPr>
          <w:fldChar w:fldCharType="separate"/>
        </w:r>
        <w:r w:rsidR="00B612B0" w:rsidRPr="00B612B0" w:rsidDel="00752C70">
          <w:t>[30]</w:t>
        </w:r>
        <w:r w:rsidR="00B87A55" w:rsidDel="00752C70">
          <w:rPr>
            <w:color w:val="FF0000"/>
            <w:lang w:val="en-US"/>
          </w:rPr>
          <w:fldChar w:fldCharType="end"/>
        </w:r>
        <w:r w:rsidR="005C296C" w:rsidDel="00752C70">
          <w:rPr>
            <w:color w:val="FF0000"/>
            <w:lang w:val="en-US"/>
          </w:rPr>
          <w:t xml:space="preserve"> </w:t>
        </w:r>
        <w:r w:rsidR="005C296C" w:rsidRPr="005C296C" w:rsidDel="00752C70">
          <w:rPr>
            <w:lang w:val="en-US"/>
          </w:rPr>
          <w:t xml:space="preserve">on the other </w:t>
        </w:r>
        <w:r w:rsidR="00C91A35" w:rsidDel="00752C70">
          <w:rPr>
            <w:lang w:val="en-US"/>
          </w:rPr>
          <w:t xml:space="preserve">hand plotted the fragility curves considering the combined effects of naturally occurring sequential main shock – aftershock (MS-AS) and progressive deterioration due to corrosion for single bay RC frame. </w:t>
        </w:r>
        <w:r w:rsidR="00C23610" w:rsidDel="00752C70">
          <w:rPr>
            <w:lang w:val="en-US"/>
          </w:rPr>
          <w:t>This study incorporated the effect of bond-slip phenomena based on</w:t>
        </w:r>
        <w:r w:rsidR="005F0D11" w:rsidDel="00752C70">
          <w:rPr>
            <w:lang w:val="en-US"/>
          </w:rPr>
          <w:t xml:space="preserve"> the</w:t>
        </w:r>
        <w:r w:rsidR="00C23610" w:rsidDel="00752C70">
          <w:rPr>
            <w:lang w:val="en-US"/>
          </w:rPr>
          <w:t xml:space="preserve"> model by </w:t>
        </w:r>
        <w:r w:rsidR="00C23610" w:rsidRPr="00C23610" w:rsidDel="00752C70">
          <w:rPr>
            <w:color w:val="FF0000"/>
            <w:lang w:val="en-US"/>
          </w:rPr>
          <w:t xml:space="preserve">Zhoa and Sritharan </w:t>
        </w:r>
        <w:r w:rsidR="00483D73" w:rsidDel="00752C70">
          <w:rPr>
            <w:color w:val="FF0000"/>
            <w:lang w:val="en-US"/>
          </w:rPr>
          <w:t>(</w:t>
        </w:r>
        <w:r w:rsidR="00C23610" w:rsidRPr="00C23610" w:rsidDel="00752C70">
          <w:rPr>
            <w:color w:val="FF0000"/>
            <w:lang w:val="en-US"/>
          </w:rPr>
          <w:t>2007</w:t>
        </w:r>
        <w:r w:rsidR="00483D73" w:rsidDel="00752C70">
          <w:rPr>
            <w:color w:val="FF0000"/>
            <w:lang w:val="en-US"/>
          </w:rPr>
          <w:t>)</w:t>
        </w:r>
        <w:r w:rsidR="00C23610" w:rsidRPr="00C23610" w:rsidDel="00752C70">
          <w:rPr>
            <w:color w:val="FF0000"/>
            <w:lang w:val="en-US"/>
          </w:rPr>
          <w:t xml:space="preserve"> </w:t>
        </w:r>
        <w:r w:rsidR="00483D73" w:rsidDel="00752C70">
          <w:rPr>
            <w:color w:val="FF0000"/>
            <w:lang w:val="en-US"/>
          </w:rPr>
          <w:fldChar w:fldCharType="begin"/>
        </w:r>
        <w:r w:rsidR="00B612B0" w:rsidDel="00752C70">
          <w:rPr>
            <w:color w:val="FF0000"/>
            <w:lang w:val="en-US"/>
          </w:rPr>
          <w:instrText xml:space="preserve"> ADDIN ZOTERO_ITEM CSL_CITATION {"citationID":"m7zIup0H","properties":{"formattedCitation":"[31]","plainCitation":"[31]","noteIndex":0},"citationItems":[{"id":470,"uris":["http://zotero.org/users/8563380/items/88XTAZRR"],"uri":["http://zotero.org/users/8563380/items/88XTAZRR"],"itemData":{"id":470,"type":"article-journal","container-title":"ACI Materials Journal","issue":"2","note":"publisher: American Concrete Institute","page":"133","title":"Modeling of strain penetration effects in fiber-based analysis of reinforced concrete structures","volume":"104","author":[{"family":"Zhao","given":"Jian"},{"family":"Sritharan","given":"Sri"}],"issued":{"date-parts":[["2007"]]}}}],"schema":"https://github.com/citation-style-language/schema/raw/master/csl-citation.json"} </w:instrText>
        </w:r>
        <w:r w:rsidR="00483D73" w:rsidDel="00752C70">
          <w:rPr>
            <w:color w:val="FF0000"/>
            <w:lang w:val="en-US"/>
          </w:rPr>
          <w:fldChar w:fldCharType="separate"/>
        </w:r>
        <w:r w:rsidR="00B612B0" w:rsidRPr="00B612B0" w:rsidDel="00752C70">
          <w:t>[31]</w:t>
        </w:r>
        <w:r w:rsidR="00483D73" w:rsidDel="00752C70">
          <w:rPr>
            <w:color w:val="FF0000"/>
            <w:lang w:val="en-US"/>
          </w:rPr>
          <w:fldChar w:fldCharType="end"/>
        </w:r>
        <w:r w:rsidR="00C23610" w:rsidDel="00752C70">
          <w:rPr>
            <w:lang w:val="en-US"/>
          </w:rPr>
          <w:t>.</w:t>
        </w:r>
        <w:r w:rsidR="004019BB" w:rsidDel="00752C70">
          <w:rPr>
            <w:lang w:val="en-US"/>
          </w:rPr>
          <w:t xml:space="preserve"> It was concluded that the seismic fragility is slightly higher for MS-AS analysis compared to MS analysis.</w:t>
        </w:r>
        <w:r w:rsidR="00C23610" w:rsidDel="00752C70">
          <w:rPr>
            <w:lang w:val="en-US"/>
          </w:rPr>
          <w:t xml:space="preserve"> </w:t>
        </w:r>
        <w:commentRangeStart w:id="225"/>
        <w:r w:rsidR="00D22720" w:rsidDel="00752C70">
          <w:rPr>
            <w:lang w:val="en-US"/>
          </w:rPr>
          <w:t>Th</w:t>
        </w:r>
        <w:r w:rsidR="00C5568A" w:rsidDel="00752C70">
          <w:rPr>
            <w:lang w:val="en-US"/>
          </w:rPr>
          <w:t>e</w:t>
        </w:r>
        <w:r w:rsidR="00D22720" w:rsidDel="00752C70">
          <w:rPr>
            <w:lang w:val="en-US"/>
          </w:rPr>
          <w:t>s</w:t>
        </w:r>
        <w:r w:rsidR="00C5568A" w:rsidDel="00752C70">
          <w:rPr>
            <w:lang w:val="en-US"/>
          </w:rPr>
          <w:t>e</w:t>
        </w:r>
        <w:r w:rsidR="00D22720" w:rsidDel="00752C70">
          <w:rPr>
            <w:lang w:val="en-US"/>
          </w:rPr>
          <w:t xml:space="preserve"> stud</w:t>
        </w:r>
        <w:r w:rsidR="005461DC" w:rsidDel="00752C70">
          <w:rPr>
            <w:lang w:val="en-US"/>
          </w:rPr>
          <w:t>ies</w:t>
        </w:r>
        <w:r w:rsidR="00D22720" w:rsidDel="00752C70">
          <w:rPr>
            <w:lang w:val="en-US"/>
          </w:rPr>
          <w:t xml:space="preserve"> on</w:t>
        </w:r>
        <w:r w:rsidR="00F628BA" w:rsidDel="00752C70">
          <w:rPr>
            <w:lang w:val="en-US"/>
          </w:rPr>
          <w:t xml:space="preserve"> </w:t>
        </w:r>
        <w:r w:rsidR="00D22720" w:rsidDel="00752C70">
          <w:rPr>
            <w:lang w:val="en-US"/>
          </w:rPr>
          <w:t xml:space="preserve">RC frames do not comment on the shear failure that occurs in old structures which </w:t>
        </w:r>
        <w:r w:rsidR="00D22720" w:rsidRPr="00997046" w:rsidDel="00752C70">
          <w:rPr>
            <w:b/>
            <w:lang w:val="en-US"/>
          </w:rPr>
          <w:t>are low in ductility due to non-seismic design</w:t>
        </w:r>
        <w:r w:rsidR="00D22720" w:rsidDel="00752C70">
          <w:rPr>
            <w:lang w:val="en-US"/>
          </w:rPr>
          <w:t>.</w:t>
        </w:r>
        <w:del w:id="226" w:author="Lad, Devang" w:date="2022-03-15T16:11:00Z">
          <w:r w:rsidR="00D22720" w:rsidDel="00985E0C">
            <w:rPr>
              <w:lang w:val="en-US"/>
            </w:rPr>
            <w:delText xml:space="preserve"> </w:delText>
          </w:r>
        </w:del>
      </w:moveFrom>
      <w:moveFromRangeEnd w:id="223"/>
      <w:del w:id="227" w:author="Lad, Devang" w:date="2022-03-15T16:11:00Z">
        <w:r w:rsidDel="00985E0C">
          <w:rPr>
            <w:lang w:val="en-US"/>
          </w:rPr>
          <w:delText>Research work on single columns expound</w:delText>
        </w:r>
        <w:r w:rsidR="005F0D11" w:rsidDel="00985E0C">
          <w:rPr>
            <w:lang w:val="en-US"/>
          </w:rPr>
          <w:delText>s</w:delText>
        </w:r>
        <w:r w:rsidDel="00985E0C">
          <w:rPr>
            <w:lang w:val="en-US"/>
          </w:rPr>
          <w:delText xml:space="preserve"> </w:delText>
        </w:r>
        <w:r w:rsidR="00C5568A" w:rsidDel="00985E0C">
          <w:rPr>
            <w:lang w:val="en-US"/>
          </w:rPr>
          <w:delText xml:space="preserve">on </w:delText>
        </w:r>
        <w:r w:rsidDel="00985E0C">
          <w:rPr>
            <w:lang w:val="en-US"/>
          </w:rPr>
          <w:delText>t</w:delText>
        </w:r>
        <w:r w:rsidR="00D22720" w:rsidDel="00985E0C">
          <w:rPr>
            <w:lang w:val="en-US"/>
          </w:rPr>
          <w:delText xml:space="preserve">he change in the behavior </w:delText>
        </w:r>
        <w:r w:rsidR="00BE2854" w:rsidDel="00985E0C">
          <w:rPr>
            <w:lang w:val="en-US"/>
          </w:rPr>
          <w:delText xml:space="preserve">in failure from flexure to flexure-shear under the influence of corrosion </w:delText>
        </w:r>
        <w:r w:rsidR="00413D1F" w:rsidDel="00985E0C">
          <w:rPr>
            <w:lang w:val="en-US"/>
          </w:rPr>
          <w:delText>as discussed earlier</w:delText>
        </w:r>
      </w:del>
      <w:del w:id="228" w:author="Lad, Devang" w:date="2022-03-15T16:39:00Z">
        <w:r w:rsidR="00413D1F" w:rsidRPr="000F3609" w:rsidDel="002B3BB4">
          <w:rPr>
            <w:color w:val="1F497D" w:themeColor="text2"/>
            <w:lang w:val="en-US"/>
          </w:rPr>
          <w:delText>.</w:delText>
        </w:r>
      </w:del>
      <w:ins w:id="229" w:author="Lad, Devang" w:date="2022-03-15T16:39:00Z">
        <w:r w:rsidR="002B3BB4">
          <w:rPr>
            <w:color w:val="1F497D" w:themeColor="text2"/>
            <w:lang w:val="en-US"/>
          </w:rPr>
          <w:t xml:space="preserve">Thus, </w:t>
        </w:r>
      </w:ins>
      <w:del w:id="230" w:author="Lad, Devang" w:date="2022-03-15T16:39:00Z">
        <w:r w:rsidR="00E751B2" w:rsidRPr="000F3609" w:rsidDel="002B3BB4">
          <w:rPr>
            <w:color w:val="1F497D" w:themeColor="text2"/>
            <w:lang w:val="en-US"/>
          </w:rPr>
          <w:delText xml:space="preserve"> </w:delText>
        </w:r>
        <w:commentRangeStart w:id="231"/>
        <w:r w:rsidR="00E751B2" w:rsidRPr="000F3609" w:rsidDel="002B3BB4">
          <w:rPr>
            <w:color w:val="1F497D" w:themeColor="text2"/>
            <w:lang w:val="en-US"/>
          </w:rPr>
          <w:delText>T</w:delText>
        </w:r>
      </w:del>
      <w:ins w:id="232" w:author="Lad, Devang" w:date="2022-03-15T16:39:00Z">
        <w:r w:rsidR="002B3BB4">
          <w:rPr>
            <w:color w:val="1F497D" w:themeColor="text2"/>
            <w:lang w:val="en-US"/>
          </w:rPr>
          <w:t>t</w:t>
        </w:r>
      </w:ins>
      <w:r w:rsidR="00E751B2" w:rsidRPr="000F3609">
        <w:rPr>
          <w:color w:val="1F497D" w:themeColor="text2"/>
          <w:lang w:val="en-US"/>
        </w:rPr>
        <w:t xml:space="preserve">here arises </w:t>
      </w:r>
      <w:commentRangeEnd w:id="231"/>
      <w:r w:rsidR="00875B42">
        <w:rPr>
          <w:rStyle w:val="CommentReference"/>
        </w:rPr>
        <w:commentReference w:id="231"/>
      </w:r>
      <w:r w:rsidR="00E751B2" w:rsidRPr="000F3609">
        <w:rPr>
          <w:color w:val="1F497D" w:themeColor="text2"/>
          <w:lang w:val="en-US"/>
        </w:rPr>
        <w:t xml:space="preserve">a need to study the failure mechanism of existing RC frames due to seismic loading with low ductility which </w:t>
      </w:r>
      <w:r w:rsidR="005F0D11">
        <w:rPr>
          <w:color w:val="1F497D" w:themeColor="text2"/>
          <w:lang w:val="en-US"/>
        </w:rPr>
        <w:t>is</w:t>
      </w:r>
      <w:r w:rsidR="00E751B2" w:rsidRPr="000F3609">
        <w:rPr>
          <w:color w:val="1F497D" w:themeColor="text2"/>
          <w:lang w:val="en-US"/>
        </w:rPr>
        <w:t xml:space="preserve"> vulnerable to shear failure. </w:t>
      </w:r>
      <w:r w:rsidR="00D22720" w:rsidRPr="000F3609">
        <w:rPr>
          <w:color w:val="1F497D" w:themeColor="text2"/>
          <w:lang w:val="en-US"/>
        </w:rPr>
        <w:t xml:space="preserve">Hence, this study tries to fill the gap by modelling low ductile frames which predominantly fail under shear during a seismic event. </w:t>
      </w:r>
      <w:r w:rsidR="00132038">
        <w:rPr>
          <w:color w:val="1F497D" w:themeColor="text2"/>
          <w:lang w:val="en-US"/>
        </w:rPr>
        <w:t>Also,</w:t>
      </w:r>
      <w:r w:rsidR="000D75A9">
        <w:rPr>
          <w:color w:val="1F497D" w:themeColor="text2"/>
          <w:lang w:val="en-US"/>
        </w:rPr>
        <w:t xml:space="preserve"> in the present study, non-linear time history analysis (NLTHA)</w:t>
      </w:r>
      <w:r w:rsidR="007B7DF9">
        <w:rPr>
          <w:color w:val="1F497D" w:themeColor="text2"/>
          <w:lang w:val="en-US"/>
        </w:rPr>
        <w:t xml:space="preserve"> and</w:t>
      </w:r>
      <w:r w:rsidR="00DD32F9">
        <w:rPr>
          <w:color w:val="1F497D" w:themeColor="text2"/>
          <w:lang w:val="en-US"/>
        </w:rPr>
        <w:t xml:space="preserve"> </w:t>
      </w:r>
      <w:r w:rsidR="001803D4" w:rsidRPr="001803D4">
        <w:rPr>
          <w:color w:val="1F497D" w:themeColor="text2"/>
          <w:lang w:val="en-US"/>
        </w:rPr>
        <w:t>time-dependent fragility curves for corroded and non-corroded frames will be carried out to study the effect of the earthquake on the low ductile frame</w:t>
      </w:r>
      <w:commentRangeEnd w:id="225"/>
      <w:r w:rsidR="00D51493">
        <w:rPr>
          <w:rStyle w:val="CommentReference"/>
        </w:rPr>
        <w:commentReference w:id="225"/>
      </w:r>
      <w:r w:rsidR="001803D4" w:rsidRPr="001803D4">
        <w:rPr>
          <w:color w:val="1F497D" w:themeColor="text2"/>
          <w:lang w:val="en-US"/>
        </w:rPr>
        <w:t>.</w:t>
      </w:r>
    </w:p>
    <w:p w14:paraId="3A9DE111" w14:textId="081EAA9A" w:rsidR="00F40E8C" w:rsidRDefault="00F40E8C" w:rsidP="0029635F">
      <w:pPr>
        <w:ind w:left="6" w:firstLine="1"/>
        <w:jc w:val="both"/>
        <w:rPr>
          <w:ins w:id="233" w:author="Jay Ghosh" w:date="2022-03-01T06:14:00Z"/>
          <w:color w:val="1F497D" w:themeColor="text2"/>
          <w:lang w:val="en-US"/>
        </w:rPr>
      </w:pPr>
    </w:p>
    <w:p w14:paraId="1B8395F0" w14:textId="079862F8" w:rsidR="00D51493" w:rsidRDefault="00D51493" w:rsidP="0029635F">
      <w:pPr>
        <w:ind w:left="6" w:firstLine="1"/>
        <w:jc w:val="both"/>
        <w:rPr>
          <w:color w:val="1F497D" w:themeColor="text2"/>
          <w:lang w:val="en-US"/>
        </w:rPr>
      </w:pPr>
      <w:commentRangeStart w:id="234"/>
      <w:ins w:id="235" w:author="Jay Ghosh" w:date="2022-03-01T06:14:00Z">
        <w:r>
          <w:rPr>
            <w:color w:val="1F497D" w:themeColor="text2"/>
            <w:lang w:val="en-US"/>
          </w:rPr>
          <w:t xml:space="preserve">  </w:t>
        </w:r>
      </w:ins>
      <w:commentRangeEnd w:id="234"/>
      <w:ins w:id="236" w:author="Jay Ghosh" w:date="2022-03-01T06:15:00Z">
        <w:r>
          <w:rPr>
            <w:rStyle w:val="CommentReference"/>
          </w:rPr>
          <w:commentReference w:id="234"/>
        </w:r>
      </w:ins>
    </w:p>
    <w:p w14:paraId="106B5128" w14:textId="5BA2BCF7" w:rsidR="00F40E8C" w:rsidRPr="00820B55" w:rsidRDefault="00820B55" w:rsidP="00820B55">
      <w:pPr>
        <w:pStyle w:val="Heading1"/>
        <w:numPr>
          <w:ilvl w:val="0"/>
          <w:numId w:val="2"/>
        </w:numPr>
        <w:spacing w:before="120" w:after="120"/>
        <w:ind w:left="284" w:hanging="284"/>
        <w:rPr>
          <w:caps w:val="0"/>
          <w:lang w:val="en-US"/>
        </w:rPr>
      </w:pPr>
      <w:r w:rsidRPr="00820B55">
        <w:rPr>
          <w:caps w:val="0"/>
          <w:lang w:val="en-US"/>
        </w:rPr>
        <w:t>FRAMEWORK FOR LIFETIME SEISMIC VULNERIBILITY ASSESSMENT</w:t>
      </w:r>
    </w:p>
    <w:p w14:paraId="4E315B36" w14:textId="77777777" w:rsidR="00373ECA" w:rsidRDefault="00373ECA" w:rsidP="00373ECA">
      <w:pPr>
        <w:pStyle w:val="Heading1"/>
        <w:numPr>
          <w:ilvl w:val="0"/>
          <w:numId w:val="2"/>
        </w:numPr>
        <w:spacing w:before="120" w:after="120"/>
        <w:ind w:left="284" w:hanging="284"/>
        <w:jc w:val="both"/>
        <w:rPr>
          <w:caps w:val="0"/>
          <w:lang w:val="en-US"/>
        </w:rPr>
      </w:pPr>
      <w:r w:rsidRPr="00820B55">
        <w:rPr>
          <w:caps w:val="0"/>
          <w:lang w:val="en-US"/>
        </w:rPr>
        <w:t xml:space="preserve">CASE STUDY STRUCTURE: </w:t>
      </w:r>
      <w:ins w:id="237" w:author="Shivang Shekhar" w:date="2022-03-12T23:38:00Z">
        <w:r>
          <w:rPr>
            <w:caps w:val="0"/>
            <w:lang w:val="en-US"/>
          </w:rPr>
          <w:t xml:space="preserve">DESCRIPTION, </w:t>
        </w:r>
      </w:ins>
      <w:r w:rsidRPr="00820B55">
        <w:rPr>
          <w:caps w:val="0"/>
          <w:lang w:val="en-US"/>
        </w:rPr>
        <w:t>DETERIORATION</w:t>
      </w:r>
      <w:ins w:id="238" w:author="Shivang Shekhar" w:date="2022-03-12T23:38:00Z">
        <w:r>
          <w:rPr>
            <w:caps w:val="0"/>
            <w:lang w:val="en-US"/>
          </w:rPr>
          <w:t xml:space="preserve"> MECHANISMS</w:t>
        </w:r>
      </w:ins>
      <w:r w:rsidRPr="00820B55">
        <w:rPr>
          <w:caps w:val="0"/>
          <w:lang w:val="en-US"/>
        </w:rPr>
        <w:t xml:space="preserve"> AND FINITE ELEMENT MODELLING</w:t>
      </w:r>
    </w:p>
    <w:p w14:paraId="56850301" w14:textId="77777777" w:rsidR="00373ECA" w:rsidRPr="009E1D12" w:rsidRDefault="00373ECA" w:rsidP="00373ECA">
      <w:pPr>
        <w:pStyle w:val="BodyNoindent"/>
        <w:rPr>
          <w:strike/>
          <w:lang w:val="en-US"/>
        </w:rPr>
      </w:pPr>
      <w:r>
        <w:rPr>
          <w:lang w:val="en-US"/>
        </w:rPr>
        <w:t xml:space="preserve"> </w:t>
      </w:r>
      <w:commentRangeStart w:id="239"/>
      <w:r w:rsidRPr="009E1D12">
        <w:rPr>
          <w:strike/>
          <w:lang w:val="en-US"/>
        </w:rPr>
        <w:t xml:space="preserve">From the post-earthquake investigations carried out by several researchers point out, critically, the strong beam/weak column joint present in the structure as the common failure mechanism. This type of failure is independent of the geometric and mechanical properties of the building which are predominantly not designed for the seismic loads </w:t>
      </w:r>
      <w:r w:rsidRPr="009E1D12">
        <w:rPr>
          <w:strike/>
          <w:lang w:val="en-US"/>
        </w:rPr>
        <w:fldChar w:fldCharType="begin"/>
      </w:r>
      <w:r w:rsidRPr="009E1D12">
        <w:rPr>
          <w:strike/>
          <w:lang w:val="en-US"/>
        </w:rPr>
        <w:instrText xml:space="preserve"> ADDIN ZOTERO_ITEM CSL_CITATION {"citationID":"UjNRRSu5","properties":{"formattedCitation":"[22,29]","plainCitation":"[22,29]","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id":515,"uris":["http://zotero.org/users/8563380/items/P4H3SQW7"],"uri":["http://zotero.org/users/8563380/items/P4H3SQW7"],"itemData":{"id":515,"type":"article-journal","abstract":"Existing reinforced concrete columns with light transverse reinforcement are vulnerable to shear failure during seismic response. Shear strength models, modeling the degradation of shear strength with increasing displacement ductility demand, have been widely used to evaluate the interstory drift capacity of such columns. The application of a shear strength model to determine the drift capacities for a database of 50 shear-critical columns demonstrates significant inaccuracies with such a method. An empirical drift capacity model based on the shear-critical column database provides a better estimate of the interstory drift at shear failure. The new drift capacity model identifies the most critical parameters affecting the drift capacity of shear-critical columns, namely, transverse reinforcement ratio, shear stress demand, and axial load ratio.","container-title":"Earthquake Spectra","DOI":"10.1193/1.1849774","ISSN":"8755-2930, 1944-8201","issue":"1","journalAbbreviation":"Earthquake Spectra","language":"en","page":"71-89","source":"DOI.org (Crossref)","title":"Drift Capacity of Reinforced Concrete Columns with Light Transverse Reinforcement","volume":"21","author":[{"family":"Elwood","given":"Kenneth J."},{"family":"Moehle","given":"Jack P."}],"issued":{"date-parts":[["2005",2]]}}}],"schema":"https://github.com/citation-style-language/schema/raw/master/csl-citation.json"} </w:instrText>
      </w:r>
      <w:r w:rsidRPr="009E1D12">
        <w:rPr>
          <w:strike/>
          <w:lang w:val="en-US"/>
        </w:rPr>
        <w:fldChar w:fldCharType="separate"/>
      </w:r>
      <w:r w:rsidRPr="009E1D12">
        <w:rPr>
          <w:rFonts w:cs="Times New Roman"/>
          <w:strike/>
        </w:rPr>
        <w:t>[22,29]</w:t>
      </w:r>
      <w:r w:rsidRPr="009E1D12">
        <w:rPr>
          <w:strike/>
          <w:lang w:val="en-US"/>
        </w:rPr>
        <w:fldChar w:fldCharType="end"/>
      </w:r>
      <w:r w:rsidRPr="009E1D12">
        <w:rPr>
          <w:strike/>
          <w:lang w:val="en-US"/>
        </w:rPr>
        <w:t>. The older version of the codes did not have sufficient seismic detailing which causes the designed frames/joints to be low in ductility. The building designed pre-</w:t>
      </w:r>
      <w:r w:rsidRPr="009E1D12">
        <w:rPr>
          <w:strike/>
          <w:color w:val="FF0000"/>
          <w:lang w:val="en-US"/>
        </w:rPr>
        <w:t xml:space="preserve">1989 (ACI times) </w:t>
      </w:r>
      <w:r w:rsidRPr="009E1D12">
        <w:rPr>
          <w:strike/>
          <w:lang w:val="en-US"/>
        </w:rPr>
        <w:t xml:space="preserve">did not consider seismic forces, thus the columns are primarily designed for axial loading. But columns are important members to transfer the high lateral loads due to horizontal movement of the earthquake action which determines the seismic performance of the RC building </w:t>
      </w:r>
      <w:r w:rsidRPr="009E1D12">
        <w:rPr>
          <w:strike/>
          <w:lang w:val="en-US"/>
        </w:rPr>
        <w:fldChar w:fldCharType="begin"/>
      </w:r>
      <w:r w:rsidRPr="009E1D12">
        <w:rPr>
          <w:strike/>
          <w:lang w:val="en-US"/>
        </w:rPr>
        <w:instrText xml:space="preserve"> ADDIN ZOTERO_ITEM CSL_CITATION {"citationID":"OG8h9fip","properties":{"formattedCitation":"[30]","plainCitation":"[30]","noteIndex":0},"citationItems":[{"id":518,"uris":["http://zotero.org/users/8563380/items/WEGSHPKK"],"uri":["http://zotero.org/users/8563380/items/WEGSHPKK"],"itemData":{"id":518,"type":"article-journal","container-title":"Engineering Structures","DOI":"10.1016/j.engstruct.2020.110315","ISSN":"01410296","journalAbbreviation":"Engineering Structures","language":"en","page":"110315","source":"DOI.org (Crossref)","title":"Phenomenological hysteretic model for corroded RC columns","volume":"210","author":[{"family":"Dai","given":"Kuang-Yu"},{"family":"Yu","given":"Xiao-Hui"},{"family":"Lu","given":"Da-Gang"}],"issued":{"date-parts":[["2020",5]]}}}],"schema":"https://github.com/citation-style-language/schema/raw/master/csl-citation.json"} </w:instrText>
      </w:r>
      <w:r w:rsidRPr="009E1D12">
        <w:rPr>
          <w:strike/>
          <w:lang w:val="en-US"/>
        </w:rPr>
        <w:fldChar w:fldCharType="separate"/>
      </w:r>
      <w:r w:rsidRPr="009E1D12">
        <w:rPr>
          <w:rFonts w:cs="Times New Roman"/>
          <w:strike/>
        </w:rPr>
        <w:t>[30]</w:t>
      </w:r>
      <w:r w:rsidRPr="009E1D12">
        <w:rPr>
          <w:strike/>
          <w:lang w:val="en-US"/>
        </w:rPr>
        <w:fldChar w:fldCharType="end"/>
      </w:r>
      <w:r w:rsidRPr="009E1D12">
        <w:rPr>
          <w:strike/>
          <w:lang w:val="en-US"/>
        </w:rPr>
        <w:t xml:space="preserve">. </w:t>
      </w:r>
    </w:p>
    <w:p w14:paraId="47D115C7" w14:textId="77777777" w:rsidR="00373ECA" w:rsidRPr="009E1D12" w:rsidRDefault="00373ECA" w:rsidP="00373ECA">
      <w:pPr>
        <w:pStyle w:val="BodyNoindent"/>
        <w:rPr>
          <w:strike/>
          <w:lang w:val="en-US"/>
        </w:rPr>
      </w:pPr>
      <w:r w:rsidRPr="009E1D12">
        <w:rPr>
          <w:strike/>
          <w:lang w:val="en-US"/>
        </w:rPr>
        <w:lastRenderedPageBreak/>
        <w:t xml:space="preserve">   Corrosion has been observed to be the most significant and primary environmental degradation factor (including corrosion due to chloride ingress and carbonation of concrete surface) which adversely affect building’s mechanical property, especially the strength over a long period which is considered as the ageing effect </w:t>
      </w:r>
      <w:r w:rsidRPr="009E1D12">
        <w:rPr>
          <w:strike/>
          <w:lang w:val="en-US"/>
        </w:rPr>
        <w:fldChar w:fldCharType="begin"/>
      </w:r>
      <w:r w:rsidRPr="009E1D12">
        <w:rPr>
          <w:strike/>
          <w:lang w:val="en-US"/>
        </w:rPr>
        <w:instrText xml:space="preserve"> ADDIN ZOTERO_ITEM CSL_CITATION {"citationID":"2PYE9bcV","properties":{"formattedCitation":"[31,32]","plainCitation":"[31,32]","noteIndex":0},"citationItems":[{"id":519,"uris":["http://zotero.org/users/8563380/items/2PTSN2EC"],"uri":["http://zotero.org/users/8563380/items/2PTSN2EC"],"itemData":{"id":519,"type":"paper-conference","container-title":"International fib symposium, Amsterdam, the Netherlands","source":"Google Scholar","title":"Seismic response of corroded rc structures","author":[{"family":"Saetta","given":"Anna"},{"family":"Simioni","given":"Paola"},{"family":"Berto","given":"Luisa"},{"family":"Vitaliani","given":"Renato"}],"issued":{"date-parts":[["2008"]]}}},{"id":510,"uris":["http://zotero.org/users/8563380/items/9IGUWBKH"],"uri":["http://zotero.org/users/8563380/items/9IGUWBKH"],"itemData":{"id":510,"type":"article-journal","container-title":"Materials and Structures","DOI":"10.1617/s11527-017-1131-6","ISSN":"1359-5997, 1871-6873","issue":"1","journalAbbreviation":"Mater Struct","language":"en","page":"4","source":"DOI.org (Crossref)","title":"Challenges and opportunities in corrosion of steel in concrete","volume":"51","author":[{"family":"Angst","given":"Ueli M."}],"issued":{"date-parts":[["2018",2]]}}}],"schema":"https://github.com/citation-style-language/schema/raw/master/csl-citation.json"} </w:instrText>
      </w:r>
      <w:r w:rsidRPr="009E1D12">
        <w:rPr>
          <w:strike/>
          <w:lang w:val="en-US"/>
        </w:rPr>
        <w:fldChar w:fldCharType="separate"/>
      </w:r>
      <w:r w:rsidRPr="009E1D12">
        <w:rPr>
          <w:rFonts w:cs="Times New Roman"/>
          <w:strike/>
        </w:rPr>
        <w:t>[31,32]</w:t>
      </w:r>
      <w:r w:rsidRPr="009E1D12">
        <w:rPr>
          <w:strike/>
          <w:lang w:val="en-US"/>
        </w:rPr>
        <w:fldChar w:fldCharType="end"/>
      </w:r>
      <w:r w:rsidRPr="009E1D12">
        <w:rPr>
          <w:strike/>
          <w:lang w:val="en-US"/>
        </w:rPr>
        <w:t xml:space="preserve">. Corrosion of an RC frame causes reduction of ductility, loss of rebar area, breakage of the bond between rebar and the surrounding concrete, spalling of concrete cover which eventually leads to loss of cover and the rebar is exposed directly to the atmosphere. This reduces the noteworthy load-carrying capacity of the RC frame against the lateral load which leads to a precarious brittle failure mechanism </w:t>
      </w:r>
      <w:r w:rsidRPr="009E1D12">
        <w:rPr>
          <w:strike/>
          <w:lang w:val="en-US"/>
        </w:rPr>
        <w:fldChar w:fldCharType="begin"/>
      </w:r>
      <w:r w:rsidRPr="009E1D12">
        <w:rPr>
          <w:strike/>
          <w:lang w:val="en-US"/>
        </w:rPr>
        <w:instrText xml:space="preserve"> ADDIN ZOTERO_ITEM CSL_CITATION {"citationID":"VZ4PKhwL","properties":{"formattedCitation":"[11,33,34]","plainCitation":"[11,33,34]","noteIndex":0},"citationItems":[{"id":447,"uris":["http://zotero.org/users/8563380/items/SUEEH7YV"],"uri":["http://zotero.org/users/8563380/items/SUEEH7YV"],"itemData":{"id":447,"type":"article-journal","container-title":"Journal of Structural Engineering","DOI":"10.1061/(ASCE)ST.1943-541X.0001263","ISSN":"0733-9445, 1943-541X","issue":"12","journalAbbreviation":"J. Struct. Eng.","language":"en","page":"05015001","source":"DOI.org (Crossref)","title":"Seismic Performance Assessment of a Corroded 50-Year-Old Reinforced Concrete Building","volume":"141","author":[{"family":"Yalciner","given":"Hakan"},{"family":"Sensoy","given":"Serhan"},{"family":"Eren","given":"Ozgur"}],"issued":{"date-parts":[["2015",12]]}}},{"id":619,"uris":["http://zotero.org/users/8563380/items/8CT5ZQ9V"],"uri":["http://zotero.org/users/8563380/items/8CT5ZQ9V"],"itemData":{"id":619,"type":"article-journal","container-title":"Constr Build Mater","DOI":"10.1016/S0950-0618(97)00043-3","journalAbbreviation":"Constr Build Mater","title":"Load carrying capacity of concrete structures with corroded reinforcement","URL":"https://doi.org/10.1016/S0950-0618(97)00043-3","volume":"11","author":[{"family":"Rodriguez","given":"J."},{"family":"Ortega","given":"L. M."},{"family":"Casal","given":"J."}],"issued":{"date-parts":[["1997"]]}}},{"id":582,"uris":["http://zotero.org/users/8563380/items/BR3ZCAQ4"],"uri":["http://zotero.org/users/8563380/items/BR3ZCAQ4"],"itemData":{"id":582,"type":"article-journal","container-title":"Struct Saf","DOI":"10.1016/j.strusafe.2008.09.006","journalAbbreviation":"Struct Saf","title":"Seismic assessment of existing RC structures affected by degradation phenomena","URL":"https://doi.org/10.1016/j.strusafe.2008.09.006","volume":"31","author":[{"family":"Berto","given":"L."},{"family":"Vitaliani","given":"R."},{"family":"Saetta","given":"A."},{"family":"Simioni","given":"P."}],"issued":{"date-parts":[["2009"]]}}}],"schema":"https://github.com/citation-style-language/schema/raw/master/csl-citation.json"} </w:instrText>
      </w:r>
      <w:r w:rsidRPr="009E1D12">
        <w:rPr>
          <w:strike/>
          <w:lang w:val="en-US"/>
        </w:rPr>
        <w:fldChar w:fldCharType="separate"/>
      </w:r>
      <w:r w:rsidRPr="009E1D12">
        <w:rPr>
          <w:rFonts w:cs="Times New Roman"/>
          <w:strike/>
        </w:rPr>
        <w:t>[11,33,34]</w:t>
      </w:r>
      <w:r w:rsidRPr="009E1D12">
        <w:rPr>
          <w:strike/>
          <w:lang w:val="en-US"/>
        </w:rPr>
        <w:fldChar w:fldCharType="end"/>
      </w:r>
      <w:r w:rsidRPr="009E1D12">
        <w:rPr>
          <w:strike/>
          <w:lang w:val="en-US"/>
        </w:rPr>
        <w:t>.</w:t>
      </w:r>
    </w:p>
    <w:p w14:paraId="3B3D5A05" w14:textId="77777777" w:rsidR="00373ECA" w:rsidRDefault="00373ECA" w:rsidP="00373ECA">
      <w:pPr>
        <w:jc w:val="both"/>
        <w:rPr>
          <w:strike/>
          <w:lang w:val="en-US"/>
        </w:rPr>
      </w:pPr>
      <w:r w:rsidRPr="009E1D12">
        <w:rPr>
          <w:strike/>
          <w:lang w:val="en-US"/>
        </w:rPr>
        <w:t xml:space="preserve">     This premature degradation of RC buildings due to corrosion is a major concern for safety against earthquakes and subsequently the negative environmental impact it has due to its material consumption in retrofit and repairs. This premature deterioration of RC structure due to corrosion only was found to be 70-90% of the investigated cases </w:t>
      </w:r>
      <w:r w:rsidRPr="009E1D12">
        <w:rPr>
          <w:strike/>
          <w:lang w:val="en-US"/>
        </w:rPr>
        <w:fldChar w:fldCharType="begin"/>
      </w:r>
      <w:r w:rsidRPr="009E1D12">
        <w:rPr>
          <w:strike/>
          <w:lang w:val="en-US"/>
        </w:rPr>
        <w:instrText xml:space="preserve"> ADDIN ZOTERO_ITEM CSL_CITATION {"citationID":"eE0oSy1V","properties":{"formattedCitation":"[32]","plainCitation":"[32]","noteIndex":0},"citationItems":[{"id":510,"uris":["http://zotero.org/users/8563380/items/9IGUWBKH"],"uri":["http://zotero.org/users/8563380/items/9IGUWBKH"],"itemData":{"id":510,"type":"article-journal","container-title":"Materials and Structures","DOI":"10.1617/s11527-017-1131-6","ISSN":"1359-5997, 1871-6873","issue":"1","journalAbbreviation":"Mater Struct","language":"en","page":"4","source":"DOI.org (Crossref)","title":"Challenges and opportunities in corrosion of steel in concrete","volume":"51","author":[{"family":"Angst","given":"Ueli M."}],"issued":{"date-parts":[["2018",2]]}}}],"schema":"https://github.com/citation-style-language/schema/raw/master/csl-citation.json"} </w:instrText>
      </w:r>
      <w:r w:rsidRPr="009E1D12">
        <w:rPr>
          <w:strike/>
          <w:lang w:val="en-US"/>
        </w:rPr>
        <w:fldChar w:fldCharType="separate"/>
      </w:r>
      <w:r w:rsidRPr="009E1D12">
        <w:rPr>
          <w:strike/>
        </w:rPr>
        <w:t>[32]</w:t>
      </w:r>
      <w:r w:rsidRPr="009E1D12">
        <w:rPr>
          <w:strike/>
          <w:lang w:val="en-US"/>
        </w:rPr>
        <w:fldChar w:fldCharType="end"/>
      </w:r>
      <w:r w:rsidRPr="009E1D12">
        <w:rPr>
          <w:strike/>
          <w:lang w:val="en-US"/>
        </w:rPr>
        <w:t xml:space="preserve">. It was estimated that a total value of $2.5 trillion (USD) is the cost of corrosion globally, and this is equivalent to 3.4% of the global GDP. However, for some countries, it can be as high as 5% of their annual GDP </w:t>
      </w:r>
      <w:r w:rsidRPr="009E1D12">
        <w:rPr>
          <w:strike/>
          <w:lang w:val="en-US"/>
        </w:rPr>
        <w:fldChar w:fldCharType="begin"/>
      </w:r>
      <w:r w:rsidRPr="009E1D12">
        <w:rPr>
          <w:strike/>
          <w:lang w:val="en-US"/>
        </w:rPr>
        <w:instrText xml:space="preserve"> ADDIN ZOTERO_ITEM CSL_CITATION {"citationID":"am5Qjoca","properties":{"formattedCitation":"[35]","plainCitation":"[35]","noteIndex":0},"citationItems":[{"id":507,"uris":["http://zotero.org/users/8563380/items/MJTVE7RT"],"uri":["http://zotero.org/users/8563380/items/MJTVE7RT"],"itemData":{"id":507,"type":"article-journal","container-title":"NACE international","page":"2–3","title":"International measures of prevention, application, and economics of corrosion technologies study","volume":"216","author":[{"family":"Koch","given":"Gerhardus"},{"family":"Varney","given":"Jeff"},{"family":"Thompson","given":"Neil"},{"family":"Moghissi","given":"Oliver"},{"family":"Gould","given":"Melissa"},{"family":"Payer","given":"Joe"}],"issued":{"date-parts":[["2016"]]}}}],"schema":"https://github.com/citation-style-language/schema/raw/master/csl-citation.json"} </w:instrText>
      </w:r>
      <w:r w:rsidRPr="009E1D12">
        <w:rPr>
          <w:strike/>
          <w:lang w:val="en-US"/>
        </w:rPr>
        <w:fldChar w:fldCharType="separate"/>
      </w:r>
      <w:r w:rsidRPr="009E1D12">
        <w:rPr>
          <w:strike/>
        </w:rPr>
        <w:t>[35]</w:t>
      </w:r>
      <w:r w:rsidRPr="009E1D12">
        <w:rPr>
          <w:strike/>
          <w:lang w:val="en-US"/>
        </w:rPr>
        <w:fldChar w:fldCharType="end"/>
      </w:r>
      <w:r w:rsidRPr="009E1D12">
        <w:rPr>
          <w:strike/>
          <w:lang w:val="en-US"/>
        </w:rPr>
        <w:t>. This when combined with the seismic event, the corrosion cost can be much higher and, in addition, cause human losses. Thus, the present study considers a three-storey three-bay RC moment resisting frame which is a low ductile frame (</w:t>
      </w:r>
      <w:r w:rsidRPr="009E1D12">
        <w:rPr>
          <w:i/>
          <w:iCs/>
          <w:strike/>
          <w:lang w:val="en-US"/>
        </w:rPr>
        <w:t>viz</w:t>
      </w:r>
      <w:r w:rsidRPr="009E1D12">
        <w:rPr>
          <w:strike/>
          <w:lang w:val="en-US"/>
        </w:rPr>
        <w:t xml:space="preserve">. non-seismically designed) and low-rise building </w:t>
      </w:r>
      <w:r w:rsidRPr="009E1D12">
        <w:rPr>
          <w:strike/>
          <w:lang w:val="en-US"/>
        </w:rPr>
        <w:fldChar w:fldCharType="begin"/>
      </w:r>
      <w:r w:rsidRPr="009E1D12">
        <w:rPr>
          <w:strike/>
          <w:lang w:val="en-US"/>
        </w:rPr>
        <w:instrText xml:space="preserve"> ADDIN ZOTERO_ITEM CSL_CITATION {"citationID":"sWf1o0XU","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instrText>
      </w:r>
      <w:r w:rsidRPr="009E1D12">
        <w:rPr>
          <w:strike/>
          <w:lang w:val="en-US"/>
        </w:rPr>
        <w:fldChar w:fldCharType="separate"/>
      </w:r>
      <w:r w:rsidRPr="009E1D12">
        <w:rPr>
          <w:strike/>
        </w:rPr>
        <w:t>[22]</w:t>
      </w:r>
      <w:r w:rsidRPr="009E1D12">
        <w:rPr>
          <w:strike/>
          <w:lang w:val="en-US"/>
        </w:rPr>
        <w:fldChar w:fldCharType="end"/>
      </w:r>
      <w:r w:rsidRPr="009E1D12">
        <w:rPr>
          <w:strike/>
          <w:lang w:val="en-US"/>
        </w:rPr>
        <w:t xml:space="preserve">. The frame </w:t>
      </w:r>
      <w:proofErr w:type="gramStart"/>
      <w:r w:rsidRPr="009E1D12">
        <w:rPr>
          <w:strike/>
          <w:lang w:val="en-US"/>
        </w:rPr>
        <w:t>is considered to be</w:t>
      </w:r>
      <w:proofErr w:type="gramEnd"/>
      <w:r w:rsidRPr="009E1D12">
        <w:rPr>
          <w:strike/>
          <w:lang w:val="en-US"/>
        </w:rPr>
        <w:t xml:space="preserve"> in the California region where it is exposed to significant seismic activity and corrosion due to coastal conditions. </w:t>
      </w:r>
    </w:p>
    <w:commentRangeEnd w:id="239"/>
    <w:p w14:paraId="3BB34CC8" w14:textId="77777777" w:rsidR="00373ECA" w:rsidRDefault="00373ECA" w:rsidP="00373ECA">
      <w:pPr>
        <w:jc w:val="both"/>
        <w:rPr>
          <w:strike/>
          <w:lang w:val="en-US"/>
        </w:rPr>
      </w:pPr>
      <w:r>
        <w:rPr>
          <w:rStyle w:val="CommentReference"/>
        </w:rPr>
        <w:commentReference w:id="239"/>
      </w:r>
    </w:p>
    <w:p w14:paraId="68955BC3" w14:textId="77777777" w:rsidR="00373ECA" w:rsidRPr="00A317DC" w:rsidRDefault="00373ECA" w:rsidP="00373ECA">
      <w:pPr>
        <w:jc w:val="both"/>
        <w:rPr>
          <w:color w:val="000000" w:themeColor="text1"/>
          <w:sz w:val="18"/>
          <w:lang w:val="en-US" w:eastAsia="it-IT"/>
        </w:rPr>
      </w:pPr>
      <w:r w:rsidRPr="00470141">
        <w:rPr>
          <w:rFonts w:cs="Shruti"/>
          <w:szCs w:val="22"/>
          <w:lang w:val="en-US"/>
        </w:rPr>
        <w:t xml:space="preserve">The impact of corrosion deterioration on the </w:t>
      </w:r>
      <w:r>
        <w:rPr>
          <w:rFonts w:cs="Shruti"/>
          <w:szCs w:val="22"/>
          <w:lang w:val="en-US"/>
        </w:rPr>
        <w:t xml:space="preserve">lifetime </w:t>
      </w:r>
      <w:r w:rsidRPr="00470141">
        <w:rPr>
          <w:rFonts w:cs="Shruti"/>
          <w:szCs w:val="22"/>
          <w:lang w:val="en-US"/>
        </w:rPr>
        <w:t xml:space="preserve">seismic vulnerability of </w:t>
      </w:r>
      <w:r>
        <w:rPr>
          <w:rFonts w:cs="Shruti"/>
          <w:szCs w:val="22"/>
          <w:lang w:val="en-US"/>
        </w:rPr>
        <w:t>RC frame</w:t>
      </w:r>
      <w:r w:rsidRPr="00470141">
        <w:rPr>
          <w:rFonts w:cs="Shruti"/>
          <w:szCs w:val="22"/>
          <w:lang w:val="en-US"/>
        </w:rPr>
        <w:t xml:space="preserve"> is </w:t>
      </w:r>
      <w:r>
        <w:rPr>
          <w:rFonts w:cs="Shruti"/>
          <w:szCs w:val="22"/>
          <w:lang w:val="en-US"/>
        </w:rPr>
        <w:t xml:space="preserve">demonstrated through a representative case-study RC frame assumed to </w:t>
      </w:r>
      <w:proofErr w:type="gramStart"/>
      <w:r>
        <w:rPr>
          <w:rFonts w:cs="Shruti"/>
          <w:szCs w:val="22"/>
          <w:lang w:val="en-US"/>
        </w:rPr>
        <w:t xml:space="preserve">be </w:t>
      </w:r>
      <w:r w:rsidRPr="00470141">
        <w:rPr>
          <w:rFonts w:cs="Shruti"/>
          <w:szCs w:val="22"/>
          <w:lang w:val="en-US"/>
        </w:rPr>
        <w:t xml:space="preserve">located </w:t>
      </w:r>
      <w:r>
        <w:rPr>
          <w:rFonts w:cs="Shruti"/>
          <w:szCs w:val="22"/>
          <w:lang w:val="en-US"/>
        </w:rPr>
        <w:t>in</w:t>
      </w:r>
      <w:proofErr w:type="gramEnd"/>
      <w:r>
        <w:rPr>
          <w:rFonts w:cs="Shruti"/>
          <w:szCs w:val="22"/>
          <w:lang w:val="en-US"/>
        </w:rPr>
        <w:t xml:space="preserve"> the coastal region of California, US</w:t>
      </w:r>
      <w:r w:rsidRPr="00470141">
        <w:rPr>
          <w:rFonts w:cs="Shruti"/>
          <w:szCs w:val="22"/>
          <w:lang w:val="en-US"/>
        </w:rPr>
        <w:t>.</w:t>
      </w:r>
      <w:r>
        <w:rPr>
          <w:rFonts w:cs="Shruti"/>
          <w:szCs w:val="22"/>
          <w:lang w:val="en-US"/>
        </w:rPr>
        <w:t xml:space="preserve"> The case-study frame is non-seismically designed (low-ductility) and representative </w:t>
      </w:r>
      <w:r w:rsidRPr="00EA1A8B">
        <w:rPr>
          <w:lang w:val="en-US"/>
        </w:rPr>
        <w:t xml:space="preserve">of typical constructions </w:t>
      </w:r>
      <w:r>
        <w:rPr>
          <w:lang w:val="en-US"/>
        </w:rPr>
        <w:t xml:space="preserve">practices </w:t>
      </w:r>
      <w:r w:rsidRPr="00EA1A8B">
        <w:rPr>
          <w:lang w:val="en-US"/>
        </w:rPr>
        <w:t xml:space="preserve">in several areas of the USA as well </w:t>
      </w:r>
      <w:r>
        <w:rPr>
          <w:lang w:val="en-US"/>
        </w:rPr>
        <w:t xml:space="preserve">similar </w:t>
      </w:r>
      <w:r w:rsidRPr="00EA1A8B">
        <w:rPr>
          <w:lang w:val="en-US"/>
        </w:rPr>
        <w:t xml:space="preserve">earthquake-prone regions in Europe, </w:t>
      </w:r>
      <w:r>
        <w:rPr>
          <w:lang w:val="en-US"/>
        </w:rPr>
        <w:t xml:space="preserve">and </w:t>
      </w:r>
      <w:r w:rsidRPr="00EA1A8B">
        <w:rPr>
          <w:lang w:val="en-US"/>
        </w:rPr>
        <w:t>Asia prior to the introduction of modern seismic design codes.</w:t>
      </w:r>
      <w:r>
        <w:rPr>
          <w:rFonts w:cs="Shruti"/>
          <w:szCs w:val="22"/>
          <w:lang w:val="en-US"/>
        </w:rPr>
        <w:t xml:space="preserve"> Past experimental studies and earthquake investigation reports highlighted varied failure modes in these non-ductile frames </w:t>
      </w:r>
      <w:r>
        <w:rPr>
          <w:rFonts w:cs="Shruti"/>
          <w:color w:val="7030A0"/>
          <w:szCs w:val="22"/>
          <w:lang w:val="en-US"/>
        </w:rPr>
        <w:fldChar w:fldCharType="begin"/>
      </w:r>
      <w:r>
        <w:rPr>
          <w:rFonts w:cs="Shruti"/>
          <w:color w:val="7030A0"/>
          <w:szCs w:val="22"/>
          <w:lang w:val="en-US"/>
        </w:rPr>
        <w:instrText xml:space="preserve"> ADDIN ZOTERO_ITEM CSL_CITATION {"citationID":"NGHGH5zK","properties":{"formattedCitation":"[22,29]","plainCitation":"[22,29]","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id":515,"uris":["http://zotero.org/users/8563380/items/P4H3SQW7"],"uri":["http://zotero.org/users/8563380/items/P4H3SQW7"],"itemData":{"id":515,"type":"article-journal","abstract":"Existing reinforced concrete columns with light transverse reinforcement are vulnerable to shear failure during seismic response. Shear strength models, modeling the degradation of shear strength with increasing displacement ductility demand, have been widely used to evaluate the interstory drift capacity of such columns. The application of a shear strength model to determine the drift capacities for a database of 50 shear-critical columns demonstrates significant inaccuracies with such a method. An empirical drift capacity model based on the shear-critical column database provides a better estimate of the interstory drift at shear failure. The new drift capacity model identifies the most critical parameters affecting the drift capacity of shear-critical columns, namely, transverse reinforcement ratio, shear stress demand, and axial load ratio.","container-title":"Earthquake Spectra","DOI":"10.1193/1.1849774","ISSN":"8755-2930, 1944-8201","issue":"1","journalAbbreviation":"Earthquake Spectra","language":"en","page":"71-89","source":"DOI.org (Crossref)","title":"Drift Capacity of Reinforced Concrete Columns with Light Transverse Reinforcement","volume":"21","author":[{"family":"Elwood","given":"Kenneth J."},{"family":"Moehle","given":"Jack P."}],"issued":{"date-parts":[["2005",2]]}}}],"schema":"https://github.com/citation-style-language/schema/raw/master/csl-citation.json"} </w:instrText>
      </w:r>
      <w:r>
        <w:rPr>
          <w:rFonts w:cs="Shruti"/>
          <w:color w:val="7030A0"/>
          <w:szCs w:val="22"/>
          <w:lang w:val="en-US"/>
        </w:rPr>
        <w:fldChar w:fldCharType="separate"/>
      </w:r>
      <w:r w:rsidRPr="008467F5">
        <w:t>[22,29]</w:t>
      </w:r>
      <w:r>
        <w:rPr>
          <w:rFonts w:cs="Shruti"/>
          <w:color w:val="7030A0"/>
          <w:szCs w:val="22"/>
          <w:lang w:val="en-US"/>
        </w:rPr>
        <w:fldChar w:fldCharType="end"/>
      </w:r>
      <w:r>
        <w:rPr>
          <w:rFonts w:cs="Shruti"/>
          <w:szCs w:val="22"/>
          <w:lang w:val="en-US"/>
        </w:rPr>
        <w:t xml:space="preserve">. </w:t>
      </w:r>
      <w:r w:rsidRPr="00475C34">
        <w:rPr>
          <w:rFonts w:cs="Shruti"/>
          <w:szCs w:val="22"/>
          <w:lang w:val="en-US"/>
        </w:rPr>
        <w:t xml:space="preserve">Due to lack of seismic design, typically the failure modes in these buildings are related to </w:t>
      </w:r>
      <w:r w:rsidRPr="00475C34">
        <w:rPr>
          <w:lang w:val="en-US" w:eastAsia="it-IT"/>
        </w:rPr>
        <w:t xml:space="preserve">strong beam/weak column hierarchy, with beams designed to resist the bending actions and columns sized to predominantly carry axial loads, and lack of seismic detailing, such as insufficient transverse reinforcement in columns and beam-column joints, inadequate anchorage length and hooks for reinforcement, lap splices in potential plastic-hinge regions of columns, among others. In </w:t>
      </w:r>
      <w:r w:rsidRPr="003770B3">
        <w:rPr>
          <w:color w:val="000000" w:themeColor="text1"/>
          <w:lang w:val="en-US" w:eastAsia="it-IT"/>
        </w:rPr>
        <w:t xml:space="preserve">addition to seismic hazard threats when located </w:t>
      </w:r>
      <w:proofErr w:type="gramStart"/>
      <w:r w:rsidRPr="003770B3">
        <w:rPr>
          <w:color w:val="000000" w:themeColor="text1"/>
          <w:lang w:val="en-US" w:eastAsia="it-IT"/>
        </w:rPr>
        <w:t>in close proximity to</w:t>
      </w:r>
      <w:proofErr w:type="gramEnd"/>
      <w:r w:rsidRPr="003770B3">
        <w:rPr>
          <w:color w:val="000000" w:themeColor="text1"/>
          <w:lang w:val="en-US" w:eastAsia="it-IT"/>
        </w:rPr>
        <w:t xml:space="preserve"> marine sources, the lateral load carrying capacity of these non-ductile buildings are further reduced </w:t>
      </w:r>
      <w:r>
        <w:rPr>
          <w:color w:val="000000" w:themeColor="text1"/>
          <w:lang w:val="en-US" w:eastAsia="it-IT"/>
        </w:rPr>
        <w:t xml:space="preserve">during design service life </w:t>
      </w:r>
      <w:r w:rsidRPr="003770B3">
        <w:rPr>
          <w:color w:val="000000" w:themeColor="text1"/>
          <w:lang w:val="en-US" w:eastAsia="it-IT"/>
        </w:rPr>
        <w:t xml:space="preserve">due to </w:t>
      </w:r>
      <w:r>
        <w:rPr>
          <w:color w:val="000000" w:themeColor="text1"/>
          <w:lang w:val="en-US" w:eastAsia="it-IT"/>
        </w:rPr>
        <w:t xml:space="preserve">corrosion deterioration. </w:t>
      </w:r>
      <w:r w:rsidRPr="00475C34">
        <w:rPr>
          <w:lang w:val="en-IN" w:bidi="hi-IN"/>
        </w:rPr>
        <w:t>Corrosion of RC frame can cause significant reduction in the cross-sectional area of reinforcing steel and several secondary effects such as loss of cover and core concrete strength, reduction of yield or ultimate strength and ductility of steel reinforcement, and loss of bond strength, among others.</w:t>
      </w:r>
      <w:r>
        <w:rPr>
          <w:color w:val="000000" w:themeColor="text1"/>
          <w:sz w:val="18"/>
          <w:lang w:val="en-US" w:eastAsia="it-IT"/>
        </w:rPr>
        <w:t xml:space="preserve"> </w:t>
      </w:r>
      <w:r>
        <w:rPr>
          <w:lang w:val="en-US"/>
        </w:rPr>
        <w:t>Such effects significantly</w:t>
      </w:r>
      <w:r w:rsidRPr="00475C34">
        <w:rPr>
          <w:lang w:val="en-US"/>
        </w:rPr>
        <w:t xml:space="preserve"> reduces the load-carrying capacity of the RC frame against the lateral load </w:t>
      </w:r>
      <w:r>
        <w:rPr>
          <w:lang w:val="en-US"/>
        </w:rPr>
        <w:t>that may lead</w:t>
      </w:r>
      <w:r w:rsidRPr="00475C34">
        <w:rPr>
          <w:lang w:val="en-US"/>
        </w:rPr>
        <w:t xml:space="preserve"> to a precarious brittle failure mechanism </w:t>
      </w:r>
      <w:r w:rsidRPr="00475C34">
        <w:rPr>
          <w:lang w:val="en-US"/>
        </w:rPr>
        <w:fldChar w:fldCharType="begin"/>
      </w:r>
      <w:r>
        <w:rPr>
          <w:lang w:val="en-US"/>
        </w:rPr>
        <w:instrText xml:space="preserve"> ADDIN ZOTERO_ITEM CSL_CITATION {"citationID":"VoeEDJXM","properties":{"formattedCitation":"[11,33,34]","plainCitation":"[11,33,34]","noteIndex":0},"citationItems":[{"id":447,"uris":["http://zotero.org/users/8563380/items/SUEEH7YV"],"uri":["http://zotero.org/users/8563380/items/SUEEH7YV"],"itemData":{"id":447,"type":"article-journal","container-title":"Journal of Structural Engineering","DOI":"10.1061/(ASCE)ST.1943-541X.0001263","ISSN":"0733-9445, 1943-541X","issue":"12","journalAbbreviation":"J. Struct. Eng.","language":"en","page":"05015001","source":"DOI.org (Crossref)","title":"Seismic Performance Assessment of a Corroded 50-Year-Old Reinforced Concrete Building","volume":"141","author":[{"family":"Yalciner","given":"Hakan"},{"family":"Sensoy","given":"Serhan"},{"family":"Eren","given":"Ozgur"}],"issued":{"date-parts":[["2015",12]]}}},{"id":619,"uris":["http://zotero.org/users/8563380/items/8CT5ZQ9V"],"uri":["http://zotero.org/users/8563380/items/8CT5ZQ9V"],"itemData":{"id":619,"type":"article-journal","container-title":"Constr Build Mater","DOI":"10.1016/S0950-0618(97)00043-3","journalAbbreviation":"Constr Build Mater","title":"Load carrying capacity of concrete structures with corroded reinforcement","URL":"https://doi.org/10.1016/S0950-0618(97)00043-3","volume":"11","author":[{"family":"Rodriguez","given":"J."},{"family":"Ortega","given":"L. M."},{"family":"Casal","given":"J."}],"issued":{"date-parts":[["1997"]]}}},{"id":582,"uris":["http://zotero.org/users/8563380/items/BR3ZCAQ4"],"uri":["http://zotero.org/users/8563380/items/BR3ZCAQ4"],"itemData":{"id":582,"type":"article-journal","container-title":"Struct Saf","DOI":"10.1016/j.strusafe.2008.09.006","journalAbbreviation":"Struct Saf","title":"Seismic assessment of existing RC structures affected by degradation phenomena","URL":"https://doi.org/10.1016/j.strusafe.2008.09.006","volume":"31","author":[{"family":"Berto","given":"L."},{"family":"Vitaliani","given":"R."},{"family":"Saetta","given":"A."},{"family":"Simioni","given":"P."}],"issued":{"date-parts":[["2009"]]}}}],"schema":"https://github.com/citation-style-language/schema/raw/master/csl-citation.json"} </w:instrText>
      </w:r>
      <w:r w:rsidRPr="00475C34">
        <w:rPr>
          <w:lang w:val="en-US"/>
        </w:rPr>
        <w:fldChar w:fldCharType="separate"/>
      </w:r>
      <w:r w:rsidRPr="00475C34">
        <w:t>[11,33,34]</w:t>
      </w:r>
      <w:r w:rsidRPr="00475C34">
        <w:rPr>
          <w:lang w:val="en-US"/>
        </w:rPr>
        <w:fldChar w:fldCharType="end"/>
      </w:r>
      <w:r w:rsidRPr="00475C34">
        <w:rPr>
          <w:lang w:val="en-US"/>
        </w:rPr>
        <w:t>.</w:t>
      </w:r>
      <w:r>
        <w:rPr>
          <w:color w:val="000000" w:themeColor="text1"/>
          <w:lang w:val="en-US" w:eastAsia="it-IT"/>
        </w:rPr>
        <w:t xml:space="preserve"> </w:t>
      </w:r>
      <w:r w:rsidRPr="003770B3">
        <w:rPr>
          <w:rFonts w:cs="Shruti"/>
          <w:szCs w:val="22"/>
          <w:lang w:val="en-US"/>
        </w:rPr>
        <w:t xml:space="preserve">The following subsections first describe the representative case-study </w:t>
      </w:r>
      <w:r>
        <w:rPr>
          <w:rFonts w:cs="Shruti"/>
          <w:szCs w:val="22"/>
          <w:lang w:val="en-US"/>
        </w:rPr>
        <w:t>frame</w:t>
      </w:r>
      <w:r w:rsidRPr="003770B3">
        <w:rPr>
          <w:rFonts w:cs="Shruti"/>
          <w:szCs w:val="22"/>
          <w:lang w:val="en-US"/>
        </w:rPr>
        <w:t xml:space="preserve"> geometry. Next, the time-dependent deterioration modeling of the </w:t>
      </w:r>
      <w:r>
        <w:rPr>
          <w:rFonts w:cs="Shruti"/>
          <w:szCs w:val="22"/>
          <w:lang w:val="en-US"/>
        </w:rPr>
        <w:t>RC frame</w:t>
      </w:r>
      <w:r w:rsidRPr="003770B3">
        <w:rPr>
          <w:rFonts w:cs="Shruti"/>
          <w:szCs w:val="22"/>
          <w:lang w:val="en-US"/>
        </w:rPr>
        <w:t xml:space="preserve"> due to corrosion is discussed, followed by the finite element modeling approach.</w:t>
      </w:r>
    </w:p>
    <w:p w14:paraId="44EE3024" w14:textId="77777777" w:rsidR="00373ECA" w:rsidRPr="003770B3" w:rsidRDefault="00373ECA" w:rsidP="00373ECA">
      <w:pPr>
        <w:jc w:val="both"/>
        <w:rPr>
          <w:color w:val="000000" w:themeColor="text1"/>
          <w:lang w:val="en-US" w:eastAsia="it-IT"/>
        </w:rPr>
      </w:pPr>
    </w:p>
    <w:p w14:paraId="00B9A8ED" w14:textId="77777777" w:rsidR="00373ECA" w:rsidRDefault="00373ECA" w:rsidP="00373ECA">
      <w:pPr>
        <w:pStyle w:val="Heading2"/>
        <w:numPr>
          <w:ilvl w:val="1"/>
          <w:numId w:val="7"/>
        </w:numPr>
        <w:ind w:left="426" w:hanging="426"/>
      </w:pPr>
      <w:r>
        <w:t>Description of the Case-Study Frame</w:t>
      </w:r>
    </w:p>
    <w:p w14:paraId="6D924963" w14:textId="77777777" w:rsidR="00373ECA" w:rsidRDefault="00373ECA" w:rsidP="00373ECA">
      <w:pPr>
        <w:pStyle w:val="BodyNoindent"/>
        <w:spacing w:after="240"/>
        <w:rPr>
          <w:lang w:val="en-US" w:eastAsia="it-IT"/>
        </w:rPr>
      </w:pPr>
      <w:ins w:id="240" w:author="Shivang Shekhar" w:date="2022-03-14T19:17:00Z">
        <w:r>
          <w:rPr>
            <w:lang w:val="en-US"/>
          </w:rPr>
          <w:fldChar w:fldCharType="begin"/>
        </w:r>
        <w:r>
          <w:rPr>
            <w:lang w:val="en-US"/>
          </w:rPr>
          <w:instrText xml:space="preserve"> REF _Ref98177854 \h </w:instrText>
        </w:r>
      </w:ins>
      <w:r>
        <w:rPr>
          <w:lang w:val="en-US"/>
        </w:rPr>
      </w:r>
      <w:r>
        <w:rPr>
          <w:lang w:val="en-US"/>
        </w:rPr>
        <w:fldChar w:fldCharType="separate"/>
      </w:r>
      <w:r w:rsidRPr="00A317DC">
        <w:rPr>
          <w:rFonts w:cs="Times New Roman"/>
        </w:rPr>
        <w:t xml:space="preserve">Figure </w:t>
      </w:r>
      <w:r>
        <w:rPr>
          <w:rFonts w:cs="Times New Roman"/>
          <w:noProof/>
        </w:rPr>
        <w:t>1</w:t>
      </w:r>
      <w:ins w:id="241" w:author="Shivang Shekhar" w:date="2022-03-14T19:17:00Z">
        <w:r>
          <w:rPr>
            <w:lang w:val="en-US"/>
          </w:rPr>
          <w:fldChar w:fldCharType="end"/>
        </w:r>
        <w:r>
          <w:rPr>
            <w:lang w:val="en-US"/>
          </w:rPr>
          <w:t xml:space="preserve"> </w:t>
        </w:r>
      </w:ins>
      <w:ins w:id="242" w:author="Shivang Shekhar" w:date="2022-03-13T23:58:00Z">
        <w:del w:id="243" w:author="Shivang Shekhar" w:date="2022-03-14T19:17:00Z">
          <w:r w:rsidDel="0051130C">
            <w:rPr>
              <w:lang w:val="en-US"/>
            </w:rPr>
            <w:delText xml:space="preserve">Figure </w:delText>
          </w:r>
          <w:r w:rsidRPr="00E00881" w:rsidDel="0051130C">
            <w:rPr>
              <w:highlight w:val="yellow"/>
              <w:lang w:val="en-US"/>
              <w:rPrChange w:id="244" w:author="Shivang Shekhar" w:date="2022-03-14T00:20:00Z">
                <w:rPr>
                  <w:lang w:val="en-US"/>
                </w:rPr>
              </w:rPrChange>
            </w:rPr>
            <w:delText>XX</w:delText>
          </w:r>
          <w:r w:rsidDel="0051130C">
            <w:rPr>
              <w:lang w:val="en-US"/>
            </w:rPr>
            <w:delText xml:space="preserve"> </w:delText>
          </w:r>
        </w:del>
        <w:r>
          <w:rPr>
            <w:lang w:val="en-US"/>
          </w:rPr>
          <w:t xml:space="preserve">shows the layout of </w:t>
        </w:r>
      </w:ins>
      <w:del w:id="245" w:author="Shivang Shekhar" w:date="2022-03-13T23:58:00Z">
        <w:r w:rsidDel="006067BB">
          <w:rPr>
            <w:lang w:val="en-US"/>
          </w:rPr>
          <w:delText>T</w:delText>
        </w:r>
      </w:del>
      <w:ins w:id="246" w:author="Shivang Shekhar" w:date="2022-03-13T23:59:00Z">
        <w:r>
          <w:rPr>
            <w:lang w:val="en-US"/>
          </w:rPr>
          <w:t>t</w:t>
        </w:r>
      </w:ins>
      <w:r>
        <w:rPr>
          <w:lang w:val="en-US"/>
        </w:rPr>
        <w:t>he case study frame</w:t>
      </w:r>
      <w:del w:id="247" w:author="Shivang Shekhar" w:date="2022-03-13T23:58:00Z">
        <w:r w:rsidDel="006067BB">
          <w:rPr>
            <w:lang w:val="en-US"/>
          </w:rPr>
          <w:delText>,</w:delText>
        </w:r>
      </w:del>
      <w:r>
        <w:rPr>
          <w:lang w:val="en-US"/>
        </w:rPr>
        <w:t xml:space="preserve"> adopted from </w:t>
      </w:r>
      <w:del w:id="248" w:author="Shivang Shekhar" w:date="2022-03-13T23:57:00Z">
        <w:r w:rsidDel="006067BB">
          <w:rPr>
            <w:lang w:val="en-US"/>
          </w:rPr>
          <w:delText xml:space="preserve">Freddi et al. (2021) </w:delText>
        </w:r>
        <w:r w:rsidDel="006067BB">
          <w:rPr>
            <w:lang w:val="en-US"/>
          </w:rPr>
          <w:fldChar w:fldCharType="begin"/>
        </w:r>
        <w:r w:rsidDel="006067BB">
          <w:rPr>
            <w:lang w:val="en-US"/>
          </w:rPr>
          <w:delInstrText xml:space="preserve"> ADDIN ZOTERO_ITEM CSL_CITATION {"citationID":"BnE6CUYy","properties":{"formattedCitation":"[22]","plainCitation":"[22]","noteIndex":0},"citationItems":[{"id":216,"uris":["http://zotero.org/users/8563380/items/N9L7KX8Y"],"uri":["http://zotero.org/users/8563380/items/N9L7KX8Y"],"itemData":{"id":216,"type":"article-journal","abstract":"Passive control systems, such as buckling-restrained braces (BRBs), have emerged as efficient tools for seismic response control of new and existing structures by imparting strength and stiffness to buildings, while providing additional high and stable energy dissipation capacity. Systems equipped with BRBs have been widely investigated in literature; however, only a deterministic description of the BRBs’ properties is typically considered. These properties are provided by the manufacturer and are successively validated by qualification control tests according to code-based tolerance limits. Therefore, the device properties introduced within the structure could differ from their nominal design estimates, potentially leading to an undesired seismic performance. This study proposes a probabilistic assessment framework to evaluate the influence of BRBs’ uncertainty on the seismic response of a retrofitted RC frame. For the case study, a benchmark three-story RC moment-resisting frame is considered where BRBs’ uncertainty is defined compatible to the standardized tolerance limits of devices’ quality control tests. This uncertainty is implemented through a two-level factorial design strategy and Latin hypercube sampling technique. Cloud analysis and probabilistic seismic demand models are used to develop fragility functions for the bare and retrofitted frame for four damage states while also accounting for the uncertainty in the property of BRBs. Risk estimates are successively evaluated for three case study regions. The results show that, for the considered case study structure, these uncertainties could lead to an increase of fragility up to 21% and a variation in seismic risk estimates up to 56%.","container-title":"Earthquake Engineering &amp; Structural Dynamics","DOI":"10.1002/eqe.3456","ISSN":"0098-8847, 1096-9845","issue":"9","journalAbbreviation":"Earthquake Engng Struct Dyn.","language":"en","page":"2488-2509","source":"DOI.org (Crossref)","title":"Device uncertainty propagation in low‐ductility RC frames retrofitted with BRBs for seismic risk mitigation","volume":"50","author":[{"family":"Freddi","given":"Fabio"},{"family":"Ghosh","given":"Jayadipta"},{"family":"Kotoky","given":"Needhi"},{"family":"Raghunandan","given":"Meera"}],"issued":{"date-parts":[["2021",7]]}}}],"schema":"https://github.com/citation-style-language/schema/raw/master/csl-citation.json"} </w:delInstrText>
        </w:r>
        <w:r w:rsidDel="006067BB">
          <w:rPr>
            <w:lang w:val="en-US"/>
          </w:rPr>
          <w:fldChar w:fldCharType="separate"/>
        </w:r>
        <w:r w:rsidRPr="00C66F95" w:rsidDel="006067BB">
          <w:rPr>
            <w:rFonts w:cs="Times New Roman"/>
          </w:rPr>
          <w:delText>[22]</w:delText>
        </w:r>
        <w:r w:rsidDel="006067BB">
          <w:rPr>
            <w:lang w:val="en-US"/>
          </w:rPr>
          <w:fldChar w:fldCharType="end"/>
        </w:r>
      </w:del>
      <w:proofErr w:type="spellStart"/>
      <w:ins w:id="249" w:author="Shivang Shekhar" w:date="2022-03-13T23:57:00Z">
        <w:r>
          <w:rPr>
            <w:lang w:val="en-US"/>
          </w:rPr>
          <w:t>Bracci</w:t>
        </w:r>
        <w:proofErr w:type="spellEnd"/>
        <w:r>
          <w:rPr>
            <w:lang w:val="en-US"/>
          </w:rPr>
          <w:t xml:space="preserve"> et al. </w:t>
        </w:r>
      </w:ins>
      <w:r>
        <w:rPr>
          <w:lang w:val="en-US"/>
        </w:rPr>
        <w:fldChar w:fldCharType="begin"/>
      </w:r>
      <w:r>
        <w:rPr>
          <w:lang w:val="en-US"/>
        </w:rPr>
        <w:instrText xml:space="preserve"> ADDIN ZOTERO_ITEM CSL_CITATION {"citationID":"gwGQTftX","properties":{"formattedCitation":"[36]","plainCitation":"[36]","noteIndex":0},"citationItems":[{"id":711,"uris":["http://zotero.org/users/8563380/items/BENB2SLW"],"uri":["http://zotero.org/users/8563380/items/BENB2SLW"],"itemData":{"id":711,"type":"article-journal","container-title":"Journal of Structural Engineering","DOI":"10.1061/(ASCE)0733-9445(1997)123:1(3)","ISSN":"0733-9445, 1943-541X","issue":"1","journalAbbreviation":"Journal of Structural Engineering","language":"en","page":"3-10","source":"DOI.org (Crossref)","title":"Seismic Performance and Retrofit Evaluation of Reinforced Concrete Structures","volume":"123","author":[{"family":"Bracci","given":"Joseph M."},{"family":"Kunnath","given":"Sashi K."},{"family":"Reinhorn","given":"Andrei M."}],"issued":{"date-parts":[["1997",1]]}}}],"schema":"https://github.com/citation-style-language/schema/raw/master/csl-citation.json"} </w:instrText>
      </w:r>
      <w:r>
        <w:rPr>
          <w:lang w:val="en-US"/>
        </w:rPr>
        <w:fldChar w:fldCharType="separate"/>
      </w:r>
      <w:r w:rsidRPr="001F2656">
        <w:rPr>
          <w:rFonts w:cs="Times New Roman"/>
        </w:rPr>
        <w:t>[36]</w:t>
      </w:r>
      <w:r>
        <w:rPr>
          <w:lang w:val="en-US"/>
        </w:rPr>
        <w:fldChar w:fldCharType="end"/>
      </w:r>
      <w:ins w:id="250" w:author="Shivang Shekhar" w:date="2022-03-14T00:00:00Z">
        <w:r>
          <w:rPr>
            <w:lang w:val="en-US"/>
          </w:rPr>
          <w:t>.</w:t>
        </w:r>
      </w:ins>
      <w:del w:id="251" w:author="Shivang Shekhar" w:date="2022-03-13T23:59:00Z">
        <w:r w:rsidDel="006067BB">
          <w:rPr>
            <w:lang w:val="en-US"/>
          </w:rPr>
          <w:delText>,</w:delText>
        </w:r>
      </w:del>
      <w:r>
        <w:rPr>
          <w:lang w:val="en-US"/>
        </w:rPr>
        <w:t xml:space="preserve"> </w:t>
      </w:r>
      <w:ins w:id="252" w:author="Shivang Shekhar" w:date="2022-03-14T00:00:00Z">
        <w:r>
          <w:rPr>
            <w:lang w:val="en-US"/>
          </w:rPr>
          <w:t xml:space="preserve">The selected three-storey three bays </w:t>
        </w:r>
      </w:ins>
      <w:ins w:id="253" w:author="Shivang Shekhar" w:date="2022-03-14T00:01:00Z">
        <w:r>
          <w:rPr>
            <w:lang w:val="en-US"/>
          </w:rPr>
          <w:t xml:space="preserve">RC </w:t>
        </w:r>
      </w:ins>
      <w:ins w:id="254" w:author="Shivang Shekhar" w:date="2022-03-14T00:09:00Z">
        <w:r>
          <w:rPr>
            <w:lang w:val="en-US"/>
          </w:rPr>
          <w:t>moment resisting frame</w:t>
        </w:r>
      </w:ins>
      <w:ins w:id="255" w:author="Shivang Shekhar" w:date="2022-03-14T00:01:00Z">
        <w:r>
          <w:rPr>
            <w:lang w:val="en-US"/>
          </w:rPr>
          <w:t xml:space="preserve"> is representative of </w:t>
        </w:r>
        <w:r w:rsidRPr="00EA1A8B">
          <w:rPr>
            <w:lang w:val="en-US"/>
          </w:rPr>
          <w:t>non-seismically designed (</w:t>
        </w:r>
        <w:r w:rsidRPr="00EA1A8B">
          <w:rPr>
            <w:lang w:val="en-US" w:eastAsia="it-IT"/>
          </w:rPr>
          <w:t xml:space="preserve">low-ductility) </w:t>
        </w:r>
        <w:r w:rsidRPr="00EA1A8B">
          <w:rPr>
            <w:lang w:val="en-US"/>
          </w:rPr>
          <w:t>low-rise RC buildings</w:t>
        </w:r>
        <w:r>
          <w:rPr>
            <w:lang w:val="en-US"/>
          </w:rPr>
          <w:t xml:space="preserve">. The frame </w:t>
        </w:r>
      </w:ins>
      <w:r>
        <w:rPr>
          <w:lang w:val="en-US"/>
        </w:rPr>
        <w:t>has a total height of 10.75</w:t>
      </w:r>
      <w:ins w:id="256" w:author="Shivang Shekhar" w:date="2022-03-13T23:58:00Z">
        <w:r>
          <w:rPr>
            <w:lang w:val="en-US"/>
          </w:rPr>
          <w:t xml:space="preserve"> </w:t>
        </w:r>
      </w:ins>
      <w:r>
        <w:rPr>
          <w:lang w:val="en-US"/>
        </w:rPr>
        <w:t xml:space="preserve">m (35.3 feet) with an interstorey height of 3.66 m (12 feet) and a constant bay width equal to 5.49 m (18 feet). The </w:t>
      </w:r>
      <w:ins w:id="257" w:author="Shivang Shekhar" w:date="2022-03-14T00:02:00Z">
        <w:r>
          <w:rPr>
            <w:lang w:val="en-US"/>
          </w:rPr>
          <w:t xml:space="preserve">building </w:t>
        </w:r>
      </w:ins>
      <w:r>
        <w:rPr>
          <w:lang w:val="en-US"/>
        </w:rPr>
        <w:t xml:space="preserve">frame is designed </w:t>
      </w:r>
      <w:del w:id="258" w:author="Shivang Shekhar" w:date="2022-03-14T00:03:00Z">
        <w:r w:rsidDel="006067BB">
          <w:rPr>
            <w:lang w:val="en-US"/>
          </w:rPr>
          <w:delText xml:space="preserve">as per the non-seismic guidelines </w:delText>
        </w:r>
      </w:del>
      <w:ins w:id="259" w:author="Shivang Shekhar" w:date="2022-03-14T00:03:00Z">
        <w:r>
          <w:rPr>
            <w:lang w:val="en-US"/>
          </w:rPr>
          <w:t xml:space="preserve">for gravity loads </w:t>
        </w:r>
      </w:ins>
      <w:ins w:id="260" w:author="Shivang Shekhar" w:date="2022-03-14T00:04:00Z">
        <w:r>
          <w:rPr>
            <w:lang w:val="en-US"/>
          </w:rPr>
          <w:t xml:space="preserve">only </w:t>
        </w:r>
      </w:ins>
      <w:ins w:id="261" w:author="Shivang Shekhar" w:date="2022-03-14T00:03:00Z">
        <w:r>
          <w:rPr>
            <w:lang w:val="en-US"/>
          </w:rPr>
          <w:t>following</w:t>
        </w:r>
      </w:ins>
      <w:del w:id="262" w:author="Shivang Shekhar" w:date="2022-03-14T00:03:00Z">
        <w:r w:rsidDel="006067BB">
          <w:rPr>
            <w:lang w:val="en-US"/>
          </w:rPr>
          <w:delText>from</w:delText>
        </w:r>
      </w:del>
      <w:r>
        <w:rPr>
          <w:lang w:val="en-US"/>
        </w:rPr>
        <w:t xml:space="preserve"> the</w:t>
      </w:r>
      <w:ins w:id="263" w:author="Shivang Shekhar" w:date="2022-03-14T00:03:00Z">
        <w:r>
          <w:rPr>
            <w:lang w:val="en-US"/>
          </w:rPr>
          <w:t xml:space="preserve"> pre</w:t>
        </w:r>
      </w:ins>
      <w:ins w:id="264" w:author="Shivang Shekhar" w:date="2022-03-14T00:04:00Z">
        <w:r>
          <w:rPr>
            <w:lang w:val="en-US"/>
          </w:rPr>
          <w:t>-seismic design provisions of</w:t>
        </w:r>
      </w:ins>
      <w:r>
        <w:rPr>
          <w:lang w:val="en-US"/>
        </w:rPr>
        <w:t xml:space="preserve"> ACI 318-89 </w:t>
      </w:r>
      <w:r>
        <w:rPr>
          <w:lang w:val="en-US"/>
        </w:rPr>
        <w:fldChar w:fldCharType="begin"/>
      </w:r>
      <w:r>
        <w:rPr>
          <w:lang w:val="en-US"/>
        </w:rPr>
        <w:instrText xml:space="preserve"> ADDIN ZOTERO_ITEM CSL_CITATION {"citationID":"bT5GaGMG","properties":{"formattedCitation":"[37]","plainCitation":"[37]","noteIndex":0},"citationItems":[{"id":639,"uris":["http://zotero.org/users/8563380/items/UTBLTX6T"],"uri":["http://zotero.org/users/8563380/items/UTBLTX6T"],"itemData":{"id":639,"type":"book","publisher":"American Concrete Institute","title":"Building Code Requirements for Reinforced Concrete and Commentary (ACI 318‐89/ACI 318R‐89)","issued":{"date-parts":[["1989"]]}},"locator":"318"}],"schema":"https://github.com/citation-style-language/schema/raw/master/csl-citation.json"} </w:instrText>
      </w:r>
      <w:r>
        <w:rPr>
          <w:lang w:val="en-US"/>
        </w:rPr>
        <w:fldChar w:fldCharType="separate"/>
      </w:r>
      <w:r w:rsidRPr="001F2656">
        <w:rPr>
          <w:rFonts w:cs="Times New Roman"/>
        </w:rPr>
        <w:t>[37]</w:t>
      </w:r>
      <w:r>
        <w:rPr>
          <w:lang w:val="en-US"/>
        </w:rPr>
        <w:fldChar w:fldCharType="end"/>
      </w:r>
      <w:del w:id="265" w:author="Shivang Shekhar" w:date="2022-03-14T00:04:00Z">
        <w:r w:rsidDel="006067BB">
          <w:rPr>
            <w:lang w:val="en-US"/>
          </w:rPr>
          <w:delText xml:space="preserve"> and without any seismic detailing provisions is considered in the frame</w:delText>
        </w:r>
      </w:del>
      <w:r>
        <w:rPr>
          <w:lang w:val="en-US"/>
        </w:rPr>
        <w:t xml:space="preserve">. The column sizes are 300 x 300 </w:t>
      </w:r>
      <w:proofErr w:type="gramStart"/>
      <w:r>
        <w:rPr>
          <w:lang w:val="en-US"/>
        </w:rPr>
        <w:t>mm</w:t>
      </w:r>
      <w:proofErr w:type="gramEnd"/>
      <w:r>
        <w:rPr>
          <w:lang w:val="en-US"/>
        </w:rPr>
        <w:t xml:space="preserve"> and the beam sizes are 230 x 460 mm at each floor. The concrete </w:t>
      </w:r>
      <w:ins w:id="266" w:author="Shivang Shekhar" w:date="2022-03-14T00:05:00Z">
        <w:r>
          <w:rPr>
            <w:lang w:val="en-US"/>
          </w:rPr>
          <w:t xml:space="preserve">design </w:t>
        </w:r>
      </w:ins>
      <w:r>
        <w:rPr>
          <w:lang w:val="en-US"/>
        </w:rPr>
        <w:t>compressive strengt</w:t>
      </w:r>
      <w:ins w:id="267" w:author="Shivang Shekhar" w:date="2022-03-14T00:06:00Z">
        <w:r>
          <w:rPr>
            <w:lang w:val="en-US"/>
          </w:rPr>
          <w:t xml:space="preserve">h is </w:t>
        </w:r>
      </w:ins>
      <w:del w:id="268" w:author="Shivang Shekhar" w:date="2022-03-14T00:05:00Z">
        <w:r w:rsidDel="006067BB">
          <w:rPr>
            <w:lang w:val="en-US"/>
          </w:rPr>
          <w:delText xml:space="preserve">h, </w:delText>
        </w:r>
      </w:del>
      <m:oMath>
        <m:sSub>
          <m:sSubPr>
            <m:ctrlPr>
              <w:del w:id="269" w:author="Shivang Shekhar" w:date="2022-03-14T00:05:00Z">
                <w:rPr>
                  <w:rFonts w:ascii="Cambria Math" w:hAnsi="Cambria Math"/>
                  <w:i/>
                  <w:lang w:val="en-US"/>
                </w:rPr>
              </w:del>
            </m:ctrlPr>
          </m:sSubPr>
          <m:e>
            <m:r>
              <w:del w:id="270" w:author="Shivang Shekhar" w:date="2022-03-14T00:05:00Z">
                <w:rPr>
                  <w:rFonts w:ascii="Cambria Math" w:hAnsi="Cambria Math"/>
                  <w:lang w:val="en-US"/>
                </w:rPr>
                <m:t>f</m:t>
              </w:del>
            </m:r>
          </m:e>
          <m:sub>
            <m:r>
              <w:del w:id="271" w:author="Shivang Shekhar" w:date="2022-03-14T00:05:00Z">
                <w:rPr>
                  <w:rFonts w:ascii="Cambria Math" w:hAnsi="Cambria Math"/>
                  <w:lang w:val="en-US"/>
                </w:rPr>
                <m:t>c</m:t>
              </w:del>
            </m:r>
          </m:sub>
        </m:sSub>
      </m:oMath>
      <w:del w:id="272" w:author="Shivang Shekhar" w:date="2022-03-14T00:05:00Z">
        <w:r w:rsidDel="006067BB">
          <w:rPr>
            <w:lang w:val="en-US"/>
          </w:rPr>
          <w:delText>=</w:delText>
        </w:r>
      </w:del>
      <w:r>
        <w:rPr>
          <w:lang w:val="en-US"/>
        </w:rPr>
        <w:t>24 MPa</w:t>
      </w:r>
      <w:del w:id="273" w:author="Shivang Shekhar" w:date="2022-03-14T00:06:00Z">
        <w:r w:rsidDel="006067BB">
          <w:rPr>
            <w:lang w:val="en-US"/>
          </w:rPr>
          <w:delText xml:space="preserve"> (cube strength)</w:delText>
        </w:r>
      </w:del>
      <w:r>
        <w:rPr>
          <w:lang w:val="en-US"/>
        </w:rPr>
        <w:t xml:space="preserve">, and the </w:t>
      </w:r>
      <w:ins w:id="274" w:author="Shivang Shekhar" w:date="2022-03-14T00:06:00Z">
        <w:r>
          <w:rPr>
            <w:lang w:val="en-US"/>
          </w:rPr>
          <w:t xml:space="preserve">longitudinal </w:t>
        </w:r>
      </w:ins>
      <w:r>
        <w:rPr>
          <w:lang w:val="en-US"/>
        </w:rPr>
        <w:t xml:space="preserve">reinforcing bar of steel Grade 40 </w:t>
      </w:r>
      <w:del w:id="275" w:author="Shivang Shekhar" w:date="2022-03-14T00:07:00Z">
        <w:r w:rsidDel="006067BB">
          <w:rPr>
            <w:lang w:val="en-US"/>
          </w:rPr>
          <w:delText xml:space="preserve">with </w:delText>
        </w:r>
      </w:del>
      <w:ins w:id="276" w:author="Shivang Shekhar" w:date="2022-03-14T00:07:00Z">
        <w:r>
          <w:rPr>
            <w:lang w:val="en-US"/>
          </w:rPr>
          <w:t xml:space="preserve">has </w:t>
        </w:r>
      </w:ins>
      <w:del w:id="277" w:author="Shivang Shekhar" w:date="2022-03-14T00:07:00Z">
        <w:r w:rsidDel="006067BB">
          <w:rPr>
            <w:lang w:val="en-US"/>
          </w:rPr>
          <w:delText xml:space="preserve">a </w:delText>
        </w:r>
      </w:del>
      <w:r>
        <w:rPr>
          <w:lang w:val="en-US"/>
        </w:rPr>
        <w:t>yield strength of</w:t>
      </w:r>
      <w:ins w:id="278" w:author="Shivang Shekhar" w:date="2022-03-14T00:05:00Z">
        <w:r>
          <w:rPr>
            <w:lang w:val="en-US"/>
          </w:rPr>
          <w:t xml:space="preserve"> </w:t>
        </w:r>
      </w:ins>
      <m:oMath>
        <m:sSub>
          <m:sSubPr>
            <m:ctrlPr>
              <w:del w:id="279" w:author="Shivang Shekhar" w:date="2022-03-14T00:05:00Z">
                <w:rPr>
                  <w:rFonts w:ascii="Cambria Math" w:hAnsi="Cambria Math"/>
                  <w:i/>
                  <w:lang w:val="en-US"/>
                </w:rPr>
              </w:del>
            </m:ctrlPr>
          </m:sSubPr>
          <m:e>
            <m:r>
              <w:del w:id="280" w:author="Shivang Shekhar" w:date="2022-03-14T00:05:00Z">
                <w:rPr>
                  <w:rFonts w:ascii="Cambria Math" w:hAnsi="Cambria Math"/>
                  <w:lang w:val="en-US"/>
                </w:rPr>
                <m:t>f</m:t>
              </w:del>
            </m:r>
          </m:e>
          <m:sub>
            <m:r>
              <w:del w:id="281" w:author="Shivang Shekhar" w:date="2022-03-14T00:05:00Z">
                <w:rPr>
                  <w:rFonts w:ascii="Cambria Math" w:hAnsi="Cambria Math"/>
                  <w:lang w:val="en-US"/>
                </w:rPr>
                <m:t>y</m:t>
              </w:del>
            </m:r>
          </m:sub>
        </m:sSub>
      </m:oMath>
      <w:del w:id="282" w:author="Shivang Shekhar" w:date="2022-03-14T00:05:00Z">
        <w:r w:rsidDel="006067BB">
          <w:rPr>
            <w:lang w:val="en-US"/>
          </w:rPr>
          <w:delText xml:space="preserve"> = </w:delText>
        </w:r>
      </w:del>
      <w:r>
        <w:rPr>
          <w:lang w:val="en-US"/>
        </w:rPr>
        <w:t xml:space="preserve">276 MPa. </w:t>
      </w:r>
      <w:del w:id="283" w:author="Shivang Shekhar" w:date="2022-03-14T00:07:00Z">
        <w:r w:rsidDel="004C145E">
          <w:rPr>
            <w:lang w:val="en-US"/>
          </w:rPr>
          <w:delText>The other details of the</w:delText>
        </w:r>
      </w:del>
      <w:ins w:id="284" w:author="Shivang Shekhar" w:date="2022-03-14T00:07:00Z">
        <w:r>
          <w:rPr>
            <w:lang w:val="en-US"/>
          </w:rPr>
          <w:t xml:space="preserve">Further </w:t>
        </w:r>
      </w:ins>
      <w:ins w:id="285" w:author="Shivang Shekhar" w:date="2022-03-14T00:08:00Z">
        <w:r>
          <w:rPr>
            <w:lang w:val="en-US"/>
          </w:rPr>
          <w:t xml:space="preserve">reinforcement </w:t>
        </w:r>
      </w:ins>
      <w:ins w:id="286" w:author="Shivang Shekhar" w:date="2022-03-14T00:07:00Z">
        <w:r>
          <w:rPr>
            <w:lang w:val="en-US"/>
          </w:rPr>
          <w:t>details of the</w:t>
        </w:r>
      </w:ins>
      <w:r>
        <w:rPr>
          <w:lang w:val="en-US"/>
        </w:rPr>
        <w:t xml:space="preserve"> case study frame </w:t>
      </w:r>
      <w:del w:id="287" w:author="Shivang Shekhar" w:date="2022-03-14T00:08:00Z">
        <w:r w:rsidDel="004C145E">
          <w:rPr>
            <w:lang w:val="en-US"/>
          </w:rPr>
          <w:delText>can be found</w:delText>
        </w:r>
      </w:del>
      <w:ins w:id="288" w:author="Shivang Shekhar" w:date="2022-03-14T00:08:00Z">
        <w:r>
          <w:rPr>
            <w:lang w:val="en-US"/>
          </w:rPr>
          <w:t>as</w:t>
        </w:r>
      </w:ins>
      <w:r>
        <w:rPr>
          <w:lang w:val="en-US"/>
        </w:rPr>
        <w:t xml:space="preserve"> </w:t>
      </w:r>
      <w:del w:id="289" w:author="Shivang Shekhar" w:date="2022-03-14T00:08:00Z">
        <w:r w:rsidDel="004C145E">
          <w:rPr>
            <w:lang w:val="en-US"/>
          </w:rPr>
          <w:delText xml:space="preserve">in </w:delText>
        </w:r>
      </w:del>
      <w:ins w:id="290" w:author="Shivang Shekhar" w:date="2022-03-14T00:08:00Z">
        <w:r>
          <w:rPr>
            <w:lang w:val="en-US"/>
          </w:rPr>
          <w:t xml:space="preserve">shown in  </w:t>
        </w:r>
      </w:ins>
      <w:ins w:id="291" w:author="Shivang Shekhar" w:date="2022-03-14T19:17:00Z">
        <w:r>
          <w:rPr>
            <w:lang w:val="en-US"/>
          </w:rPr>
          <w:fldChar w:fldCharType="begin"/>
        </w:r>
        <w:r>
          <w:rPr>
            <w:lang w:val="en-US"/>
          </w:rPr>
          <w:instrText xml:space="preserve"> REF _Ref98177854 \h </w:instrText>
        </w:r>
      </w:ins>
      <w:r>
        <w:rPr>
          <w:lang w:val="en-US"/>
        </w:rPr>
      </w:r>
      <w:ins w:id="292" w:author="Shivang Shekhar" w:date="2022-03-14T19:17:00Z">
        <w:r>
          <w:rPr>
            <w:lang w:val="en-US"/>
          </w:rPr>
          <w:fldChar w:fldCharType="separate"/>
        </w:r>
      </w:ins>
      <w:r w:rsidRPr="00A317DC">
        <w:rPr>
          <w:rFonts w:cs="Times New Roman"/>
        </w:rPr>
        <w:t xml:space="preserve">Figure </w:t>
      </w:r>
      <w:r>
        <w:rPr>
          <w:rFonts w:cs="Times New Roman"/>
          <w:noProof/>
        </w:rPr>
        <w:t>1</w:t>
      </w:r>
      <w:ins w:id="293" w:author="Shivang Shekhar" w:date="2022-03-14T19:17:00Z">
        <w:r>
          <w:rPr>
            <w:lang w:val="en-US"/>
          </w:rPr>
          <w:fldChar w:fldCharType="end"/>
        </w:r>
        <w:r>
          <w:rPr>
            <w:lang w:val="en-US"/>
          </w:rPr>
          <w:t xml:space="preserve"> </w:t>
        </w:r>
      </w:ins>
      <w:del w:id="294" w:author="Shivang Shekhar" w:date="2022-03-14T19:17:00Z">
        <w:r w:rsidDel="0051130C">
          <w:rPr>
            <w:lang w:val="en-US"/>
          </w:rPr>
          <w:delText xml:space="preserve">Figure </w:delText>
        </w:r>
      </w:del>
      <w:ins w:id="295" w:author="Shivang Shekhar" w:date="2022-03-14T00:08:00Z">
        <w:del w:id="296" w:author="Shivang Shekhar" w:date="2022-03-14T19:17:00Z">
          <w:r w:rsidRPr="00E00881" w:rsidDel="0051130C">
            <w:rPr>
              <w:highlight w:val="yellow"/>
              <w:lang w:val="en-US"/>
              <w:rPrChange w:id="297" w:author="Shivang Shekhar" w:date="2022-03-14T00:20:00Z">
                <w:rPr>
                  <w:lang w:val="en-US"/>
                </w:rPr>
              </w:rPrChange>
            </w:rPr>
            <w:delText>XX</w:delText>
          </w:r>
        </w:del>
      </w:ins>
      <w:del w:id="298" w:author="Shivang Shekhar" w:date="2022-03-14T19:17:00Z">
        <w:r w:rsidRPr="00E00881" w:rsidDel="0051130C">
          <w:rPr>
            <w:highlight w:val="yellow"/>
            <w:lang w:val="en-US"/>
            <w:rPrChange w:id="299" w:author="Shivang Shekhar" w:date="2022-03-14T00:20:00Z">
              <w:rPr>
                <w:lang w:val="en-US"/>
              </w:rPr>
            </w:rPrChange>
          </w:rPr>
          <w:delText>3</w:delText>
        </w:r>
        <w:r w:rsidDel="0051130C">
          <w:rPr>
            <w:lang w:val="en-US"/>
          </w:rPr>
          <w:delText xml:space="preserve">.1 </w:delText>
        </w:r>
      </w:del>
      <w:del w:id="300" w:author="Shivang Shekhar" w:date="2022-03-14T00:08:00Z">
        <w:r w:rsidDel="004C145E">
          <w:rPr>
            <w:lang w:val="en-US"/>
          </w:rPr>
          <w:delText xml:space="preserve">which </w:delText>
        </w:r>
      </w:del>
      <w:r>
        <w:rPr>
          <w:lang w:val="en-US"/>
        </w:rPr>
        <w:t xml:space="preserve">are adopted from </w:t>
      </w:r>
      <w:proofErr w:type="spellStart"/>
      <w:r>
        <w:rPr>
          <w:lang w:val="en-US"/>
        </w:rPr>
        <w:t>Bracci</w:t>
      </w:r>
      <w:proofErr w:type="spellEnd"/>
      <w:r>
        <w:rPr>
          <w:lang w:val="en-US"/>
        </w:rPr>
        <w:t xml:space="preserve"> et al. </w:t>
      </w:r>
      <w:r>
        <w:rPr>
          <w:lang w:val="en-US"/>
        </w:rPr>
        <w:fldChar w:fldCharType="begin"/>
      </w:r>
      <w:r>
        <w:rPr>
          <w:lang w:val="en-US"/>
        </w:rPr>
        <w:instrText xml:space="preserve"> ADDIN ZOTERO_ITEM CSL_CITATION {"citationID":"v6qD11qp","properties":{"formattedCitation":"[36]","plainCitation":"[36]","noteIndex":0},"citationItems":[{"id":711,"uris":["http://zotero.org/users/8563380/items/BENB2SLW"],"uri":["http://zotero.org/users/8563380/items/BENB2SLW"],"itemData":{"id":711,"type":"article-journal","container-title":"Journal of Structural Engineering","DOI":"10.1061/(ASCE)0733-9445(1997)123:1(3)","ISSN":"0733-9445, 1943-541X","issue":"1","journalAbbreviation":"Journal of Structural Engineering","language":"en","page":"3-10","source":"DOI.org (Crossref)","title":"Seismic Performance and Retrofit Evaluation of Reinforced Concrete Structures","volume":"123","author":[{"family":"Bracci","given":"Joseph M."},{"family":"Kunnath","given":"Sashi K."},{"family":"Reinhorn","given":"Andrei M."}],"issued":{"date-parts":[["1997",1]]}}}],"schema":"https://github.com/citation-style-language/schema/raw/master/csl-citation.json"} </w:instrText>
      </w:r>
      <w:r>
        <w:rPr>
          <w:lang w:val="en-US"/>
        </w:rPr>
        <w:fldChar w:fldCharType="separate"/>
      </w:r>
      <w:r w:rsidRPr="001F2656">
        <w:rPr>
          <w:rFonts w:cs="Times New Roman"/>
        </w:rPr>
        <w:t>[36]</w:t>
      </w:r>
      <w:r>
        <w:rPr>
          <w:lang w:val="en-US"/>
        </w:rPr>
        <w:fldChar w:fldCharType="end"/>
      </w:r>
      <w:r>
        <w:rPr>
          <w:lang w:val="en-US"/>
        </w:rPr>
        <w:t xml:space="preserve"> and </w:t>
      </w:r>
      <w:proofErr w:type="spellStart"/>
      <w:r>
        <w:rPr>
          <w:lang w:val="en-US"/>
        </w:rPr>
        <w:t>Aycardi</w:t>
      </w:r>
      <w:proofErr w:type="spellEnd"/>
      <w:r>
        <w:rPr>
          <w:lang w:val="en-US"/>
        </w:rPr>
        <w:t xml:space="preserve"> et al. </w:t>
      </w:r>
      <w:r>
        <w:rPr>
          <w:lang w:val="en-US"/>
        </w:rPr>
        <w:fldChar w:fldCharType="begin"/>
      </w:r>
      <w:r>
        <w:rPr>
          <w:lang w:val="en-US"/>
        </w:rPr>
        <w:instrText xml:space="preserve"> ADDIN ZOTERO_ITEM CSL_CITATION {"citationID":"jVRFmSkY","properties":{"formattedCitation":"[38]","plainCitation":"[38]","noteIndex":0},"citationItems":[{"id":713,"uris":["http://zotero.org/users/8563380/items/F8UPZRYW"],"uri":["http://zotero.org/users/8563380/items/F8UPZRYW"],"itemData":{"id":713,"type":"article-journal","container-title":"Structural Journal","issue":"5","page":"552–563","title":"Seismic resistance of reinforced concrete frame structures designed only for gravity loads: experimental performance of subassemblages","volume":"91","author":[{"family":"Aycardi","given":"Luis E"},{"family":"Mander","given":"John B"},{"family":"Reinhorn","given":"Andrei M"}],"issued":{"date-parts":[["1994"]]}}}],"schema":"https://github.com/citation-style-language/schema/raw/master/csl-citation.json"} </w:instrText>
      </w:r>
      <w:r>
        <w:rPr>
          <w:lang w:val="en-US"/>
        </w:rPr>
        <w:fldChar w:fldCharType="separate"/>
      </w:r>
      <w:r w:rsidRPr="00334292">
        <w:rPr>
          <w:rFonts w:cs="Times New Roman"/>
        </w:rPr>
        <w:t>[38]</w:t>
      </w:r>
      <w:r>
        <w:rPr>
          <w:lang w:val="en-US"/>
        </w:rPr>
        <w:fldChar w:fldCharType="end"/>
      </w:r>
      <w:ins w:id="301" w:author="Shivang Shekhar" w:date="2022-03-14T00:08:00Z">
        <w:r>
          <w:rPr>
            <w:lang w:val="en-US"/>
          </w:rPr>
          <w:t>.</w:t>
        </w:r>
      </w:ins>
      <w:r>
        <w:rPr>
          <w:lang w:val="en-US"/>
        </w:rPr>
        <w:t xml:space="preserve">  </w:t>
      </w:r>
      <w:ins w:id="302" w:author="Shivang Shekhar" w:date="2022-03-14T00:11:00Z">
        <w:r>
          <w:rPr>
            <w:lang w:val="en-US"/>
          </w:rPr>
          <w:t xml:space="preserve">As evident from the figure, </w:t>
        </w:r>
      </w:ins>
      <w:ins w:id="303" w:author="Shivang Shekhar" w:date="2022-03-14T00:15:00Z">
        <w:r w:rsidRPr="00475C34">
          <w:rPr>
            <w:lang w:val="en-US" w:eastAsia="it-IT"/>
          </w:rPr>
          <w:t xml:space="preserve">columns and beam-column joints </w:t>
        </w:r>
        <w:r>
          <w:rPr>
            <w:lang w:val="en-US" w:eastAsia="it-IT"/>
          </w:rPr>
          <w:t xml:space="preserve">have </w:t>
        </w:r>
      </w:ins>
      <w:ins w:id="304" w:author="Shivang Shekhar" w:date="2022-03-14T00:14:00Z">
        <w:r w:rsidRPr="00475C34">
          <w:rPr>
            <w:lang w:val="en-US" w:eastAsia="it-IT"/>
          </w:rPr>
          <w:t>insuffic</w:t>
        </w:r>
        <w:r>
          <w:rPr>
            <w:lang w:val="en-US" w:eastAsia="it-IT"/>
          </w:rPr>
          <w:t>ient transverse reinforcement</w:t>
        </w:r>
        <w:r w:rsidRPr="00475C34">
          <w:rPr>
            <w:lang w:val="en-US" w:eastAsia="it-IT"/>
          </w:rPr>
          <w:t xml:space="preserve">, inadequate anchorage length and hooks for reinforcement, </w:t>
        </w:r>
      </w:ins>
      <w:ins w:id="305" w:author="Shivang Shekhar" w:date="2022-03-14T00:16:00Z">
        <w:r>
          <w:rPr>
            <w:lang w:val="en-US" w:eastAsia="it-IT"/>
          </w:rPr>
          <w:t xml:space="preserve">and </w:t>
        </w:r>
      </w:ins>
      <w:ins w:id="306" w:author="Shivang Shekhar" w:date="2022-03-14T00:14:00Z">
        <w:r w:rsidRPr="00475C34">
          <w:rPr>
            <w:lang w:val="en-US" w:eastAsia="it-IT"/>
          </w:rPr>
          <w:t>lap splices in potential plastic-hinge regions</w:t>
        </w:r>
        <w:r>
          <w:rPr>
            <w:lang w:val="en-US" w:eastAsia="it-IT"/>
          </w:rPr>
          <w:t xml:space="preserve"> ther</w:t>
        </w:r>
      </w:ins>
      <w:ins w:id="307" w:author="Shivang Shekhar" w:date="2022-03-14T00:17:00Z">
        <w:r>
          <w:rPr>
            <w:lang w:val="en-US" w:eastAsia="it-IT"/>
          </w:rPr>
          <w:t>eby</w:t>
        </w:r>
      </w:ins>
      <w:ins w:id="308" w:author="Shivang Shekhar" w:date="2022-03-14T00:14:00Z">
        <w:r w:rsidRPr="00475C34">
          <w:rPr>
            <w:lang w:val="en-US" w:eastAsia="it-IT"/>
          </w:rPr>
          <w:t xml:space="preserve"> </w:t>
        </w:r>
      </w:ins>
      <w:ins w:id="309" w:author="Shivang Shekhar" w:date="2022-03-14T00:16:00Z">
        <w:r>
          <w:rPr>
            <w:lang w:val="en-US" w:eastAsia="it-IT"/>
          </w:rPr>
          <w:t>highlighting lack of seismic detailing</w:t>
        </w:r>
      </w:ins>
      <w:ins w:id="310" w:author="Shivang Shekhar" w:date="2022-03-14T00:14:00Z">
        <w:r w:rsidRPr="00475C34">
          <w:rPr>
            <w:lang w:val="en-US" w:eastAsia="it-IT"/>
          </w:rPr>
          <w:t xml:space="preserve">. </w:t>
        </w:r>
      </w:ins>
      <w:ins w:id="311" w:author="Shivang Shekhar" w:date="2022-03-14T00:17:00Z">
        <w:r w:rsidRPr="004C145E">
          <w:rPr>
            <w:lang w:val="en-US" w:eastAsia="it-IT"/>
          </w:rPr>
          <w:t xml:space="preserve">The next subsection introduces the corrosion deterioration mechanism of the case-study </w:t>
        </w:r>
      </w:ins>
      <w:ins w:id="312" w:author="Shivang Shekhar" w:date="2022-03-14T00:18:00Z">
        <w:r>
          <w:rPr>
            <w:lang w:val="en-US" w:eastAsia="it-IT"/>
          </w:rPr>
          <w:t>frame</w:t>
        </w:r>
      </w:ins>
      <w:ins w:id="313" w:author="Shivang Shekhar" w:date="2022-03-14T00:17:00Z">
        <w:r w:rsidRPr="004C145E">
          <w:rPr>
            <w:lang w:val="en-US" w:eastAsia="it-IT"/>
          </w:rPr>
          <w:t xml:space="preserve">. </w:t>
        </w:r>
      </w:ins>
      <w:commentRangeStart w:id="314"/>
      <w:del w:id="315" w:author="Shivang Shekhar" w:date="2022-03-14T19:17:00Z">
        <w:r w:rsidRPr="004C145E" w:rsidDel="0051130C">
          <w:rPr>
            <w:strike/>
            <w:lang w:val="en-US"/>
            <w:rPrChange w:id="316" w:author="Shivang Shekhar" w:date="2022-03-14T00:10:00Z">
              <w:rPr>
                <w:lang w:val="en-US"/>
              </w:rPr>
            </w:rPrChange>
          </w:rPr>
          <w:delText xml:space="preserve">The FE model strategy is followed as per the Freddi et al., </w:delText>
        </w:r>
        <w:r w:rsidRPr="004C145E" w:rsidDel="0051130C">
          <w:rPr>
            <w:strike/>
            <w:lang w:val="en-US"/>
            <w:rPrChange w:id="317" w:author="Shivang Shekhar" w:date="2022-03-14T00:10:00Z">
              <w:rPr>
                <w:lang w:val="en-US"/>
              </w:rPr>
            </w:rPrChange>
          </w:rPr>
          <w:fldChar w:fldCharType="begin"/>
        </w:r>
        <w:r w:rsidRPr="004C145E" w:rsidDel="0051130C">
          <w:rPr>
            <w:strike/>
            <w:lang w:val="en-US"/>
            <w:rPrChange w:id="318" w:author="Shivang Shekhar" w:date="2022-03-14T00:10:00Z">
              <w:rPr>
                <w:lang w:val="en-US"/>
              </w:rPr>
            </w:rPrChange>
          </w:rPr>
          <w:delInstrText xml:space="preserve"> ADDIN ZOTERO_ITEM CSL_CITATION {"citationID":"hlJip24w","properties":{"formattedCitation":"[39,40]","plainCitation":"[39,40]","noteIndex":0},"citationItems":[{"id":640,"uris":["http://zotero.org/users/8563380/items/NIMI5GSI"],"uri":["http://zotero.org/users/8563380/items/NIMI5GSI"],"itemData":{"id":640,"type":"article-journal","container-title":"Bulletin of Earthquake Engineering","DOI":"10.1007/s10518-016-9948-x","ISSN":"1570-761X, 1573-1456","issue":"1","journalAbbreviation":"Bull Earthquake Eng","language":"en","page":"1-23","source":"DOI.org (Crossref)","title":"Probabilistic seismic demand modeling of local level response parameters of an RC frame","volume":"15","author":[{"family":"Freddi","given":"Fabio"},{"family":"Padgett","given":"Jamie Ellen"},{"family":"Dall’Asta","given":"Andrea"}],"issued":{"date-parts":[["2017",1]]}}},{"id":643,"uris":["http://zotero.org/users/8563380/items/UBS64YBV"],"uri":["http://zotero.org/users/8563380/items/UBS64YBV"],"itemData":{"id":643,"type":"article-journal","container-title":"Earthquake Engineering &amp; Structural Dynamics","DOI":"10.1002/eqe.2255","ISSN":"00988847","issue":"7","journalAbbreviation":"Earthquake Engng Struct. Dyn.","language":"en","page":"993-1011","source":"DOI.org (Crossref)","title":"Probabilistic performance assessment of low-ductility reinforced concrete frames retrofitted with dissipative braces: SEISMIC PERFORMANCE OF LOW-DUCTILITY RC FRAMES WITH DISSIPATIVE BRACES","title-short":"Probabilistic performance assessment of low-ductility reinforced concrete frames retrofitted with dissipative braces","volume":"42","author":[{"family":"Freddi","given":"F."},{"family":"Tubaldi","given":"E."},{"family":"Ragni","given":"L."},{"family":"Dall'Asta","given":"A."}],"issued":{"date-parts":[["2013",6]]}}}],"schema":"https://github.com/citation-style-language/schema/raw/master/csl-citation.json"} </w:delInstrText>
        </w:r>
        <w:r w:rsidRPr="004C145E" w:rsidDel="0051130C">
          <w:rPr>
            <w:strike/>
            <w:lang w:val="en-US"/>
            <w:rPrChange w:id="319" w:author="Shivang Shekhar" w:date="2022-03-14T00:10:00Z">
              <w:rPr>
                <w:lang w:val="en-US"/>
              </w:rPr>
            </w:rPrChange>
          </w:rPr>
          <w:fldChar w:fldCharType="separate"/>
        </w:r>
        <w:r w:rsidRPr="004C145E" w:rsidDel="0051130C">
          <w:rPr>
            <w:rFonts w:cs="Times New Roman"/>
            <w:strike/>
            <w:rPrChange w:id="320" w:author="Shivang Shekhar" w:date="2022-03-14T00:10:00Z">
              <w:rPr>
                <w:rFonts w:cs="Times New Roman"/>
              </w:rPr>
            </w:rPrChange>
          </w:rPr>
          <w:delText>[39,40]</w:delText>
        </w:r>
        <w:r w:rsidRPr="004C145E" w:rsidDel="0051130C">
          <w:rPr>
            <w:strike/>
            <w:lang w:val="en-US"/>
            <w:rPrChange w:id="321" w:author="Shivang Shekhar" w:date="2022-03-14T00:10:00Z">
              <w:rPr>
                <w:lang w:val="en-US"/>
              </w:rPr>
            </w:rPrChange>
          </w:rPr>
          <w:fldChar w:fldCharType="end"/>
        </w:r>
        <w:r w:rsidRPr="004C145E" w:rsidDel="0051130C">
          <w:rPr>
            <w:strike/>
            <w:lang w:val="en-US"/>
            <w:rPrChange w:id="322" w:author="Shivang Shekhar" w:date="2022-03-14T00:10:00Z">
              <w:rPr>
                <w:lang w:val="en-US"/>
              </w:rPr>
            </w:rPrChange>
          </w:rPr>
          <w:delText xml:space="preserve"> which helps in monitoring brittle local failure mechanism which is important for low-ductile frames.</w:delText>
        </w:r>
        <w:commentRangeEnd w:id="314"/>
        <w:r w:rsidRPr="004C145E" w:rsidDel="0051130C">
          <w:rPr>
            <w:rStyle w:val="CommentReference"/>
            <w:strike/>
            <w:rPrChange w:id="323" w:author="Shivang Shekhar" w:date="2022-03-14T00:10:00Z">
              <w:rPr>
                <w:rStyle w:val="CommentReference"/>
              </w:rPr>
            </w:rPrChange>
          </w:rPr>
          <w:commentReference w:id="314"/>
        </w:r>
      </w:del>
    </w:p>
    <w:p w14:paraId="20164B23" w14:textId="77777777" w:rsidR="00373ECA" w:rsidRPr="00E04EE9" w:rsidRDefault="00373ECA" w:rsidP="00373ECA">
      <w:pPr>
        <w:jc w:val="center"/>
        <w:rPr>
          <w:lang w:val="en-US" w:eastAsia="it-IT"/>
          <w:rPrChange w:id="324" w:author="Shivang Shekhar" w:date="2022-03-14T00:10:00Z">
            <w:rPr>
              <w:lang w:val="en-US"/>
            </w:rPr>
          </w:rPrChange>
        </w:rPr>
      </w:pPr>
      <w:r w:rsidRPr="00257312">
        <w:rPr>
          <w:noProof/>
        </w:rPr>
        <w:lastRenderedPageBreak/>
        <w:drawing>
          <wp:inline distT="0" distB="0" distL="0" distR="0" wp14:anchorId="5D5FE7B4" wp14:editId="4348BD41">
            <wp:extent cx="4368800" cy="24551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hqprint">
                      <a:extLst>
                        <a:ext uri="{28A0092B-C50C-407E-A947-70E740481C1C}">
                          <a14:useLocalDpi xmlns:a14="http://schemas.microsoft.com/office/drawing/2010/main" val="0"/>
                        </a:ext>
                      </a:extLst>
                    </a:blip>
                    <a:srcRect/>
                    <a:stretch>
                      <a:fillRect/>
                    </a:stretch>
                  </pic:blipFill>
                  <pic:spPr bwMode="auto">
                    <a:xfrm>
                      <a:off x="0" y="0"/>
                      <a:ext cx="4370786" cy="2456232"/>
                    </a:xfrm>
                    <a:prstGeom prst="rect">
                      <a:avLst/>
                    </a:prstGeom>
                    <a:noFill/>
                    <a:ln>
                      <a:noFill/>
                    </a:ln>
                  </pic:spPr>
                </pic:pic>
              </a:graphicData>
            </a:graphic>
          </wp:inline>
        </w:drawing>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9026"/>
      </w:tblGrid>
      <w:tr w:rsidR="00373ECA" w:rsidRPr="00A339F7" w14:paraId="37A6E7FD" w14:textId="77777777" w:rsidTr="00A9478E">
        <w:trPr>
          <w:trHeight w:val="3544"/>
        </w:trPr>
        <w:tc>
          <w:tcPr>
            <w:tcW w:w="9026" w:type="dxa"/>
          </w:tcPr>
          <w:p w14:paraId="124D3996" w14:textId="77777777" w:rsidR="00373ECA" w:rsidRPr="00A339F7" w:rsidRDefault="00373ECA" w:rsidP="00A9478E">
            <w:pPr>
              <w:keepNext/>
              <w:jc w:val="center"/>
            </w:pPr>
            <w:r>
              <w:rPr>
                <w:noProof/>
                <w:lang w:val="en-IN" w:eastAsia="en-IN"/>
              </w:rPr>
              <w:drawing>
                <wp:inline distT="0" distB="0" distL="0" distR="0" wp14:anchorId="589150C9" wp14:editId="59D5179E">
                  <wp:extent cx="3370329" cy="212146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duotone>
                              <a:schemeClr val="accent2">
                                <a:shade val="45000"/>
                                <a:satMod val="135000"/>
                              </a:schemeClr>
                              <a:prstClr val="white"/>
                            </a:duotone>
                          </a:blip>
                          <a:stretch>
                            <a:fillRect/>
                          </a:stretch>
                        </pic:blipFill>
                        <pic:spPr>
                          <a:xfrm>
                            <a:off x="0" y="0"/>
                            <a:ext cx="3379516" cy="2127246"/>
                          </a:xfrm>
                          <a:prstGeom prst="rect">
                            <a:avLst/>
                          </a:prstGeom>
                        </pic:spPr>
                      </pic:pic>
                    </a:graphicData>
                  </a:graphic>
                </wp:inline>
              </w:drawing>
            </w:r>
          </w:p>
        </w:tc>
      </w:tr>
      <w:tr w:rsidR="00373ECA" w:rsidRPr="00A339F7" w14:paraId="48E39044" w14:textId="77777777" w:rsidTr="00A9478E">
        <w:trPr>
          <w:trHeight w:val="295"/>
        </w:trPr>
        <w:tc>
          <w:tcPr>
            <w:tcW w:w="9026" w:type="dxa"/>
          </w:tcPr>
          <w:p w14:paraId="191EAD1A" w14:textId="77777777" w:rsidR="00373ECA" w:rsidRPr="00A317DC" w:rsidRDefault="00373ECA" w:rsidP="00A9478E">
            <w:pPr>
              <w:pStyle w:val="Caption"/>
              <w:rPr>
                <w:rFonts w:ascii="Times New Roman" w:hAnsi="Times New Roman" w:cs="Times New Roman"/>
                <w:lang w:val="en-IN"/>
              </w:rPr>
            </w:pPr>
            <w:bookmarkStart w:id="325" w:name="_Ref98177854"/>
            <w:r w:rsidRPr="00A317DC">
              <w:rPr>
                <w:rFonts w:ascii="Times New Roman" w:hAnsi="Times New Roman" w:cs="Times New Roman"/>
                <w:sz w:val="20"/>
              </w:rPr>
              <w:t xml:space="preserve">Figure </w:t>
            </w:r>
            <w:r w:rsidRPr="00A317DC">
              <w:fldChar w:fldCharType="begin"/>
            </w:r>
            <w:r w:rsidRPr="00A317DC">
              <w:rPr>
                <w:rFonts w:ascii="Times New Roman" w:hAnsi="Times New Roman" w:cs="Times New Roman"/>
                <w:sz w:val="20"/>
              </w:rPr>
              <w:instrText xml:space="preserve"> SEQ Figure \* ARABIC </w:instrText>
            </w:r>
            <w:r w:rsidRPr="00A317DC">
              <w:fldChar w:fldCharType="separate"/>
            </w:r>
            <w:r>
              <w:rPr>
                <w:rFonts w:ascii="Times New Roman" w:hAnsi="Times New Roman" w:cs="Times New Roman"/>
                <w:noProof/>
                <w:sz w:val="20"/>
              </w:rPr>
              <w:t>1</w:t>
            </w:r>
            <w:r w:rsidRPr="00A317DC">
              <w:fldChar w:fldCharType="end"/>
            </w:r>
            <w:bookmarkEnd w:id="325"/>
            <w:r>
              <w:rPr>
                <w:rFonts w:ascii="Times New Roman" w:hAnsi="Times New Roman" w:cs="Times New Roman"/>
                <w:sz w:val="20"/>
                <w:lang w:val="en-IN"/>
              </w:rPr>
              <w:t xml:space="preserve">. Case-study frame layout adapted from </w:t>
            </w:r>
            <w:proofErr w:type="spellStart"/>
            <w:r>
              <w:rPr>
                <w:rFonts w:ascii="Times New Roman" w:hAnsi="Times New Roman" w:cs="Times New Roman"/>
                <w:sz w:val="20"/>
                <w:lang w:val="en-IN"/>
              </w:rPr>
              <w:t>Bracci</w:t>
            </w:r>
            <w:proofErr w:type="spellEnd"/>
            <w:r>
              <w:rPr>
                <w:rFonts w:ascii="Times New Roman" w:hAnsi="Times New Roman" w:cs="Times New Roman"/>
                <w:sz w:val="20"/>
                <w:lang w:val="en-IN"/>
              </w:rPr>
              <w:t xml:space="preserve"> et al. [</w:t>
            </w:r>
            <w:commentRangeStart w:id="326"/>
            <w:r>
              <w:rPr>
                <w:rFonts w:ascii="Times New Roman" w:hAnsi="Times New Roman" w:cs="Times New Roman"/>
                <w:sz w:val="20"/>
                <w:lang w:val="en-IN"/>
              </w:rPr>
              <w:t>CITE</w:t>
            </w:r>
            <w:commentRangeEnd w:id="326"/>
            <w:r>
              <w:rPr>
                <w:rStyle w:val="CommentReference"/>
                <w:rFonts w:ascii="Times New Roman" w:eastAsia="Times New Roman" w:hAnsi="Times New Roman" w:cs="Times New Roman"/>
                <w:b w:val="0"/>
                <w:lang w:val="en-GB"/>
              </w:rPr>
              <w:commentReference w:id="326"/>
            </w:r>
            <w:r>
              <w:rPr>
                <w:rFonts w:ascii="Times New Roman" w:hAnsi="Times New Roman" w:cs="Times New Roman"/>
                <w:sz w:val="20"/>
                <w:lang w:val="en-IN"/>
              </w:rPr>
              <w:t>]</w:t>
            </w:r>
          </w:p>
        </w:tc>
      </w:tr>
    </w:tbl>
    <w:p w14:paraId="5D226807" w14:textId="77777777" w:rsidR="00373ECA" w:rsidRDefault="00373ECA" w:rsidP="00373ECA">
      <w:pPr>
        <w:pStyle w:val="Heading2"/>
        <w:numPr>
          <w:ilvl w:val="1"/>
          <w:numId w:val="7"/>
        </w:numPr>
        <w:ind w:left="426" w:hanging="426"/>
      </w:pPr>
      <w:bookmarkStart w:id="327" w:name="_Ref98167502"/>
      <w:r>
        <w:t xml:space="preserve">Time-Dependent Deterioration Modeling of </w:t>
      </w:r>
      <w:ins w:id="328" w:author="Shivang Shekhar" w:date="2022-03-14T00:12:00Z">
        <w:r>
          <w:t xml:space="preserve">the </w:t>
        </w:r>
      </w:ins>
      <w:r>
        <w:t>Case-Study Frame</w:t>
      </w:r>
      <w:bookmarkEnd w:id="327"/>
    </w:p>
    <w:p w14:paraId="0BFDC0E5" w14:textId="77777777" w:rsidR="00373ECA" w:rsidRPr="003770B3" w:rsidRDefault="00373ECA" w:rsidP="00373ECA">
      <w:pPr>
        <w:pStyle w:val="BodyNoindent"/>
        <w:spacing w:after="240"/>
        <w:rPr>
          <w:lang w:val="en-US"/>
        </w:rPr>
      </w:pPr>
      <w:r>
        <w:rPr>
          <w:lang w:val="en-US"/>
        </w:rPr>
        <w:t>When located in adverse environmental condition</w:t>
      </w:r>
      <w:ins w:id="329" w:author="Shivang Shekhar" w:date="2022-03-14T19:18:00Z">
        <w:r>
          <w:rPr>
            <w:lang w:val="en-US"/>
          </w:rPr>
          <w:t>s</w:t>
        </w:r>
      </w:ins>
      <w:r>
        <w:rPr>
          <w:lang w:val="en-US"/>
        </w:rPr>
        <w:t xml:space="preserve">, RC buildings </w:t>
      </w:r>
      <w:r w:rsidRPr="00914FA2">
        <w:rPr>
          <w:lang w:val="en-US"/>
        </w:rPr>
        <w:t>are subjected to time-dependent aging and degradation</w:t>
      </w:r>
      <w:del w:id="330" w:author="Shivang Shekhar" w:date="2022-03-14T19:18:00Z">
        <w:r w:rsidDel="0051130C">
          <w:rPr>
            <w:lang w:val="en-US"/>
          </w:rPr>
          <w:delText xml:space="preserve"> during the design service life</w:delText>
        </w:r>
      </w:del>
      <w:r w:rsidRPr="00914FA2">
        <w:rPr>
          <w:lang w:val="en-US"/>
        </w:rPr>
        <w:t xml:space="preserve">. </w:t>
      </w:r>
      <w:r w:rsidRPr="003770B3">
        <w:rPr>
          <w:rFonts w:eastAsia="Times New Roman" w:cs="Shruti"/>
          <w:szCs w:val="20"/>
          <w:lang w:val="en-US"/>
        </w:rPr>
        <w:t xml:space="preserve">The aging and deterioration process of RC </w:t>
      </w:r>
      <w:r>
        <w:rPr>
          <w:rFonts w:eastAsia="Times New Roman" w:cs="Shruti"/>
          <w:szCs w:val="20"/>
          <w:lang w:val="en-US"/>
        </w:rPr>
        <w:t>structures</w:t>
      </w:r>
      <w:r w:rsidRPr="003770B3">
        <w:rPr>
          <w:rFonts w:eastAsia="Times New Roman" w:cs="Shruti"/>
          <w:szCs w:val="20"/>
          <w:lang w:val="en-US"/>
        </w:rPr>
        <w:t xml:space="preserve"> manifest in the form of corrosion, and other physical and chemical deterioration. Among these, corrosion deterioration due to the ingress of chloride ions constitutes a dominant form of degradation of RC structures</w:t>
      </w:r>
      <w:r>
        <w:rPr>
          <w:rFonts w:eastAsia="Times New Roman" w:cs="Shruti"/>
          <w:szCs w:val="20"/>
          <w:lang w:val="en-US"/>
        </w:rPr>
        <w:t xml:space="preserve"> </w:t>
      </w:r>
      <w:del w:id="331" w:author="Shivang Shekhar" w:date="2022-03-14T19:18:00Z">
        <w:r w:rsidRPr="003770B3" w:rsidDel="0051130C">
          <w:rPr>
            <w:rFonts w:eastAsia="Times New Roman" w:cs="Shruti"/>
            <w:color w:val="7030A0"/>
            <w:szCs w:val="20"/>
            <w:lang w:val="en-US"/>
          </w:rPr>
          <w:delText>(</w:delText>
        </w:r>
      </w:del>
      <w:ins w:id="332" w:author="Shivang Shekhar" w:date="2022-03-14T19:18:00Z">
        <w:r>
          <w:rPr>
            <w:rFonts w:eastAsia="Times New Roman" w:cs="Shruti"/>
            <w:color w:val="7030A0"/>
            <w:szCs w:val="20"/>
            <w:lang w:val="en-US"/>
          </w:rPr>
          <w:t>[</w:t>
        </w:r>
      </w:ins>
      <w:r w:rsidRPr="003770B3">
        <w:rPr>
          <w:rFonts w:eastAsia="Times New Roman" w:cs="Shruti"/>
          <w:color w:val="7030A0"/>
          <w:szCs w:val="20"/>
          <w:lang w:val="en-US"/>
        </w:rPr>
        <w:t xml:space="preserve">CITE Stewart and </w:t>
      </w:r>
      <w:proofErr w:type="spellStart"/>
      <w:r w:rsidRPr="003770B3">
        <w:rPr>
          <w:rFonts w:eastAsia="Times New Roman" w:cs="Shruti"/>
          <w:color w:val="7030A0"/>
          <w:szCs w:val="20"/>
          <w:lang w:val="en-US"/>
        </w:rPr>
        <w:t>Rosowsky</w:t>
      </w:r>
      <w:proofErr w:type="spellEnd"/>
      <w:r w:rsidRPr="003770B3">
        <w:rPr>
          <w:rFonts w:eastAsia="Times New Roman" w:cs="Shruti"/>
          <w:color w:val="7030A0"/>
          <w:szCs w:val="20"/>
          <w:lang w:val="en-US"/>
        </w:rPr>
        <w:t xml:space="preserve"> 1998a; Choe et al. 2009; Akiyama et al. 2011</w:t>
      </w:r>
      <w:del w:id="333" w:author="Shivang Shekhar" w:date="2022-03-14T19:18:00Z">
        <w:r w:rsidRPr="003770B3" w:rsidDel="0051130C">
          <w:rPr>
            <w:rFonts w:eastAsia="Times New Roman" w:cs="Shruti"/>
            <w:color w:val="7030A0"/>
            <w:szCs w:val="20"/>
            <w:lang w:val="en-US"/>
          </w:rPr>
          <w:delText>)</w:delText>
        </w:r>
        <w:r w:rsidRPr="003770B3" w:rsidDel="0051130C">
          <w:rPr>
            <w:rFonts w:eastAsia="Times New Roman" w:cs="Shruti"/>
            <w:szCs w:val="20"/>
            <w:lang w:val="en-US"/>
          </w:rPr>
          <w:delText xml:space="preserve">. </w:delText>
        </w:r>
      </w:del>
      <w:ins w:id="334" w:author="Shivang Shekhar" w:date="2022-03-14T19:18:00Z">
        <w:r>
          <w:rPr>
            <w:rFonts w:eastAsia="Times New Roman" w:cs="Shruti"/>
            <w:color w:val="7030A0"/>
            <w:szCs w:val="20"/>
            <w:lang w:val="en-US"/>
          </w:rPr>
          <w:t>]</w:t>
        </w:r>
        <w:r w:rsidRPr="003770B3">
          <w:rPr>
            <w:rFonts w:eastAsia="Times New Roman" w:cs="Shruti"/>
            <w:szCs w:val="20"/>
            <w:lang w:val="en-US"/>
          </w:rPr>
          <w:t xml:space="preserve">. </w:t>
        </w:r>
      </w:ins>
      <w:r w:rsidRPr="003770B3">
        <w:rPr>
          <w:rFonts w:eastAsia="Times New Roman" w:cs="Shruti"/>
          <w:szCs w:val="20"/>
          <w:lang w:val="en-US"/>
        </w:rPr>
        <w:t xml:space="preserve">Sources of chlorides may stem from marine environments, </w:t>
      </w:r>
      <w:r>
        <w:rPr>
          <w:rFonts w:eastAsia="Times New Roman" w:cs="Shruti"/>
          <w:szCs w:val="20"/>
          <w:lang w:val="en-US"/>
        </w:rPr>
        <w:t>or airborne chloride</w:t>
      </w:r>
      <w:r w:rsidRPr="003770B3">
        <w:rPr>
          <w:rFonts w:eastAsia="Times New Roman" w:cs="Shruti"/>
          <w:szCs w:val="20"/>
          <w:lang w:val="en-US"/>
        </w:rPr>
        <w:t xml:space="preserve"> </w:t>
      </w:r>
      <w:r>
        <w:rPr>
          <w:rFonts w:eastAsia="Times New Roman" w:cs="Shruti"/>
          <w:szCs w:val="20"/>
          <w:lang w:val="en-US"/>
        </w:rPr>
        <w:t xml:space="preserve">that </w:t>
      </w:r>
      <w:r w:rsidRPr="003770B3">
        <w:rPr>
          <w:rFonts w:eastAsia="Times New Roman" w:cs="Shruti"/>
          <w:szCs w:val="20"/>
          <w:lang w:val="en-US"/>
        </w:rPr>
        <w:t xml:space="preserve">constitute common exposure scenarios for </w:t>
      </w:r>
      <w:r>
        <w:rPr>
          <w:rFonts w:eastAsia="Times New Roman" w:cs="Shruti"/>
          <w:szCs w:val="20"/>
          <w:lang w:val="en-US"/>
        </w:rPr>
        <w:t xml:space="preserve">RC buildings located </w:t>
      </w:r>
      <w:r w:rsidRPr="003770B3">
        <w:rPr>
          <w:rFonts w:eastAsia="Times New Roman" w:cs="Shruti"/>
          <w:szCs w:val="20"/>
          <w:lang w:val="en-US"/>
        </w:rPr>
        <w:t xml:space="preserve">in the </w:t>
      </w:r>
      <w:r>
        <w:rPr>
          <w:rFonts w:eastAsia="Times New Roman" w:cs="Shruti"/>
          <w:szCs w:val="20"/>
          <w:lang w:val="en-US"/>
        </w:rPr>
        <w:t>coastal area of case-study</w:t>
      </w:r>
      <w:r w:rsidRPr="003770B3">
        <w:rPr>
          <w:rFonts w:eastAsia="Times New Roman" w:cs="Shruti"/>
          <w:szCs w:val="20"/>
          <w:lang w:val="en-US"/>
        </w:rPr>
        <w:t xml:space="preserve"> region of </w:t>
      </w:r>
      <w:r>
        <w:rPr>
          <w:rFonts w:eastAsia="Times New Roman" w:cs="Shruti"/>
          <w:szCs w:val="20"/>
          <w:lang w:val="en-US"/>
        </w:rPr>
        <w:t>California</w:t>
      </w:r>
      <w:r w:rsidRPr="003770B3">
        <w:rPr>
          <w:rFonts w:eastAsia="Times New Roman" w:cs="Shruti"/>
          <w:szCs w:val="20"/>
          <w:lang w:val="en-US"/>
        </w:rPr>
        <w:t>.</w:t>
      </w:r>
      <w:r>
        <w:rPr>
          <w:szCs w:val="20"/>
          <w:lang w:val="en-US"/>
        </w:rPr>
        <w:t xml:space="preserve"> Accordingly, </w:t>
      </w:r>
      <w:r>
        <w:rPr>
          <w:lang w:val="en-US"/>
        </w:rPr>
        <w:t>t</w:t>
      </w:r>
      <w:r w:rsidRPr="00914FA2">
        <w:rPr>
          <w:lang w:val="en-US"/>
        </w:rPr>
        <w:t xml:space="preserve">his study considers chloride-induced </w:t>
      </w:r>
      <w:r>
        <w:rPr>
          <w:lang w:val="en-US"/>
        </w:rPr>
        <w:t>corrosion</w:t>
      </w:r>
      <w:r w:rsidRPr="00914FA2">
        <w:rPr>
          <w:lang w:val="en-US"/>
        </w:rPr>
        <w:t xml:space="preserve"> as the primary form</w:t>
      </w:r>
      <w:r>
        <w:rPr>
          <w:lang w:val="en-US"/>
        </w:rPr>
        <w:t xml:space="preserve"> of time-dependent degradation of the case-study building frame. </w:t>
      </w:r>
      <w:r w:rsidRPr="00914FA2">
        <w:rPr>
          <w:lang w:val="en-US"/>
        </w:rPr>
        <w:t xml:space="preserve">Corrosion </w:t>
      </w:r>
      <w:proofErr w:type="spellStart"/>
      <w:r>
        <w:rPr>
          <w:lang w:val="en-US"/>
        </w:rPr>
        <w:t>p</w:t>
      </w:r>
      <w:r w:rsidRPr="00914FA2">
        <w:rPr>
          <w:lang w:val="en-US"/>
        </w:rPr>
        <w:t>deterioration</w:t>
      </w:r>
      <w:proofErr w:type="spellEnd"/>
      <w:r w:rsidRPr="00914FA2">
        <w:rPr>
          <w:lang w:val="en-US"/>
        </w:rPr>
        <w:t xml:space="preserve"> in RC </w:t>
      </w:r>
      <w:r>
        <w:rPr>
          <w:lang w:val="en-US"/>
        </w:rPr>
        <w:t>structures</w:t>
      </w:r>
      <w:r w:rsidRPr="00914FA2">
        <w:rPr>
          <w:lang w:val="en-US"/>
        </w:rPr>
        <w:t xml:space="preserve"> begins after a time interval known as the corrosion initiation time (</w:t>
      </w:r>
      <w:proofErr w:type="spellStart"/>
      <w:r w:rsidRPr="00447125">
        <w:rPr>
          <w:i/>
          <w:lang w:val="en-US"/>
        </w:rPr>
        <w:t>T</w:t>
      </w:r>
      <w:r w:rsidRPr="00447125">
        <w:rPr>
          <w:i/>
          <w:vertAlign w:val="subscript"/>
          <w:lang w:val="en-US"/>
        </w:rPr>
        <w:t>init</w:t>
      </w:r>
      <w:proofErr w:type="spellEnd"/>
      <w:r w:rsidRPr="00914FA2">
        <w:rPr>
          <w:lang w:val="en-US"/>
        </w:rPr>
        <w:t xml:space="preserve">). Chloride ions gradually penetrate the concrete cover during this time, </w:t>
      </w:r>
      <w:proofErr w:type="spellStart"/>
      <w:r w:rsidRPr="00914FA2">
        <w:rPr>
          <w:lang w:val="en-US"/>
        </w:rPr>
        <w:t>depassivating</w:t>
      </w:r>
      <w:proofErr w:type="spellEnd"/>
      <w:r w:rsidRPr="00914FA2">
        <w:rPr>
          <w:lang w:val="en-US"/>
        </w:rPr>
        <w:t xml:space="preserve"> the reinforcing steel and initiating corrosion. This study uses the widely adopted probabilistic model proposed by </w:t>
      </w:r>
      <w:proofErr w:type="spellStart"/>
      <w:r w:rsidRPr="00914FA2">
        <w:rPr>
          <w:lang w:val="en-US"/>
        </w:rPr>
        <w:t>Duracrete</w:t>
      </w:r>
      <w:proofErr w:type="spellEnd"/>
      <w:r w:rsidRPr="00914FA2">
        <w:rPr>
          <w:lang w:val="en-US"/>
        </w:rPr>
        <w:t xml:space="preserve"> </w:t>
      </w:r>
      <w:r>
        <w:rPr>
          <w:lang w:val="en-US"/>
        </w:rPr>
        <w:t>[</w:t>
      </w:r>
      <w:r w:rsidRPr="00665E65">
        <w:rPr>
          <w:color w:val="7030A0"/>
          <w:lang w:val="en-US"/>
        </w:rPr>
        <w:t>CITE</w:t>
      </w:r>
      <w:r>
        <w:rPr>
          <w:lang w:val="en-US"/>
        </w:rPr>
        <w:t xml:space="preserve">] </w:t>
      </w:r>
      <w:r w:rsidRPr="00914FA2">
        <w:rPr>
          <w:lang w:val="en-US"/>
        </w:rPr>
        <w:t>to predict corrosion initiation time represented as:</w:t>
      </w:r>
    </w:p>
    <w:p w14:paraId="20DDB755" w14:textId="77777777" w:rsidR="00373ECA" w:rsidRPr="0071477C" w:rsidRDefault="00373ECA" w:rsidP="00373ECA">
      <w:pPr>
        <w:pStyle w:val="MTDisplayEquation"/>
        <w:rPr>
          <w:lang w:val="en-US"/>
        </w:rPr>
      </w:pPr>
      <w:r>
        <w:rPr>
          <w:lang w:val="en-US"/>
        </w:rPr>
        <w:tab/>
      </w:r>
      <w:r w:rsidRPr="00A31D92">
        <w:rPr>
          <w:position w:val="-36"/>
          <w:lang w:val="en-US"/>
        </w:rPr>
        <w:object w:dxaOrig="4540" w:dyaOrig="980" w14:anchorId="42503E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49pt" o:ole="">
            <v:imagedata r:id="rId15" o:title=""/>
          </v:shape>
          <o:OLEObject Type="Embed" ProgID="Equation.DSMT4" ShapeID="_x0000_i1025" DrawAspect="Content" ObjectID="_1709915016" r:id="rId16"/>
        </w:object>
      </w:r>
      <w:r>
        <w:rPr>
          <w:lang w:val="en-US"/>
        </w:rPr>
        <w:tab/>
      </w:r>
      <w:r>
        <w:rPr>
          <w:lang w:val="en-US"/>
        </w:rPr>
        <w:fldChar w:fldCharType="begin"/>
      </w:r>
      <w:r>
        <w:rPr>
          <w:lang w:val="en-US"/>
        </w:rPr>
        <w:instrText xml:space="preserve"> MACROBUTTON MTPlaceRef \* MERGEFORMAT </w:instrText>
      </w:r>
      <w:r>
        <w:rPr>
          <w:lang w:val="en-US"/>
        </w:rPr>
        <w:fldChar w:fldCharType="begin"/>
      </w:r>
      <w:r>
        <w:rPr>
          <w:lang w:val="en-US"/>
        </w:rPr>
        <w:instrText xml:space="preserve"> SEQ MTEqn \h \* MERGEFORMAT </w:instrText>
      </w:r>
      <w:r>
        <w:rPr>
          <w:lang w:val="en-US"/>
        </w:rPr>
        <w:fldChar w:fldCharType="end"/>
      </w:r>
      <w:bookmarkStart w:id="335" w:name="ZEqnNum729115"/>
      <w:r>
        <w:rPr>
          <w:lang w:val="en-US"/>
        </w:rPr>
        <w:instrText>(</w:instrText>
      </w:r>
      <w:r>
        <w:rPr>
          <w:lang w:val="en-US"/>
        </w:rPr>
        <w:fldChar w:fldCharType="begin"/>
      </w:r>
      <w:r>
        <w:rPr>
          <w:lang w:val="en-US"/>
        </w:rPr>
        <w:instrText xml:space="preserve"> SEQ MTEqn \c \* Arabic \* MERGEFORMAT </w:instrText>
      </w:r>
      <w:r>
        <w:rPr>
          <w:lang w:val="en-US"/>
        </w:rPr>
        <w:fldChar w:fldCharType="separate"/>
      </w:r>
      <w:r>
        <w:rPr>
          <w:noProof/>
          <w:lang w:val="en-US"/>
        </w:rPr>
        <w:instrText>1</w:instrText>
      </w:r>
      <w:r>
        <w:rPr>
          <w:lang w:val="en-US"/>
        </w:rPr>
        <w:fldChar w:fldCharType="end"/>
      </w:r>
      <w:r>
        <w:rPr>
          <w:lang w:val="en-US"/>
        </w:rPr>
        <w:instrText>)</w:instrText>
      </w:r>
      <w:bookmarkEnd w:id="335"/>
      <w:r>
        <w:rPr>
          <w:lang w:val="en-US"/>
        </w:rPr>
        <w:fldChar w:fldCharType="end"/>
      </w:r>
    </w:p>
    <w:p w14:paraId="74CEFCCF" w14:textId="77777777" w:rsidR="00373ECA" w:rsidRDefault="00373ECA" w:rsidP="00373ECA">
      <w:pPr>
        <w:pStyle w:val="CommentText"/>
        <w:spacing w:after="240"/>
        <w:jc w:val="both"/>
      </w:pPr>
      <w:r w:rsidRPr="00A339F7">
        <w:t xml:space="preserve">where, </w:t>
      </w:r>
      <w:r w:rsidRPr="00A339F7">
        <w:rPr>
          <w:i/>
        </w:rPr>
        <w:t>c</w:t>
      </w:r>
      <w:r w:rsidRPr="00A339F7">
        <w:rPr>
          <w:i/>
          <w:vertAlign w:val="subscript"/>
        </w:rPr>
        <w:t>v</w:t>
      </w:r>
      <w:r w:rsidRPr="00A339F7">
        <w:t xml:space="preserve"> is the concrete cover depth in mm, </w:t>
      </w:r>
      <w:r w:rsidRPr="00A339F7">
        <w:rPr>
          <w:i/>
        </w:rPr>
        <w:t>D</w:t>
      </w:r>
      <w:r w:rsidRPr="00A339F7">
        <w:rPr>
          <w:i/>
          <w:vertAlign w:val="subscript"/>
        </w:rPr>
        <w:t>cl,</w:t>
      </w:r>
      <w:r w:rsidRPr="00A339F7">
        <w:rPr>
          <w:vertAlign w:val="subscript"/>
        </w:rPr>
        <w:t>0</w:t>
      </w:r>
      <w:r w:rsidRPr="00A339F7">
        <w:t xml:space="preserve"> is the diffusion coefficient at </w:t>
      </w:r>
      <w:r w:rsidRPr="00A339F7">
        <w:rPr>
          <w:i/>
        </w:rPr>
        <w:t>t</w:t>
      </w:r>
      <w:r w:rsidRPr="00A339F7">
        <w:rPr>
          <w:vertAlign w:val="subscript"/>
        </w:rPr>
        <w:t>0</w:t>
      </w:r>
      <w:r w:rsidRPr="00A339F7">
        <w:t xml:space="preserve"> = 28 days in mm</w:t>
      </w:r>
      <w:r w:rsidRPr="00A339F7">
        <w:rPr>
          <w:vertAlign w:val="superscript"/>
        </w:rPr>
        <w:t>2</w:t>
      </w:r>
      <w:r w:rsidRPr="00A339F7">
        <w:t>/year determined from compliance test</w:t>
      </w:r>
      <w:r w:rsidRPr="00A339F7">
        <w:rPr>
          <w:i/>
        </w:rPr>
        <w:t>, k</w:t>
      </w:r>
      <w:r w:rsidRPr="00A339F7">
        <w:rPr>
          <w:i/>
          <w:vertAlign w:val="subscript"/>
        </w:rPr>
        <w:t>t</w:t>
      </w:r>
      <w:r w:rsidRPr="00A339F7">
        <w:t xml:space="preserve"> is the correction factor of tests performed to estimate </w:t>
      </w:r>
      <w:r w:rsidRPr="00A339F7">
        <w:rPr>
          <w:i/>
        </w:rPr>
        <w:t>D</w:t>
      </w:r>
      <w:r w:rsidRPr="00A339F7">
        <w:rPr>
          <w:i/>
          <w:vertAlign w:val="subscript"/>
        </w:rPr>
        <w:t>cl</w:t>
      </w:r>
      <w:r w:rsidRPr="00A339F7">
        <w:rPr>
          <w:vertAlign w:val="subscript"/>
        </w:rPr>
        <w:t>,0</w:t>
      </w:r>
      <w:r w:rsidRPr="00A339F7">
        <w:t xml:space="preserve">, </w:t>
      </w:r>
      <w:proofErr w:type="spellStart"/>
      <w:r w:rsidRPr="00A339F7">
        <w:rPr>
          <w:i/>
        </w:rPr>
        <w:t>k</w:t>
      </w:r>
      <w:r w:rsidRPr="00A339F7">
        <w:rPr>
          <w:i/>
          <w:vertAlign w:val="subscript"/>
        </w:rPr>
        <w:t>e</w:t>
      </w:r>
      <w:proofErr w:type="spellEnd"/>
      <w:r w:rsidRPr="00A339F7">
        <w:t xml:space="preserve"> and </w:t>
      </w:r>
      <w:r w:rsidRPr="00A339F7">
        <w:rPr>
          <w:i/>
        </w:rPr>
        <w:t>k</w:t>
      </w:r>
      <w:r w:rsidRPr="00A339F7">
        <w:rPr>
          <w:i/>
          <w:vertAlign w:val="subscript"/>
        </w:rPr>
        <w:t>c</w:t>
      </w:r>
      <w:r w:rsidRPr="00A339F7">
        <w:t xml:space="preserve"> are environmental and curing factor, </w:t>
      </w:r>
      <w:proofErr w:type="spellStart"/>
      <w:r w:rsidRPr="00A339F7">
        <w:rPr>
          <w:i/>
        </w:rPr>
        <w:t>n</w:t>
      </w:r>
      <w:r w:rsidRPr="00A339F7">
        <w:rPr>
          <w:i/>
          <w:vertAlign w:val="subscript"/>
        </w:rPr>
        <w:t>cl</w:t>
      </w:r>
      <w:proofErr w:type="spellEnd"/>
      <w:r w:rsidRPr="00A339F7">
        <w:t xml:space="preserve"> is the age exponent considering densification of cement paste due to hydration chloride, </w:t>
      </w:r>
      <w:r w:rsidRPr="00A339F7">
        <w:rPr>
          <w:i/>
        </w:rPr>
        <w:t>C</w:t>
      </w:r>
      <w:r w:rsidRPr="00A339F7">
        <w:rPr>
          <w:i/>
          <w:vertAlign w:val="subscript"/>
        </w:rPr>
        <w:t>s</w:t>
      </w:r>
      <w:r w:rsidRPr="00A339F7">
        <w:t xml:space="preserve"> is the </w:t>
      </w:r>
      <w:r w:rsidRPr="00A339F7">
        <w:lastRenderedPageBreak/>
        <w:t xml:space="preserve">equilibrium chloride concentration at the exposed concrete surface, </w:t>
      </w:r>
      <w:proofErr w:type="spellStart"/>
      <w:r w:rsidRPr="00A339F7">
        <w:rPr>
          <w:i/>
        </w:rPr>
        <w:t>C</w:t>
      </w:r>
      <w:r w:rsidRPr="00A339F7">
        <w:rPr>
          <w:i/>
          <w:vertAlign w:val="subscript"/>
        </w:rPr>
        <w:t>cr</w:t>
      </w:r>
      <w:proofErr w:type="spellEnd"/>
      <w:r w:rsidRPr="00A339F7">
        <w:t xml:space="preserve"> is the critical chloride concentration, and </w:t>
      </w:r>
      <w:r w:rsidRPr="00A339F7">
        <w:rPr>
          <w:i/>
        </w:rPr>
        <w:t>erf</w:t>
      </w:r>
      <w:r w:rsidRPr="00A339F7">
        <w:t xml:space="preserve"> is the Gaussian error function. This study assumes marine splash environmental condition and probabilistic distribution of the parameters to estimate corrosion initiation time are adopted from </w:t>
      </w:r>
      <w:proofErr w:type="spellStart"/>
      <w:r>
        <w:t>Duracrete</w:t>
      </w:r>
      <w:proofErr w:type="spellEnd"/>
      <w:r>
        <w:t xml:space="preserve"> [</w:t>
      </w:r>
      <w:r w:rsidRPr="00665E65">
        <w:rPr>
          <w:color w:val="7030A0"/>
        </w:rPr>
        <w:t>CITE</w:t>
      </w:r>
      <w:r>
        <w:t xml:space="preserve">] and reported in </w:t>
      </w:r>
      <w:r w:rsidRPr="0051130C">
        <w:rPr>
          <w:b/>
          <w:highlight w:val="yellow"/>
        </w:rPr>
        <w:fldChar w:fldCharType="begin"/>
      </w:r>
      <w:r w:rsidRPr="0051130C">
        <w:rPr>
          <w:b/>
          <w:highlight w:val="yellow"/>
        </w:rPr>
        <w:instrText xml:space="preserve"> REF _Ref46678339 \h </w:instrText>
      </w:r>
      <w:r>
        <w:rPr>
          <w:b/>
          <w:highlight w:val="yellow"/>
        </w:rPr>
        <w:instrText xml:space="preserve"> \* MERGEFORMAT </w:instrText>
      </w:r>
      <w:r w:rsidRPr="0051130C">
        <w:rPr>
          <w:b/>
          <w:highlight w:val="yellow"/>
        </w:rPr>
      </w:r>
      <w:r w:rsidRPr="0051130C">
        <w:rPr>
          <w:b/>
          <w:highlight w:val="yellow"/>
        </w:rPr>
        <w:fldChar w:fldCharType="separate"/>
      </w:r>
      <w:r w:rsidRPr="0082704D">
        <w:rPr>
          <w:rFonts w:cs="Shruti"/>
          <w:b/>
          <w:iCs/>
          <w:szCs w:val="18"/>
          <w:lang w:val="en-US"/>
        </w:rPr>
        <w:t xml:space="preserve">Table </w:t>
      </w:r>
      <w:r>
        <w:rPr>
          <w:rFonts w:cs="Shruti"/>
          <w:b/>
          <w:iCs/>
          <w:noProof/>
          <w:szCs w:val="18"/>
          <w:lang w:val="en-US"/>
        </w:rPr>
        <w:t>1</w:t>
      </w:r>
      <w:r w:rsidRPr="0051130C">
        <w:rPr>
          <w:b/>
          <w:highlight w:val="yellow"/>
        </w:rPr>
        <w:fldChar w:fldCharType="end"/>
      </w:r>
      <w:r w:rsidRPr="0051130C">
        <w:rPr>
          <w:b/>
        </w:rPr>
        <w:t>.</w:t>
      </w:r>
      <w:r>
        <w:t xml:space="preserve"> </w:t>
      </w:r>
    </w:p>
    <w:p w14:paraId="43C59599" w14:textId="77777777" w:rsidR="00373ECA" w:rsidRPr="0082704D" w:rsidRDefault="00373ECA" w:rsidP="00373ECA">
      <w:pPr>
        <w:spacing w:after="200"/>
        <w:jc w:val="both"/>
        <w:rPr>
          <w:rFonts w:cs="Shruti"/>
          <w:b/>
          <w:iCs/>
          <w:szCs w:val="18"/>
          <w:lang w:val="en-US"/>
        </w:rPr>
      </w:pPr>
      <w:bookmarkStart w:id="336" w:name="_Ref46678339"/>
      <w:r w:rsidRPr="0082704D">
        <w:rPr>
          <w:rFonts w:cs="Shruti"/>
          <w:b/>
          <w:iCs/>
          <w:szCs w:val="18"/>
          <w:lang w:val="en-US"/>
        </w:rPr>
        <w:t xml:space="preserve">Table </w:t>
      </w:r>
      <w:r w:rsidRPr="0082704D">
        <w:rPr>
          <w:rFonts w:cs="Shruti"/>
          <w:b/>
          <w:iCs/>
          <w:szCs w:val="18"/>
          <w:lang w:val="en-US"/>
        </w:rPr>
        <w:fldChar w:fldCharType="begin"/>
      </w:r>
      <w:r w:rsidRPr="0082704D">
        <w:rPr>
          <w:rFonts w:cs="Shruti"/>
          <w:b/>
          <w:iCs/>
          <w:szCs w:val="18"/>
          <w:lang w:val="en-US"/>
        </w:rPr>
        <w:instrText xml:space="preserve"> SEQ Table \* ARABIC </w:instrText>
      </w:r>
      <w:r w:rsidRPr="0082704D">
        <w:rPr>
          <w:rFonts w:cs="Shruti"/>
          <w:b/>
          <w:iCs/>
          <w:szCs w:val="18"/>
          <w:lang w:val="en-US"/>
        </w:rPr>
        <w:fldChar w:fldCharType="separate"/>
      </w:r>
      <w:r>
        <w:rPr>
          <w:rFonts w:cs="Shruti"/>
          <w:b/>
          <w:iCs/>
          <w:noProof/>
          <w:szCs w:val="18"/>
          <w:lang w:val="en-US"/>
        </w:rPr>
        <w:t>1</w:t>
      </w:r>
      <w:r w:rsidRPr="0082704D">
        <w:rPr>
          <w:rFonts w:cs="Shruti"/>
          <w:b/>
          <w:iCs/>
          <w:szCs w:val="18"/>
          <w:lang w:val="en-US"/>
        </w:rPr>
        <w:fldChar w:fldCharType="end"/>
      </w:r>
      <w:bookmarkEnd w:id="336"/>
      <w:r w:rsidRPr="0082704D">
        <w:rPr>
          <w:rFonts w:cs="Shruti"/>
          <w:b/>
          <w:iCs/>
          <w:szCs w:val="18"/>
          <w:lang w:val="en-US"/>
        </w:rPr>
        <w:t xml:space="preserve">. Probability distribution of the parameters involved to estimate corrosion initiation time and rate of </w:t>
      </w:r>
      <w:commentRangeStart w:id="337"/>
      <w:r w:rsidRPr="0082704D">
        <w:rPr>
          <w:rFonts w:cs="Shruti"/>
          <w:b/>
          <w:iCs/>
          <w:szCs w:val="18"/>
          <w:lang w:val="en-US"/>
        </w:rPr>
        <w:t>corrosion</w:t>
      </w:r>
      <w:commentRangeEnd w:id="337"/>
      <w:r>
        <w:rPr>
          <w:rStyle w:val="CommentReference"/>
        </w:rPr>
        <w:commentReference w:id="337"/>
      </w:r>
      <w:r w:rsidRPr="0082704D">
        <w:rPr>
          <w:rFonts w:cs="Shruti"/>
          <w:b/>
          <w:iCs/>
          <w:szCs w:val="18"/>
          <w:lang w:val="en-US"/>
        </w:rPr>
        <w:t>.</w:t>
      </w:r>
    </w:p>
    <w:tbl>
      <w:tblPr>
        <w:tblStyle w:val="TableGrid2"/>
        <w:tblW w:w="9072" w:type="dxa"/>
        <w:jc w:val="center"/>
        <w:tblCellMar>
          <w:top w:w="28" w:type="dxa"/>
          <w:left w:w="57" w:type="dxa"/>
          <w:bottom w:w="28" w:type="dxa"/>
          <w:right w:w="57" w:type="dxa"/>
        </w:tblCellMar>
        <w:tblLook w:val="04A0" w:firstRow="1" w:lastRow="0" w:firstColumn="1" w:lastColumn="0" w:noHBand="0" w:noVBand="1"/>
      </w:tblPr>
      <w:tblGrid>
        <w:gridCol w:w="4108"/>
        <w:gridCol w:w="1084"/>
        <w:gridCol w:w="1069"/>
        <w:gridCol w:w="344"/>
        <w:gridCol w:w="91"/>
        <w:gridCol w:w="1200"/>
        <w:gridCol w:w="1176"/>
      </w:tblGrid>
      <w:tr w:rsidR="00373ECA" w:rsidRPr="0082704D" w14:paraId="068FCB7F" w14:textId="77777777" w:rsidTr="00A9478E">
        <w:trPr>
          <w:trHeight w:val="237"/>
          <w:jc w:val="center"/>
        </w:trPr>
        <w:tc>
          <w:tcPr>
            <w:tcW w:w="9072" w:type="dxa"/>
            <w:gridSpan w:val="7"/>
          </w:tcPr>
          <w:p w14:paraId="0E08E6ED" w14:textId="77777777" w:rsidR="00373ECA" w:rsidRPr="0082704D" w:rsidRDefault="00373ECA" w:rsidP="00A9478E">
            <w:pPr>
              <w:jc w:val="center"/>
              <w:rPr>
                <w:rFonts w:ascii="Times New Roman" w:hAnsi="Times New Roman" w:cs="Times New Roman"/>
                <w:i/>
                <w:sz w:val="20"/>
                <w:szCs w:val="20"/>
                <w:lang w:val="en-US"/>
              </w:rPr>
            </w:pPr>
            <w:r w:rsidRPr="0082704D">
              <w:rPr>
                <w:rFonts w:ascii="Times New Roman" w:hAnsi="Times New Roman" w:cs="Times New Roman"/>
                <w:b/>
                <w:i/>
                <w:sz w:val="20"/>
                <w:szCs w:val="20"/>
                <w:lang w:val="en-US"/>
              </w:rPr>
              <w:t>D</w:t>
            </w:r>
            <w:r w:rsidRPr="0082704D">
              <w:rPr>
                <w:rFonts w:ascii="Times New Roman" w:hAnsi="Times New Roman" w:cs="Times New Roman"/>
                <w:b/>
                <w:i/>
                <w:sz w:val="20"/>
                <w:szCs w:val="20"/>
                <w:vertAlign w:val="subscript"/>
                <w:lang w:val="en-US"/>
              </w:rPr>
              <w:t>cl</w:t>
            </w:r>
            <w:r w:rsidRPr="0082704D">
              <w:rPr>
                <w:rFonts w:ascii="Times New Roman" w:hAnsi="Times New Roman" w:cs="Times New Roman"/>
                <w:b/>
                <w:sz w:val="20"/>
                <w:szCs w:val="20"/>
                <w:vertAlign w:val="subscript"/>
                <w:lang w:val="en-US"/>
              </w:rPr>
              <w:t>,0</w:t>
            </w:r>
            <w:r w:rsidRPr="0082704D">
              <w:rPr>
                <w:rFonts w:ascii="Times New Roman" w:hAnsi="Times New Roman" w:cs="Times New Roman"/>
                <w:b/>
                <w:sz w:val="20"/>
                <w:szCs w:val="20"/>
                <w:lang w:val="en-US"/>
              </w:rPr>
              <w:t xml:space="preserve">:  Reference chloride diffusion coefficient for </w:t>
            </w:r>
            <w:r w:rsidRPr="0082704D">
              <w:rPr>
                <w:rFonts w:ascii="Times New Roman" w:hAnsi="Times New Roman" w:cs="Times New Roman"/>
                <w:b/>
                <w:i/>
                <w:sz w:val="20"/>
                <w:szCs w:val="20"/>
                <w:lang w:val="en-US"/>
              </w:rPr>
              <w:t>w/c</w:t>
            </w:r>
            <w:r w:rsidRPr="0082704D">
              <w:rPr>
                <w:rFonts w:ascii="Times New Roman" w:hAnsi="Times New Roman" w:cs="Times New Roman"/>
                <w:b/>
                <w:sz w:val="20"/>
                <w:szCs w:val="20"/>
                <w:lang w:val="en-US"/>
              </w:rPr>
              <w:t xml:space="preserve"> ratio = 0.50 </w:t>
            </w:r>
            <w:r w:rsidRPr="0082704D">
              <w:rPr>
                <w:b/>
                <w:lang w:val="en-US"/>
              </w:rPr>
              <w:fldChar w:fldCharType="begin" w:fldLock="1"/>
            </w:r>
            <w:r>
              <w:rPr>
                <w:rFonts w:ascii="Times New Roman" w:hAnsi="Times New Roman" w:cs="Times New Roman"/>
                <w:b/>
                <w:sz w:val="20"/>
                <w:szCs w:val="20"/>
                <w:lang w:val="en-US"/>
              </w:rPr>
              <w:instrText xml:space="preserve"> ADDIN ZOTERO_ITEM CSL_CITATION {"citationID":"mdwQa7Fw","properties":{"formattedCitation":"[39]","plainCitation":"[39]","noteIndex":0},"citationItems":[{"id":"Z38ShgLe/olv0e7lG","uris":["http://www.mendeley.com/documents/?uuid=6c3d80f9-a9c3-420e-9bc1-1305e4447000"],"uri":["http://www.mendeley.com/documents/?uuid=6c3d80f9-a9c3-420e-9bc1-1305e4447000"],"itemData":{"author":[{"dropping-particle":"","family":"Duracrete","given":"","non-dropping-particle":"","parse-names":false,"suffix":""}],"id":"ITEM-1","issued":{"date-parts":[["2000"]]},"number":"Document BE95-1347/R17","publisher":"The European Union – Brite EuRam III","title":"Probabilistic Performance Based Durability Design of Concrete Structures: Final Technical Report","type":"report"}}],"schema":"https://github.com/citation-style-language/schema/raw/master/csl-citation.json"} </w:instrText>
            </w:r>
            <w:r w:rsidRPr="0082704D">
              <w:rPr>
                <w:b/>
                <w:lang w:val="en-US"/>
              </w:rPr>
              <w:fldChar w:fldCharType="separate"/>
            </w:r>
            <w:r w:rsidRPr="008467F5">
              <w:rPr>
                <w:rFonts w:ascii="Times New Roman" w:hAnsi="Times New Roman" w:cs="Times New Roman"/>
                <w:sz w:val="20"/>
              </w:rPr>
              <w:t>[39]</w:t>
            </w:r>
            <w:r w:rsidRPr="0082704D">
              <w:rPr>
                <w:b/>
                <w:lang w:val="en-US"/>
              </w:rPr>
              <w:fldChar w:fldCharType="end"/>
            </w:r>
          </w:p>
        </w:tc>
      </w:tr>
      <w:tr w:rsidR="00373ECA" w:rsidRPr="0082704D" w14:paraId="23B536F0" w14:textId="77777777" w:rsidTr="00A9478E">
        <w:trPr>
          <w:jc w:val="center"/>
        </w:trPr>
        <w:tc>
          <w:tcPr>
            <w:tcW w:w="4108" w:type="dxa"/>
            <w:vMerge w:val="restart"/>
            <w:vAlign w:val="center"/>
          </w:tcPr>
          <w:p w14:paraId="557E7FDB" w14:textId="77777777" w:rsidR="00373ECA" w:rsidRPr="0082704D" w:rsidRDefault="00373ECA" w:rsidP="00A9478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 xml:space="preserve">Distribution: </w:t>
            </w:r>
            <w:r w:rsidRPr="0082704D">
              <w:rPr>
                <w:rFonts w:ascii="Times New Roman" w:hAnsi="Times New Roman" w:cs="Times New Roman"/>
                <w:i/>
                <w:sz w:val="20"/>
                <w:szCs w:val="20"/>
                <w:lang w:val="en-US"/>
              </w:rPr>
              <w:t>Normal</w:t>
            </w:r>
            <w:r w:rsidRPr="0082704D">
              <w:rPr>
                <w:rFonts w:ascii="Times New Roman" w:hAnsi="Times New Roman" w:cs="Times New Roman"/>
                <w:sz w:val="20"/>
                <w:szCs w:val="20"/>
                <w:lang w:val="en-US"/>
              </w:rPr>
              <w:t xml:space="preserve"> (</w:t>
            </w:r>
            <w:r w:rsidRPr="0082704D">
              <w:rPr>
                <w:rFonts w:ascii="Cambria Math" w:hAnsi="Cambria Math" w:cs="Cambria Math"/>
                <w:sz w:val="20"/>
                <w:szCs w:val="20"/>
                <w:lang w:val="en-US"/>
              </w:rPr>
              <w:t>𝜇</w:t>
            </w:r>
            <w:r w:rsidRPr="0082704D">
              <w:rPr>
                <w:rFonts w:ascii="Times New Roman" w:hAnsi="Times New Roman" w:cs="Times New Roman"/>
                <w:sz w:val="20"/>
                <w:szCs w:val="20"/>
                <w:lang w:val="en-US"/>
              </w:rPr>
              <w:t xml:space="preserve">, </w:t>
            </w:r>
            <w:r w:rsidRPr="0082704D">
              <w:rPr>
                <w:rFonts w:ascii="Cambria Math" w:hAnsi="Cambria Math" w:cs="Cambria Math"/>
                <w:sz w:val="20"/>
                <w:szCs w:val="20"/>
                <w:lang w:val="en-US"/>
              </w:rPr>
              <w:t>𝜎</w:t>
            </w:r>
            <w:r w:rsidRPr="0082704D">
              <w:rPr>
                <w:rFonts w:ascii="Times New Roman" w:hAnsi="Times New Roman" w:cs="Times New Roman"/>
                <w:sz w:val="20"/>
                <w:szCs w:val="20"/>
                <w:lang w:val="en-US"/>
              </w:rPr>
              <w:t>)</w:t>
            </w:r>
          </w:p>
        </w:tc>
        <w:tc>
          <w:tcPr>
            <w:tcW w:w="2497" w:type="dxa"/>
            <w:gridSpan w:val="3"/>
          </w:tcPr>
          <w:p w14:paraId="70FBE1A7" w14:textId="77777777" w:rsidR="00373ECA" w:rsidRPr="0082704D" w:rsidRDefault="00373ECA" w:rsidP="00A9478E">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𝜇</w:t>
            </w:r>
          </w:p>
        </w:tc>
        <w:tc>
          <w:tcPr>
            <w:tcW w:w="2467" w:type="dxa"/>
            <w:gridSpan w:val="3"/>
          </w:tcPr>
          <w:p w14:paraId="0A0CAF7E" w14:textId="77777777" w:rsidR="00373ECA" w:rsidRPr="0082704D" w:rsidRDefault="00373ECA" w:rsidP="00A9478E">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𝜎</w:t>
            </w:r>
          </w:p>
        </w:tc>
      </w:tr>
      <w:tr w:rsidR="00373ECA" w:rsidRPr="0082704D" w14:paraId="6593AF24" w14:textId="77777777" w:rsidTr="00A9478E">
        <w:trPr>
          <w:jc w:val="center"/>
        </w:trPr>
        <w:tc>
          <w:tcPr>
            <w:tcW w:w="4108" w:type="dxa"/>
            <w:vMerge/>
          </w:tcPr>
          <w:p w14:paraId="7A095792" w14:textId="77777777" w:rsidR="00373ECA" w:rsidRPr="0082704D" w:rsidRDefault="00373ECA" w:rsidP="00A9478E">
            <w:pPr>
              <w:jc w:val="center"/>
              <w:rPr>
                <w:rFonts w:ascii="Times New Roman" w:hAnsi="Times New Roman" w:cs="Times New Roman"/>
                <w:sz w:val="20"/>
                <w:szCs w:val="20"/>
                <w:lang w:val="en-US"/>
              </w:rPr>
            </w:pPr>
          </w:p>
        </w:tc>
        <w:tc>
          <w:tcPr>
            <w:tcW w:w="2497" w:type="dxa"/>
            <w:gridSpan w:val="3"/>
          </w:tcPr>
          <w:p w14:paraId="537179B1" w14:textId="77777777" w:rsidR="00373ECA" w:rsidRPr="0082704D" w:rsidRDefault="00373ECA" w:rsidP="00A9478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 xml:space="preserve">473.0 </w:t>
            </w:r>
            <w:r w:rsidRPr="0082704D">
              <w:rPr>
                <w:rFonts w:ascii="Times New Roman" w:hAnsi="Times New Roman" w:cs="Times New Roman"/>
                <w:i/>
                <w:sz w:val="20"/>
                <w:szCs w:val="20"/>
                <w:lang w:val="en-US"/>
              </w:rPr>
              <w:t>mm</w:t>
            </w:r>
            <w:r w:rsidRPr="0082704D">
              <w:rPr>
                <w:rFonts w:ascii="Times New Roman" w:hAnsi="Times New Roman" w:cs="Times New Roman"/>
                <w:sz w:val="20"/>
                <w:szCs w:val="20"/>
                <w:vertAlign w:val="superscript"/>
                <w:lang w:val="en-US"/>
              </w:rPr>
              <w:t>2</w:t>
            </w:r>
            <w:r w:rsidRPr="0082704D">
              <w:rPr>
                <w:rFonts w:ascii="Times New Roman" w:hAnsi="Times New Roman" w:cs="Times New Roman"/>
                <w:sz w:val="20"/>
                <w:szCs w:val="20"/>
                <w:lang w:val="en-US"/>
              </w:rPr>
              <w:t>/</w:t>
            </w:r>
            <w:r w:rsidRPr="0082704D">
              <w:rPr>
                <w:rFonts w:ascii="Times New Roman" w:hAnsi="Times New Roman" w:cs="Times New Roman"/>
                <w:i/>
                <w:sz w:val="20"/>
                <w:szCs w:val="20"/>
                <w:lang w:val="en-US"/>
              </w:rPr>
              <w:t>year</w:t>
            </w:r>
          </w:p>
        </w:tc>
        <w:tc>
          <w:tcPr>
            <w:tcW w:w="2467" w:type="dxa"/>
            <w:gridSpan w:val="3"/>
          </w:tcPr>
          <w:p w14:paraId="43566CAB" w14:textId="77777777" w:rsidR="00373ECA" w:rsidRPr="0082704D" w:rsidRDefault="00373ECA" w:rsidP="00A9478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43.2 × 10</w:t>
            </w:r>
            <w:r w:rsidRPr="0082704D">
              <w:rPr>
                <w:rFonts w:ascii="Times New Roman" w:hAnsi="Times New Roman" w:cs="Times New Roman"/>
                <w:sz w:val="20"/>
                <w:szCs w:val="20"/>
                <w:vertAlign w:val="superscript"/>
                <w:lang w:val="en-US"/>
              </w:rPr>
              <w:t xml:space="preserve">-12 </w:t>
            </w:r>
            <w:r w:rsidRPr="0082704D">
              <w:rPr>
                <w:rFonts w:ascii="Times New Roman" w:hAnsi="Times New Roman" w:cs="Times New Roman"/>
                <w:i/>
                <w:sz w:val="20"/>
                <w:szCs w:val="20"/>
                <w:lang w:val="en-US"/>
              </w:rPr>
              <w:t>m</w:t>
            </w:r>
            <w:r w:rsidRPr="0082704D">
              <w:rPr>
                <w:rFonts w:ascii="Times New Roman" w:hAnsi="Times New Roman" w:cs="Times New Roman"/>
                <w:sz w:val="20"/>
                <w:szCs w:val="20"/>
                <w:vertAlign w:val="superscript"/>
                <w:lang w:val="en-US"/>
              </w:rPr>
              <w:t>2</w:t>
            </w:r>
            <w:r w:rsidRPr="0082704D">
              <w:rPr>
                <w:rFonts w:ascii="Times New Roman" w:hAnsi="Times New Roman" w:cs="Times New Roman"/>
                <w:sz w:val="20"/>
                <w:szCs w:val="20"/>
                <w:lang w:val="en-US"/>
              </w:rPr>
              <w:t>/</w:t>
            </w:r>
            <w:r w:rsidRPr="0082704D">
              <w:rPr>
                <w:rFonts w:ascii="Times New Roman" w:hAnsi="Times New Roman" w:cs="Times New Roman"/>
                <w:i/>
                <w:sz w:val="20"/>
                <w:szCs w:val="20"/>
                <w:lang w:val="en-US"/>
              </w:rPr>
              <w:t>s</w:t>
            </w:r>
          </w:p>
        </w:tc>
      </w:tr>
      <w:tr w:rsidR="00373ECA" w:rsidRPr="0082704D" w14:paraId="01A764FA" w14:textId="77777777" w:rsidTr="00A9478E">
        <w:trPr>
          <w:jc w:val="center"/>
        </w:trPr>
        <w:tc>
          <w:tcPr>
            <w:tcW w:w="9072" w:type="dxa"/>
            <w:gridSpan w:val="7"/>
          </w:tcPr>
          <w:p w14:paraId="6DB2DBCE" w14:textId="77777777" w:rsidR="00373ECA" w:rsidRPr="0082704D" w:rsidRDefault="00373ECA" w:rsidP="00A9478E">
            <w:pPr>
              <w:jc w:val="center"/>
              <w:rPr>
                <w:rFonts w:ascii="Times New Roman" w:hAnsi="Times New Roman" w:cs="Times New Roman"/>
                <w:b/>
                <w:sz w:val="20"/>
                <w:szCs w:val="20"/>
                <w:lang w:val="en-US"/>
              </w:rPr>
            </w:pPr>
            <w:proofErr w:type="spellStart"/>
            <w:r w:rsidRPr="0082704D">
              <w:rPr>
                <w:rFonts w:ascii="Times New Roman" w:hAnsi="Times New Roman" w:cs="Times New Roman"/>
                <w:b/>
                <w:i/>
                <w:sz w:val="20"/>
                <w:szCs w:val="20"/>
                <w:lang w:val="en-US"/>
              </w:rPr>
              <w:t>k</w:t>
            </w:r>
            <w:r w:rsidRPr="0082704D">
              <w:rPr>
                <w:rFonts w:ascii="Times New Roman" w:hAnsi="Times New Roman" w:cs="Times New Roman"/>
                <w:b/>
                <w:i/>
                <w:sz w:val="20"/>
                <w:szCs w:val="20"/>
                <w:vertAlign w:val="subscript"/>
                <w:lang w:val="en-US"/>
              </w:rPr>
              <w:t>e</w:t>
            </w:r>
            <w:proofErr w:type="spellEnd"/>
            <w:r w:rsidRPr="0082704D">
              <w:rPr>
                <w:rFonts w:ascii="Times New Roman" w:hAnsi="Times New Roman" w:cs="Times New Roman"/>
                <w:b/>
                <w:sz w:val="20"/>
                <w:szCs w:val="20"/>
                <w:lang w:val="en-US"/>
              </w:rPr>
              <w:t xml:space="preserve">: Environmental correction factor </w:t>
            </w:r>
            <w:r w:rsidRPr="0082704D">
              <w:rPr>
                <w:b/>
                <w:lang w:val="en-US"/>
              </w:rPr>
              <w:fldChar w:fldCharType="begin" w:fldLock="1"/>
            </w:r>
            <w:r>
              <w:rPr>
                <w:rFonts w:ascii="Times New Roman" w:hAnsi="Times New Roman" w:cs="Times New Roman"/>
                <w:b/>
                <w:sz w:val="20"/>
                <w:szCs w:val="20"/>
                <w:lang w:val="en-US"/>
              </w:rPr>
              <w:instrText xml:space="preserve"> ADDIN ZOTERO_ITEM CSL_CITATION {"citationID":"hM4wykXA","properties":{"formattedCitation":"[39]","plainCitation":"[39]","noteIndex":0},"citationItems":[{"id":"Z38ShgLe/olv0e7lG","uris":["http://www.mendeley.com/documents/?uuid=6c3d80f9-a9c3-420e-9bc1-1305e4447000"],"uri":["http://www.mendeley.com/documents/?uuid=6c3d80f9-a9c3-420e-9bc1-1305e4447000"],"itemData":{"author":[{"dropping-particle":"","family":"Duracrete","given":"","non-dropping-particle":"","parse-names":false,"suffix":""}],"id":"ITEM-1","issued":{"date-parts":[["2000"]]},"number":"Document BE95-1347/R17","publisher":"The European Union – Brite EuRam III","title":"Probabilistic Performance Based Durability Design of Concrete Structures: Final Technical Report","type":"report"}}],"schema":"https://github.com/citation-style-language/schema/raw/master/csl-citation.json"} </w:instrText>
            </w:r>
            <w:r w:rsidRPr="0082704D">
              <w:rPr>
                <w:b/>
                <w:lang w:val="en-US"/>
              </w:rPr>
              <w:fldChar w:fldCharType="separate"/>
            </w:r>
            <w:r w:rsidRPr="008467F5">
              <w:rPr>
                <w:rFonts w:ascii="Times New Roman" w:hAnsi="Times New Roman" w:cs="Times New Roman"/>
                <w:sz w:val="20"/>
              </w:rPr>
              <w:t>[39]</w:t>
            </w:r>
            <w:r w:rsidRPr="0082704D">
              <w:rPr>
                <w:b/>
                <w:lang w:val="en-US"/>
              </w:rPr>
              <w:fldChar w:fldCharType="end"/>
            </w:r>
          </w:p>
        </w:tc>
      </w:tr>
      <w:tr w:rsidR="00373ECA" w:rsidRPr="0082704D" w14:paraId="73D73BCD" w14:textId="77777777" w:rsidTr="00A9478E">
        <w:trPr>
          <w:jc w:val="center"/>
        </w:trPr>
        <w:tc>
          <w:tcPr>
            <w:tcW w:w="4108" w:type="dxa"/>
            <w:vMerge w:val="restart"/>
            <w:vAlign w:val="center"/>
          </w:tcPr>
          <w:p w14:paraId="0DD9771B" w14:textId="77777777" w:rsidR="00373ECA" w:rsidRPr="0082704D" w:rsidRDefault="00373ECA" w:rsidP="00A9478E">
            <w:pPr>
              <w:jc w:val="center"/>
              <w:rPr>
                <w:rFonts w:ascii="Times New Roman" w:hAnsi="Times New Roman" w:cs="Times New Roman"/>
                <w:i/>
                <w:sz w:val="20"/>
                <w:szCs w:val="20"/>
                <w:lang w:val="en-US"/>
              </w:rPr>
            </w:pPr>
            <w:r w:rsidRPr="0082704D">
              <w:rPr>
                <w:rFonts w:ascii="Times New Roman" w:hAnsi="Times New Roman" w:cs="Times New Roman"/>
                <w:sz w:val="20"/>
                <w:szCs w:val="20"/>
                <w:lang w:val="en-US"/>
              </w:rPr>
              <w:t>Distribution:</w:t>
            </w:r>
            <w:r w:rsidRPr="0082704D">
              <w:rPr>
                <w:rFonts w:ascii="Times New Roman" w:hAnsi="Times New Roman" w:cs="Times New Roman"/>
                <w:i/>
                <w:sz w:val="20"/>
                <w:szCs w:val="20"/>
                <w:lang w:val="en-US"/>
              </w:rPr>
              <w:t xml:space="preserve"> Gamma </w:t>
            </w:r>
            <w:r w:rsidRPr="0082704D">
              <w:rPr>
                <w:rFonts w:ascii="Times New Roman" w:hAnsi="Times New Roman" w:cs="Times New Roman"/>
                <w:sz w:val="20"/>
                <w:szCs w:val="20"/>
                <w:lang w:val="en-US"/>
              </w:rPr>
              <w:t>(</w:t>
            </w:r>
            <w:r w:rsidRPr="0082704D">
              <w:rPr>
                <w:rFonts w:ascii="Cambria Math" w:hAnsi="Cambria Math" w:cs="Cambria Math"/>
                <w:sz w:val="20"/>
                <w:szCs w:val="20"/>
                <w:lang w:val="en-US"/>
              </w:rPr>
              <w:t>𝛼</w:t>
            </w:r>
            <w:r w:rsidRPr="0082704D">
              <w:rPr>
                <w:rFonts w:ascii="Times New Roman" w:hAnsi="Times New Roman" w:cs="Times New Roman"/>
                <w:sz w:val="20"/>
                <w:szCs w:val="20"/>
                <w:lang w:val="en-US"/>
              </w:rPr>
              <w:t xml:space="preserve">, </w:t>
            </w:r>
            <w:proofErr w:type="gramStart"/>
            <w:r w:rsidRPr="0082704D">
              <w:rPr>
                <w:rFonts w:ascii="Cambria Math" w:hAnsi="Cambria Math" w:cs="Cambria Math"/>
                <w:sz w:val="20"/>
                <w:szCs w:val="20"/>
                <w:lang w:val="en-US"/>
              </w:rPr>
              <w:t>𝛽</w:t>
            </w:r>
            <w:r w:rsidRPr="0082704D">
              <w:rPr>
                <w:rFonts w:ascii="Times New Roman" w:hAnsi="Times New Roman" w:cs="Times New Roman"/>
                <w:sz w:val="20"/>
                <w:szCs w:val="20"/>
                <w:lang w:val="en-US"/>
              </w:rPr>
              <w:t>)</w:t>
            </w:r>
            <w:r w:rsidRPr="0082704D">
              <w:rPr>
                <w:rFonts w:ascii="Times New Roman" w:hAnsi="Times New Roman" w:cs="Times New Roman"/>
                <w:sz w:val="20"/>
                <w:szCs w:val="20"/>
                <w:vertAlign w:val="superscript"/>
                <w:lang w:val="en-US"/>
              </w:rPr>
              <w:t>†</w:t>
            </w:r>
            <w:proofErr w:type="gramEnd"/>
          </w:p>
        </w:tc>
        <w:tc>
          <w:tcPr>
            <w:tcW w:w="2497" w:type="dxa"/>
            <w:gridSpan w:val="3"/>
          </w:tcPr>
          <w:p w14:paraId="6ABB07B2" w14:textId="77777777" w:rsidR="00373ECA" w:rsidRPr="0082704D" w:rsidRDefault="00373ECA" w:rsidP="00A9478E">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𝛼</w:t>
            </w:r>
          </w:p>
        </w:tc>
        <w:tc>
          <w:tcPr>
            <w:tcW w:w="2467" w:type="dxa"/>
            <w:gridSpan w:val="3"/>
          </w:tcPr>
          <w:p w14:paraId="2423288C" w14:textId="77777777" w:rsidR="00373ECA" w:rsidRPr="0082704D" w:rsidRDefault="00373ECA" w:rsidP="00A9478E">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𝛽</w:t>
            </w:r>
          </w:p>
        </w:tc>
      </w:tr>
      <w:tr w:rsidR="00373ECA" w:rsidRPr="0082704D" w14:paraId="21C818BD" w14:textId="77777777" w:rsidTr="00A9478E">
        <w:trPr>
          <w:jc w:val="center"/>
        </w:trPr>
        <w:tc>
          <w:tcPr>
            <w:tcW w:w="4108" w:type="dxa"/>
            <w:vMerge/>
          </w:tcPr>
          <w:p w14:paraId="231E297A" w14:textId="77777777" w:rsidR="00373ECA" w:rsidRPr="0082704D" w:rsidRDefault="00373ECA" w:rsidP="00A9478E">
            <w:pPr>
              <w:jc w:val="center"/>
              <w:rPr>
                <w:rFonts w:ascii="Times New Roman" w:hAnsi="Times New Roman" w:cs="Times New Roman"/>
                <w:sz w:val="20"/>
                <w:szCs w:val="20"/>
                <w:lang w:val="en-US"/>
              </w:rPr>
            </w:pPr>
          </w:p>
        </w:tc>
        <w:tc>
          <w:tcPr>
            <w:tcW w:w="2497" w:type="dxa"/>
            <w:gridSpan w:val="3"/>
          </w:tcPr>
          <w:p w14:paraId="5729E67D" w14:textId="77777777" w:rsidR="00373ECA" w:rsidRPr="0082704D" w:rsidRDefault="00373ECA" w:rsidP="00A9478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2.92</w:t>
            </w:r>
          </w:p>
        </w:tc>
        <w:tc>
          <w:tcPr>
            <w:tcW w:w="2467" w:type="dxa"/>
            <w:gridSpan w:val="3"/>
          </w:tcPr>
          <w:p w14:paraId="7D7C39F3" w14:textId="77777777" w:rsidR="00373ECA" w:rsidRPr="0082704D" w:rsidRDefault="00373ECA" w:rsidP="00A9478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11.0</w:t>
            </w:r>
          </w:p>
        </w:tc>
      </w:tr>
      <w:tr w:rsidR="00373ECA" w:rsidRPr="0082704D" w14:paraId="3A39B929" w14:textId="77777777" w:rsidTr="00A9478E">
        <w:trPr>
          <w:jc w:val="center"/>
        </w:trPr>
        <w:tc>
          <w:tcPr>
            <w:tcW w:w="9072" w:type="dxa"/>
            <w:gridSpan w:val="7"/>
          </w:tcPr>
          <w:p w14:paraId="1469CF13" w14:textId="77777777" w:rsidR="00373ECA" w:rsidRPr="0082704D" w:rsidRDefault="00373ECA" w:rsidP="00A9478E">
            <w:pPr>
              <w:jc w:val="both"/>
              <w:rPr>
                <w:rFonts w:ascii="Times New Roman" w:hAnsi="Times New Roman" w:cs="Times New Roman"/>
                <w:sz w:val="20"/>
                <w:szCs w:val="20"/>
                <w:lang w:val="en-US"/>
              </w:rPr>
            </w:pPr>
            <w:r w:rsidRPr="0082704D">
              <w:rPr>
                <w:rFonts w:ascii="Times New Roman" w:hAnsi="Times New Roman" w:cs="Times New Roman"/>
                <w:sz w:val="20"/>
                <w:szCs w:val="20"/>
                <w:vertAlign w:val="superscript"/>
                <w:lang w:val="en-US"/>
              </w:rPr>
              <w:t>†</w:t>
            </w:r>
            <w:r w:rsidRPr="0082704D">
              <w:rPr>
                <w:rFonts w:ascii="Times New Roman" w:hAnsi="Times New Roman" w:cs="Times New Roman"/>
                <w:i/>
                <w:sz w:val="20"/>
                <w:szCs w:val="20"/>
                <w:lang w:val="en-US"/>
              </w:rPr>
              <w:t xml:space="preserve"> Gamma </w:t>
            </w:r>
            <w:r w:rsidRPr="0082704D">
              <w:rPr>
                <w:rFonts w:ascii="Times New Roman" w:hAnsi="Times New Roman" w:cs="Times New Roman"/>
                <w:sz w:val="20"/>
                <w:szCs w:val="20"/>
                <w:lang w:val="en-US"/>
              </w:rPr>
              <w:t>(</w:t>
            </w:r>
            <w:proofErr w:type="gramStart"/>
            <w:r w:rsidRPr="0082704D">
              <w:rPr>
                <w:rFonts w:ascii="Cambria Math" w:hAnsi="Cambria Math" w:cs="Cambria Math"/>
                <w:sz w:val="20"/>
                <w:szCs w:val="20"/>
                <w:lang w:val="en-US"/>
              </w:rPr>
              <w:t>𝛼</w:t>
            </w:r>
            <w:r w:rsidRPr="0082704D">
              <w:rPr>
                <w:rFonts w:ascii="Times New Roman" w:hAnsi="Times New Roman" w:cs="Times New Roman"/>
                <w:sz w:val="20"/>
                <w:szCs w:val="20"/>
                <w:lang w:val="en-US"/>
              </w:rPr>
              <w:t>,</w:t>
            </w:r>
            <w:r w:rsidRPr="0082704D">
              <w:rPr>
                <w:rFonts w:ascii="Cambria Math" w:hAnsi="Cambria Math" w:cs="Cambria Math"/>
                <w:sz w:val="20"/>
                <w:szCs w:val="20"/>
                <w:lang w:val="en-US"/>
              </w:rPr>
              <w:t>𝛽</w:t>
            </w:r>
            <w:proofErr w:type="gramEnd"/>
            <w:r w:rsidRPr="0082704D">
              <w:rPr>
                <w:rFonts w:ascii="Times New Roman" w:hAnsi="Times New Roman" w:cs="Times New Roman"/>
                <w:sz w:val="20"/>
                <w:szCs w:val="20"/>
                <w:lang w:val="en-US"/>
              </w:rPr>
              <w:t xml:space="preserve">) refers to Gamma distribution with shape parameter </w:t>
            </w:r>
            <w:r w:rsidRPr="0082704D">
              <w:rPr>
                <w:rFonts w:ascii="Cambria Math" w:hAnsi="Cambria Math" w:cs="Cambria Math"/>
                <w:sz w:val="20"/>
                <w:szCs w:val="20"/>
                <w:lang w:val="en-US"/>
              </w:rPr>
              <w:t>𝛼</w:t>
            </w:r>
            <w:r w:rsidRPr="0082704D">
              <w:rPr>
                <w:rFonts w:ascii="Times New Roman" w:hAnsi="Times New Roman" w:cs="Times New Roman"/>
                <w:sz w:val="20"/>
                <w:szCs w:val="20"/>
                <w:lang w:val="en-US"/>
              </w:rPr>
              <w:t xml:space="preserve"> and inverse scale parameter </w:t>
            </w:r>
            <w:r w:rsidRPr="0082704D">
              <w:rPr>
                <w:rFonts w:ascii="Cambria Math" w:hAnsi="Cambria Math" w:cs="Cambria Math"/>
                <w:sz w:val="20"/>
                <w:szCs w:val="20"/>
                <w:lang w:val="en-US"/>
              </w:rPr>
              <w:t>𝛽</w:t>
            </w:r>
          </w:p>
        </w:tc>
      </w:tr>
      <w:tr w:rsidR="00373ECA" w:rsidRPr="0082704D" w14:paraId="1D01181D" w14:textId="77777777" w:rsidTr="00A9478E">
        <w:trPr>
          <w:jc w:val="center"/>
        </w:trPr>
        <w:tc>
          <w:tcPr>
            <w:tcW w:w="9072" w:type="dxa"/>
            <w:gridSpan w:val="7"/>
          </w:tcPr>
          <w:p w14:paraId="538128A5" w14:textId="77777777" w:rsidR="00373ECA" w:rsidRPr="0082704D" w:rsidRDefault="00373ECA" w:rsidP="00A9478E">
            <w:pPr>
              <w:jc w:val="center"/>
              <w:rPr>
                <w:rFonts w:ascii="Times New Roman" w:hAnsi="Times New Roman" w:cs="Times New Roman"/>
                <w:b/>
                <w:sz w:val="20"/>
                <w:szCs w:val="20"/>
                <w:lang w:val="en-US"/>
              </w:rPr>
            </w:pPr>
            <w:r w:rsidRPr="0082704D">
              <w:rPr>
                <w:rFonts w:ascii="Times New Roman" w:hAnsi="Times New Roman" w:cs="Times New Roman"/>
                <w:b/>
                <w:i/>
                <w:sz w:val="20"/>
                <w:szCs w:val="20"/>
                <w:lang w:val="en-US"/>
              </w:rPr>
              <w:t>k</w:t>
            </w:r>
            <w:r w:rsidRPr="0082704D">
              <w:rPr>
                <w:rFonts w:ascii="Times New Roman" w:hAnsi="Times New Roman" w:cs="Times New Roman"/>
                <w:b/>
                <w:i/>
                <w:sz w:val="20"/>
                <w:szCs w:val="20"/>
                <w:vertAlign w:val="subscript"/>
                <w:lang w:val="en-US"/>
              </w:rPr>
              <w:t>c</w:t>
            </w:r>
            <w:r w:rsidRPr="0082704D">
              <w:rPr>
                <w:rFonts w:ascii="Times New Roman" w:hAnsi="Times New Roman" w:cs="Times New Roman"/>
                <w:b/>
                <w:sz w:val="20"/>
                <w:szCs w:val="20"/>
                <w:lang w:val="en-US"/>
              </w:rPr>
              <w:t xml:space="preserve">: Correction factor for curing time </w:t>
            </w:r>
            <w:r w:rsidRPr="0082704D">
              <w:rPr>
                <w:rFonts w:ascii="Times New Roman" w:hAnsi="Times New Roman" w:cs="Times New Roman"/>
                <w:i/>
                <w:sz w:val="20"/>
                <w:szCs w:val="20"/>
                <w:lang w:val="en-US"/>
              </w:rPr>
              <w:t xml:space="preserve"> </w:t>
            </w:r>
            <w:r w:rsidRPr="0082704D">
              <w:rPr>
                <w:rFonts w:ascii="Times New Roman" w:hAnsi="Times New Roman" w:cs="Times New Roman"/>
                <w:b/>
                <w:sz w:val="20"/>
                <w:szCs w:val="20"/>
                <w:lang w:val="en-US"/>
              </w:rPr>
              <w:t>(</w:t>
            </w:r>
            <w:r w:rsidRPr="0082704D">
              <w:rPr>
                <w:rFonts w:ascii="Times New Roman" w:hAnsi="Times New Roman" w:cs="Times New Roman"/>
                <w:b/>
                <w:i/>
                <w:sz w:val="20"/>
                <w:szCs w:val="20"/>
                <w:lang w:val="en-US"/>
              </w:rPr>
              <w:t xml:space="preserve">At age </w:t>
            </w:r>
            <w:r w:rsidRPr="0082704D">
              <w:rPr>
                <w:rFonts w:ascii="Times New Roman" w:hAnsi="Times New Roman" w:cs="Times New Roman"/>
                <w:b/>
                <w:sz w:val="20"/>
                <w:szCs w:val="20"/>
                <w:lang w:val="en-US"/>
              </w:rPr>
              <w:t>7</w:t>
            </w:r>
            <w:r w:rsidRPr="0082704D">
              <w:rPr>
                <w:rFonts w:ascii="Times New Roman" w:hAnsi="Times New Roman" w:cs="Times New Roman"/>
                <w:b/>
                <w:i/>
                <w:sz w:val="20"/>
                <w:szCs w:val="20"/>
                <w:lang w:val="en-US"/>
              </w:rPr>
              <w:t xml:space="preserve"> days</w:t>
            </w:r>
            <w:r w:rsidRPr="0082704D">
              <w:rPr>
                <w:rFonts w:ascii="Times New Roman" w:hAnsi="Times New Roman" w:cs="Times New Roman"/>
                <w:b/>
                <w:sz w:val="20"/>
                <w:szCs w:val="20"/>
                <w:lang w:val="en-US"/>
              </w:rPr>
              <w:t xml:space="preserve">) </w:t>
            </w:r>
            <w:r w:rsidRPr="0082704D">
              <w:rPr>
                <w:b/>
                <w:lang w:val="en-US"/>
              </w:rPr>
              <w:fldChar w:fldCharType="begin" w:fldLock="1"/>
            </w:r>
            <w:r>
              <w:rPr>
                <w:rFonts w:ascii="Times New Roman" w:hAnsi="Times New Roman" w:cs="Times New Roman"/>
                <w:b/>
                <w:sz w:val="20"/>
                <w:szCs w:val="20"/>
                <w:lang w:val="en-US"/>
              </w:rPr>
              <w:instrText xml:space="preserve"> ADDIN ZOTERO_ITEM CSL_CITATION {"citationID":"aH7YzVdg","properties":{"formattedCitation":"[39]","plainCitation":"[39]","noteIndex":0},"citationItems":[{"id":"Z38ShgLe/olv0e7lG","uris":["http://www.mendeley.com/documents/?uuid=6c3d80f9-a9c3-420e-9bc1-1305e4447000"],"uri":["http://www.mendeley.com/documents/?uuid=6c3d80f9-a9c3-420e-9bc1-1305e4447000"],"itemData":{"author":[{"dropping-particle":"","family":"Duracrete","given":"","non-dropping-particle":"","parse-names":false,"suffix":""}],"id":"ITEM-1","issued":{"date-parts":[["2000"]]},"number":"Document BE95-1347/R17","publisher":"The European Union – Brite EuRam III","title":"Probabilistic Performance Based Durability Design of Concrete Structures: Final Technical Report","type":"report"}}],"schema":"https://github.com/citation-style-language/schema/raw/master/csl-citation.json"} </w:instrText>
            </w:r>
            <w:r w:rsidRPr="0082704D">
              <w:rPr>
                <w:b/>
                <w:lang w:val="en-US"/>
              </w:rPr>
              <w:fldChar w:fldCharType="separate"/>
            </w:r>
            <w:r w:rsidRPr="008467F5">
              <w:rPr>
                <w:rFonts w:ascii="Times New Roman" w:hAnsi="Times New Roman" w:cs="Times New Roman"/>
                <w:sz w:val="20"/>
              </w:rPr>
              <w:t>[39]</w:t>
            </w:r>
            <w:r w:rsidRPr="0082704D">
              <w:rPr>
                <w:b/>
                <w:lang w:val="en-US"/>
              </w:rPr>
              <w:fldChar w:fldCharType="end"/>
            </w:r>
          </w:p>
        </w:tc>
      </w:tr>
      <w:tr w:rsidR="00373ECA" w:rsidRPr="0082704D" w14:paraId="15B6E11A" w14:textId="77777777" w:rsidTr="00A9478E">
        <w:trPr>
          <w:jc w:val="center"/>
        </w:trPr>
        <w:tc>
          <w:tcPr>
            <w:tcW w:w="4108" w:type="dxa"/>
            <w:vMerge w:val="restart"/>
            <w:vAlign w:val="center"/>
          </w:tcPr>
          <w:p w14:paraId="4E06BFAA" w14:textId="77777777" w:rsidR="00373ECA" w:rsidRPr="0082704D" w:rsidRDefault="00373ECA" w:rsidP="00A9478E">
            <w:pPr>
              <w:jc w:val="center"/>
              <w:rPr>
                <w:rFonts w:ascii="Times New Roman" w:hAnsi="Times New Roman" w:cs="Times New Roman"/>
                <w:sz w:val="20"/>
                <w:szCs w:val="20"/>
                <w:vertAlign w:val="superscript"/>
                <w:lang w:val="en-US"/>
              </w:rPr>
            </w:pPr>
            <w:r w:rsidRPr="0082704D">
              <w:rPr>
                <w:rFonts w:ascii="Times New Roman" w:hAnsi="Times New Roman" w:cs="Times New Roman"/>
                <w:sz w:val="20"/>
                <w:szCs w:val="20"/>
                <w:lang w:val="en-US"/>
              </w:rPr>
              <w:t>Distribution:</w:t>
            </w:r>
            <w:r w:rsidRPr="0082704D">
              <w:rPr>
                <w:rFonts w:ascii="Times New Roman" w:hAnsi="Times New Roman" w:cs="Times New Roman"/>
                <w:i/>
                <w:sz w:val="20"/>
                <w:szCs w:val="20"/>
                <w:lang w:val="en-US"/>
              </w:rPr>
              <w:t xml:space="preserve"> Beta </w:t>
            </w:r>
            <w:r w:rsidRPr="0082704D">
              <w:rPr>
                <w:rFonts w:ascii="Times New Roman" w:hAnsi="Times New Roman" w:cs="Times New Roman"/>
                <w:sz w:val="20"/>
                <w:szCs w:val="20"/>
                <w:lang w:val="en-US"/>
              </w:rPr>
              <w:t>(</w:t>
            </w:r>
            <w:r w:rsidRPr="0082704D">
              <w:rPr>
                <w:rFonts w:ascii="Times New Roman" w:hAnsi="Times New Roman" w:cs="Times New Roman"/>
                <w:i/>
                <w:sz w:val="20"/>
                <w:szCs w:val="20"/>
                <w:lang w:val="en-US"/>
              </w:rPr>
              <w:t xml:space="preserve">a, b, p, </w:t>
            </w:r>
            <w:proofErr w:type="gramStart"/>
            <w:r w:rsidRPr="0082704D">
              <w:rPr>
                <w:rFonts w:ascii="Times New Roman" w:hAnsi="Times New Roman" w:cs="Times New Roman"/>
                <w:i/>
                <w:sz w:val="20"/>
                <w:szCs w:val="20"/>
                <w:lang w:val="en-US"/>
              </w:rPr>
              <w:t>q</w:t>
            </w:r>
            <w:r w:rsidRPr="0082704D">
              <w:rPr>
                <w:rFonts w:ascii="Times New Roman" w:hAnsi="Times New Roman" w:cs="Times New Roman"/>
                <w:sz w:val="20"/>
                <w:szCs w:val="20"/>
                <w:lang w:val="en-US"/>
              </w:rPr>
              <w:t>)</w:t>
            </w:r>
            <w:r w:rsidRPr="0082704D">
              <w:rPr>
                <w:rFonts w:ascii="Times New Roman" w:hAnsi="Times New Roman" w:cs="Times New Roman"/>
                <w:sz w:val="20"/>
                <w:szCs w:val="20"/>
                <w:vertAlign w:val="superscript"/>
                <w:lang w:val="en-US"/>
              </w:rPr>
              <w:t>‡</w:t>
            </w:r>
            <w:proofErr w:type="gramEnd"/>
          </w:p>
        </w:tc>
        <w:tc>
          <w:tcPr>
            <w:tcW w:w="1084" w:type="dxa"/>
          </w:tcPr>
          <w:p w14:paraId="73F3C042" w14:textId="77777777" w:rsidR="00373ECA" w:rsidRPr="0082704D" w:rsidRDefault="00373ECA" w:rsidP="00A9478E">
            <w:pPr>
              <w:jc w:val="center"/>
              <w:rPr>
                <w:rFonts w:ascii="Times New Roman" w:hAnsi="Times New Roman" w:cs="Times New Roman"/>
                <w:i/>
                <w:sz w:val="20"/>
                <w:szCs w:val="20"/>
                <w:lang w:val="en-US"/>
              </w:rPr>
            </w:pPr>
            <w:r w:rsidRPr="0082704D">
              <w:rPr>
                <w:rFonts w:ascii="Times New Roman" w:hAnsi="Times New Roman" w:cs="Times New Roman"/>
                <w:i/>
                <w:sz w:val="20"/>
                <w:szCs w:val="20"/>
                <w:lang w:val="en-US"/>
              </w:rPr>
              <w:t>a</w:t>
            </w:r>
          </w:p>
        </w:tc>
        <w:tc>
          <w:tcPr>
            <w:tcW w:w="1069" w:type="dxa"/>
          </w:tcPr>
          <w:p w14:paraId="6923AC92" w14:textId="77777777" w:rsidR="00373ECA" w:rsidRPr="0082704D" w:rsidRDefault="00373ECA" w:rsidP="00A9478E">
            <w:pPr>
              <w:jc w:val="center"/>
              <w:rPr>
                <w:rFonts w:ascii="Times New Roman" w:hAnsi="Times New Roman" w:cs="Times New Roman"/>
                <w:i/>
                <w:sz w:val="20"/>
                <w:szCs w:val="20"/>
                <w:lang w:val="en-US"/>
              </w:rPr>
            </w:pPr>
            <w:r w:rsidRPr="0082704D">
              <w:rPr>
                <w:rFonts w:ascii="Times New Roman" w:hAnsi="Times New Roman" w:cs="Times New Roman"/>
                <w:i/>
                <w:sz w:val="20"/>
                <w:szCs w:val="20"/>
                <w:lang w:val="en-US"/>
              </w:rPr>
              <w:t>b</w:t>
            </w:r>
          </w:p>
        </w:tc>
        <w:tc>
          <w:tcPr>
            <w:tcW w:w="1635" w:type="dxa"/>
            <w:gridSpan w:val="3"/>
          </w:tcPr>
          <w:p w14:paraId="18A03BFA" w14:textId="77777777" w:rsidR="00373ECA" w:rsidRPr="0082704D" w:rsidRDefault="00373ECA" w:rsidP="00A9478E">
            <w:pPr>
              <w:jc w:val="center"/>
              <w:rPr>
                <w:rFonts w:ascii="Times New Roman" w:hAnsi="Times New Roman" w:cs="Times New Roman"/>
                <w:i/>
                <w:sz w:val="20"/>
                <w:szCs w:val="20"/>
                <w:lang w:val="en-US"/>
              </w:rPr>
            </w:pPr>
            <w:r w:rsidRPr="0082704D">
              <w:rPr>
                <w:rFonts w:ascii="Times New Roman" w:hAnsi="Times New Roman" w:cs="Times New Roman"/>
                <w:i/>
                <w:sz w:val="20"/>
                <w:szCs w:val="20"/>
                <w:lang w:val="en-US"/>
              </w:rPr>
              <w:t>p</w:t>
            </w:r>
          </w:p>
        </w:tc>
        <w:tc>
          <w:tcPr>
            <w:tcW w:w="1176" w:type="dxa"/>
          </w:tcPr>
          <w:p w14:paraId="56299E9D" w14:textId="77777777" w:rsidR="00373ECA" w:rsidRPr="0082704D" w:rsidRDefault="00373ECA" w:rsidP="00A9478E">
            <w:pPr>
              <w:jc w:val="center"/>
              <w:rPr>
                <w:rFonts w:ascii="Times New Roman" w:hAnsi="Times New Roman" w:cs="Times New Roman"/>
                <w:i/>
                <w:sz w:val="20"/>
                <w:szCs w:val="20"/>
                <w:lang w:val="en-US"/>
              </w:rPr>
            </w:pPr>
            <w:r w:rsidRPr="0082704D">
              <w:rPr>
                <w:rFonts w:ascii="Times New Roman" w:hAnsi="Times New Roman" w:cs="Times New Roman"/>
                <w:i/>
                <w:sz w:val="20"/>
                <w:szCs w:val="20"/>
                <w:lang w:val="en-US"/>
              </w:rPr>
              <w:t>q</w:t>
            </w:r>
          </w:p>
        </w:tc>
      </w:tr>
      <w:tr w:rsidR="00373ECA" w:rsidRPr="0082704D" w14:paraId="65040A0D" w14:textId="77777777" w:rsidTr="00A9478E">
        <w:trPr>
          <w:jc w:val="center"/>
        </w:trPr>
        <w:tc>
          <w:tcPr>
            <w:tcW w:w="4108" w:type="dxa"/>
            <w:vMerge/>
          </w:tcPr>
          <w:p w14:paraId="23E663C9" w14:textId="77777777" w:rsidR="00373ECA" w:rsidRPr="0082704D" w:rsidRDefault="00373ECA" w:rsidP="00A9478E">
            <w:pPr>
              <w:jc w:val="center"/>
              <w:rPr>
                <w:rFonts w:ascii="Times New Roman" w:hAnsi="Times New Roman" w:cs="Times New Roman"/>
                <w:sz w:val="20"/>
                <w:szCs w:val="20"/>
                <w:lang w:val="en-US"/>
              </w:rPr>
            </w:pPr>
          </w:p>
        </w:tc>
        <w:tc>
          <w:tcPr>
            <w:tcW w:w="1084" w:type="dxa"/>
          </w:tcPr>
          <w:p w14:paraId="588ED87B" w14:textId="77777777" w:rsidR="00373ECA" w:rsidRPr="0082704D" w:rsidRDefault="00373ECA" w:rsidP="00A9478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1.0</w:t>
            </w:r>
          </w:p>
        </w:tc>
        <w:tc>
          <w:tcPr>
            <w:tcW w:w="1069" w:type="dxa"/>
          </w:tcPr>
          <w:p w14:paraId="7B13C4F1" w14:textId="77777777" w:rsidR="00373ECA" w:rsidRPr="0082704D" w:rsidRDefault="00373ECA" w:rsidP="00A9478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4.0</w:t>
            </w:r>
          </w:p>
        </w:tc>
        <w:tc>
          <w:tcPr>
            <w:tcW w:w="1635" w:type="dxa"/>
            <w:gridSpan w:val="3"/>
          </w:tcPr>
          <w:p w14:paraId="40773EB9" w14:textId="77777777" w:rsidR="00373ECA" w:rsidRPr="0082704D" w:rsidRDefault="00373ECA" w:rsidP="00A9478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2.15</w:t>
            </w:r>
          </w:p>
        </w:tc>
        <w:tc>
          <w:tcPr>
            <w:tcW w:w="1176" w:type="dxa"/>
          </w:tcPr>
          <w:p w14:paraId="39AE0BB6" w14:textId="77777777" w:rsidR="00373ECA" w:rsidRPr="0082704D" w:rsidRDefault="00373ECA" w:rsidP="00A9478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10.7</w:t>
            </w:r>
          </w:p>
        </w:tc>
      </w:tr>
      <w:tr w:rsidR="00373ECA" w:rsidRPr="0082704D" w14:paraId="63F954BD" w14:textId="77777777" w:rsidTr="00A9478E">
        <w:trPr>
          <w:jc w:val="center"/>
        </w:trPr>
        <w:tc>
          <w:tcPr>
            <w:tcW w:w="9072" w:type="dxa"/>
            <w:gridSpan w:val="7"/>
          </w:tcPr>
          <w:p w14:paraId="670272C1" w14:textId="77777777" w:rsidR="00373ECA" w:rsidRPr="0082704D" w:rsidRDefault="00373ECA" w:rsidP="00A9478E">
            <w:pPr>
              <w:jc w:val="both"/>
              <w:rPr>
                <w:rFonts w:ascii="Times New Roman" w:hAnsi="Times New Roman" w:cs="Times New Roman"/>
                <w:sz w:val="20"/>
                <w:szCs w:val="20"/>
                <w:lang w:val="en-US"/>
              </w:rPr>
            </w:pPr>
            <w:r w:rsidRPr="0082704D">
              <w:rPr>
                <w:rFonts w:ascii="Times New Roman" w:hAnsi="Times New Roman" w:cs="Times New Roman"/>
                <w:sz w:val="20"/>
                <w:szCs w:val="20"/>
                <w:vertAlign w:val="superscript"/>
                <w:lang w:val="en-US"/>
              </w:rPr>
              <w:t>‡</w:t>
            </w:r>
            <w:r w:rsidRPr="0082704D">
              <w:rPr>
                <w:rFonts w:ascii="Times New Roman" w:hAnsi="Times New Roman" w:cs="Times New Roman"/>
                <w:i/>
                <w:sz w:val="20"/>
                <w:szCs w:val="20"/>
                <w:lang w:val="en-US"/>
              </w:rPr>
              <w:t xml:space="preserve">Beta </w:t>
            </w:r>
            <w:r w:rsidRPr="0082704D">
              <w:rPr>
                <w:rFonts w:ascii="Times New Roman" w:hAnsi="Times New Roman" w:cs="Times New Roman"/>
                <w:sz w:val="20"/>
                <w:szCs w:val="20"/>
                <w:lang w:val="en-US"/>
              </w:rPr>
              <w:t>(</w:t>
            </w:r>
            <w:r w:rsidRPr="0082704D">
              <w:rPr>
                <w:rFonts w:ascii="Times New Roman" w:hAnsi="Times New Roman" w:cs="Times New Roman"/>
                <w:i/>
                <w:sz w:val="20"/>
                <w:szCs w:val="20"/>
                <w:lang w:val="en-US"/>
              </w:rPr>
              <w:t>a, b, p, q</w:t>
            </w:r>
            <w:r w:rsidRPr="0082704D">
              <w:rPr>
                <w:rFonts w:ascii="Times New Roman" w:hAnsi="Times New Roman" w:cs="Times New Roman"/>
                <w:sz w:val="20"/>
                <w:szCs w:val="20"/>
                <w:lang w:val="en-US"/>
              </w:rPr>
              <w:t xml:space="preserve">) refers to a four-parameter Beta distribution with </w:t>
            </w:r>
            <w:r w:rsidRPr="0082704D">
              <w:rPr>
                <w:rFonts w:ascii="Times New Roman" w:hAnsi="Times New Roman" w:cs="Times New Roman"/>
                <w:i/>
                <w:sz w:val="20"/>
                <w:szCs w:val="20"/>
                <w:lang w:val="en-US"/>
              </w:rPr>
              <w:t>a</w:t>
            </w:r>
            <w:r w:rsidRPr="0082704D">
              <w:rPr>
                <w:rFonts w:ascii="Times New Roman" w:hAnsi="Times New Roman" w:cs="Times New Roman"/>
                <w:sz w:val="20"/>
                <w:szCs w:val="20"/>
                <w:lang w:val="en-US"/>
              </w:rPr>
              <w:t xml:space="preserve"> and </w:t>
            </w:r>
            <w:r w:rsidRPr="0082704D">
              <w:rPr>
                <w:rFonts w:ascii="Times New Roman" w:hAnsi="Times New Roman" w:cs="Times New Roman"/>
                <w:i/>
                <w:sz w:val="20"/>
                <w:szCs w:val="20"/>
                <w:lang w:val="en-US"/>
              </w:rPr>
              <w:t>b</w:t>
            </w:r>
            <w:r w:rsidRPr="0082704D">
              <w:rPr>
                <w:rFonts w:ascii="Times New Roman" w:hAnsi="Times New Roman" w:cs="Times New Roman"/>
                <w:sz w:val="20"/>
                <w:szCs w:val="20"/>
                <w:lang w:val="en-US"/>
              </w:rPr>
              <w:t xml:space="preserve"> representing the upper and lower bounds, and </w:t>
            </w:r>
            <w:r w:rsidRPr="0082704D">
              <w:rPr>
                <w:rFonts w:ascii="Times New Roman" w:hAnsi="Times New Roman" w:cs="Times New Roman"/>
                <w:i/>
                <w:sz w:val="20"/>
                <w:szCs w:val="20"/>
                <w:lang w:val="en-US"/>
              </w:rPr>
              <w:t>p</w:t>
            </w:r>
            <w:r w:rsidRPr="0082704D">
              <w:rPr>
                <w:rFonts w:ascii="Times New Roman" w:hAnsi="Times New Roman" w:cs="Times New Roman"/>
                <w:sz w:val="20"/>
                <w:szCs w:val="20"/>
                <w:lang w:val="en-US"/>
              </w:rPr>
              <w:t xml:space="preserve"> and </w:t>
            </w:r>
            <w:r w:rsidRPr="0082704D">
              <w:rPr>
                <w:rFonts w:ascii="Times New Roman" w:hAnsi="Times New Roman" w:cs="Times New Roman"/>
                <w:i/>
                <w:sz w:val="20"/>
                <w:szCs w:val="20"/>
                <w:lang w:val="en-US"/>
              </w:rPr>
              <w:t>q</w:t>
            </w:r>
            <w:r w:rsidRPr="0082704D">
              <w:rPr>
                <w:rFonts w:ascii="Times New Roman" w:hAnsi="Times New Roman" w:cs="Times New Roman"/>
                <w:sz w:val="20"/>
                <w:szCs w:val="20"/>
                <w:lang w:val="en-US"/>
              </w:rPr>
              <w:t xml:space="preserve"> representing the shape parameters</w:t>
            </w:r>
          </w:p>
        </w:tc>
      </w:tr>
      <w:tr w:rsidR="00373ECA" w:rsidRPr="0082704D" w14:paraId="58FB6FC4" w14:textId="77777777" w:rsidTr="00A9478E">
        <w:trPr>
          <w:jc w:val="center"/>
        </w:trPr>
        <w:tc>
          <w:tcPr>
            <w:tcW w:w="9072" w:type="dxa"/>
            <w:gridSpan w:val="7"/>
          </w:tcPr>
          <w:p w14:paraId="6F34D5D0" w14:textId="77777777" w:rsidR="00373ECA" w:rsidRPr="0082704D" w:rsidRDefault="00373ECA" w:rsidP="00A9478E">
            <w:pPr>
              <w:jc w:val="center"/>
              <w:rPr>
                <w:rFonts w:ascii="Times New Roman" w:hAnsi="Times New Roman" w:cs="Times New Roman"/>
                <w:sz w:val="20"/>
                <w:szCs w:val="20"/>
                <w:lang w:val="en-US"/>
              </w:rPr>
            </w:pPr>
            <w:proofErr w:type="spellStart"/>
            <w:r w:rsidRPr="0082704D">
              <w:rPr>
                <w:rFonts w:ascii="Times New Roman" w:hAnsi="Times New Roman" w:cs="Times New Roman"/>
                <w:b/>
                <w:i/>
                <w:sz w:val="20"/>
                <w:szCs w:val="20"/>
                <w:lang w:val="en-US"/>
              </w:rPr>
              <w:t>n</w:t>
            </w:r>
            <w:r w:rsidRPr="0082704D">
              <w:rPr>
                <w:rFonts w:ascii="Times New Roman" w:hAnsi="Times New Roman" w:cs="Times New Roman"/>
                <w:b/>
                <w:i/>
                <w:sz w:val="20"/>
                <w:szCs w:val="20"/>
                <w:vertAlign w:val="subscript"/>
                <w:lang w:val="en-US"/>
              </w:rPr>
              <w:t>cl</w:t>
            </w:r>
            <w:proofErr w:type="spellEnd"/>
            <w:r w:rsidRPr="0082704D">
              <w:rPr>
                <w:rFonts w:ascii="Times New Roman" w:hAnsi="Times New Roman" w:cs="Times New Roman"/>
                <w:b/>
                <w:sz w:val="20"/>
                <w:szCs w:val="20"/>
                <w:lang w:val="en-US"/>
              </w:rPr>
              <w:t xml:space="preserve">: Aging factor or age exponent </w:t>
            </w:r>
            <w:r w:rsidRPr="0082704D">
              <w:rPr>
                <w:b/>
                <w:lang w:val="en-US"/>
              </w:rPr>
              <w:fldChar w:fldCharType="begin" w:fldLock="1"/>
            </w:r>
            <w:r>
              <w:rPr>
                <w:rFonts w:ascii="Times New Roman" w:hAnsi="Times New Roman" w:cs="Times New Roman"/>
                <w:b/>
                <w:sz w:val="20"/>
                <w:szCs w:val="20"/>
                <w:lang w:val="en-US"/>
              </w:rPr>
              <w:instrText xml:space="preserve"> ADDIN ZOTERO_ITEM CSL_CITATION {"citationID":"hZBEkspo","properties":{"formattedCitation":"[39]","plainCitation":"[39]","noteIndex":0},"citationItems":[{"id":"Z38ShgLe/olv0e7lG","uris":["http://www.mendeley.com/documents/?uuid=6c3d80f9-a9c3-420e-9bc1-1305e4447000"],"uri":["http://www.mendeley.com/documents/?uuid=6c3d80f9-a9c3-420e-9bc1-1305e4447000"],"itemData":{"author":[{"dropping-particle":"","family":"Duracrete","given":"","non-dropping-particle":"","parse-names":false,"suffix":""}],"id":"ITEM-1","issued":{"date-parts":[["2000"]]},"number":"Document BE95-1347/R17","publisher":"The European Union – Brite EuRam III","title":"Probabilistic Performance Based Durability Design of Concrete Structures: Final Technical Report","type":"report"}}],"schema":"https://github.com/citation-style-language/schema/raw/master/csl-citation.json"} </w:instrText>
            </w:r>
            <w:r w:rsidRPr="0082704D">
              <w:rPr>
                <w:b/>
                <w:lang w:val="en-US"/>
              </w:rPr>
              <w:fldChar w:fldCharType="separate"/>
            </w:r>
            <w:r w:rsidRPr="008467F5">
              <w:rPr>
                <w:rFonts w:ascii="Times New Roman" w:hAnsi="Times New Roman" w:cs="Times New Roman"/>
                <w:sz w:val="20"/>
              </w:rPr>
              <w:t>[39]</w:t>
            </w:r>
            <w:r w:rsidRPr="0082704D">
              <w:rPr>
                <w:b/>
                <w:lang w:val="en-US"/>
              </w:rPr>
              <w:fldChar w:fldCharType="end"/>
            </w:r>
          </w:p>
        </w:tc>
      </w:tr>
      <w:tr w:rsidR="00373ECA" w:rsidRPr="0082704D" w14:paraId="00388B9E" w14:textId="77777777" w:rsidTr="00A9478E">
        <w:trPr>
          <w:jc w:val="center"/>
        </w:trPr>
        <w:tc>
          <w:tcPr>
            <w:tcW w:w="4108" w:type="dxa"/>
            <w:vMerge w:val="restart"/>
            <w:vAlign w:val="center"/>
          </w:tcPr>
          <w:p w14:paraId="40FB9EED" w14:textId="77777777" w:rsidR="00373ECA" w:rsidRPr="0082704D" w:rsidRDefault="00373ECA" w:rsidP="00A9478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Distribution:</w:t>
            </w:r>
            <w:r w:rsidRPr="0082704D">
              <w:rPr>
                <w:rFonts w:ascii="Times New Roman" w:hAnsi="Times New Roman" w:cs="Times New Roman"/>
                <w:i/>
                <w:sz w:val="20"/>
                <w:szCs w:val="20"/>
                <w:lang w:val="en-US"/>
              </w:rPr>
              <w:t xml:space="preserve"> Beta </w:t>
            </w:r>
            <w:r w:rsidRPr="0082704D">
              <w:rPr>
                <w:rFonts w:ascii="Times New Roman" w:hAnsi="Times New Roman" w:cs="Times New Roman"/>
                <w:sz w:val="20"/>
                <w:szCs w:val="20"/>
                <w:lang w:val="en-US"/>
              </w:rPr>
              <w:t>(</w:t>
            </w:r>
            <w:r w:rsidRPr="0082704D">
              <w:rPr>
                <w:rFonts w:ascii="Times New Roman" w:hAnsi="Times New Roman" w:cs="Times New Roman"/>
                <w:i/>
                <w:sz w:val="20"/>
                <w:szCs w:val="20"/>
                <w:lang w:val="en-US"/>
              </w:rPr>
              <w:t>a, b, p, q</w:t>
            </w:r>
            <w:r w:rsidRPr="0082704D">
              <w:rPr>
                <w:rFonts w:ascii="Times New Roman" w:hAnsi="Times New Roman" w:cs="Times New Roman"/>
                <w:sz w:val="20"/>
                <w:szCs w:val="20"/>
                <w:lang w:val="en-US"/>
              </w:rPr>
              <w:t>)</w:t>
            </w:r>
          </w:p>
        </w:tc>
        <w:tc>
          <w:tcPr>
            <w:tcW w:w="1084" w:type="dxa"/>
          </w:tcPr>
          <w:p w14:paraId="100CB315" w14:textId="77777777" w:rsidR="00373ECA" w:rsidRPr="0082704D" w:rsidRDefault="00373ECA" w:rsidP="00A9478E">
            <w:pPr>
              <w:jc w:val="center"/>
              <w:rPr>
                <w:rFonts w:ascii="Times New Roman" w:hAnsi="Times New Roman" w:cs="Times New Roman"/>
                <w:i/>
                <w:sz w:val="20"/>
                <w:szCs w:val="20"/>
                <w:lang w:val="en-US"/>
              </w:rPr>
            </w:pPr>
            <w:r w:rsidRPr="0082704D">
              <w:rPr>
                <w:rFonts w:ascii="Times New Roman" w:hAnsi="Times New Roman" w:cs="Times New Roman"/>
                <w:i/>
                <w:sz w:val="20"/>
                <w:szCs w:val="20"/>
                <w:lang w:val="en-US"/>
              </w:rPr>
              <w:t>a</w:t>
            </w:r>
          </w:p>
        </w:tc>
        <w:tc>
          <w:tcPr>
            <w:tcW w:w="1069" w:type="dxa"/>
          </w:tcPr>
          <w:p w14:paraId="523EDCF5" w14:textId="77777777" w:rsidR="00373ECA" w:rsidRPr="0082704D" w:rsidRDefault="00373ECA" w:rsidP="00A9478E">
            <w:pPr>
              <w:jc w:val="center"/>
              <w:rPr>
                <w:rFonts w:ascii="Times New Roman" w:hAnsi="Times New Roman" w:cs="Times New Roman"/>
                <w:i/>
                <w:sz w:val="20"/>
                <w:szCs w:val="20"/>
                <w:lang w:val="en-US"/>
              </w:rPr>
            </w:pPr>
            <w:r w:rsidRPr="0082704D">
              <w:rPr>
                <w:rFonts w:ascii="Times New Roman" w:hAnsi="Times New Roman" w:cs="Times New Roman"/>
                <w:i/>
                <w:sz w:val="20"/>
                <w:szCs w:val="20"/>
                <w:lang w:val="en-US"/>
              </w:rPr>
              <w:t>b</w:t>
            </w:r>
          </w:p>
        </w:tc>
        <w:tc>
          <w:tcPr>
            <w:tcW w:w="1635" w:type="dxa"/>
            <w:gridSpan w:val="3"/>
          </w:tcPr>
          <w:p w14:paraId="50AF82E9" w14:textId="77777777" w:rsidR="00373ECA" w:rsidRPr="0082704D" w:rsidRDefault="00373ECA" w:rsidP="00A9478E">
            <w:pPr>
              <w:jc w:val="center"/>
              <w:rPr>
                <w:rFonts w:ascii="Times New Roman" w:hAnsi="Times New Roman" w:cs="Times New Roman"/>
                <w:i/>
                <w:sz w:val="20"/>
                <w:szCs w:val="20"/>
                <w:lang w:val="en-US"/>
              </w:rPr>
            </w:pPr>
            <w:r w:rsidRPr="0082704D">
              <w:rPr>
                <w:rFonts w:ascii="Times New Roman" w:hAnsi="Times New Roman" w:cs="Times New Roman"/>
                <w:i/>
                <w:sz w:val="20"/>
                <w:szCs w:val="20"/>
                <w:lang w:val="en-US"/>
              </w:rPr>
              <w:t>p</w:t>
            </w:r>
          </w:p>
        </w:tc>
        <w:tc>
          <w:tcPr>
            <w:tcW w:w="1176" w:type="dxa"/>
          </w:tcPr>
          <w:p w14:paraId="783E11A9" w14:textId="77777777" w:rsidR="00373ECA" w:rsidRPr="0082704D" w:rsidRDefault="00373ECA" w:rsidP="00A9478E">
            <w:pPr>
              <w:jc w:val="center"/>
              <w:rPr>
                <w:rFonts w:ascii="Times New Roman" w:hAnsi="Times New Roman" w:cs="Times New Roman"/>
                <w:i/>
                <w:sz w:val="20"/>
                <w:szCs w:val="20"/>
                <w:lang w:val="en-US"/>
              </w:rPr>
            </w:pPr>
            <w:r w:rsidRPr="0082704D">
              <w:rPr>
                <w:rFonts w:ascii="Times New Roman" w:hAnsi="Times New Roman" w:cs="Times New Roman"/>
                <w:i/>
                <w:sz w:val="20"/>
                <w:szCs w:val="20"/>
                <w:lang w:val="en-US"/>
              </w:rPr>
              <w:t>q</w:t>
            </w:r>
          </w:p>
        </w:tc>
      </w:tr>
      <w:tr w:rsidR="00373ECA" w:rsidRPr="0082704D" w14:paraId="07027110" w14:textId="77777777" w:rsidTr="00A9478E">
        <w:trPr>
          <w:jc w:val="center"/>
        </w:trPr>
        <w:tc>
          <w:tcPr>
            <w:tcW w:w="4108" w:type="dxa"/>
            <w:vMerge/>
          </w:tcPr>
          <w:p w14:paraId="1450CC65" w14:textId="77777777" w:rsidR="00373ECA" w:rsidRPr="0082704D" w:rsidRDefault="00373ECA" w:rsidP="00A9478E">
            <w:pPr>
              <w:jc w:val="center"/>
              <w:rPr>
                <w:rFonts w:ascii="Times New Roman" w:hAnsi="Times New Roman" w:cs="Times New Roman"/>
                <w:sz w:val="20"/>
                <w:szCs w:val="20"/>
                <w:lang w:val="en-US"/>
              </w:rPr>
            </w:pPr>
          </w:p>
        </w:tc>
        <w:tc>
          <w:tcPr>
            <w:tcW w:w="1084" w:type="dxa"/>
          </w:tcPr>
          <w:p w14:paraId="7ABE07AB" w14:textId="77777777" w:rsidR="00373ECA" w:rsidRPr="0082704D" w:rsidRDefault="00373ECA" w:rsidP="00A9478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0.0</w:t>
            </w:r>
          </w:p>
        </w:tc>
        <w:tc>
          <w:tcPr>
            <w:tcW w:w="1069" w:type="dxa"/>
          </w:tcPr>
          <w:p w14:paraId="6739368B" w14:textId="77777777" w:rsidR="00373ECA" w:rsidRPr="0082704D" w:rsidRDefault="00373ECA" w:rsidP="00A9478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1.0</w:t>
            </w:r>
          </w:p>
        </w:tc>
        <w:tc>
          <w:tcPr>
            <w:tcW w:w="1635" w:type="dxa"/>
            <w:gridSpan w:val="3"/>
          </w:tcPr>
          <w:p w14:paraId="18EE557B" w14:textId="77777777" w:rsidR="00373ECA" w:rsidRPr="0082704D" w:rsidRDefault="00373ECA" w:rsidP="00A9478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17.2</w:t>
            </w:r>
          </w:p>
        </w:tc>
        <w:tc>
          <w:tcPr>
            <w:tcW w:w="1176" w:type="dxa"/>
          </w:tcPr>
          <w:p w14:paraId="0A520124" w14:textId="77777777" w:rsidR="00373ECA" w:rsidRPr="0082704D" w:rsidRDefault="00373ECA" w:rsidP="00A9478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29.3</w:t>
            </w:r>
          </w:p>
        </w:tc>
      </w:tr>
      <w:tr w:rsidR="00373ECA" w:rsidRPr="0082704D" w14:paraId="49FDDDED" w14:textId="77777777" w:rsidTr="00A9478E">
        <w:trPr>
          <w:jc w:val="center"/>
        </w:trPr>
        <w:tc>
          <w:tcPr>
            <w:tcW w:w="9072" w:type="dxa"/>
            <w:gridSpan w:val="7"/>
          </w:tcPr>
          <w:p w14:paraId="03B82205" w14:textId="77777777" w:rsidR="00373ECA" w:rsidRPr="0082704D" w:rsidRDefault="00373ECA" w:rsidP="00A9478E">
            <w:pPr>
              <w:jc w:val="center"/>
              <w:rPr>
                <w:rFonts w:ascii="Times New Roman" w:hAnsi="Times New Roman" w:cs="Times New Roman"/>
                <w:b/>
                <w:sz w:val="20"/>
                <w:szCs w:val="20"/>
                <w:lang w:val="en-US"/>
              </w:rPr>
            </w:pPr>
            <w:proofErr w:type="spellStart"/>
            <w:r w:rsidRPr="0082704D">
              <w:rPr>
                <w:rFonts w:ascii="Times New Roman" w:hAnsi="Times New Roman" w:cs="Times New Roman"/>
                <w:b/>
                <w:i/>
                <w:sz w:val="20"/>
                <w:szCs w:val="20"/>
                <w:lang w:val="en-US"/>
              </w:rPr>
              <w:t>C</w:t>
            </w:r>
            <w:r w:rsidRPr="0082704D">
              <w:rPr>
                <w:rFonts w:ascii="Times New Roman" w:hAnsi="Times New Roman" w:cs="Times New Roman"/>
                <w:b/>
                <w:i/>
                <w:sz w:val="20"/>
                <w:szCs w:val="20"/>
                <w:vertAlign w:val="subscript"/>
                <w:lang w:val="en-US"/>
              </w:rPr>
              <w:t>cr</w:t>
            </w:r>
            <w:proofErr w:type="spellEnd"/>
            <w:r w:rsidRPr="0082704D">
              <w:rPr>
                <w:rFonts w:ascii="Times New Roman" w:hAnsi="Times New Roman" w:cs="Times New Roman"/>
                <w:b/>
                <w:sz w:val="20"/>
                <w:szCs w:val="20"/>
                <w:lang w:val="en-US"/>
              </w:rPr>
              <w:t xml:space="preserve">: Critical chloride concentration (% relative to binder) </w:t>
            </w:r>
            <w:r w:rsidRPr="0082704D">
              <w:rPr>
                <w:b/>
                <w:lang w:val="en-US"/>
              </w:rPr>
              <w:fldChar w:fldCharType="begin" w:fldLock="1"/>
            </w:r>
            <w:r>
              <w:rPr>
                <w:rFonts w:ascii="Times New Roman" w:hAnsi="Times New Roman" w:cs="Times New Roman"/>
                <w:b/>
                <w:sz w:val="20"/>
                <w:szCs w:val="20"/>
                <w:lang w:val="en-US"/>
              </w:rPr>
              <w:instrText xml:space="preserve"> ADDIN ZOTERO_ITEM CSL_CITATION {"citationID":"cwOW2pRx","properties":{"formattedCitation":"[39]","plainCitation":"[39]","noteIndex":0},"citationItems":[{"id":"Z38ShgLe/olv0e7lG","uris":["http://www.mendeley.com/documents/?uuid=6c3d80f9-a9c3-420e-9bc1-1305e4447000"],"uri":["http://www.mendeley.com/documents/?uuid=6c3d80f9-a9c3-420e-9bc1-1305e4447000"],"itemData":{"author":[{"dropping-particle":"","family":"Duracrete","given":"","non-dropping-particle":"","parse-names":false,"suffix":""}],"id":"ITEM-1","issued":{"date-parts":[["2000"]]},"number":"Document BE95-1347/R17","publisher":"The European Union – Brite EuRam III","title":"Probabilistic Performance Based Durability Design of Concrete Structures: Final Technical Report","type":"report"}}],"schema":"https://github.com/citation-style-language/schema/raw/master/csl-citation.json"} </w:instrText>
            </w:r>
            <w:r w:rsidRPr="0082704D">
              <w:rPr>
                <w:b/>
                <w:lang w:val="en-US"/>
              </w:rPr>
              <w:fldChar w:fldCharType="separate"/>
            </w:r>
            <w:r w:rsidRPr="008467F5">
              <w:rPr>
                <w:rFonts w:ascii="Times New Roman" w:hAnsi="Times New Roman" w:cs="Times New Roman"/>
                <w:sz w:val="20"/>
              </w:rPr>
              <w:t>[39]</w:t>
            </w:r>
            <w:r w:rsidRPr="0082704D">
              <w:rPr>
                <w:b/>
                <w:lang w:val="en-US"/>
              </w:rPr>
              <w:fldChar w:fldCharType="end"/>
            </w:r>
          </w:p>
        </w:tc>
      </w:tr>
      <w:tr w:rsidR="00373ECA" w:rsidRPr="0082704D" w14:paraId="3C7CD9D9" w14:textId="77777777" w:rsidTr="00A9478E">
        <w:trPr>
          <w:trHeight w:val="224"/>
          <w:jc w:val="center"/>
        </w:trPr>
        <w:tc>
          <w:tcPr>
            <w:tcW w:w="4108" w:type="dxa"/>
            <w:vMerge w:val="restart"/>
            <w:vAlign w:val="center"/>
          </w:tcPr>
          <w:p w14:paraId="2B37AB36" w14:textId="77777777" w:rsidR="00373ECA" w:rsidRPr="0082704D" w:rsidRDefault="00373ECA" w:rsidP="00A9478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 xml:space="preserve">Distribution: </w:t>
            </w:r>
            <w:r w:rsidRPr="0082704D">
              <w:rPr>
                <w:rFonts w:ascii="Times New Roman" w:hAnsi="Times New Roman" w:cs="Times New Roman"/>
                <w:i/>
                <w:sz w:val="20"/>
                <w:szCs w:val="20"/>
                <w:lang w:val="en-US"/>
              </w:rPr>
              <w:t>Normal</w:t>
            </w:r>
            <w:r w:rsidRPr="0082704D">
              <w:rPr>
                <w:rFonts w:ascii="Times New Roman" w:hAnsi="Times New Roman" w:cs="Times New Roman"/>
                <w:sz w:val="20"/>
                <w:szCs w:val="20"/>
                <w:lang w:val="en-US"/>
              </w:rPr>
              <w:t xml:space="preserve"> (</w:t>
            </w:r>
            <w:r w:rsidRPr="0082704D">
              <w:rPr>
                <w:rFonts w:ascii="Cambria Math" w:hAnsi="Cambria Math" w:cs="Cambria Math"/>
                <w:sz w:val="20"/>
                <w:szCs w:val="20"/>
                <w:lang w:val="en-US"/>
              </w:rPr>
              <w:t>𝜇</w:t>
            </w:r>
            <w:r w:rsidRPr="0082704D">
              <w:rPr>
                <w:rFonts w:ascii="Times New Roman" w:hAnsi="Times New Roman" w:cs="Times New Roman"/>
                <w:sz w:val="20"/>
                <w:szCs w:val="20"/>
                <w:lang w:val="en-US"/>
              </w:rPr>
              <w:t xml:space="preserve">, </w:t>
            </w:r>
            <w:r w:rsidRPr="0082704D">
              <w:rPr>
                <w:rFonts w:ascii="Cambria Math" w:hAnsi="Cambria Math" w:cs="Cambria Math"/>
                <w:sz w:val="20"/>
                <w:szCs w:val="20"/>
                <w:lang w:val="en-US"/>
              </w:rPr>
              <w:t>𝜎</w:t>
            </w:r>
            <w:r w:rsidRPr="0082704D">
              <w:rPr>
                <w:rFonts w:ascii="Times New Roman" w:hAnsi="Times New Roman" w:cs="Times New Roman"/>
                <w:sz w:val="20"/>
                <w:szCs w:val="20"/>
                <w:lang w:val="en-US"/>
              </w:rPr>
              <w:t>)</w:t>
            </w:r>
          </w:p>
        </w:tc>
        <w:tc>
          <w:tcPr>
            <w:tcW w:w="2497" w:type="dxa"/>
            <w:gridSpan w:val="3"/>
            <w:vAlign w:val="center"/>
          </w:tcPr>
          <w:p w14:paraId="11AFEF7E" w14:textId="77777777" w:rsidR="00373ECA" w:rsidRPr="0082704D" w:rsidRDefault="00373ECA" w:rsidP="00A9478E">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𝜇</w:t>
            </w:r>
          </w:p>
        </w:tc>
        <w:tc>
          <w:tcPr>
            <w:tcW w:w="2467" w:type="dxa"/>
            <w:gridSpan w:val="3"/>
          </w:tcPr>
          <w:p w14:paraId="25836315" w14:textId="77777777" w:rsidR="00373ECA" w:rsidRPr="0082704D" w:rsidRDefault="00373ECA" w:rsidP="00A9478E">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𝜎</w:t>
            </w:r>
          </w:p>
        </w:tc>
      </w:tr>
      <w:tr w:rsidR="00373ECA" w:rsidRPr="0082704D" w14:paraId="30826FB6" w14:textId="77777777" w:rsidTr="00A9478E">
        <w:trPr>
          <w:trHeight w:val="241"/>
          <w:jc w:val="center"/>
        </w:trPr>
        <w:tc>
          <w:tcPr>
            <w:tcW w:w="4108" w:type="dxa"/>
            <w:vMerge/>
          </w:tcPr>
          <w:p w14:paraId="1CBE1CAC" w14:textId="77777777" w:rsidR="00373ECA" w:rsidRPr="0082704D" w:rsidRDefault="00373ECA" w:rsidP="00A9478E">
            <w:pPr>
              <w:jc w:val="center"/>
              <w:rPr>
                <w:rFonts w:ascii="Times New Roman" w:hAnsi="Times New Roman" w:cs="Times New Roman"/>
                <w:sz w:val="20"/>
                <w:szCs w:val="20"/>
                <w:lang w:val="en-US"/>
              </w:rPr>
            </w:pPr>
          </w:p>
        </w:tc>
        <w:tc>
          <w:tcPr>
            <w:tcW w:w="2497" w:type="dxa"/>
            <w:gridSpan w:val="3"/>
            <w:vAlign w:val="center"/>
          </w:tcPr>
          <w:p w14:paraId="445EA6DC" w14:textId="77777777" w:rsidR="00373ECA" w:rsidRPr="0082704D" w:rsidRDefault="00373ECA" w:rsidP="00A9478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0.50</w:t>
            </w:r>
          </w:p>
        </w:tc>
        <w:tc>
          <w:tcPr>
            <w:tcW w:w="2467" w:type="dxa"/>
            <w:gridSpan w:val="3"/>
            <w:vAlign w:val="center"/>
          </w:tcPr>
          <w:p w14:paraId="7E341E7C" w14:textId="77777777" w:rsidR="00373ECA" w:rsidRPr="0082704D" w:rsidRDefault="00373ECA" w:rsidP="00A9478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0.10</w:t>
            </w:r>
          </w:p>
        </w:tc>
      </w:tr>
      <w:tr w:rsidR="00373ECA" w:rsidRPr="0082704D" w14:paraId="1FACBED6" w14:textId="77777777" w:rsidTr="00A9478E">
        <w:trPr>
          <w:jc w:val="center"/>
        </w:trPr>
        <w:tc>
          <w:tcPr>
            <w:tcW w:w="9072" w:type="dxa"/>
            <w:gridSpan w:val="7"/>
          </w:tcPr>
          <w:p w14:paraId="17046BEA" w14:textId="77777777" w:rsidR="00373ECA" w:rsidRPr="0082704D" w:rsidRDefault="00373ECA" w:rsidP="00A9478E">
            <w:pPr>
              <w:jc w:val="center"/>
              <w:rPr>
                <w:rFonts w:ascii="Times New Roman" w:hAnsi="Times New Roman" w:cs="Times New Roman"/>
                <w:sz w:val="20"/>
                <w:szCs w:val="20"/>
                <w:lang w:val="en-US"/>
              </w:rPr>
            </w:pPr>
            <w:r w:rsidRPr="0082704D">
              <w:rPr>
                <w:rFonts w:ascii="Times New Roman" w:hAnsi="Times New Roman" w:cs="Times New Roman"/>
                <w:b/>
                <w:i/>
                <w:sz w:val="20"/>
                <w:szCs w:val="20"/>
                <w:lang w:val="en-US"/>
              </w:rPr>
              <w:t>C</w:t>
            </w:r>
            <w:r w:rsidRPr="0082704D">
              <w:rPr>
                <w:rFonts w:ascii="Times New Roman" w:hAnsi="Times New Roman" w:cs="Times New Roman"/>
                <w:b/>
                <w:i/>
                <w:sz w:val="20"/>
                <w:szCs w:val="20"/>
                <w:vertAlign w:val="subscript"/>
                <w:lang w:val="en-US"/>
              </w:rPr>
              <w:t>s</w:t>
            </w:r>
            <w:r w:rsidRPr="0082704D">
              <w:rPr>
                <w:rFonts w:ascii="Times New Roman" w:hAnsi="Times New Roman" w:cs="Times New Roman"/>
                <w:b/>
                <w:sz w:val="20"/>
                <w:szCs w:val="20"/>
                <w:lang w:val="en-US"/>
              </w:rPr>
              <w:t xml:space="preserve">: Surface chloride concentration (% relative to binder) </w:t>
            </w:r>
            <w:r w:rsidRPr="0082704D">
              <w:rPr>
                <w:b/>
                <w:lang w:val="en-US"/>
              </w:rPr>
              <w:fldChar w:fldCharType="begin" w:fldLock="1"/>
            </w:r>
            <w:r>
              <w:rPr>
                <w:rFonts w:ascii="Times New Roman" w:hAnsi="Times New Roman" w:cs="Times New Roman"/>
                <w:b/>
                <w:sz w:val="20"/>
                <w:szCs w:val="20"/>
                <w:lang w:val="en-US"/>
              </w:rPr>
              <w:instrText xml:space="preserve"> ADDIN ZOTERO_ITEM CSL_CITATION {"citationID":"wu8Ozi9H","properties":{"formattedCitation":"(Duracrete 2000)","plainCitation":"(Duracrete 2000)","dontUpdate":true,"noteIndex":0},"citationItems":[{"id":"Z38ShgLe/olv0e7lG","uris":["http://www.mendeley.com/documents/?uuid=6c3d80f9-a9c3-420e-9bc1-1305e4447000"],"uri":["http://www.mendeley.com/documents/?uuid=6c3d80f9-a9c3-420e-9bc1-1305e4447000"],"itemData":{"author":[{"dropping-particle":"","family":"Duracrete","given":"","non-dropping-particle":"","parse-names":false,"suffix":""}],"id":"ITEM-1","issued":{"date-parts":[["2000"]]},"number":"Document BE95-1347/R17","publisher":"The European Union – Brite EuRam III","title":"Probabilistic Performance Based Durability Design of Concrete Structures: Final Technical Report","type":"report"}}],"schema":"https://github.com/citation-style-language/schema/raw/master/csl-citation.json"} </w:instrText>
            </w:r>
            <w:r w:rsidRPr="0082704D">
              <w:rPr>
                <w:b/>
                <w:lang w:val="en-US"/>
              </w:rPr>
              <w:fldChar w:fldCharType="separate"/>
            </w:r>
            <w:r w:rsidRPr="0082704D">
              <w:rPr>
                <w:rFonts w:ascii="Times New Roman" w:hAnsi="Times New Roman" w:cs="Times New Roman"/>
                <w:noProof/>
                <w:sz w:val="20"/>
                <w:szCs w:val="20"/>
                <w:lang w:val="en-US"/>
              </w:rPr>
              <w:t>(Duracrete, 2000)</w:t>
            </w:r>
            <w:r w:rsidRPr="0082704D">
              <w:rPr>
                <w:b/>
                <w:lang w:val="en-US"/>
              </w:rPr>
              <w:fldChar w:fldCharType="end"/>
            </w:r>
          </w:p>
        </w:tc>
      </w:tr>
      <w:tr w:rsidR="00373ECA" w:rsidRPr="0082704D" w14:paraId="48FC6F53" w14:textId="77777777" w:rsidTr="00A9478E">
        <w:trPr>
          <w:jc w:val="center"/>
        </w:trPr>
        <w:tc>
          <w:tcPr>
            <w:tcW w:w="9072" w:type="dxa"/>
            <w:gridSpan w:val="7"/>
          </w:tcPr>
          <w:p w14:paraId="4121CE84" w14:textId="77777777" w:rsidR="00373ECA" w:rsidRPr="0082704D" w:rsidRDefault="00373ECA" w:rsidP="00A9478E">
            <w:pPr>
              <w:jc w:val="both"/>
              <w:rPr>
                <w:rFonts w:ascii="Times New Roman" w:hAnsi="Times New Roman" w:cs="Times New Roman"/>
                <w:b/>
                <w:i/>
                <w:sz w:val="20"/>
                <w:szCs w:val="20"/>
                <w:lang w:val="en-US"/>
              </w:rPr>
            </w:pPr>
            <w:r w:rsidRPr="0082704D">
              <w:rPr>
                <w:rFonts w:ascii="Times New Roman" w:hAnsi="Times New Roman" w:cs="Times New Roman"/>
                <w:sz w:val="20"/>
                <w:szCs w:val="20"/>
                <w:lang w:val="en-US"/>
              </w:rPr>
              <w:t xml:space="preserve">Calculated as </w:t>
            </w:r>
            <w:r w:rsidRPr="0082704D">
              <w:rPr>
                <w:rFonts w:ascii="Times New Roman" w:hAnsi="Times New Roman" w:cs="Times New Roman"/>
                <w:i/>
                <w:sz w:val="20"/>
                <w:szCs w:val="20"/>
                <w:lang w:val="en-US"/>
              </w:rPr>
              <w:t>C</w:t>
            </w:r>
            <w:r w:rsidRPr="0082704D">
              <w:rPr>
                <w:rFonts w:ascii="Times New Roman" w:hAnsi="Times New Roman" w:cs="Times New Roman"/>
                <w:i/>
                <w:sz w:val="20"/>
                <w:szCs w:val="20"/>
                <w:vertAlign w:val="subscript"/>
                <w:lang w:val="en-US"/>
              </w:rPr>
              <w:t>s</w:t>
            </w:r>
            <w:r w:rsidRPr="0082704D">
              <w:rPr>
                <w:rFonts w:ascii="Times New Roman" w:hAnsi="Times New Roman" w:cs="Times New Roman"/>
                <w:sz w:val="20"/>
                <w:szCs w:val="20"/>
                <w:lang w:val="en-US"/>
              </w:rPr>
              <w:t xml:space="preserve"> = </w:t>
            </w:r>
            <w:proofErr w:type="spellStart"/>
            <w:r w:rsidRPr="0082704D">
              <w:rPr>
                <w:rFonts w:ascii="Times New Roman" w:hAnsi="Times New Roman" w:cs="Times New Roman"/>
                <w:i/>
                <w:sz w:val="20"/>
                <w:szCs w:val="20"/>
                <w:lang w:val="en-US"/>
              </w:rPr>
              <w:t>A</w:t>
            </w:r>
            <w:r w:rsidRPr="0082704D">
              <w:rPr>
                <w:rFonts w:ascii="Times New Roman" w:hAnsi="Times New Roman" w:cs="Times New Roman"/>
                <w:i/>
                <w:sz w:val="20"/>
                <w:szCs w:val="20"/>
                <w:vertAlign w:val="subscript"/>
                <w:lang w:val="en-US"/>
              </w:rPr>
              <w:t>cs</w:t>
            </w:r>
            <w:proofErr w:type="spellEnd"/>
            <w:r w:rsidRPr="0082704D">
              <w:rPr>
                <w:rFonts w:ascii="Times New Roman" w:hAnsi="Times New Roman" w:cs="Times New Roman"/>
                <w:sz w:val="20"/>
                <w:szCs w:val="20"/>
                <w:lang w:val="en-US"/>
              </w:rPr>
              <w:t xml:space="preserve"> (</w:t>
            </w:r>
            <w:r w:rsidRPr="0082704D">
              <w:rPr>
                <w:rFonts w:ascii="Times New Roman" w:hAnsi="Times New Roman" w:cs="Times New Roman"/>
                <w:i/>
                <w:sz w:val="20"/>
                <w:szCs w:val="20"/>
                <w:lang w:val="en-US"/>
              </w:rPr>
              <w:t>w/b</w:t>
            </w:r>
            <w:r w:rsidRPr="0082704D">
              <w:rPr>
                <w:rFonts w:ascii="Times New Roman" w:hAnsi="Times New Roman" w:cs="Times New Roman"/>
                <w:sz w:val="20"/>
                <w:szCs w:val="20"/>
                <w:lang w:val="en-US"/>
              </w:rPr>
              <w:t xml:space="preserve">) + </w:t>
            </w:r>
            <w:proofErr w:type="spellStart"/>
            <w:r w:rsidRPr="0082704D">
              <w:rPr>
                <w:rFonts w:ascii="Times New Roman" w:hAnsi="Times New Roman" w:cs="Times New Roman"/>
                <w:i/>
                <w:sz w:val="20"/>
                <w:szCs w:val="20"/>
                <w:lang w:val="en-US"/>
              </w:rPr>
              <w:t>ε</w:t>
            </w:r>
            <w:r w:rsidRPr="0082704D">
              <w:rPr>
                <w:rFonts w:ascii="Times New Roman" w:hAnsi="Times New Roman" w:cs="Times New Roman"/>
                <w:i/>
                <w:sz w:val="20"/>
                <w:szCs w:val="20"/>
                <w:vertAlign w:val="subscript"/>
                <w:lang w:val="en-US"/>
              </w:rPr>
              <w:t>cs</w:t>
            </w:r>
            <w:proofErr w:type="spellEnd"/>
            <w:r w:rsidRPr="0082704D">
              <w:rPr>
                <w:rFonts w:ascii="Times New Roman" w:hAnsi="Times New Roman" w:cs="Times New Roman"/>
                <w:sz w:val="20"/>
                <w:szCs w:val="20"/>
                <w:lang w:val="en-US"/>
              </w:rPr>
              <w:t xml:space="preserve">, where </w:t>
            </w:r>
            <w:r w:rsidRPr="0082704D">
              <w:rPr>
                <w:rFonts w:ascii="Times New Roman" w:hAnsi="Times New Roman" w:cs="Times New Roman"/>
                <w:i/>
                <w:sz w:val="20"/>
                <w:szCs w:val="20"/>
                <w:lang w:val="en-US"/>
              </w:rPr>
              <w:t>w/b</w:t>
            </w:r>
            <w:r w:rsidRPr="0082704D">
              <w:rPr>
                <w:rFonts w:ascii="Times New Roman" w:hAnsi="Times New Roman" w:cs="Times New Roman"/>
                <w:sz w:val="20"/>
                <w:szCs w:val="20"/>
                <w:lang w:val="en-US"/>
              </w:rPr>
              <w:t xml:space="preserve"> is the water-binder ratio (assumed as 0.5 in this study), </w:t>
            </w:r>
            <w:proofErr w:type="spellStart"/>
            <w:r w:rsidRPr="0082704D">
              <w:rPr>
                <w:rFonts w:ascii="Times New Roman" w:hAnsi="Times New Roman" w:cs="Times New Roman"/>
                <w:i/>
                <w:sz w:val="20"/>
                <w:szCs w:val="20"/>
                <w:lang w:val="en-US"/>
              </w:rPr>
              <w:t>A</w:t>
            </w:r>
            <w:r w:rsidRPr="0082704D">
              <w:rPr>
                <w:rFonts w:ascii="Times New Roman" w:hAnsi="Times New Roman" w:cs="Times New Roman"/>
                <w:i/>
                <w:sz w:val="20"/>
                <w:szCs w:val="20"/>
                <w:vertAlign w:val="subscript"/>
                <w:lang w:val="en-US"/>
              </w:rPr>
              <w:t>cs</w:t>
            </w:r>
            <w:proofErr w:type="spellEnd"/>
            <w:r w:rsidRPr="0082704D">
              <w:rPr>
                <w:rFonts w:ascii="Times New Roman" w:hAnsi="Times New Roman" w:cs="Times New Roman"/>
                <w:sz w:val="20"/>
                <w:szCs w:val="20"/>
                <w:lang w:val="en-US"/>
              </w:rPr>
              <w:t xml:space="preserve"> is chloride surface content regression parameter and </w:t>
            </w:r>
            <w:proofErr w:type="spellStart"/>
            <w:r w:rsidRPr="0082704D">
              <w:rPr>
                <w:rFonts w:ascii="Times New Roman" w:hAnsi="Times New Roman" w:cs="Times New Roman"/>
                <w:i/>
                <w:sz w:val="20"/>
                <w:szCs w:val="20"/>
                <w:lang w:val="en-US"/>
              </w:rPr>
              <w:t>ε</w:t>
            </w:r>
            <w:r w:rsidRPr="0082704D">
              <w:rPr>
                <w:rFonts w:ascii="Times New Roman" w:hAnsi="Times New Roman" w:cs="Times New Roman"/>
                <w:i/>
                <w:sz w:val="20"/>
                <w:szCs w:val="20"/>
                <w:vertAlign w:val="subscript"/>
                <w:lang w:val="en-US"/>
              </w:rPr>
              <w:t>cs</w:t>
            </w:r>
            <w:proofErr w:type="spellEnd"/>
            <w:r w:rsidRPr="0082704D">
              <w:rPr>
                <w:rFonts w:ascii="Times New Roman" w:hAnsi="Times New Roman" w:cs="Times New Roman"/>
                <w:sz w:val="20"/>
                <w:szCs w:val="20"/>
                <w:lang w:val="en-US"/>
              </w:rPr>
              <w:t xml:space="preserve"> is the error term for surface chloride concentration. These two parameters are described below.</w:t>
            </w:r>
          </w:p>
        </w:tc>
      </w:tr>
      <w:tr w:rsidR="00373ECA" w:rsidRPr="0082704D" w14:paraId="32DFBC9E" w14:textId="77777777" w:rsidTr="00A9478E">
        <w:trPr>
          <w:jc w:val="center"/>
        </w:trPr>
        <w:tc>
          <w:tcPr>
            <w:tcW w:w="9072" w:type="dxa"/>
            <w:gridSpan w:val="7"/>
          </w:tcPr>
          <w:p w14:paraId="1747A709" w14:textId="77777777" w:rsidR="00373ECA" w:rsidRPr="0082704D" w:rsidRDefault="00373ECA" w:rsidP="00A9478E">
            <w:pPr>
              <w:jc w:val="center"/>
              <w:rPr>
                <w:rFonts w:ascii="Times New Roman" w:hAnsi="Times New Roman" w:cs="Times New Roman"/>
                <w:b/>
                <w:sz w:val="20"/>
                <w:szCs w:val="20"/>
                <w:lang w:val="en-US"/>
              </w:rPr>
            </w:pPr>
            <w:proofErr w:type="spellStart"/>
            <w:r w:rsidRPr="0082704D">
              <w:rPr>
                <w:rFonts w:ascii="Times New Roman" w:hAnsi="Times New Roman" w:cs="Times New Roman"/>
                <w:b/>
                <w:i/>
                <w:sz w:val="20"/>
                <w:szCs w:val="20"/>
                <w:lang w:val="en-US"/>
              </w:rPr>
              <w:t>A</w:t>
            </w:r>
            <w:r w:rsidRPr="0082704D">
              <w:rPr>
                <w:rFonts w:ascii="Times New Roman" w:hAnsi="Times New Roman" w:cs="Times New Roman"/>
                <w:b/>
                <w:i/>
                <w:sz w:val="20"/>
                <w:szCs w:val="20"/>
                <w:vertAlign w:val="subscript"/>
                <w:lang w:val="en-US"/>
              </w:rPr>
              <w:t>cs</w:t>
            </w:r>
            <w:proofErr w:type="spellEnd"/>
            <w:r w:rsidRPr="0082704D">
              <w:rPr>
                <w:rFonts w:ascii="Times New Roman" w:hAnsi="Times New Roman" w:cs="Times New Roman"/>
                <w:b/>
                <w:sz w:val="20"/>
                <w:szCs w:val="20"/>
                <w:lang w:val="en-US"/>
              </w:rPr>
              <w:t xml:space="preserve">: Chloride surface content regression parameter (% relative to binder) </w:t>
            </w:r>
            <w:r w:rsidRPr="0082704D">
              <w:rPr>
                <w:b/>
                <w:lang w:val="en-US"/>
              </w:rPr>
              <w:fldChar w:fldCharType="begin" w:fldLock="1"/>
            </w:r>
            <w:r>
              <w:rPr>
                <w:rFonts w:ascii="Times New Roman" w:hAnsi="Times New Roman" w:cs="Times New Roman"/>
                <w:b/>
                <w:sz w:val="20"/>
                <w:szCs w:val="20"/>
                <w:lang w:val="en-US"/>
              </w:rPr>
              <w:instrText xml:space="preserve"> ADDIN ZOTERO_ITEM CSL_CITATION {"citationID":"e7Sx14A1","properties":{"formattedCitation":"(Duracrete 2000)","plainCitation":"(Duracrete 2000)","dontUpdate":true,"noteIndex":0},"citationItems":[{"id":"Z38ShgLe/olv0e7lG","uris":["http://www.mendeley.com/documents/?uuid=6c3d80f9-a9c3-420e-9bc1-1305e4447000"],"uri":["http://www.mendeley.com/documents/?uuid=6c3d80f9-a9c3-420e-9bc1-1305e4447000"],"itemData":{"author":[{"dropping-particle":"","family":"Duracrete","given":"","non-dropping-particle":"","parse-names":false,"suffix":""}],"id":"ITEM-1","issued":{"date-parts":[["2000"]]},"number":"Document BE95-1347/R17","publisher":"The European Union – Brite EuRam III","title":"Probabilistic Performance Based Durability Design of Concrete Structures: Final Technical Report","type":"report"}}],"schema":"https://github.com/citation-style-language/schema/raw/master/csl-citation.json"} </w:instrText>
            </w:r>
            <w:r w:rsidRPr="0082704D">
              <w:rPr>
                <w:b/>
                <w:lang w:val="en-US"/>
              </w:rPr>
              <w:fldChar w:fldCharType="separate"/>
            </w:r>
            <w:r w:rsidRPr="0082704D">
              <w:rPr>
                <w:rFonts w:ascii="Times New Roman" w:hAnsi="Times New Roman" w:cs="Times New Roman"/>
                <w:noProof/>
                <w:sz w:val="20"/>
                <w:szCs w:val="20"/>
                <w:lang w:val="en-US"/>
              </w:rPr>
              <w:t>(Duracrete, 2000)</w:t>
            </w:r>
            <w:r w:rsidRPr="0082704D">
              <w:rPr>
                <w:b/>
                <w:lang w:val="en-US"/>
              </w:rPr>
              <w:fldChar w:fldCharType="end"/>
            </w:r>
          </w:p>
        </w:tc>
      </w:tr>
      <w:tr w:rsidR="00373ECA" w:rsidRPr="0082704D" w14:paraId="1A1DD99E" w14:textId="77777777" w:rsidTr="00A9478E">
        <w:trPr>
          <w:jc w:val="center"/>
        </w:trPr>
        <w:tc>
          <w:tcPr>
            <w:tcW w:w="4108" w:type="dxa"/>
            <w:vMerge w:val="restart"/>
            <w:vAlign w:val="center"/>
          </w:tcPr>
          <w:p w14:paraId="4C53C3A7" w14:textId="77777777" w:rsidR="00373ECA" w:rsidRPr="0082704D" w:rsidRDefault="00373ECA" w:rsidP="00A9478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 xml:space="preserve">Distribution: </w:t>
            </w:r>
            <w:r w:rsidRPr="0082704D">
              <w:rPr>
                <w:rFonts w:ascii="Times New Roman" w:hAnsi="Times New Roman" w:cs="Times New Roman"/>
                <w:i/>
                <w:sz w:val="20"/>
                <w:szCs w:val="20"/>
                <w:lang w:val="en-US"/>
              </w:rPr>
              <w:t>Normal</w:t>
            </w:r>
            <w:r w:rsidRPr="0082704D">
              <w:rPr>
                <w:rFonts w:ascii="Times New Roman" w:hAnsi="Times New Roman" w:cs="Times New Roman"/>
                <w:sz w:val="20"/>
                <w:szCs w:val="20"/>
                <w:lang w:val="en-US"/>
              </w:rPr>
              <w:t xml:space="preserve"> (</w:t>
            </w:r>
            <w:r w:rsidRPr="0082704D">
              <w:rPr>
                <w:rFonts w:ascii="Cambria Math" w:hAnsi="Cambria Math" w:cs="Cambria Math"/>
                <w:sz w:val="20"/>
                <w:szCs w:val="20"/>
                <w:lang w:val="en-US"/>
              </w:rPr>
              <w:t>𝜇</w:t>
            </w:r>
            <w:r w:rsidRPr="0082704D">
              <w:rPr>
                <w:rFonts w:ascii="Times New Roman" w:hAnsi="Times New Roman" w:cs="Times New Roman"/>
                <w:sz w:val="20"/>
                <w:szCs w:val="20"/>
                <w:lang w:val="en-US"/>
              </w:rPr>
              <w:t xml:space="preserve">, </w:t>
            </w:r>
            <w:r w:rsidRPr="0082704D">
              <w:rPr>
                <w:rFonts w:ascii="Cambria Math" w:hAnsi="Cambria Math" w:cs="Cambria Math"/>
                <w:sz w:val="20"/>
                <w:szCs w:val="20"/>
                <w:lang w:val="en-US"/>
              </w:rPr>
              <w:t>𝜎</w:t>
            </w:r>
            <w:r w:rsidRPr="0082704D">
              <w:rPr>
                <w:rFonts w:ascii="Times New Roman" w:hAnsi="Times New Roman" w:cs="Times New Roman"/>
                <w:sz w:val="20"/>
                <w:szCs w:val="20"/>
                <w:lang w:val="en-US"/>
              </w:rPr>
              <w:t>)</w:t>
            </w:r>
          </w:p>
        </w:tc>
        <w:tc>
          <w:tcPr>
            <w:tcW w:w="2588" w:type="dxa"/>
            <w:gridSpan w:val="4"/>
          </w:tcPr>
          <w:p w14:paraId="4485B7BB" w14:textId="77777777" w:rsidR="00373ECA" w:rsidRPr="0082704D" w:rsidRDefault="00373ECA" w:rsidP="00A9478E">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𝜇</w:t>
            </w:r>
          </w:p>
        </w:tc>
        <w:tc>
          <w:tcPr>
            <w:tcW w:w="2376" w:type="dxa"/>
            <w:gridSpan w:val="2"/>
          </w:tcPr>
          <w:p w14:paraId="58E66782" w14:textId="77777777" w:rsidR="00373ECA" w:rsidRPr="0082704D" w:rsidRDefault="00373ECA" w:rsidP="00A9478E">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𝜎</w:t>
            </w:r>
          </w:p>
        </w:tc>
      </w:tr>
      <w:tr w:rsidR="00373ECA" w:rsidRPr="0082704D" w14:paraId="61C3D467" w14:textId="77777777" w:rsidTr="00A9478E">
        <w:trPr>
          <w:jc w:val="center"/>
        </w:trPr>
        <w:tc>
          <w:tcPr>
            <w:tcW w:w="4108" w:type="dxa"/>
            <w:vMerge/>
          </w:tcPr>
          <w:p w14:paraId="063251C0" w14:textId="77777777" w:rsidR="00373ECA" w:rsidRPr="0082704D" w:rsidRDefault="00373ECA" w:rsidP="00A9478E">
            <w:pPr>
              <w:jc w:val="center"/>
              <w:rPr>
                <w:rFonts w:ascii="Times New Roman" w:hAnsi="Times New Roman" w:cs="Times New Roman"/>
                <w:sz w:val="20"/>
                <w:szCs w:val="20"/>
                <w:lang w:val="en-US"/>
              </w:rPr>
            </w:pPr>
          </w:p>
        </w:tc>
        <w:tc>
          <w:tcPr>
            <w:tcW w:w="2588" w:type="dxa"/>
            <w:gridSpan w:val="4"/>
          </w:tcPr>
          <w:p w14:paraId="5376F3F0" w14:textId="77777777" w:rsidR="00373ECA" w:rsidRPr="0082704D" w:rsidRDefault="00373ECA" w:rsidP="00A9478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7.76</w:t>
            </w:r>
          </w:p>
        </w:tc>
        <w:tc>
          <w:tcPr>
            <w:tcW w:w="2376" w:type="dxa"/>
            <w:gridSpan w:val="2"/>
          </w:tcPr>
          <w:p w14:paraId="15791914" w14:textId="77777777" w:rsidR="00373ECA" w:rsidRPr="0082704D" w:rsidRDefault="00373ECA" w:rsidP="00A9478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1.36</w:t>
            </w:r>
          </w:p>
        </w:tc>
      </w:tr>
      <w:tr w:rsidR="00373ECA" w:rsidRPr="0082704D" w14:paraId="2C418E94" w14:textId="77777777" w:rsidTr="00A9478E">
        <w:trPr>
          <w:jc w:val="center"/>
        </w:trPr>
        <w:tc>
          <w:tcPr>
            <w:tcW w:w="9072" w:type="dxa"/>
            <w:gridSpan w:val="7"/>
          </w:tcPr>
          <w:p w14:paraId="30B85FD7" w14:textId="77777777" w:rsidR="00373ECA" w:rsidRPr="0082704D" w:rsidRDefault="00373ECA" w:rsidP="00A9478E">
            <w:pPr>
              <w:tabs>
                <w:tab w:val="left" w:pos="3436"/>
              </w:tabs>
              <w:jc w:val="center"/>
              <w:rPr>
                <w:rFonts w:ascii="Times New Roman" w:hAnsi="Times New Roman" w:cs="Times New Roman"/>
                <w:sz w:val="20"/>
                <w:szCs w:val="20"/>
                <w:lang w:val="en-US"/>
              </w:rPr>
            </w:pPr>
            <w:r w:rsidRPr="0082704D">
              <w:rPr>
                <w:rFonts w:ascii="Cambria Math" w:hAnsi="Cambria Math" w:cs="Cambria Math"/>
                <w:b/>
                <w:i/>
                <w:sz w:val="20"/>
                <w:szCs w:val="20"/>
                <w:lang w:val="en-US"/>
              </w:rPr>
              <w:t>𝜺</w:t>
            </w:r>
            <w:r w:rsidRPr="0082704D">
              <w:rPr>
                <w:rFonts w:ascii="Times New Roman" w:hAnsi="Times New Roman" w:cs="Times New Roman"/>
                <w:b/>
                <w:i/>
                <w:sz w:val="20"/>
                <w:szCs w:val="20"/>
                <w:vertAlign w:val="subscript"/>
                <w:lang w:val="en-US"/>
              </w:rPr>
              <w:t>cs</w:t>
            </w:r>
            <w:r w:rsidRPr="0082704D">
              <w:rPr>
                <w:rFonts w:ascii="Times New Roman" w:hAnsi="Times New Roman" w:cs="Times New Roman"/>
                <w:b/>
                <w:sz w:val="20"/>
                <w:szCs w:val="20"/>
                <w:lang w:val="en-US"/>
              </w:rPr>
              <w:t xml:space="preserve"> : Chloride surface content error term </w:t>
            </w:r>
            <w:r w:rsidRPr="0082704D">
              <w:rPr>
                <w:b/>
                <w:lang w:val="en-US"/>
              </w:rPr>
              <w:fldChar w:fldCharType="begin" w:fldLock="1"/>
            </w:r>
            <w:r>
              <w:rPr>
                <w:rFonts w:ascii="Times New Roman" w:hAnsi="Times New Roman" w:cs="Times New Roman"/>
                <w:b/>
                <w:sz w:val="20"/>
                <w:szCs w:val="20"/>
                <w:lang w:val="en-US"/>
              </w:rPr>
              <w:instrText xml:space="preserve"> ADDIN ZOTERO_ITEM CSL_CITATION {"citationID":"ZWDVPQsL","properties":{"formattedCitation":"(Duracrete 2000)","plainCitation":"(Duracrete 2000)","dontUpdate":true,"noteIndex":0},"citationItems":[{"id":"Z38ShgLe/olv0e7lG","uris":["http://www.mendeley.com/documents/?uuid=6c3d80f9-a9c3-420e-9bc1-1305e4447000"],"uri":["http://www.mendeley.com/documents/?uuid=6c3d80f9-a9c3-420e-9bc1-1305e4447000"],"itemData":{"author":[{"dropping-particle":"","family":"Duracrete","given":"","non-dropping-particle":"","parse-names":false,"suffix":""}],"id":"ITEM-1","issued":{"date-parts":[["2000"]]},"number":"Document BE95-1347/R17","publisher":"The European Union – Brite EuRam III","title":"Probabilistic Performance Based Durability Design of Concrete Structures: Final Technical Report","type":"report"}}],"schema":"https://github.com/citation-style-language/schema/raw/master/csl-citation.json"} </w:instrText>
            </w:r>
            <w:r w:rsidRPr="0082704D">
              <w:rPr>
                <w:b/>
                <w:lang w:val="en-US"/>
              </w:rPr>
              <w:fldChar w:fldCharType="separate"/>
            </w:r>
            <w:r w:rsidRPr="0082704D">
              <w:rPr>
                <w:rFonts w:ascii="Times New Roman" w:hAnsi="Times New Roman" w:cs="Times New Roman"/>
                <w:noProof/>
                <w:sz w:val="20"/>
                <w:szCs w:val="20"/>
                <w:lang w:val="en-US"/>
              </w:rPr>
              <w:t>(Duracrete, 2000)</w:t>
            </w:r>
            <w:r w:rsidRPr="0082704D">
              <w:rPr>
                <w:b/>
                <w:lang w:val="en-US"/>
              </w:rPr>
              <w:fldChar w:fldCharType="end"/>
            </w:r>
          </w:p>
        </w:tc>
      </w:tr>
      <w:tr w:rsidR="00373ECA" w:rsidRPr="0082704D" w14:paraId="38A4C3E7" w14:textId="77777777" w:rsidTr="00A9478E">
        <w:trPr>
          <w:jc w:val="center"/>
        </w:trPr>
        <w:tc>
          <w:tcPr>
            <w:tcW w:w="4108" w:type="dxa"/>
            <w:vMerge w:val="restart"/>
            <w:vAlign w:val="center"/>
          </w:tcPr>
          <w:p w14:paraId="6A078494" w14:textId="77777777" w:rsidR="00373ECA" w:rsidRPr="0082704D" w:rsidRDefault="00373ECA" w:rsidP="00A9478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 xml:space="preserve">Distribution: </w:t>
            </w:r>
            <w:r w:rsidRPr="0082704D">
              <w:rPr>
                <w:rFonts w:ascii="Times New Roman" w:hAnsi="Times New Roman" w:cs="Times New Roman"/>
                <w:i/>
                <w:sz w:val="20"/>
                <w:szCs w:val="20"/>
                <w:lang w:val="en-US"/>
              </w:rPr>
              <w:t>Normal</w:t>
            </w:r>
            <w:r w:rsidRPr="0082704D">
              <w:rPr>
                <w:rFonts w:ascii="Times New Roman" w:hAnsi="Times New Roman" w:cs="Times New Roman"/>
                <w:sz w:val="20"/>
                <w:szCs w:val="20"/>
                <w:lang w:val="en-US"/>
              </w:rPr>
              <w:t xml:space="preserve"> (</w:t>
            </w:r>
            <w:r w:rsidRPr="0082704D">
              <w:rPr>
                <w:rFonts w:ascii="Cambria Math" w:hAnsi="Cambria Math" w:cs="Cambria Math"/>
                <w:sz w:val="20"/>
                <w:szCs w:val="20"/>
                <w:lang w:val="en-US"/>
              </w:rPr>
              <w:t>𝜇</w:t>
            </w:r>
            <w:r w:rsidRPr="0082704D">
              <w:rPr>
                <w:rFonts w:ascii="Times New Roman" w:hAnsi="Times New Roman" w:cs="Times New Roman"/>
                <w:sz w:val="20"/>
                <w:szCs w:val="20"/>
                <w:lang w:val="en-US"/>
              </w:rPr>
              <w:t xml:space="preserve">, </w:t>
            </w:r>
            <w:r w:rsidRPr="0082704D">
              <w:rPr>
                <w:rFonts w:ascii="Cambria Math" w:hAnsi="Cambria Math" w:cs="Cambria Math"/>
                <w:sz w:val="20"/>
                <w:szCs w:val="20"/>
                <w:lang w:val="en-US"/>
              </w:rPr>
              <w:t>𝜎</w:t>
            </w:r>
            <w:r w:rsidRPr="0082704D">
              <w:rPr>
                <w:rFonts w:ascii="Times New Roman" w:hAnsi="Times New Roman" w:cs="Times New Roman"/>
                <w:sz w:val="20"/>
                <w:szCs w:val="20"/>
                <w:lang w:val="en-US"/>
              </w:rPr>
              <w:t>)</w:t>
            </w:r>
          </w:p>
        </w:tc>
        <w:tc>
          <w:tcPr>
            <w:tcW w:w="2588" w:type="dxa"/>
            <w:gridSpan w:val="4"/>
          </w:tcPr>
          <w:p w14:paraId="3D76002D" w14:textId="77777777" w:rsidR="00373ECA" w:rsidRPr="0082704D" w:rsidRDefault="00373ECA" w:rsidP="00A9478E">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𝜇</w:t>
            </w:r>
          </w:p>
        </w:tc>
        <w:tc>
          <w:tcPr>
            <w:tcW w:w="2376" w:type="dxa"/>
            <w:gridSpan w:val="2"/>
          </w:tcPr>
          <w:p w14:paraId="72F19317" w14:textId="77777777" w:rsidR="00373ECA" w:rsidRPr="0082704D" w:rsidRDefault="00373ECA" w:rsidP="00A9478E">
            <w:pPr>
              <w:jc w:val="center"/>
              <w:rPr>
                <w:rFonts w:ascii="Times New Roman" w:hAnsi="Times New Roman" w:cs="Times New Roman"/>
                <w:sz w:val="20"/>
                <w:szCs w:val="20"/>
                <w:lang w:val="en-US"/>
              </w:rPr>
            </w:pPr>
            <w:r w:rsidRPr="0082704D">
              <w:rPr>
                <w:rFonts w:ascii="Cambria Math" w:hAnsi="Cambria Math" w:cs="Cambria Math"/>
                <w:sz w:val="20"/>
                <w:szCs w:val="20"/>
                <w:lang w:val="en-US"/>
              </w:rPr>
              <w:t>𝜎</w:t>
            </w:r>
          </w:p>
        </w:tc>
      </w:tr>
      <w:tr w:rsidR="00373ECA" w:rsidRPr="0082704D" w14:paraId="1ED7F436" w14:textId="77777777" w:rsidTr="00A9478E">
        <w:trPr>
          <w:jc w:val="center"/>
        </w:trPr>
        <w:tc>
          <w:tcPr>
            <w:tcW w:w="4108" w:type="dxa"/>
            <w:vMerge/>
          </w:tcPr>
          <w:p w14:paraId="23FC5A26" w14:textId="77777777" w:rsidR="00373ECA" w:rsidRPr="0082704D" w:rsidRDefault="00373ECA" w:rsidP="00A9478E">
            <w:pPr>
              <w:jc w:val="center"/>
              <w:rPr>
                <w:rFonts w:ascii="Times New Roman" w:hAnsi="Times New Roman" w:cs="Times New Roman"/>
                <w:sz w:val="20"/>
                <w:szCs w:val="20"/>
                <w:lang w:val="en-US"/>
              </w:rPr>
            </w:pPr>
          </w:p>
        </w:tc>
        <w:tc>
          <w:tcPr>
            <w:tcW w:w="2588" w:type="dxa"/>
            <w:gridSpan w:val="4"/>
          </w:tcPr>
          <w:p w14:paraId="231B267E" w14:textId="77777777" w:rsidR="00373ECA" w:rsidRPr="0082704D" w:rsidRDefault="00373ECA" w:rsidP="00A9478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0</w:t>
            </w:r>
          </w:p>
        </w:tc>
        <w:tc>
          <w:tcPr>
            <w:tcW w:w="2376" w:type="dxa"/>
            <w:gridSpan w:val="2"/>
          </w:tcPr>
          <w:p w14:paraId="63A07C93" w14:textId="77777777" w:rsidR="00373ECA" w:rsidRPr="0082704D" w:rsidRDefault="00373ECA" w:rsidP="00A9478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1.11</w:t>
            </w:r>
          </w:p>
        </w:tc>
      </w:tr>
      <w:tr w:rsidR="00373ECA" w:rsidRPr="0082704D" w14:paraId="3E5B1063" w14:textId="77777777" w:rsidTr="00A9478E">
        <w:trPr>
          <w:jc w:val="center"/>
        </w:trPr>
        <w:tc>
          <w:tcPr>
            <w:tcW w:w="9072" w:type="dxa"/>
            <w:gridSpan w:val="7"/>
          </w:tcPr>
          <w:p w14:paraId="5DC0892B" w14:textId="77777777" w:rsidR="00373ECA" w:rsidRPr="0082704D" w:rsidRDefault="00373ECA" w:rsidP="00A9478E">
            <w:pPr>
              <w:jc w:val="center"/>
              <w:rPr>
                <w:rFonts w:ascii="Times New Roman" w:hAnsi="Times New Roman" w:cs="Times New Roman"/>
                <w:sz w:val="20"/>
                <w:szCs w:val="20"/>
                <w:lang w:val="en-US"/>
              </w:rPr>
            </w:pPr>
            <w:r>
              <w:rPr>
                <w:rFonts w:ascii="Times New Roman" w:hAnsi="Times New Roman" w:cs="Times New Roman"/>
                <w:b/>
                <w:i/>
                <w:sz w:val="20"/>
                <w:szCs w:val="20"/>
                <w:lang w:val="en-US"/>
              </w:rPr>
              <w:t>c</w:t>
            </w:r>
            <w:r w:rsidRPr="00586A3B">
              <w:rPr>
                <w:rFonts w:ascii="Times New Roman" w:hAnsi="Times New Roman" w:cs="Times New Roman"/>
                <w:b/>
                <w:i/>
                <w:sz w:val="20"/>
                <w:szCs w:val="20"/>
                <w:vertAlign w:val="subscript"/>
                <w:lang w:val="en-US"/>
              </w:rPr>
              <w:t>v</w:t>
            </w:r>
            <w:r w:rsidRPr="0082704D">
              <w:rPr>
                <w:rFonts w:ascii="Times New Roman" w:hAnsi="Times New Roman" w:cs="Times New Roman"/>
                <w:b/>
                <w:sz w:val="20"/>
                <w:szCs w:val="20"/>
                <w:lang w:val="en-US"/>
              </w:rPr>
              <w:t>: Concrete cover depth (mm)</w:t>
            </w:r>
          </w:p>
        </w:tc>
      </w:tr>
      <w:tr w:rsidR="00373ECA" w:rsidRPr="0082704D" w14:paraId="7F6B61A9" w14:textId="77777777" w:rsidTr="00A9478E">
        <w:trPr>
          <w:jc w:val="center"/>
        </w:trPr>
        <w:tc>
          <w:tcPr>
            <w:tcW w:w="4108" w:type="dxa"/>
            <w:vMerge w:val="restart"/>
            <w:vAlign w:val="center"/>
          </w:tcPr>
          <w:p w14:paraId="469070AB" w14:textId="77777777" w:rsidR="00373ECA" w:rsidRPr="0082704D" w:rsidRDefault="00373ECA" w:rsidP="00A9478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 xml:space="preserve">Distribution: </w:t>
            </w:r>
            <w:r w:rsidRPr="0082704D">
              <w:rPr>
                <w:rFonts w:ascii="Times New Roman" w:hAnsi="Times New Roman" w:cs="Times New Roman"/>
                <w:i/>
                <w:sz w:val="20"/>
                <w:szCs w:val="20"/>
                <w:lang w:val="en-US"/>
              </w:rPr>
              <w:t>Lognormal</w:t>
            </w:r>
            <w:r w:rsidRPr="0082704D">
              <w:rPr>
                <w:rFonts w:ascii="Times New Roman" w:hAnsi="Times New Roman" w:cs="Times New Roman"/>
                <w:sz w:val="20"/>
                <w:szCs w:val="20"/>
                <w:lang w:val="en-US"/>
              </w:rPr>
              <w:t xml:space="preserve"> (</w:t>
            </w:r>
            <w:r w:rsidRPr="0082704D">
              <w:rPr>
                <w:rFonts w:ascii="Times New Roman" w:hAnsi="Times New Roman" w:cs="Times New Roman"/>
                <w:i/>
                <w:sz w:val="20"/>
                <w:szCs w:val="20"/>
                <w:lang w:val="en-US"/>
              </w:rPr>
              <w:t>λ, ζ</w:t>
            </w:r>
            <w:r w:rsidRPr="0082704D">
              <w:rPr>
                <w:rFonts w:ascii="Times New Roman" w:hAnsi="Times New Roman" w:cs="Times New Roman"/>
                <w:sz w:val="20"/>
                <w:szCs w:val="20"/>
                <w:lang w:val="en-US"/>
              </w:rPr>
              <w:t>)</w:t>
            </w:r>
          </w:p>
        </w:tc>
        <w:tc>
          <w:tcPr>
            <w:tcW w:w="2588" w:type="dxa"/>
            <w:gridSpan w:val="4"/>
          </w:tcPr>
          <w:p w14:paraId="2E3F2DA2" w14:textId="77777777" w:rsidR="00373ECA" w:rsidRPr="0082704D" w:rsidRDefault="00373ECA" w:rsidP="00A9478E">
            <w:pPr>
              <w:jc w:val="center"/>
              <w:rPr>
                <w:rFonts w:ascii="Times New Roman" w:hAnsi="Times New Roman" w:cs="Times New Roman"/>
                <w:b/>
                <w:i/>
                <w:sz w:val="20"/>
                <w:szCs w:val="20"/>
                <w:lang w:val="en-US"/>
              </w:rPr>
            </w:pPr>
            <w:r w:rsidRPr="0082704D">
              <w:rPr>
                <w:rFonts w:ascii="Times New Roman" w:hAnsi="Times New Roman" w:cs="Times New Roman"/>
                <w:b/>
                <w:i/>
                <w:sz w:val="20"/>
                <w:szCs w:val="20"/>
                <w:lang w:val="en-US"/>
              </w:rPr>
              <w:t>λ</w:t>
            </w:r>
          </w:p>
        </w:tc>
        <w:tc>
          <w:tcPr>
            <w:tcW w:w="2376" w:type="dxa"/>
            <w:gridSpan w:val="2"/>
          </w:tcPr>
          <w:p w14:paraId="48C66DB4" w14:textId="77777777" w:rsidR="00373ECA" w:rsidRPr="0082704D" w:rsidRDefault="00373ECA" w:rsidP="00A9478E">
            <w:pPr>
              <w:jc w:val="center"/>
              <w:rPr>
                <w:rFonts w:ascii="Times New Roman" w:hAnsi="Times New Roman" w:cs="Times New Roman"/>
                <w:i/>
                <w:sz w:val="20"/>
                <w:szCs w:val="20"/>
                <w:lang w:val="en-US"/>
              </w:rPr>
            </w:pPr>
            <w:r w:rsidRPr="0082704D">
              <w:rPr>
                <w:rFonts w:ascii="Times New Roman" w:hAnsi="Times New Roman" w:cs="Times New Roman"/>
                <w:i/>
                <w:sz w:val="20"/>
                <w:szCs w:val="20"/>
                <w:lang w:val="en-US"/>
              </w:rPr>
              <w:t>ζ</w:t>
            </w:r>
          </w:p>
        </w:tc>
      </w:tr>
      <w:tr w:rsidR="00373ECA" w:rsidRPr="0082704D" w14:paraId="542332BA" w14:textId="77777777" w:rsidTr="00A9478E">
        <w:trPr>
          <w:jc w:val="center"/>
        </w:trPr>
        <w:tc>
          <w:tcPr>
            <w:tcW w:w="4108" w:type="dxa"/>
            <w:vMerge/>
          </w:tcPr>
          <w:p w14:paraId="558E9757" w14:textId="77777777" w:rsidR="00373ECA" w:rsidRPr="0082704D" w:rsidRDefault="00373ECA" w:rsidP="00A9478E">
            <w:pPr>
              <w:jc w:val="center"/>
              <w:rPr>
                <w:rFonts w:ascii="Times New Roman" w:hAnsi="Times New Roman" w:cs="Times New Roman"/>
                <w:sz w:val="20"/>
                <w:szCs w:val="20"/>
                <w:lang w:val="en-US"/>
              </w:rPr>
            </w:pPr>
          </w:p>
        </w:tc>
        <w:tc>
          <w:tcPr>
            <w:tcW w:w="2588" w:type="dxa"/>
            <w:gridSpan w:val="4"/>
          </w:tcPr>
          <w:p w14:paraId="5A50C3B0" w14:textId="77777777" w:rsidR="00373ECA" w:rsidRPr="0082704D" w:rsidRDefault="00373ECA" w:rsidP="00A9478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3.62</w:t>
            </w:r>
            <w:r>
              <w:rPr>
                <w:rFonts w:ascii="Times New Roman" w:hAnsi="Times New Roman" w:cs="Times New Roman"/>
                <w:sz w:val="20"/>
                <w:szCs w:val="20"/>
                <w:lang w:val="en-US"/>
              </w:rPr>
              <w:t xml:space="preserve"> and 3.84</w:t>
            </w:r>
          </w:p>
        </w:tc>
        <w:tc>
          <w:tcPr>
            <w:tcW w:w="2376" w:type="dxa"/>
            <w:gridSpan w:val="2"/>
          </w:tcPr>
          <w:p w14:paraId="67702408" w14:textId="77777777" w:rsidR="00373ECA" w:rsidRPr="0082704D" w:rsidRDefault="00373ECA" w:rsidP="00A9478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0.2</w:t>
            </w:r>
          </w:p>
        </w:tc>
      </w:tr>
      <w:tr w:rsidR="00373ECA" w:rsidRPr="0082704D" w14:paraId="601A8B99" w14:textId="77777777" w:rsidTr="00A9478E">
        <w:trPr>
          <w:jc w:val="center"/>
        </w:trPr>
        <w:tc>
          <w:tcPr>
            <w:tcW w:w="9072" w:type="dxa"/>
            <w:gridSpan w:val="7"/>
          </w:tcPr>
          <w:p w14:paraId="655DF205" w14:textId="77777777" w:rsidR="00373ECA" w:rsidRPr="0082704D" w:rsidRDefault="00373ECA" w:rsidP="00A9478E">
            <w:pPr>
              <w:jc w:val="both"/>
              <w:rPr>
                <w:rFonts w:ascii="Times New Roman" w:hAnsi="Times New Roman" w:cs="Times New Roman"/>
                <w:sz w:val="20"/>
                <w:szCs w:val="20"/>
                <w:lang w:val="en-US"/>
              </w:rPr>
            </w:pPr>
            <w:r w:rsidRPr="0082704D">
              <w:rPr>
                <w:rFonts w:ascii="Times New Roman" w:hAnsi="Times New Roman" w:cs="Times New Roman"/>
                <w:sz w:val="20"/>
                <w:szCs w:val="20"/>
                <w:lang w:val="en-US"/>
              </w:rPr>
              <w:t xml:space="preserve">Parameters </w:t>
            </w:r>
            <w:r w:rsidRPr="0082704D">
              <w:rPr>
                <w:rFonts w:ascii="Times New Roman" w:hAnsi="Times New Roman" w:cs="Times New Roman"/>
                <w:i/>
                <w:sz w:val="20"/>
                <w:szCs w:val="20"/>
                <w:lang w:val="en-US"/>
              </w:rPr>
              <w:t>λ</w:t>
            </w:r>
            <w:r w:rsidRPr="0082704D">
              <w:rPr>
                <w:rFonts w:ascii="Times New Roman" w:hAnsi="Times New Roman" w:cs="Times New Roman"/>
                <w:sz w:val="20"/>
                <w:szCs w:val="20"/>
                <w:lang w:val="en-US"/>
              </w:rPr>
              <w:t xml:space="preserve"> and </w:t>
            </w:r>
            <w:r w:rsidRPr="0082704D">
              <w:rPr>
                <w:rFonts w:ascii="Times New Roman" w:hAnsi="Times New Roman" w:cs="Times New Roman"/>
                <w:i/>
                <w:sz w:val="20"/>
                <w:szCs w:val="20"/>
                <w:lang w:val="en-US"/>
              </w:rPr>
              <w:t>ζ</w:t>
            </w:r>
            <w:r w:rsidRPr="0082704D">
              <w:rPr>
                <w:rFonts w:ascii="Times New Roman" w:hAnsi="Times New Roman" w:cs="Times New Roman"/>
                <w:sz w:val="20"/>
                <w:szCs w:val="20"/>
                <w:lang w:val="en-US"/>
              </w:rPr>
              <w:t xml:space="preserve"> are the mean and standard deviation of the corresponding Normal distribution. The reported values of the parameters correspond to a mean cover depth of 38.1</w:t>
            </w:r>
            <w:r>
              <w:rPr>
                <w:rFonts w:ascii="Times New Roman" w:hAnsi="Times New Roman" w:cs="Times New Roman"/>
                <w:sz w:val="20"/>
                <w:szCs w:val="20"/>
                <w:lang w:val="en-US"/>
              </w:rPr>
              <w:t xml:space="preserve"> and 47.61</w:t>
            </w:r>
            <w:r w:rsidRPr="0082704D">
              <w:rPr>
                <w:rFonts w:ascii="Times New Roman" w:hAnsi="Times New Roman" w:cs="Times New Roman"/>
                <w:sz w:val="20"/>
                <w:szCs w:val="20"/>
                <w:lang w:val="en-US"/>
              </w:rPr>
              <w:t xml:space="preserve"> mm </w:t>
            </w:r>
            <w:r>
              <w:rPr>
                <w:rFonts w:ascii="Times New Roman" w:hAnsi="Times New Roman" w:cs="Times New Roman"/>
                <w:sz w:val="20"/>
                <w:szCs w:val="20"/>
                <w:lang w:val="en-US"/>
              </w:rPr>
              <w:t xml:space="preserve">for transverse and longitudinal steel respectively, </w:t>
            </w:r>
            <w:r w:rsidRPr="0082704D">
              <w:rPr>
                <w:rFonts w:ascii="Times New Roman" w:hAnsi="Times New Roman" w:cs="Times New Roman"/>
                <w:sz w:val="20"/>
                <w:szCs w:val="20"/>
                <w:lang w:val="en-US"/>
              </w:rPr>
              <w:t>and a coefficient of variation of 0.20</w:t>
            </w:r>
          </w:p>
        </w:tc>
      </w:tr>
      <w:tr w:rsidR="00373ECA" w:rsidRPr="0082704D" w14:paraId="0958CC32" w14:textId="77777777" w:rsidTr="00A9478E">
        <w:trPr>
          <w:jc w:val="center"/>
        </w:trPr>
        <w:tc>
          <w:tcPr>
            <w:tcW w:w="9072" w:type="dxa"/>
            <w:gridSpan w:val="7"/>
          </w:tcPr>
          <w:p w14:paraId="756A47FE" w14:textId="77777777" w:rsidR="00373ECA" w:rsidRPr="0082704D" w:rsidRDefault="00373ECA" w:rsidP="00A9478E">
            <w:pPr>
              <w:jc w:val="center"/>
              <w:rPr>
                <w:rFonts w:ascii="Times New Roman" w:hAnsi="Times New Roman" w:cs="Times New Roman"/>
                <w:sz w:val="20"/>
                <w:szCs w:val="20"/>
                <w:lang w:val="en-US"/>
              </w:rPr>
            </w:pPr>
            <w:proofErr w:type="spellStart"/>
            <w:r>
              <w:rPr>
                <w:rFonts w:ascii="Times New Roman" w:hAnsi="Times New Roman" w:cs="Times New Roman"/>
                <w:b/>
                <w:i/>
                <w:sz w:val="20"/>
                <w:szCs w:val="20"/>
                <w:lang w:val="en-US"/>
              </w:rPr>
              <w:t>i</w:t>
            </w:r>
            <w:r>
              <w:rPr>
                <w:rFonts w:ascii="Times New Roman" w:hAnsi="Times New Roman" w:cs="Times New Roman"/>
                <w:b/>
                <w:i/>
                <w:sz w:val="20"/>
                <w:szCs w:val="20"/>
                <w:vertAlign w:val="subscript"/>
                <w:lang w:val="en-US"/>
              </w:rPr>
              <w:t>corr</w:t>
            </w:r>
            <w:proofErr w:type="spellEnd"/>
            <w:r w:rsidRPr="0082704D">
              <w:rPr>
                <w:rFonts w:ascii="Times New Roman" w:hAnsi="Times New Roman" w:cs="Times New Roman"/>
                <w:b/>
                <w:i/>
                <w:sz w:val="20"/>
                <w:szCs w:val="20"/>
                <w:vertAlign w:val="subscript"/>
                <w:lang w:val="en-US"/>
              </w:rPr>
              <w:t xml:space="preserve"> </w:t>
            </w:r>
            <w:r>
              <w:rPr>
                <w:rFonts w:ascii="Times New Roman" w:hAnsi="Times New Roman" w:cs="Times New Roman"/>
                <w:b/>
                <w:sz w:val="20"/>
                <w:szCs w:val="20"/>
                <w:lang w:val="en-US"/>
              </w:rPr>
              <w:t>: C</w:t>
            </w:r>
            <w:r w:rsidRPr="0082704D">
              <w:rPr>
                <w:rFonts w:ascii="Times New Roman" w:hAnsi="Times New Roman" w:cs="Times New Roman"/>
                <w:b/>
                <w:sz w:val="20"/>
                <w:szCs w:val="20"/>
                <w:lang w:val="en-US"/>
              </w:rPr>
              <w:t xml:space="preserve">orrosion rate </w:t>
            </w:r>
            <w:r w:rsidRPr="00586A3B">
              <w:rPr>
                <w:rFonts w:ascii="Times New Roman" w:hAnsi="Times New Roman" w:cs="Times New Roman"/>
                <w:b/>
                <w:sz w:val="20"/>
                <w:szCs w:val="20"/>
                <w:lang w:val="en-US"/>
              </w:rPr>
              <w:t>(</w:t>
            </w:r>
            <w:r w:rsidRPr="00586A3B">
              <w:rPr>
                <w:rFonts w:ascii="Times New Roman" w:hAnsi="Times New Roman" w:cs="Times New Roman"/>
                <w:b/>
                <w:sz w:val="20"/>
              </w:rPr>
              <w:t>µA/cm</w:t>
            </w:r>
            <w:r w:rsidRPr="00586A3B">
              <w:rPr>
                <w:rFonts w:ascii="Times New Roman" w:hAnsi="Times New Roman" w:cs="Times New Roman"/>
                <w:b/>
                <w:sz w:val="20"/>
                <w:vertAlign w:val="superscript"/>
              </w:rPr>
              <w:t>2</w:t>
            </w:r>
            <w:r w:rsidRPr="00586A3B">
              <w:rPr>
                <w:rFonts w:ascii="Times New Roman" w:hAnsi="Times New Roman" w:cs="Times New Roman"/>
                <w:b/>
                <w:sz w:val="20"/>
                <w:szCs w:val="20"/>
                <w:lang w:val="en-US"/>
              </w:rPr>
              <w:t>)</w:t>
            </w:r>
            <w:r w:rsidRPr="0082704D">
              <w:rPr>
                <w:rFonts w:ascii="Times New Roman" w:hAnsi="Times New Roman" w:cs="Times New Roman"/>
                <w:b/>
                <w:sz w:val="20"/>
                <w:szCs w:val="20"/>
                <w:lang w:val="en-US"/>
              </w:rPr>
              <w:t xml:space="preserve"> </w:t>
            </w:r>
            <w:r w:rsidRPr="0082704D">
              <w:rPr>
                <w:b/>
                <w:lang w:val="en-US"/>
              </w:rPr>
              <w:fldChar w:fldCharType="begin" w:fldLock="1"/>
            </w:r>
            <w:r>
              <w:rPr>
                <w:rFonts w:ascii="Times New Roman" w:hAnsi="Times New Roman" w:cs="Times New Roman"/>
                <w:b/>
                <w:sz w:val="20"/>
                <w:szCs w:val="20"/>
                <w:lang w:val="en-US"/>
              </w:rPr>
              <w:instrText xml:space="preserve"> ADDIN ZOTERO_ITEM CSL_CITATION {"citationID":"K98iYkum","properties":{"formattedCitation":"(Duracrete 2000)","plainCitation":"(Duracrete 2000)","dontUpdate":true,"noteIndex":0},"citationItems":[{"id":"Z38ShgLe/olv0e7lG","uris":["http://www.mendeley.com/documents/?uuid=6c3d80f9-a9c3-420e-9bc1-1305e4447000"],"uri":["http://www.mendeley.com/documents/?uuid=6c3d80f9-a9c3-420e-9bc1-1305e4447000"],"itemData":{"author":[{"dropping-particle":"","family":"Duracrete","given":"","non-dropping-particle":"","parse-names":false,"suffix":""}],"id":"ITEM-1","issued":{"date-parts":[["2000"]]},"number":"Document BE95-1347/R17","publisher":"The European Union – Brite EuRam III","title":"Probabilistic Performance Based Durability Design of Concrete Structures: Final Technical Report","type":"report"}}],"schema":"https://github.com/citation-style-language/schema/raw/master/csl-citation.json"} </w:instrText>
            </w:r>
            <w:r w:rsidRPr="0082704D">
              <w:rPr>
                <w:b/>
                <w:lang w:val="en-US"/>
              </w:rPr>
              <w:fldChar w:fldCharType="separate"/>
            </w:r>
            <w:r w:rsidRPr="0082704D">
              <w:rPr>
                <w:rFonts w:ascii="Times New Roman" w:hAnsi="Times New Roman" w:cs="Times New Roman"/>
                <w:noProof/>
                <w:sz w:val="20"/>
                <w:szCs w:val="20"/>
                <w:lang w:val="en-US"/>
              </w:rPr>
              <w:t>(Duracrete, 2000)</w:t>
            </w:r>
            <w:r w:rsidRPr="0082704D">
              <w:rPr>
                <w:b/>
                <w:lang w:val="en-US"/>
              </w:rPr>
              <w:fldChar w:fldCharType="end"/>
            </w:r>
          </w:p>
        </w:tc>
      </w:tr>
      <w:tr w:rsidR="00373ECA" w:rsidRPr="0082704D" w14:paraId="598E443A" w14:textId="77777777" w:rsidTr="00A9478E">
        <w:trPr>
          <w:jc w:val="center"/>
        </w:trPr>
        <w:tc>
          <w:tcPr>
            <w:tcW w:w="4108" w:type="dxa"/>
            <w:vMerge w:val="restart"/>
            <w:vAlign w:val="center"/>
          </w:tcPr>
          <w:p w14:paraId="2E9E4373" w14:textId="77777777" w:rsidR="00373ECA" w:rsidRPr="0082704D" w:rsidRDefault="00373ECA" w:rsidP="00A9478E">
            <w:pPr>
              <w:jc w:val="center"/>
              <w:rPr>
                <w:rFonts w:ascii="Times New Roman" w:hAnsi="Times New Roman" w:cs="Times New Roman"/>
                <w:sz w:val="20"/>
                <w:szCs w:val="20"/>
                <w:lang w:val="en-US"/>
              </w:rPr>
            </w:pPr>
            <w:r w:rsidRPr="0082704D">
              <w:rPr>
                <w:rFonts w:ascii="Times New Roman" w:hAnsi="Times New Roman" w:cs="Times New Roman"/>
                <w:sz w:val="20"/>
                <w:szCs w:val="20"/>
                <w:lang w:val="en-US"/>
              </w:rPr>
              <w:t xml:space="preserve">Distribution: </w:t>
            </w:r>
            <w:r>
              <w:rPr>
                <w:rFonts w:ascii="Times New Roman" w:hAnsi="Times New Roman" w:cs="Times New Roman"/>
                <w:i/>
                <w:sz w:val="20"/>
                <w:szCs w:val="20"/>
                <w:lang w:val="en-US"/>
              </w:rPr>
              <w:t>Lognormal</w:t>
            </w:r>
            <w:r w:rsidRPr="0082704D">
              <w:rPr>
                <w:rFonts w:ascii="Times New Roman" w:hAnsi="Times New Roman" w:cs="Times New Roman"/>
                <w:i/>
                <w:sz w:val="20"/>
                <w:szCs w:val="20"/>
                <w:lang w:val="en-US"/>
              </w:rPr>
              <w:t xml:space="preserve"> </w:t>
            </w:r>
            <w:r w:rsidRPr="0082704D">
              <w:rPr>
                <w:rFonts w:ascii="Times New Roman" w:hAnsi="Times New Roman" w:cs="Times New Roman"/>
                <w:sz w:val="20"/>
                <w:szCs w:val="20"/>
                <w:lang w:val="en-US"/>
              </w:rPr>
              <w:t>(</w:t>
            </w:r>
            <w:r w:rsidRPr="0082704D">
              <w:rPr>
                <w:rFonts w:ascii="Times New Roman" w:hAnsi="Times New Roman" w:cs="Times New Roman"/>
                <w:i/>
                <w:sz w:val="20"/>
                <w:szCs w:val="20"/>
                <w:lang w:val="en-US"/>
              </w:rPr>
              <w:t>λ, ζ</w:t>
            </w:r>
            <w:r w:rsidRPr="0082704D">
              <w:rPr>
                <w:rFonts w:ascii="Times New Roman" w:hAnsi="Times New Roman" w:cs="Times New Roman"/>
                <w:sz w:val="20"/>
                <w:szCs w:val="20"/>
                <w:lang w:val="en-US"/>
              </w:rPr>
              <w:t>)</w:t>
            </w:r>
          </w:p>
        </w:tc>
        <w:tc>
          <w:tcPr>
            <w:tcW w:w="2588" w:type="dxa"/>
            <w:gridSpan w:val="4"/>
          </w:tcPr>
          <w:p w14:paraId="088E6FD8" w14:textId="77777777" w:rsidR="00373ECA" w:rsidRPr="0082704D" w:rsidRDefault="00373ECA" w:rsidP="00A9478E">
            <w:pPr>
              <w:jc w:val="center"/>
              <w:rPr>
                <w:rFonts w:ascii="Times New Roman" w:hAnsi="Times New Roman" w:cs="Times New Roman"/>
                <w:sz w:val="20"/>
                <w:szCs w:val="20"/>
                <w:lang w:val="en-US"/>
              </w:rPr>
            </w:pPr>
            <w:r w:rsidRPr="0082704D">
              <w:rPr>
                <w:rFonts w:ascii="Times New Roman" w:hAnsi="Times New Roman" w:cs="Times New Roman"/>
                <w:b/>
                <w:i/>
                <w:sz w:val="20"/>
                <w:szCs w:val="20"/>
                <w:lang w:val="en-US"/>
              </w:rPr>
              <w:t>λ</w:t>
            </w:r>
          </w:p>
        </w:tc>
        <w:tc>
          <w:tcPr>
            <w:tcW w:w="2376" w:type="dxa"/>
            <w:gridSpan w:val="2"/>
          </w:tcPr>
          <w:p w14:paraId="5B655582" w14:textId="77777777" w:rsidR="00373ECA" w:rsidRPr="0082704D" w:rsidRDefault="00373ECA" w:rsidP="00A9478E">
            <w:pPr>
              <w:jc w:val="center"/>
              <w:rPr>
                <w:rFonts w:ascii="Times New Roman" w:hAnsi="Times New Roman" w:cs="Times New Roman"/>
                <w:sz w:val="20"/>
                <w:szCs w:val="20"/>
                <w:lang w:val="en-US"/>
              </w:rPr>
            </w:pPr>
            <w:r w:rsidRPr="0082704D">
              <w:rPr>
                <w:rFonts w:ascii="Times New Roman" w:hAnsi="Times New Roman" w:cs="Times New Roman"/>
                <w:i/>
                <w:sz w:val="20"/>
                <w:szCs w:val="20"/>
                <w:lang w:val="en-US"/>
              </w:rPr>
              <w:t>ζ</w:t>
            </w:r>
          </w:p>
        </w:tc>
      </w:tr>
      <w:tr w:rsidR="00373ECA" w:rsidRPr="0082704D" w14:paraId="3C8E4A51" w14:textId="77777777" w:rsidTr="00A9478E">
        <w:trPr>
          <w:jc w:val="center"/>
        </w:trPr>
        <w:tc>
          <w:tcPr>
            <w:tcW w:w="4108" w:type="dxa"/>
            <w:vMerge/>
          </w:tcPr>
          <w:p w14:paraId="41DC4368" w14:textId="77777777" w:rsidR="00373ECA" w:rsidRPr="0082704D" w:rsidRDefault="00373ECA" w:rsidP="00A9478E">
            <w:pPr>
              <w:jc w:val="center"/>
              <w:rPr>
                <w:rFonts w:ascii="Times New Roman" w:hAnsi="Times New Roman" w:cs="Times New Roman"/>
                <w:sz w:val="20"/>
                <w:szCs w:val="20"/>
                <w:lang w:val="en-US"/>
              </w:rPr>
            </w:pPr>
          </w:p>
        </w:tc>
        <w:tc>
          <w:tcPr>
            <w:tcW w:w="2588" w:type="dxa"/>
            <w:gridSpan w:val="4"/>
          </w:tcPr>
          <w:p w14:paraId="3A12BA8F" w14:textId="77777777" w:rsidR="00373ECA" w:rsidRPr="0082704D" w:rsidRDefault="00373ECA" w:rsidP="00A9478E">
            <w:pPr>
              <w:jc w:val="center"/>
              <w:rPr>
                <w:rFonts w:ascii="Times New Roman" w:hAnsi="Times New Roman" w:cs="Times New Roman"/>
                <w:sz w:val="20"/>
                <w:szCs w:val="20"/>
                <w:lang w:val="en-US"/>
              </w:rPr>
            </w:pPr>
            <w:r>
              <w:rPr>
                <w:rFonts w:ascii="Times New Roman" w:hAnsi="Times New Roman" w:cs="Times New Roman"/>
                <w:sz w:val="20"/>
                <w:szCs w:val="20"/>
                <w:lang w:val="en-US"/>
              </w:rPr>
              <w:t>0.766</w:t>
            </w:r>
          </w:p>
        </w:tc>
        <w:tc>
          <w:tcPr>
            <w:tcW w:w="2376" w:type="dxa"/>
            <w:gridSpan w:val="2"/>
          </w:tcPr>
          <w:p w14:paraId="7B8BC840" w14:textId="77777777" w:rsidR="00373ECA" w:rsidRPr="0082704D" w:rsidRDefault="00373ECA" w:rsidP="00A9478E">
            <w:pPr>
              <w:jc w:val="center"/>
              <w:rPr>
                <w:rFonts w:ascii="Times New Roman" w:hAnsi="Times New Roman" w:cs="Times New Roman"/>
                <w:sz w:val="20"/>
                <w:szCs w:val="20"/>
                <w:lang w:val="en-US"/>
              </w:rPr>
            </w:pPr>
            <w:r>
              <w:rPr>
                <w:rFonts w:ascii="Times New Roman" w:hAnsi="Times New Roman" w:cs="Times New Roman"/>
                <w:sz w:val="20"/>
                <w:szCs w:val="20"/>
                <w:lang w:val="en-US"/>
              </w:rPr>
              <w:t>0.60</w:t>
            </w:r>
          </w:p>
        </w:tc>
      </w:tr>
      <w:tr w:rsidR="00373ECA" w:rsidRPr="0082704D" w14:paraId="77CAFD18" w14:textId="77777777" w:rsidTr="00A9478E">
        <w:trPr>
          <w:jc w:val="center"/>
        </w:trPr>
        <w:tc>
          <w:tcPr>
            <w:tcW w:w="9072" w:type="dxa"/>
            <w:gridSpan w:val="7"/>
          </w:tcPr>
          <w:p w14:paraId="39C5E410" w14:textId="77777777" w:rsidR="00373ECA" w:rsidRPr="0082704D" w:rsidRDefault="00373ECA" w:rsidP="00A9478E">
            <w:pPr>
              <w:jc w:val="both"/>
              <w:rPr>
                <w:rFonts w:ascii="Times New Roman" w:hAnsi="Times New Roman" w:cs="Times New Roman"/>
                <w:i/>
                <w:sz w:val="20"/>
                <w:szCs w:val="20"/>
                <w:lang w:val="en-US"/>
              </w:rPr>
            </w:pPr>
            <w:r w:rsidRPr="0082704D">
              <w:rPr>
                <w:rFonts w:ascii="Times New Roman" w:hAnsi="Times New Roman" w:cs="Times New Roman"/>
                <w:sz w:val="20"/>
                <w:szCs w:val="20"/>
                <w:lang w:val="en-US"/>
              </w:rPr>
              <w:lastRenderedPageBreak/>
              <w:t xml:space="preserve">Parameters </w:t>
            </w:r>
            <w:r w:rsidRPr="0082704D">
              <w:rPr>
                <w:rFonts w:ascii="Times New Roman" w:hAnsi="Times New Roman" w:cs="Times New Roman"/>
                <w:i/>
                <w:sz w:val="20"/>
                <w:szCs w:val="20"/>
                <w:lang w:val="en-US"/>
              </w:rPr>
              <w:t>λ</w:t>
            </w:r>
            <w:r w:rsidRPr="0082704D">
              <w:rPr>
                <w:rFonts w:ascii="Times New Roman" w:hAnsi="Times New Roman" w:cs="Times New Roman"/>
                <w:sz w:val="20"/>
                <w:szCs w:val="20"/>
                <w:lang w:val="en-US"/>
              </w:rPr>
              <w:t xml:space="preserve"> and </w:t>
            </w:r>
            <w:r w:rsidRPr="0082704D">
              <w:rPr>
                <w:rFonts w:ascii="Times New Roman" w:hAnsi="Times New Roman" w:cs="Times New Roman"/>
                <w:i/>
                <w:sz w:val="20"/>
                <w:szCs w:val="20"/>
                <w:lang w:val="en-US"/>
              </w:rPr>
              <w:t>ζ</w:t>
            </w:r>
            <w:r w:rsidRPr="0082704D">
              <w:rPr>
                <w:rFonts w:ascii="Times New Roman" w:hAnsi="Times New Roman" w:cs="Times New Roman"/>
                <w:sz w:val="20"/>
                <w:szCs w:val="20"/>
                <w:lang w:val="en-US"/>
              </w:rPr>
              <w:t xml:space="preserve"> are the mean and standard deviation of the corresponding Normal distribution. The reported values of the parameters correspond to a mean </w:t>
            </w:r>
            <w:r>
              <w:rPr>
                <w:rFonts w:ascii="Times New Roman" w:hAnsi="Times New Roman" w:cs="Times New Roman"/>
                <w:sz w:val="20"/>
                <w:szCs w:val="20"/>
                <w:lang w:val="en-US"/>
              </w:rPr>
              <w:t>corrosion current density of 2.586</w:t>
            </w:r>
            <w:r w:rsidRPr="0082704D">
              <w:rPr>
                <w:rFonts w:ascii="Times New Roman" w:hAnsi="Times New Roman" w:cs="Times New Roman"/>
                <w:sz w:val="20"/>
                <w:szCs w:val="20"/>
                <w:lang w:val="en-US"/>
              </w:rPr>
              <w:t xml:space="preserve"> </w:t>
            </w:r>
            <w:r w:rsidRPr="0082704D">
              <w:rPr>
                <w:rFonts w:ascii="Times New Roman" w:hAnsi="Times New Roman" w:cs="Times New Roman"/>
                <w:b/>
                <w:sz w:val="20"/>
                <w:szCs w:val="20"/>
                <w:lang w:val="en-US"/>
              </w:rPr>
              <w:t>(</w:t>
            </w:r>
            <w:r w:rsidRPr="0082704D">
              <w:rPr>
                <w:rFonts w:ascii="Times New Roman" w:hAnsi="Times New Roman" w:cs="Times New Roman"/>
                <w:sz w:val="20"/>
              </w:rPr>
              <w:t>µA/cm</w:t>
            </w:r>
            <w:r w:rsidRPr="0082704D">
              <w:rPr>
                <w:rFonts w:ascii="Times New Roman" w:hAnsi="Times New Roman" w:cs="Times New Roman"/>
                <w:sz w:val="20"/>
                <w:vertAlign w:val="superscript"/>
              </w:rPr>
              <w:t>2</w:t>
            </w:r>
            <w:r w:rsidRPr="0082704D">
              <w:rPr>
                <w:rFonts w:ascii="Times New Roman" w:hAnsi="Times New Roman" w:cs="Times New Roman"/>
                <w:b/>
                <w:sz w:val="20"/>
                <w:szCs w:val="20"/>
                <w:lang w:val="en-US"/>
              </w:rPr>
              <w:t xml:space="preserve">) </w:t>
            </w:r>
            <w:r w:rsidRPr="0082704D">
              <w:rPr>
                <w:rFonts w:ascii="Times New Roman" w:hAnsi="Times New Roman" w:cs="Times New Roman"/>
                <w:sz w:val="20"/>
                <w:szCs w:val="20"/>
                <w:lang w:val="en-US"/>
              </w:rPr>
              <w:t>and a coefficient of variation of 0.</w:t>
            </w:r>
            <w:r>
              <w:rPr>
                <w:rFonts w:ascii="Times New Roman" w:hAnsi="Times New Roman" w:cs="Times New Roman"/>
                <w:sz w:val="20"/>
                <w:szCs w:val="20"/>
                <w:lang w:val="en-US"/>
              </w:rPr>
              <w:t>6</w:t>
            </w:r>
            <w:r w:rsidRPr="0082704D">
              <w:rPr>
                <w:rFonts w:ascii="Times New Roman" w:hAnsi="Times New Roman" w:cs="Times New Roman"/>
                <w:sz w:val="20"/>
                <w:szCs w:val="20"/>
                <w:lang w:val="en-US"/>
              </w:rPr>
              <w:t>0</w:t>
            </w:r>
          </w:p>
        </w:tc>
      </w:tr>
    </w:tbl>
    <w:p w14:paraId="415C8644" w14:textId="77777777" w:rsidR="00373ECA" w:rsidRDefault="00373ECA" w:rsidP="00373ECA">
      <w:pPr>
        <w:pStyle w:val="CommentText"/>
        <w:spacing w:before="240" w:after="240"/>
        <w:ind w:firstLine="357"/>
        <w:jc w:val="both"/>
      </w:pPr>
      <w:r>
        <w:t xml:space="preserve">Considering uncertainty of the above-mentioned parameters, a Monte Carlo simulation is carried out to estimate the mean corrosion initiation time for longitudinal and transverse reinforcement of columns. </w:t>
      </w:r>
      <w:r w:rsidRPr="007C197F">
        <w:fldChar w:fldCharType="begin"/>
      </w:r>
      <w:r w:rsidRPr="007C197F">
        <w:instrText xml:space="preserve"> REF _Ref98167458 \h  \* MERGEFORMAT </w:instrText>
      </w:r>
      <w:r w:rsidRPr="007C197F">
        <w:fldChar w:fldCharType="separate"/>
      </w:r>
      <w:r w:rsidRPr="0087194E">
        <w:t xml:space="preserve">Figure </w:t>
      </w:r>
      <w:r w:rsidRPr="0087194E">
        <w:rPr>
          <w:noProof/>
        </w:rPr>
        <w:t>2</w:t>
      </w:r>
      <w:r w:rsidRPr="007C197F">
        <w:fldChar w:fldCharType="end"/>
      </w:r>
      <w:r>
        <w:t xml:space="preserve"> (a) shows the simulated corrosion initiation time for transverse steel reinforcement having mean cover depth of 38.1 mm. Using Lilliefors test, a lognormal distribution with mean of </w:t>
      </w:r>
      <w:r>
        <w:rPr>
          <w:color w:val="000000" w:themeColor="text1"/>
        </w:rPr>
        <w:t xml:space="preserve">10 </w:t>
      </w:r>
      <w:r w:rsidRPr="003F3A15">
        <w:rPr>
          <w:color w:val="000000" w:themeColor="text1"/>
        </w:rPr>
        <w:t xml:space="preserve">years </w:t>
      </w:r>
      <w:r>
        <w:t xml:space="preserve">is found to be a good fit to the simulated data for corrosion initiation time of transverse steel reinforcement. In similar way, the mean corrosion initiation time for longitudinal steel reinforcement is estimated as 14 years. Note that a lower initiation time is expected for transverse steel as it is located closer to the outside environment as compared to longitudinal reinforcement (See column details in </w:t>
      </w:r>
      <w:r>
        <w:fldChar w:fldCharType="begin"/>
      </w:r>
      <w:r>
        <w:instrText xml:space="preserve"> REF _Ref98177854 \h </w:instrText>
      </w:r>
      <w:r>
        <w:fldChar w:fldCharType="separate"/>
      </w:r>
      <w:r w:rsidRPr="00A317DC">
        <w:t xml:space="preserve">Figure </w:t>
      </w:r>
      <w:r>
        <w:rPr>
          <w:noProof/>
        </w:rPr>
        <w:t>1</w:t>
      </w:r>
      <w:r>
        <w:fldChar w:fldCharType="end"/>
      </w:r>
      <w:r>
        <w:t xml:space="preserve">).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720"/>
      </w:tblGrid>
      <w:tr w:rsidR="00373ECA" w:rsidRPr="00A339F7" w14:paraId="3590BADD" w14:textId="77777777" w:rsidTr="00A9478E">
        <w:trPr>
          <w:trHeight w:val="3544"/>
        </w:trPr>
        <w:tc>
          <w:tcPr>
            <w:tcW w:w="4536" w:type="dxa"/>
          </w:tcPr>
          <w:p w14:paraId="1597C4FC" w14:textId="77777777" w:rsidR="00373ECA" w:rsidRPr="00A339F7" w:rsidRDefault="00373ECA" w:rsidP="00A9478E">
            <w:r w:rsidRPr="00D52433">
              <w:rPr>
                <w:noProof/>
                <w:lang w:val="en-IN" w:eastAsia="en-IN"/>
              </w:rPr>
              <w:drawing>
                <wp:inline distT="0" distB="0" distL="0" distR="0" wp14:anchorId="5EF7F81D" wp14:editId="69F66A11">
                  <wp:extent cx="2971800" cy="222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tc>
        <w:tc>
          <w:tcPr>
            <w:tcW w:w="4490" w:type="dxa"/>
          </w:tcPr>
          <w:p w14:paraId="7A6CA8B2" w14:textId="77777777" w:rsidR="00373ECA" w:rsidRPr="00A339F7" w:rsidRDefault="00373ECA" w:rsidP="00A9478E">
            <w:pPr>
              <w:jc w:val="center"/>
            </w:pPr>
            <w:r>
              <w:rPr>
                <w:noProof/>
                <w:lang w:val="en-IN" w:eastAsia="en-IN"/>
              </w:rPr>
              <w:drawing>
                <wp:inline distT="0" distB="0" distL="0" distR="0" wp14:anchorId="2D4FFFD8" wp14:editId="7116C9FF">
                  <wp:extent cx="3026062" cy="22644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a:stretch>
                            <a:fillRect/>
                          </a:stretch>
                        </pic:blipFill>
                        <pic:spPr>
                          <a:xfrm>
                            <a:off x="0" y="0"/>
                            <a:ext cx="3026062" cy="2264400"/>
                          </a:xfrm>
                          <a:prstGeom prst="rect">
                            <a:avLst/>
                          </a:prstGeom>
                        </pic:spPr>
                      </pic:pic>
                    </a:graphicData>
                  </a:graphic>
                </wp:inline>
              </w:drawing>
            </w:r>
          </w:p>
        </w:tc>
      </w:tr>
      <w:tr w:rsidR="00373ECA" w:rsidRPr="00A339F7" w14:paraId="6067AE0C" w14:textId="77777777" w:rsidTr="00A9478E">
        <w:trPr>
          <w:trHeight w:val="295"/>
        </w:trPr>
        <w:tc>
          <w:tcPr>
            <w:tcW w:w="4536" w:type="dxa"/>
          </w:tcPr>
          <w:p w14:paraId="0C5D700D" w14:textId="77777777" w:rsidR="00373ECA" w:rsidRPr="00E64925" w:rsidRDefault="00373ECA" w:rsidP="00A9478E">
            <w:pPr>
              <w:jc w:val="center"/>
              <w:rPr>
                <w:rFonts w:ascii="Times New Roman" w:hAnsi="Times New Roman" w:cs="Times New Roman"/>
                <w:b/>
                <w:sz w:val="20"/>
              </w:rPr>
            </w:pPr>
            <w:r w:rsidRPr="00E64925">
              <w:rPr>
                <w:rFonts w:ascii="Times New Roman" w:hAnsi="Times New Roman" w:cs="Times New Roman"/>
                <w:b/>
                <w:sz w:val="20"/>
              </w:rPr>
              <w:t>(a)</w:t>
            </w:r>
          </w:p>
        </w:tc>
        <w:tc>
          <w:tcPr>
            <w:tcW w:w="4490" w:type="dxa"/>
          </w:tcPr>
          <w:p w14:paraId="77A06C4D" w14:textId="77777777" w:rsidR="00373ECA" w:rsidRPr="00E64925" w:rsidRDefault="00373ECA" w:rsidP="00A9478E">
            <w:pPr>
              <w:jc w:val="center"/>
              <w:rPr>
                <w:rFonts w:ascii="Times New Roman" w:hAnsi="Times New Roman" w:cs="Times New Roman"/>
                <w:b/>
                <w:sz w:val="20"/>
              </w:rPr>
            </w:pPr>
            <w:r w:rsidRPr="00E64925">
              <w:rPr>
                <w:rFonts w:ascii="Times New Roman" w:hAnsi="Times New Roman" w:cs="Times New Roman"/>
                <w:b/>
                <w:sz w:val="20"/>
              </w:rPr>
              <w:t xml:space="preserve"> (b)</w:t>
            </w:r>
          </w:p>
        </w:tc>
      </w:tr>
      <w:tr w:rsidR="00373ECA" w:rsidRPr="00A339F7" w14:paraId="2CA30E49" w14:textId="77777777" w:rsidTr="00A9478E">
        <w:trPr>
          <w:trHeight w:val="295"/>
        </w:trPr>
        <w:tc>
          <w:tcPr>
            <w:tcW w:w="9026" w:type="dxa"/>
            <w:gridSpan w:val="2"/>
          </w:tcPr>
          <w:p w14:paraId="048CE7BE" w14:textId="77777777" w:rsidR="00373ECA" w:rsidRPr="00E64925" w:rsidRDefault="00373ECA" w:rsidP="00A9478E">
            <w:pPr>
              <w:jc w:val="both"/>
              <w:rPr>
                <w:b/>
                <w:sz w:val="20"/>
              </w:rPr>
            </w:pPr>
            <w:bookmarkStart w:id="338" w:name="_Ref98167458"/>
            <w:r w:rsidRPr="00E64925">
              <w:rPr>
                <w:rFonts w:ascii="Times New Roman" w:hAnsi="Times New Roman" w:cs="Times New Roman"/>
                <w:b/>
                <w:sz w:val="20"/>
              </w:rPr>
              <w:t xml:space="preserve">Figure </w:t>
            </w:r>
            <w:r w:rsidRPr="00E64925">
              <w:rPr>
                <w:b/>
              </w:rPr>
              <w:fldChar w:fldCharType="begin"/>
            </w:r>
            <w:r w:rsidRPr="00E64925">
              <w:rPr>
                <w:rFonts w:ascii="Times New Roman" w:hAnsi="Times New Roman" w:cs="Times New Roman"/>
                <w:b/>
                <w:sz w:val="20"/>
              </w:rPr>
              <w:instrText xml:space="preserve"> SEQ Figure \* ARABIC </w:instrText>
            </w:r>
            <w:r w:rsidRPr="00E64925">
              <w:rPr>
                <w:b/>
              </w:rPr>
              <w:fldChar w:fldCharType="separate"/>
            </w:r>
            <w:r>
              <w:rPr>
                <w:rFonts w:ascii="Times New Roman" w:hAnsi="Times New Roman" w:cs="Times New Roman"/>
                <w:b/>
                <w:noProof/>
                <w:sz w:val="20"/>
              </w:rPr>
              <w:t>2</w:t>
            </w:r>
            <w:r w:rsidRPr="00E64925">
              <w:rPr>
                <w:b/>
              </w:rPr>
              <w:fldChar w:fldCharType="end"/>
            </w:r>
            <w:bookmarkEnd w:id="338"/>
            <w:r>
              <w:rPr>
                <w:rFonts w:ascii="Times New Roman" w:hAnsi="Times New Roman" w:cs="Times New Roman"/>
                <w:b/>
                <w:sz w:val="20"/>
                <w:lang w:val="en-IN"/>
              </w:rPr>
              <w:t xml:space="preserve"> (a) Distribution of corrosion initiation time for transverse reinforcement, and (b) </w:t>
            </w:r>
            <w:r w:rsidRPr="008408BA">
              <w:rPr>
                <w:rFonts w:ascii="Times New Roman" w:hAnsi="Times New Roman" w:cs="Times New Roman"/>
                <w:b/>
                <w:sz w:val="20"/>
              </w:rPr>
              <w:t xml:space="preserve">Variation of mean </w:t>
            </w:r>
            <w:r>
              <w:rPr>
                <w:rFonts w:ascii="Times New Roman" w:hAnsi="Times New Roman" w:cs="Times New Roman"/>
                <w:b/>
                <w:sz w:val="20"/>
              </w:rPr>
              <w:t>longitudinal and transverse s</w:t>
            </w:r>
            <w:r w:rsidRPr="008408BA">
              <w:rPr>
                <w:rFonts w:ascii="Times New Roman" w:hAnsi="Times New Roman" w:cs="Times New Roman"/>
                <w:b/>
                <w:sz w:val="20"/>
              </w:rPr>
              <w:t>teel area with time along with the lower and upper limits of the uncertainty band representing 5th and 95th percentile confidence bounds.</w:t>
            </w:r>
          </w:p>
        </w:tc>
      </w:tr>
    </w:tbl>
    <w:p w14:paraId="0667CB15" w14:textId="77777777" w:rsidR="00373ECA" w:rsidRPr="00A339F7" w:rsidRDefault="00373ECA" w:rsidP="00373ECA">
      <w:pPr>
        <w:spacing w:before="240" w:after="240"/>
        <w:ind w:firstLine="357"/>
        <w:jc w:val="both"/>
      </w:pPr>
      <w:r w:rsidRPr="00A339F7">
        <w:t>Following the initiation phase, the corrosion propagation phase is m</w:t>
      </w:r>
      <w:r>
        <w:t xml:space="preserve">arked by the formation of small </w:t>
      </w:r>
      <w:r w:rsidRPr="00A339F7">
        <w:t xml:space="preserve">independent pits or cracks along the steel rebar that with time lead to wider cracks resulting in uniform corrosion </w:t>
      </w:r>
      <w:r w:rsidRPr="00A339F7">
        <w:fldChar w:fldCharType="begin" w:fldLock="1"/>
      </w:r>
      <w:r>
        <w:instrText xml:space="preserve"> ADDIN ZOTERO_ITEM CSL_CITATION {"citationID":"JFPEHEpu","properties":{"formattedCitation":"[40]","plainCitation":"[40]","noteIndex":0},"citationItems":[{"id":"Z38ShgLe/nXs6zjFy","uris":["http://www.mendeley.com/documents/?uuid=8b446661-55c5-3279-8beb-1c3d99d8f195"],"uri":["http://www.mendeley.com/documents/?uuid=8b446661-55c5-3279-8beb-1c3d99d8f195"],"itemData":{"author":[{"dropping-particle":"","family":"Broomfield","given":"JP","non-dropping-particle":"","parse-names":false,"suffix":""}],"id":"ITEM-1","issued":{"date-parts":[["2006"]]},"title":"Corrosion of steel in concrete: understanding, investigation and repair","type":"book"}}],"schema":"https://github.com/citation-style-language/schema/raw/master/csl-citation.json"} </w:instrText>
      </w:r>
      <w:r w:rsidRPr="00A339F7">
        <w:fldChar w:fldCharType="separate"/>
      </w:r>
      <w:r w:rsidRPr="00E31AEF">
        <w:t>[40]</w:t>
      </w:r>
      <w:r w:rsidRPr="00A339F7">
        <w:fldChar w:fldCharType="end"/>
      </w:r>
      <w:r>
        <w:t xml:space="preserve"> [</w:t>
      </w:r>
      <w:r w:rsidRPr="00A15A9B">
        <w:rPr>
          <w:color w:val="7030A0"/>
        </w:rPr>
        <w:t>CITE</w:t>
      </w:r>
      <w:r>
        <w:t>]</w:t>
      </w:r>
      <w:r w:rsidRPr="00A339F7">
        <w:t xml:space="preserve">. The cross-sectional area of reinforcing steel at time </w:t>
      </w:r>
      <w:r w:rsidRPr="00A339F7">
        <w:rPr>
          <w:i/>
        </w:rPr>
        <w:t>t</w:t>
      </w:r>
      <w:r w:rsidRPr="00A339F7">
        <w:t xml:space="preserve"> [</w:t>
      </w:r>
      <w:proofErr w:type="spellStart"/>
      <w:r w:rsidRPr="00A339F7">
        <w:rPr>
          <w:i/>
        </w:rPr>
        <w:t>A</w:t>
      </w:r>
      <w:r w:rsidRPr="00A339F7">
        <w:rPr>
          <w:i/>
          <w:vertAlign w:val="subscript"/>
        </w:rPr>
        <w:t>st</w:t>
      </w:r>
      <w:proofErr w:type="spellEnd"/>
      <w:r w:rsidRPr="00A339F7">
        <w:t>(</w:t>
      </w:r>
      <w:r w:rsidRPr="00A339F7">
        <w:rPr>
          <w:i/>
        </w:rPr>
        <w:t>t</w:t>
      </w:r>
      <w:r w:rsidRPr="00A339F7">
        <w:t>)] can be estimated as:</w:t>
      </w:r>
    </w:p>
    <w:p w14:paraId="56E69FD2" w14:textId="77777777" w:rsidR="00373ECA" w:rsidRPr="00A339F7" w:rsidRDefault="00373ECA" w:rsidP="00373ECA">
      <w:pPr>
        <w:pStyle w:val="MTDisplayEquation"/>
      </w:pPr>
      <w:r w:rsidRPr="00A339F7">
        <w:tab/>
      </w:r>
      <w:r w:rsidRPr="00A31D92">
        <w:rPr>
          <w:position w:val="-50"/>
        </w:rPr>
        <w:object w:dxaOrig="4440" w:dyaOrig="1100" w14:anchorId="1B8B686A">
          <v:shape id="_x0000_i1026" type="#_x0000_t75" style="width:223pt;height:58pt" o:ole="">
            <v:imagedata r:id="rId19" o:title=""/>
          </v:shape>
          <o:OLEObject Type="Embed" ProgID="Equation.DSMT4" ShapeID="_x0000_i1026" DrawAspect="Content" ObjectID="_1709915017" r:id="rId20"/>
        </w:object>
      </w:r>
      <w:r w:rsidRPr="00A339F7">
        <w:tab/>
      </w:r>
      <w:r w:rsidRPr="00A339F7">
        <w:fldChar w:fldCharType="begin"/>
      </w:r>
      <w:r w:rsidRPr="00A339F7">
        <w:instrText xml:space="preserve"> MACROBUTTON MTPlaceRef \* MERGEFORMAT </w:instrText>
      </w:r>
      <w:r w:rsidRPr="00A339F7">
        <w:fldChar w:fldCharType="begin"/>
      </w:r>
      <w:r w:rsidRPr="00A339F7">
        <w:instrText xml:space="preserve"> SEQ MTEqn \h \* MERGEFORMAT </w:instrText>
      </w:r>
      <w:r w:rsidRPr="00A339F7">
        <w:fldChar w:fldCharType="end"/>
      </w:r>
      <w:r w:rsidRPr="00A339F7">
        <w:instrText>(</w:instrText>
      </w:r>
      <w:r w:rsidRPr="00A339F7">
        <w:rPr>
          <w:noProof/>
        </w:rPr>
        <w:fldChar w:fldCharType="begin"/>
      </w:r>
      <w:r w:rsidRPr="00A339F7">
        <w:rPr>
          <w:noProof/>
        </w:rPr>
        <w:instrText xml:space="preserve"> SEQ MTEqn \c \* Arabic \* MERGEFORMAT </w:instrText>
      </w:r>
      <w:r w:rsidRPr="00A339F7">
        <w:rPr>
          <w:noProof/>
        </w:rPr>
        <w:fldChar w:fldCharType="separate"/>
      </w:r>
      <w:r>
        <w:rPr>
          <w:noProof/>
        </w:rPr>
        <w:instrText>2</w:instrText>
      </w:r>
      <w:r w:rsidRPr="00A339F7">
        <w:rPr>
          <w:noProof/>
        </w:rPr>
        <w:fldChar w:fldCharType="end"/>
      </w:r>
      <w:r w:rsidRPr="00A339F7">
        <w:instrText>)</w:instrText>
      </w:r>
      <w:r w:rsidRPr="00A339F7">
        <w:fldChar w:fldCharType="end"/>
      </w:r>
    </w:p>
    <w:p w14:paraId="688E2828" w14:textId="77777777" w:rsidR="00373ECA" w:rsidRPr="001B17DE" w:rsidRDefault="00373ECA" w:rsidP="00373ECA">
      <w:pPr>
        <w:jc w:val="both"/>
        <w:rPr>
          <w:rFonts w:cs="Shruti"/>
          <w:color w:val="FF0000"/>
          <w:szCs w:val="22"/>
          <w:lang w:val="en-US"/>
        </w:rPr>
      </w:pPr>
      <w:r w:rsidRPr="00A339F7">
        <w:t xml:space="preserve">where, </w:t>
      </w:r>
      <w:r w:rsidRPr="00A339F7">
        <w:rPr>
          <w:i/>
        </w:rPr>
        <w:t>D</w:t>
      </w:r>
      <w:r w:rsidRPr="00A339F7">
        <w:rPr>
          <w:vertAlign w:val="subscript"/>
        </w:rPr>
        <w:t>0</w:t>
      </w:r>
      <w:r w:rsidRPr="00A339F7">
        <w:t xml:space="preserve"> is the diameter of the uncorroded reinforcing steel, </w:t>
      </w:r>
      <w:r w:rsidRPr="00E37670">
        <w:rPr>
          <w:i/>
        </w:rPr>
        <w:t>t</w:t>
      </w:r>
      <w:r>
        <w:t xml:space="preserve"> is the elapsed time and</w:t>
      </w:r>
      <w:r w:rsidRPr="00A339F7">
        <w:rPr>
          <w:i/>
        </w:rPr>
        <w:t xml:space="preserve"> </w:t>
      </w:r>
      <w:proofErr w:type="spellStart"/>
      <w:r w:rsidRPr="00A339F7">
        <w:rPr>
          <w:i/>
        </w:rPr>
        <w:t>T</w:t>
      </w:r>
      <w:r w:rsidRPr="00A339F7">
        <w:rPr>
          <w:i/>
          <w:vertAlign w:val="subscript"/>
        </w:rPr>
        <w:t>init</w:t>
      </w:r>
      <w:proofErr w:type="spellEnd"/>
      <w:r w:rsidRPr="00A339F7">
        <w:t xml:space="preserve"> is the corrosion initiation time [Equation</w:t>
      </w:r>
      <w:r>
        <w:t xml:space="preserve"> </w:t>
      </w:r>
      <w:r>
        <w:fldChar w:fldCharType="begin"/>
      </w:r>
      <w:r>
        <w:instrText xml:space="preserve"> GOTOBUTTON ZEqnNum729115  \* MERGEFORMAT </w:instrText>
      </w:r>
      <w:r>
        <w:fldChar w:fldCharType="begin"/>
      </w:r>
      <w:r>
        <w:instrText xml:space="preserve"> REF ZEqnNum729115 \* Charformat \! \* MERGEFORMAT </w:instrText>
      </w:r>
      <w:r>
        <w:fldChar w:fldCharType="separate"/>
      </w:r>
      <w:r w:rsidRPr="0087194E">
        <w:instrText>(1)</w:instrText>
      </w:r>
      <w:r>
        <w:fldChar w:fldCharType="end"/>
      </w:r>
      <w:r>
        <w:fldChar w:fldCharType="end"/>
      </w:r>
      <w:r w:rsidRPr="00A339F7">
        <w:t>]</w:t>
      </w:r>
      <w:r>
        <w:t xml:space="preserve"> in years</w:t>
      </w:r>
      <w:r w:rsidRPr="00A339F7">
        <w:t xml:space="preserve">, </w:t>
      </w:r>
      <w:r>
        <w:t xml:space="preserve">and </w:t>
      </w:r>
      <w:proofErr w:type="spellStart"/>
      <w:r>
        <w:rPr>
          <w:i/>
        </w:rPr>
        <w:t>i</w:t>
      </w:r>
      <w:r w:rsidRPr="00A339F7">
        <w:rPr>
          <w:i/>
          <w:vertAlign w:val="subscript"/>
        </w:rPr>
        <w:t>corr</w:t>
      </w:r>
      <w:proofErr w:type="spellEnd"/>
      <w:r>
        <w:t xml:space="preserve"> </w:t>
      </w:r>
      <w:r w:rsidRPr="00A339F7">
        <w:t xml:space="preserve">is the corrosion </w:t>
      </w:r>
      <w:r>
        <w:t>current density in µA/cm</w:t>
      </w:r>
      <w:r w:rsidRPr="00C8788E">
        <w:rPr>
          <w:vertAlign w:val="superscript"/>
        </w:rPr>
        <w:t>2</w:t>
      </w:r>
      <w:r>
        <w:t>. While several corrosion rate models are available in the literature [</w:t>
      </w:r>
      <w:r w:rsidRPr="00C8788E">
        <w:rPr>
          <w:color w:val="7030A0"/>
        </w:rPr>
        <w:t>CITE</w:t>
      </w:r>
      <w:r>
        <w:t xml:space="preserve">], to maintain consistency with corrosion initiation model, the corrosion rate is also adopted from </w:t>
      </w:r>
      <w:proofErr w:type="spellStart"/>
      <w:r>
        <w:t>Duracrete</w:t>
      </w:r>
      <w:proofErr w:type="spellEnd"/>
      <w:r>
        <w:t xml:space="preserve"> [</w:t>
      </w:r>
      <w:r w:rsidRPr="007D473B">
        <w:rPr>
          <w:color w:val="7030A0"/>
        </w:rPr>
        <w:t>CITE</w:t>
      </w:r>
      <w:r>
        <w:t xml:space="preserve">] and reported in </w:t>
      </w:r>
      <w:r w:rsidRPr="0051468E">
        <w:fldChar w:fldCharType="begin"/>
      </w:r>
      <w:r w:rsidRPr="0051468E">
        <w:instrText xml:space="preserve"> REF _Ref46678339 \h  \* MERGEFORMAT </w:instrText>
      </w:r>
      <w:r w:rsidRPr="0051468E">
        <w:fldChar w:fldCharType="separate"/>
      </w:r>
      <w:r w:rsidRPr="0087194E">
        <w:rPr>
          <w:rFonts w:cs="Shruti"/>
          <w:iCs/>
          <w:szCs w:val="18"/>
          <w:lang w:val="en-US"/>
        </w:rPr>
        <w:t xml:space="preserve">Table </w:t>
      </w:r>
      <w:r w:rsidRPr="0087194E">
        <w:rPr>
          <w:rFonts w:cs="Shruti"/>
          <w:iCs/>
          <w:noProof/>
          <w:szCs w:val="18"/>
          <w:lang w:val="en-US"/>
        </w:rPr>
        <w:t>1</w:t>
      </w:r>
      <w:r w:rsidRPr="0051468E">
        <w:fldChar w:fldCharType="end"/>
      </w:r>
      <w:r w:rsidRPr="0051468E">
        <w:t>.</w:t>
      </w:r>
      <w:r>
        <w:t xml:space="preserve"> </w:t>
      </w:r>
      <w:r w:rsidRPr="001B17DE">
        <w:rPr>
          <w:rFonts w:cs="Shruti"/>
          <w:color w:val="000000" w:themeColor="text1"/>
          <w:szCs w:val="22"/>
          <w:lang w:val="en-US"/>
        </w:rPr>
        <w:t xml:space="preserve">Note that non-uniform pitting corrosion of steel reinforcement is not studied in this work for the sake of simplicity. However, based on recommendations of </w:t>
      </w:r>
      <w:proofErr w:type="spellStart"/>
      <w:r w:rsidRPr="001B17DE">
        <w:rPr>
          <w:rFonts w:cs="Shruti"/>
          <w:color w:val="000000" w:themeColor="text1"/>
          <w:szCs w:val="22"/>
          <w:lang w:val="en-US"/>
        </w:rPr>
        <w:t>Dizaj</w:t>
      </w:r>
      <w:proofErr w:type="spellEnd"/>
      <w:r w:rsidRPr="001B17DE">
        <w:rPr>
          <w:rFonts w:cs="Shruti"/>
          <w:color w:val="000000" w:themeColor="text1"/>
          <w:szCs w:val="22"/>
          <w:lang w:val="en-US"/>
        </w:rPr>
        <w:t xml:space="preserve"> et al. [CITE] when modelling uniform corrosion other implications of non-uniform pitting corrosion such as the reduction in steel strength and ductility are explicitly included i</w:t>
      </w:r>
      <w:r>
        <w:rPr>
          <w:rFonts w:cs="Shruti"/>
          <w:color w:val="000000" w:themeColor="text1"/>
          <w:szCs w:val="22"/>
          <w:lang w:val="en-US"/>
        </w:rPr>
        <w:t>n this work as elaborated later</w:t>
      </w:r>
      <w:r w:rsidRPr="001B17DE">
        <w:rPr>
          <w:color w:val="000000" w:themeColor="text1"/>
        </w:rPr>
        <w:t xml:space="preserve">. </w:t>
      </w:r>
      <w:r w:rsidRPr="007C197F">
        <w:fldChar w:fldCharType="begin"/>
      </w:r>
      <w:r w:rsidRPr="007C197F">
        <w:instrText xml:space="preserve"> REF _Ref98167458 \h  \* MERGEFORMAT </w:instrText>
      </w:r>
      <w:r w:rsidRPr="007C197F">
        <w:fldChar w:fldCharType="separate"/>
      </w:r>
      <w:r w:rsidRPr="0087194E">
        <w:t xml:space="preserve">Figure </w:t>
      </w:r>
      <w:r w:rsidRPr="0087194E">
        <w:rPr>
          <w:noProof/>
        </w:rPr>
        <w:t>2</w:t>
      </w:r>
      <w:r w:rsidRPr="007C197F">
        <w:fldChar w:fldCharType="end"/>
      </w:r>
      <w:r>
        <w:t xml:space="preserve"> </w:t>
      </w:r>
      <w:r w:rsidRPr="00C8788E">
        <w:rPr>
          <w:rFonts w:cs="Shruti"/>
          <w:szCs w:val="22"/>
          <w:lang w:val="en-US"/>
        </w:rPr>
        <w:t>(</w:t>
      </w:r>
      <w:r>
        <w:rPr>
          <w:rFonts w:cs="Shruti"/>
          <w:szCs w:val="22"/>
          <w:lang w:val="en-US"/>
        </w:rPr>
        <w:t>b</w:t>
      </w:r>
      <w:r w:rsidRPr="00C8788E">
        <w:rPr>
          <w:rFonts w:cs="Shruti"/>
          <w:szCs w:val="22"/>
          <w:lang w:val="en-US"/>
        </w:rPr>
        <w:t xml:space="preserve">) shows the variation of mean reinforcing steel area </w:t>
      </w:r>
      <w:r>
        <w:rPr>
          <w:rFonts w:cs="Shruti"/>
          <w:szCs w:val="22"/>
          <w:lang w:val="en-US"/>
        </w:rPr>
        <w:t xml:space="preserve">(longitudinal and transverse) </w:t>
      </w:r>
      <w:r w:rsidRPr="00C8788E">
        <w:rPr>
          <w:rFonts w:cs="Shruti"/>
          <w:szCs w:val="22"/>
          <w:lang w:val="en-US"/>
        </w:rPr>
        <w:t>with time along with the lower and upper limits of the uncertainty band representing 5</w:t>
      </w:r>
      <w:r w:rsidRPr="00C8788E">
        <w:rPr>
          <w:rFonts w:cs="Shruti"/>
          <w:szCs w:val="22"/>
          <w:vertAlign w:val="superscript"/>
          <w:lang w:val="en-US"/>
        </w:rPr>
        <w:t>th</w:t>
      </w:r>
      <w:r w:rsidRPr="00C8788E">
        <w:rPr>
          <w:rFonts w:cs="Shruti"/>
          <w:szCs w:val="22"/>
          <w:lang w:val="en-US"/>
        </w:rPr>
        <w:t xml:space="preserve"> and 95</w:t>
      </w:r>
      <w:r w:rsidRPr="00C8788E">
        <w:rPr>
          <w:rFonts w:cs="Shruti"/>
          <w:szCs w:val="22"/>
          <w:vertAlign w:val="superscript"/>
          <w:lang w:val="en-US"/>
        </w:rPr>
        <w:t>th</w:t>
      </w:r>
      <w:r w:rsidRPr="00C8788E">
        <w:rPr>
          <w:rFonts w:cs="Shruti"/>
          <w:szCs w:val="22"/>
          <w:lang w:val="en-US"/>
        </w:rPr>
        <w:t xml:space="preserve"> percentile confidence bounds after incorporating the uncertainties in the corrosion deterioration process, as mentioned in </w:t>
      </w:r>
      <w:r w:rsidRPr="0051468E">
        <w:fldChar w:fldCharType="begin"/>
      </w:r>
      <w:r w:rsidRPr="0051468E">
        <w:instrText xml:space="preserve"> REF _Ref46678339 \h  \* MERGEFORMAT </w:instrText>
      </w:r>
      <w:r w:rsidRPr="0051468E">
        <w:fldChar w:fldCharType="separate"/>
      </w:r>
      <w:r w:rsidRPr="0087194E">
        <w:rPr>
          <w:rFonts w:cs="Shruti"/>
          <w:iCs/>
          <w:szCs w:val="18"/>
          <w:lang w:val="en-US"/>
        </w:rPr>
        <w:t xml:space="preserve">Table </w:t>
      </w:r>
      <w:r w:rsidRPr="0087194E">
        <w:rPr>
          <w:rFonts w:cs="Shruti"/>
          <w:iCs/>
          <w:noProof/>
          <w:szCs w:val="18"/>
          <w:lang w:val="en-US"/>
        </w:rPr>
        <w:t>1</w:t>
      </w:r>
      <w:r w:rsidRPr="0051468E">
        <w:fldChar w:fldCharType="end"/>
      </w:r>
      <w:r w:rsidRPr="00C8788E">
        <w:rPr>
          <w:rFonts w:cs="Shruti"/>
          <w:szCs w:val="22"/>
          <w:lang w:val="en-US"/>
        </w:rPr>
        <w:t>.</w:t>
      </w:r>
      <w:r>
        <w:rPr>
          <w:rFonts w:cs="Shruti"/>
          <w:szCs w:val="22"/>
          <w:lang w:val="en-US"/>
        </w:rPr>
        <w:t xml:space="preserve"> The effect of area loss of reinforcement is more pronounced for smaller diameters [</w:t>
      </w:r>
      <w:r w:rsidRPr="00710961">
        <w:rPr>
          <w:rFonts w:cs="Shruti"/>
          <w:color w:val="7030A0"/>
          <w:szCs w:val="22"/>
          <w:lang w:val="en-US"/>
        </w:rPr>
        <w:t>CITE</w:t>
      </w:r>
      <w:r>
        <w:rPr>
          <w:rFonts w:cs="Shruti"/>
          <w:szCs w:val="22"/>
          <w:lang w:val="en-US"/>
        </w:rPr>
        <w:t>], thus higher percentage area loss is observed for transverse steel as evident in the figure. At the end of 50 years, 19</w:t>
      </w:r>
      <w:r w:rsidRPr="00823B7D">
        <w:rPr>
          <w:rFonts w:cs="Shruti"/>
          <w:szCs w:val="22"/>
          <w:lang w:val="en-US"/>
        </w:rPr>
        <w:t xml:space="preserve">% </w:t>
      </w:r>
      <w:r>
        <w:rPr>
          <w:rFonts w:cs="Shruti"/>
          <w:szCs w:val="22"/>
          <w:lang w:val="en-US"/>
        </w:rPr>
        <w:t xml:space="preserve">and </w:t>
      </w:r>
      <w:r w:rsidRPr="00831CB4">
        <w:rPr>
          <w:rFonts w:cs="Shruti"/>
          <w:szCs w:val="22"/>
          <w:lang w:val="en-US"/>
        </w:rPr>
        <w:t>3</w:t>
      </w:r>
      <w:r>
        <w:rPr>
          <w:rFonts w:cs="Shruti"/>
          <w:szCs w:val="22"/>
          <w:lang w:val="en-US"/>
        </w:rPr>
        <w:t>8% reduction in area loss</w:t>
      </w:r>
      <w:r w:rsidRPr="00823B7D">
        <w:rPr>
          <w:rFonts w:cs="Shruti"/>
          <w:szCs w:val="22"/>
          <w:lang w:val="en-US"/>
        </w:rPr>
        <w:t xml:space="preserve"> is observed </w:t>
      </w:r>
      <w:r>
        <w:rPr>
          <w:rFonts w:cs="Shruti"/>
          <w:szCs w:val="22"/>
          <w:lang w:val="en-US"/>
        </w:rPr>
        <w:t xml:space="preserve">for </w:t>
      </w:r>
      <w:r>
        <w:t xml:space="preserve">longitudinal and transverse </w:t>
      </w:r>
      <w:r>
        <w:lastRenderedPageBreak/>
        <w:t>reinforcement of columns</w:t>
      </w:r>
      <w:r w:rsidRPr="00823B7D">
        <w:rPr>
          <w:rFonts w:cs="Shruti"/>
          <w:szCs w:val="22"/>
          <w:lang w:val="en-US"/>
        </w:rPr>
        <w:t xml:space="preserve">, signifying the necessity of considering corrosion deterioration in the lifetime seismic vulnerability assessment of </w:t>
      </w:r>
      <w:r>
        <w:rPr>
          <w:rFonts w:cs="Shruti"/>
          <w:szCs w:val="22"/>
          <w:lang w:val="en-US"/>
        </w:rPr>
        <w:t>RC buildings</w:t>
      </w:r>
      <w:r w:rsidRPr="00823B7D">
        <w:rPr>
          <w:rFonts w:cs="Shruti"/>
          <w:szCs w:val="22"/>
          <w:lang w:val="en-US"/>
        </w:rPr>
        <w:t>.</w:t>
      </w:r>
    </w:p>
    <w:p w14:paraId="30A783D0" w14:textId="77777777" w:rsidR="00373ECA" w:rsidRPr="00710961" w:rsidRDefault="00373ECA" w:rsidP="00373ECA">
      <w:pPr>
        <w:ind w:firstLine="357"/>
        <w:jc w:val="both"/>
        <w:rPr>
          <w:rFonts w:cs="Shruti"/>
          <w:szCs w:val="22"/>
          <w:lang w:val="en-US"/>
        </w:rPr>
      </w:pPr>
      <w:r w:rsidRPr="00B26C76">
        <w:rPr>
          <w:rFonts w:cs="Shruti"/>
          <w:szCs w:val="22"/>
          <w:lang w:val="en-US"/>
        </w:rPr>
        <w:t xml:space="preserve">In addition to the primary effect of corrosion deterioration through area loss of longitudinal and transverse reinforcement, the present study also considers several secondary effects such as the reduction in concrete core and cover strength, and reduction in steel strength and ductility. Expansive rust products formed due to rebar corrosion results in the generation of micro-cracks that can lead to a reduction in cover concrete strength and even spalling of concrete over time. The deterioration of cover concrete strength is evaluated using the model proposed by </w:t>
      </w:r>
      <w:r w:rsidRPr="00B26C76">
        <w:rPr>
          <w:rFonts w:cs="Shruti"/>
          <w:szCs w:val="22"/>
          <w:lang w:val="en-US"/>
        </w:rPr>
        <w:fldChar w:fldCharType="begin" w:fldLock="1"/>
      </w:r>
      <w:r>
        <w:rPr>
          <w:rFonts w:cs="Shruti"/>
          <w:szCs w:val="22"/>
          <w:lang w:val="en-US"/>
        </w:rPr>
        <w:instrText xml:space="preserve"> ADDIN ZOTERO_ITEM CSL_CITATION {"citationID":"6GLRVwTY","properties":{"formattedCitation":"[41]","plainCitation":"[41]","noteIndex":0},"citationItems":[{"id":"Z38ShgLe/cFdBoo4i","uris":["http://www.mendeley.com/documents/?uuid=627460fa-674e-43f2-83fd-758f657bac0a"],"uri":["http://www.mendeley.com/documents/?uuid=627460fa-674e-43f2-83fd-758f657bac0a"],"itemData":{"author":[{"dropping-particle":"","family":"Coronelli","given":"D.","non-dropping-particle":"","parse-names":false,"suffix":""},{"dropping-particle":"","family":"Gambarova","given":"P.","non-dropping-particle":"","parse-names":false,"suffix":""}],"container-title":"Journal of Structural Engineering","id":"ITEM-1","issue":"8","issued":{"date-parts":[["2004"]]},"page":"1214–1224","title":"Structural assessment of corroded reinforced concrete beams: modeling guidelines","type":"article-journal","volume":"130"}}],"schema":"https://github.com/citation-style-language/schema/raw/master/csl-citation.json"} </w:instrText>
      </w:r>
      <w:r w:rsidRPr="00B26C76">
        <w:rPr>
          <w:rFonts w:cs="Shruti"/>
          <w:szCs w:val="22"/>
          <w:lang w:val="en-US"/>
        </w:rPr>
        <w:fldChar w:fldCharType="separate"/>
      </w:r>
      <w:r w:rsidRPr="008467F5">
        <w:t>[41]</w:t>
      </w:r>
      <w:r w:rsidRPr="00B26C76">
        <w:rPr>
          <w:rFonts w:cs="Shruti"/>
          <w:szCs w:val="22"/>
          <w:lang w:val="en-US"/>
        </w:rPr>
        <w:fldChar w:fldCharType="end"/>
      </w:r>
      <w:r w:rsidRPr="00B26C76">
        <w:rPr>
          <w:rFonts w:cs="Shruti"/>
          <w:szCs w:val="22"/>
          <w:lang w:val="en-US"/>
        </w:rPr>
        <w:t>[</w:t>
      </w:r>
      <w:r w:rsidRPr="00B26C76">
        <w:rPr>
          <w:rFonts w:cs="Shruti"/>
          <w:color w:val="7030A0"/>
          <w:szCs w:val="22"/>
          <w:lang w:val="en-US"/>
        </w:rPr>
        <w:t>CITE</w:t>
      </w:r>
      <w:r w:rsidRPr="00B26C76">
        <w:rPr>
          <w:rFonts w:cs="Shruti"/>
          <w:szCs w:val="22"/>
          <w:lang w:val="en-US"/>
        </w:rPr>
        <w:t>].</w:t>
      </w:r>
      <w:r>
        <w:rPr>
          <w:rFonts w:cs="Shruti"/>
          <w:szCs w:val="22"/>
          <w:lang w:val="en-US"/>
        </w:rPr>
        <w:t xml:space="preserve"> </w:t>
      </w:r>
      <w:r w:rsidRPr="00B26C76">
        <w:rPr>
          <w:rFonts w:cs="Shruti"/>
          <w:szCs w:val="22"/>
          <w:lang w:val="en-US"/>
        </w:rPr>
        <w:t xml:space="preserve">The concrete core strength is a function of the volumetric ratio of transverse reinforcement (stirrups) and undergoes a time-dependent reduction due to corrosion deterioration. This time-dependent loss in core concrete strength is estimated based on the modified theoretical stress-strain model proposed by </w:t>
      </w:r>
      <w:r w:rsidRPr="00B26C76">
        <w:rPr>
          <w:rFonts w:cs="Shruti"/>
          <w:szCs w:val="22"/>
          <w:lang w:val="en-US"/>
        </w:rPr>
        <w:fldChar w:fldCharType="begin" w:fldLock="1"/>
      </w:r>
      <w:r>
        <w:rPr>
          <w:rFonts w:cs="Shruti"/>
          <w:szCs w:val="22"/>
          <w:lang w:val="en-US"/>
        </w:rPr>
        <w:instrText xml:space="preserve"> ADDIN ZOTERO_ITEM CSL_CITATION {"citationID":"s3DvWcme","properties":{"formattedCitation":"[42]","plainCitation":"[42]","noteIndex":0},"citationItems":[{"id":"Z38ShgLe/YZwCkof5","uris":["http://www.mendeley.com/documents/?uuid=47f1fe85-e7f2-468b-962d-1946562e1634"],"uri":["http://www.mendeley.com/documents/?uuid=47f1fe85-e7f2-468b-962d-1946562e1634"],"itemData":{"author":[{"dropping-particle":"","family":"Mander","given":"J B","non-dropping-particle":"","parse-names":false,"suffix":""},{"dropping-particle":"","family":"Priestley","given":"MJ","non-dropping-particle":"","parse-names":false,"suffix":""},{"dropping-particle":"","family":"Park","given":"R","non-dropping-particle":"","parse-names":false,"suffix":""}],"container-title":"Journal of Structural Engineering","id":"ITEM-1","issue":"8","issued":{"date-parts":[["1988"]]},"note":"NULL","page":"1804-1826","title":"Theoretical stress-strain model for confined concrete","type":"article-journal","volume":"114"}}],"schema":"https://github.com/citation-style-language/schema/raw/master/csl-citation.json"} </w:instrText>
      </w:r>
      <w:r w:rsidRPr="00B26C76">
        <w:rPr>
          <w:rFonts w:cs="Shruti"/>
          <w:szCs w:val="22"/>
          <w:lang w:val="en-US"/>
        </w:rPr>
        <w:fldChar w:fldCharType="separate"/>
      </w:r>
      <w:r w:rsidRPr="008467F5">
        <w:t>[42]</w:t>
      </w:r>
      <w:r w:rsidRPr="00B26C76">
        <w:rPr>
          <w:rFonts w:cs="Shruti"/>
          <w:szCs w:val="22"/>
          <w:lang w:val="en-US"/>
        </w:rPr>
        <w:fldChar w:fldCharType="end"/>
      </w:r>
      <w:r w:rsidRPr="0051468E">
        <w:rPr>
          <w:rFonts w:cs="Shruti"/>
          <w:color w:val="7030A0"/>
          <w:szCs w:val="22"/>
          <w:lang w:val="en-US"/>
        </w:rPr>
        <w:t xml:space="preserve">[CITE], </w:t>
      </w:r>
      <w:r w:rsidRPr="00B26C76">
        <w:rPr>
          <w:rFonts w:cs="Shruti"/>
          <w:szCs w:val="22"/>
          <w:lang w:val="en-US"/>
        </w:rPr>
        <w:t>as subsequently adopted by other researchers [</w:t>
      </w:r>
      <w:r w:rsidRPr="00B26C76">
        <w:rPr>
          <w:rFonts w:cs="Shruti"/>
          <w:color w:val="7030A0"/>
          <w:szCs w:val="22"/>
          <w:lang w:val="en-US"/>
        </w:rPr>
        <w:t>CITE</w:t>
      </w:r>
      <w:r w:rsidRPr="00B26C76">
        <w:rPr>
          <w:rFonts w:cs="Shruti"/>
          <w:szCs w:val="22"/>
          <w:lang w:val="en-US"/>
        </w:rPr>
        <w:t xml:space="preserve">]. </w:t>
      </w:r>
      <w:r w:rsidRPr="00710961">
        <w:rPr>
          <w:rFonts w:cs="Shruti"/>
          <w:color w:val="000000" w:themeColor="text1"/>
          <w:szCs w:val="22"/>
          <w:lang w:val="en-US"/>
        </w:rPr>
        <w:t xml:space="preserve">Reduction in steel mechanical properties due to corrosion deterioration along the rebar length are manifested through changes in yield strength, ultimate strength, and ultimate strain. </w:t>
      </w:r>
      <w:r w:rsidRPr="00710961">
        <w:rPr>
          <w:rFonts w:cs="Shruti"/>
          <w:color w:val="000000" w:themeColor="text1"/>
          <w:szCs w:val="22"/>
          <w:lang w:val="en-IN"/>
        </w:rPr>
        <w:t>This study utilizes Du et al. [</w:t>
      </w:r>
      <w:r w:rsidRPr="00710961">
        <w:rPr>
          <w:rFonts w:cs="Shruti"/>
          <w:color w:val="7030A0"/>
          <w:szCs w:val="22"/>
          <w:lang w:val="en-IN"/>
        </w:rPr>
        <w:t>CITE</w:t>
      </w:r>
      <w:r w:rsidRPr="00710961">
        <w:rPr>
          <w:rFonts w:cs="Shruti"/>
          <w:color w:val="000000" w:themeColor="text1"/>
          <w:szCs w:val="22"/>
          <w:lang w:val="en-IN"/>
        </w:rPr>
        <w:t xml:space="preserve">] time-dependent model for steel strength reduction, in which </w:t>
      </w:r>
      <w:proofErr w:type="gramStart"/>
      <w:r w:rsidRPr="00710961">
        <w:rPr>
          <w:rFonts w:cs="Shruti"/>
          <w:color w:val="000000" w:themeColor="text1"/>
          <w:szCs w:val="22"/>
          <w:lang w:val="en-IN"/>
        </w:rPr>
        <w:t>yield</w:t>
      </w:r>
      <w:proofErr w:type="gramEnd"/>
      <w:r w:rsidRPr="00710961">
        <w:rPr>
          <w:rFonts w:cs="Shruti"/>
          <w:color w:val="000000" w:themeColor="text1"/>
          <w:szCs w:val="22"/>
          <w:lang w:val="en-IN"/>
        </w:rPr>
        <w:t xml:space="preserve"> and ultimate strength decreases linearly with mass loss. In contrast, the ultimate strain reduction in steel </w:t>
      </w:r>
      <w:r w:rsidRPr="00710961">
        <w:rPr>
          <w:rFonts w:cs="Shruti"/>
          <w:szCs w:val="22"/>
          <w:lang w:val="en-US"/>
        </w:rPr>
        <w:t>does not follow a linear reduction, as past research revealed that strain reduction values are scattered over a large range</w:t>
      </w:r>
      <w:r w:rsidRPr="009837F9">
        <w:rPr>
          <w:rFonts w:cs="Shruti"/>
          <w:color w:val="FF0000"/>
          <w:szCs w:val="22"/>
          <w:lang w:val="en-US"/>
        </w:rPr>
        <w:t xml:space="preserve"> </w:t>
      </w:r>
      <w:r>
        <w:rPr>
          <w:rFonts w:cs="Shruti"/>
          <w:color w:val="7030A0"/>
          <w:szCs w:val="22"/>
          <w:lang w:val="en-US"/>
        </w:rPr>
        <w:t xml:space="preserve">[CITE </w:t>
      </w:r>
      <w:proofErr w:type="spellStart"/>
      <w:r>
        <w:rPr>
          <w:rFonts w:cs="Shruti"/>
          <w:color w:val="7030A0"/>
          <w:szCs w:val="22"/>
          <w:lang w:val="en-US"/>
        </w:rPr>
        <w:t>Andisheh</w:t>
      </w:r>
      <w:proofErr w:type="spellEnd"/>
      <w:r>
        <w:rPr>
          <w:rFonts w:cs="Shruti"/>
          <w:color w:val="7030A0"/>
          <w:szCs w:val="22"/>
          <w:lang w:val="en-US"/>
        </w:rPr>
        <w:t xml:space="preserve"> et al. 2016]</w:t>
      </w:r>
      <w:r w:rsidRPr="00710961">
        <w:rPr>
          <w:rFonts w:cs="Shruti"/>
          <w:szCs w:val="22"/>
          <w:lang w:val="en-US"/>
        </w:rPr>
        <w:t xml:space="preserve">. As a result, this research incorporates </w:t>
      </w:r>
      <w:proofErr w:type="spellStart"/>
      <w:r w:rsidRPr="00710961">
        <w:rPr>
          <w:rFonts w:cs="Shruti"/>
          <w:szCs w:val="22"/>
          <w:lang w:val="en-US"/>
        </w:rPr>
        <w:t>Apostolopoulos</w:t>
      </w:r>
      <w:proofErr w:type="spellEnd"/>
      <w:r w:rsidRPr="00710961">
        <w:rPr>
          <w:rFonts w:cs="Shruti"/>
          <w:szCs w:val="22"/>
          <w:lang w:val="en-US"/>
        </w:rPr>
        <w:t xml:space="preserve"> and Papadakis [</w:t>
      </w:r>
      <w:r w:rsidRPr="00687D83">
        <w:rPr>
          <w:rFonts w:cs="Shruti"/>
          <w:color w:val="7030A0"/>
          <w:szCs w:val="22"/>
          <w:lang w:val="en-US"/>
        </w:rPr>
        <w:t>CITE</w:t>
      </w:r>
      <w:r w:rsidRPr="00710961">
        <w:rPr>
          <w:rFonts w:cs="Shruti"/>
          <w:szCs w:val="22"/>
          <w:lang w:val="en-US"/>
        </w:rPr>
        <w:t>] experimental findings, which imply a nonlinear reduction in ultimate strain with percentage mass loss of reinforcing steel.</w:t>
      </w:r>
      <w:r>
        <w:rPr>
          <w:rFonts w:cs="Shruti"/>
          <w:szCs w:val="22"/>
          <w:lang w:val="en-US"/>
        </w:rPr>
        <w:t xml:space="preserve"> </w:t>
      </w:r>
      <w:r>
        <w:rPr>
          <w:szCs w:val="24"/>
        </w:rPr>
        <w:t>A</w:t>
      </w:r>
      <w:r w:rsidRPr="00A339F7">
        <w:rPr>
          <w:szCs w:val="24"/>
        </w:rPr>
        <w:t>t the end of service life</w:t>
      </w:r>
      <w:r>
        <w:rPr>
          <w:szCs w:val="24"/>
        </w:rPr>
        <w:t xml:space="preserve"> (50  years)</w:t>
      </w:r>
      <w:r w:rsidRPr="00A339F7">
        <w:rPr>
          <w:szCs w:val="24"/>
        </w:rPr>
        <w:t xml:space="preserve">, the deteriorated RC columns also undergo </w:t>
      </w:r>
      <w:r>
        <w:rPr>
          <w:szCs w:val="24"/>
        </w:rPr>
        <w:t>XX</w:t>
      </w:r>
      <w:r w:rsidRPr="00A339F7">
        <w:rPr>
          <w:szCs w:val="24"/>
        </w:rPr>
        <w:t xml:space="preserve">%, </w:t>
      </w:r>
      <w:r>
        <w:rPr>
          <w:szCs w:val="24"/>
        </w:rPr>
        <w:t>XX</w:t>
      </w:r>
      <w:r w:rsidRPr="00A339F7">
        <w:rPr>
          <w:szCs w:val="24"/>
        </w:rPr>
        <w:t xml:space="preserve">%, </w:t>
      </w:r>
      <w:r>
        <w:rPr>
          <w:szCs w:val="24"/>
        </w:rPr>
        <w:t xml:space="preserve">XX%, </w:t>
      </w:r>
      <w:r w:rsidRPr="00A339F7">
        <w:rPr>
          <w:szCs w:val="24"/>
        </w:rPr>
        <w:t xml:space="preserve">and </w:t>
      </w:r>
      <w:r>
        <w:rPr>
          <w:szCs w:val="24"/>
        </w:rPr>
        <w:t>XX</w:t>
      </w:r>
      <w:r w:rsidRPr="00A339F7">
        <w:rPr>
          <w:szCs w:val="24"/>
        </w:rPr>
        <w:t xml:space="preserve">% mean reduction in the </w:t>
      </w:r>
      <w:r>
        <w:rPr>
          <w:szCs w:val="24"/>
        </w:rPr>
        <w:t xml:space="preserve">cover concrete strength </w:t>
      </w:r>
      <w:r w:rsidRPr="00A339F7">
        <w:t xml:space="preserve">steel strength, ultimate strain, and </w:t>
      </w:r>
      <w:r>
        <w:t>shear</w:t>
      </w:r>
      <w:r w:rsidRPr="00A339F7">
        <w:t xml:space="preserve"> strength, respectively</w:t>
      </w:r>
      <w:r>
        <w:t xml:space="preserve"> (</w:t>
      </w:r>
      <w:r w:rsidRPr="00831CB4">
        <w:fldChar w:fldCharType="begin"/>
      </w:r>
      <w:r w:rsidRPr="00831CB4">
        <w:instrText xml:space="preserve"> REF _Ref98167395 \h  \* MERGEFORMAT </w:instrText>
      </w:r>
      <w:r w:rsidRPr="00831CB4">
        <w:fldChar w:fldCharType="separate"/>
      </w:r>
      <w:r w:rsidRPr="0087194E">
        <w:t xml:space="preserve">Figure </w:t>
      </w:r>
      <w:r w:rsidRPr="0087194E">
        <w:rPr>
          <w:noProof/>
        </w:rPr>
        <w:t>3</w:t>
      </w:r>
      <w:r w:rsidRPr="00831CB4">
        <w:fldChar w:fldCharType="end"/>
      </w:r>
      <w:r>
        <w:t xml:space="preserve">), </w:t>
      </w:r>
      <w:r w:rsidRPr="00A339F7">
        <w:t xml:space="preserve">signifying the need to consider these secondary effects in the lifetime performance assessment of </w:t>
      </w:r>
      <w:r>
        <w:t>RC frame buildings</w:t>
      </w:r>
      <w:r w:rsidRPr="00A339F7">
        <w:t xml:space="preserve">. </w:t>
      </w:r>
    </w:p>
    <w:p w14:paraId="25789104" w14:textId="77777777" w:rsidR="00373ECA" w:rsidRDefault="00373ECA" w:rsidP="00373ECA"/>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373ECA" w:rsidRPr="00A339F7" w14:paraId="0709855E" w14:textId="77777777" w:rsidTr="00A9478E">
        <w:trPr>
          <w:trHeight w:val="3544"/>
        </w:trPr>
        <w:tc>
          <w:tcPr>
            <w:tcW w:w="9026" w:type="dxa"/>
          </w:tcPr>
          <w:p w14:paraId="1D6000C0" w14:textId="77777777" w:rsidR="00373ECA" w:rsidRPr="00A339F7" w:rsidRDefault="00373ECA" w:rsidP="00A9478E">
            <w:pPr>
              <w:jc w:val="center"/>
            </w:pPr>
            <w:r w:rsidRPr="00D52433">
              <w:rPr>
                <w:noProof/>
                <w:lang w:val="en-IN" w:eastAsia="en-IN"/>
              </w:rPr>
              <w:drawing>
                <wp:inline distT="0" distB="0" distL="0" distR="0" wp14:anchorId="12503540" wp14:editId="2A17843C">
                  <wp:extent cx="2984400" cy="223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4400" cy="2235600"/>
                          </a:xfrm>
                          <a:prstGeom prst="rect">
                            <a:avLst/>
                          </a:prstGeom>
                          <a:noFill/>
                          <a:ln>
                            <a:noFill/>
                          </a:ln>
                        </pic:spPr>
                      </pic:pic>
                    </a:graphicData>
                  </a:graphic>
                </wp:inline>
              </w:drawing>
            </w:r>
          </w:p>
        </w:tc>
      </w:tr>
      <w:tr w:rsidR="00373ECA" w:rsidRPr="00A339F7" w14:paraId="37998FB3" w14:textId="77777777" w:rsidTr="00A9478E">
        <w:trPr>
          <w:trHeight w:val="295"/>
        </w:trPr>
        <w:tc>
          <w:tcPr>
            <w:tcW w:w="9026" w:type="dxa"/>
          </w:tcPr>
          <w:p w14:paraId="134E22CB" w14:textId="77777777" w:rsidR="00373ECA" w:rsidRPr="00A339F7" w:rsidRDefault="00373ECA" w:rsidP="00A9478E">
            <w:pPr>
              <w:jc w:val="both"/>
              <w:rPr>
                <w:sz w:val="20"/>
              </w:rPr>
            </w:pPr>
            <w:bookmarkStart w:id="339" w:name="_Ref98167395"/>
            <w:r w:rsidRPr="00B26C76">
              <w:rPr>
                <w:rFonts w:ascii="Times New Roman" w:hAnsi="Times New Roman" w:cs="Times New Roman"/>
                <w:b/>
                <w:sz w:val="20"/>
              </w:rPr>
              <w:t xml:space="preserve">Figure </w:t>
            </w:r>
            <w:r w:rsidRPr="00B26C76">
              <w:rPr>
                <w:b/>
              </w:rPr>
              <w:fldChar w:fldCharType="begin"/>
            </w:r>
            <w:r w:rsidRPr="00B26C76">
              <w:rPr>
                <w:rFonts w:ascii="Times New Roman" w:hAnsi="Times New Roman" w:cs="Times New Roman"/>
                <w:b/>
                <w:sz w:val="20"/>
              </w:rPr>
              <w:instrText xml:space="preserve"> SEQ Figure \* ARABIC </w:instrText>
            </w:r>
            <w:r w:rsidRPr="00B26C76">
              <w:rPr>
                <w:b/>
              </w:rPr>
              <w:fldChar w:fldCharType="separate"/>
            </w:r>
            <w:r>
              <w:rPr>
                <w:rFonts w:ascii="Times New Roman" w:hAnsi="Times New Roman" w:cs="Times New Roman"/>
                <w:b/>
                <w:noProof/>
                <w:sz w:val="20"/>
              </w:rPr>
              <w:t>3</w:t>
            </w:r>
            <w:r w:rsidRPr="00B26C76">
              <w:rPr>
                <w:b/>
              </w:rPr>
              <w:fldChar w:fldCharType="end"/>
            </w:r>
            <w:bookmarkEnd w:id="339"/>
            <w:r>
              <w:rPr>
                <w:rFonts w:ascii="Times New Roman" w:hAnsi="Times New Roman" w:cs="Times New Roman"/>
                <w:sz w:val="20"/>
                <w:lang w:val="en-IN"/>
              </w:rPr>
              <w:t xml:space="preserve">. </w:t>
            </w:r>
            <w:r>
              <w:rPr>
                <w:rFonts w:ascii="Times New Roman" w:hAnsi="Times New Roman" w:cs="Times New Roman"/>
                <w:b/>
                <w:sz w:val="20"/>
                <w:szCs w:val="20"/>
                <w:lang w:val="en-IN"/>
              </w:rPr>
              <w:t>Time-</w:t>
            </w:r>
            <w:r w:rsidRPr="00831CB4">
              <w:rPr>
                <w:rFonts w:ascii="Times New Roman" w:hAnsi="Times New Roman" w:cs="Times New Roman"/>
                <w:b/>
                <w:sz w:val="20"/>
                <w:szCs w:val="20"/>
                <w:lang w:val="en-IN"/>
              </w:rPr>
              <w:t xml:space="preserve">dependent variation of columns </w:t>
            </w:r>
            <w:r w:rsidRPr="00831CB4">
              <w:rPr>
                <w:rFonts w:ascii="Times New Roman" w:hAnsi="Times New Roman" w:cs="Times New Roman"/>
                <w:b/>
                <w:sz w:val="20"/>
                <w:szCs w:val="20"/>
              </w:rPr>
              <w:t>cover concrete strength steel strength, ultimate strain, and shear strength</w:t>
            </w:r>
          </w:p>
        </w:tc>
      </w:tr>
    </w:tbl>
    <w:p w14:paraId="192AAA95" w14:textId="77777777" w:rsidR="00373ECA" w:rsidRPr="00695CDE" w:rsidRDefault="00373ECA" w:rsidP="00373ECA">
      <w:pPr>
        <w:spacing w:before="240" w:after="240"/>
        <w:ind w:firstLine="357"/>
        <w:jc w:val="both"/>
        <w:rPr>
          <w:rFonts w:cs="Shruti"/>
          <w:szCs w:val="22"/>
          <w:lang w:val="en-US"/>
        </w:rPr>
      </w:pPr>
      <w:r w:rsidRPr="00695CDE">
        <w:rPr>
          <w:rFonts w:cs="Shruti"/>
          <w:szCs w:val="22"/>
          <w:lang w:val="en-US"/>
        </w:rPr>
        <w:t xml:space="preserve">In addition to the above secondary effects, corrosion deterioration in RC columns may also result in bond strength reduction, buckling strength reduction, and low-cycle fatigue degradation, among others </w:t>
      </w:r>
      <w:r w:rsidRPr="00695CDE">
        <w:rPr>
          <w:rFonts w:cs="Shruti"/>
          <w:color w:val="7030A0"/>
          <w:szCs w:val="22"/>
          <w:lang w:val="en-US"/>
        </w:rPr>
        <w:t xml:space="preserve">[CITE Fang et al. 2004; </w:t>
      </w:r>
      <w:proofErr w:type="spellStart"/>
      <w:r w:rsidRPr="00695CDE">
        <w:rPr>
          <w:rFonts w:cs="Shruti"/>
          <w:color w:val="7030A0"/>
          <w:szCs w:val="22"/>
          <w:lang w:val="en-US"/>
        </w:rPr>
        <w:t>Kashani</w:t>
      </w:r>
      <w:proofErr w:type="spellEnd"/>
      <w:r w:rsidRPr="00695CDE">
        <w:rPr>
          <w:rFonts w:cs="Shruti"/>
          <w:color w:val="7030A0"/>
          <w:szCs w:val="22"/>
          <w:lang w:val="en-US"/>
        </w:rPr>
        <w:t xml:space="preserve"> et al. 2015]</w:t>
      </w:r>
      <w:r w:rsidRPr="00695CDE">
        <w:rPr>
          <w:rFonts w:cs="Shruti"/>
          <w:szCs w:val="22"/>
          <w:lang w:val="en-US"/>
        </w:rPr>
        <w:t xml:space="preserve">. This study neglects the inclusion of loss of bond strength for deteriorating </w:t>
      </w:r>
      <w:proofErr w:type="gramStart"/>
      <w:r w:rsidRPr="00695CDE">
        <w:rPr>
          <w:rFonts w:cs="Shruti"/>
          <w:szCs w:val="22"/>
          <w:lang w:val="en-US"/>
        </w:rPr>
        <w:t>columns, since</w:t>
      </w:r>
      <w:proofErr w:type="gramEnd"/>
      <w:r w:rsidRPr="00695CDE">
        <w:rPr>
          <w:rFonts w:cs="Shruti"/>
          <w:szCs w:val="22"/>
          <w:lang w:val="en-US"/>
        </w:rPr>
        <w:t xml:space="preserve"> such effects have insignificant influence on the seismic fragility of RC frames </w:t>
      </w:r>
      <w:r w:rsidRPr="00695CDE">
        <w:rPr>
          <w:rFonts w:cs="Shruti"/>
          <w:color w:val="7030A0"/>
          <w:szCs w:val="22"/>
          <w:lang w:val="en-US"/>
        </w:rPr>
        <w:t>[CITE]</w:t>
      </w:r>
      <w:r w:rsidRPr="00695CDE">
        <w:rPr>
          <w:rFonts w:cs="Shruti"/>
          <w:szCs w:val="22"/>
          <w:lang w:val="en-US"/>
        </w:rPr>
        <w:t xml:space="preserve">. The phenomenological model for capturing buckling strength and low-cycle fatigue degradation due to corrosion </w:t>
      </w:r>
      <w:r w:rsidRPr="00695CDE">
        <w:rPr>
          <w:rFonts w:cs="Shruti"/>
          <w:color w:val="7030A0"/>
          <w:szCs w:val="22"/>
          <w:lang w:val="en-US"/>
        </w:rPr>
        <w:t xml:space="preserve">[CITE </w:t>
      </w:r>
      <w:proofErr w:type="spellStart"/>
      <w:r w:rsidRPr="00695CDE">
        <w:rPr>
          <w:rFonts w:cs="Shruti"/>
          <w:color w:val="7030A0"/>
          <w:szCs w:val="22"/>
          <w:lang w:val="en-US"/>
        </w:rPr>
        <w:t>Kashani</w:t>
      </w:r>
      <w:proofErr w:type="spellEnd"/>
      <w:r w:rsidRPr="00695CDE">
        <w:rPr>
          <w:rFonts w:cs="Shruti"/>
          <w:color w:val="7030A0"/>
          <w:szCs w:val="22"/>
          <w:lang w:val="en-US"/>
        </w:rPr>
        <w:t xml:space="preserve"> et al. 2015] </w:t>
      </w:r>
      <w:r w:rsidRPr="00695CDE">
        <w:rPr>
          <w:rFonts w:cs="Shruti"/>
          <w:szCs w:val="22"/>
          <w:lang w:val="en-US"/>
        </w:rPr>
        <w:t>are applicable only for corroded bare reinforcing steel, and further experimental tests are needed to verify this model for corroded RC members, consequently not considered in this study. The next section of the paper explains the analytical modeling of the case-study aging building frame.</w:t>
      </w:r>
    </w:p>
    <w:p w14:paraId="14DEE6D4" w14:textId="77777777" w:rsidR="00373ECA" w:rsidRDefault="00373ECA" w:rsidP="00373ECA">
      <w:pPr>
        <w:pStyle w:val="Heading2"/>
        <w:numPr>
          <w:ilvl w:val="1"/>
          <w:numId w:val="7"/>
        </w:numPr>
        <w:ind w:left="426" w:hanging="426"/>
      </w:pPr>
      <w:del w:id="340" w:author="Shivang Shekhar" w:date="2022-03-14T09:37:00Z">
        <w:r w:rsidDel="001021ED">
          <w:delText>Finite Element</w:delText>
        </w:r>
      </w:del>
      <w:ins w:id="341" w:author="Shivang Shekhar" w:date="2022-03-14T09:37:00Z">
        <w:r>
          <w:t>Analytical</w:t>
        </w:r>
      </w:ins>
      <w:r>
        <w:t xml:space="preserve"> Mode</w:t>
      </w:r>
      <w:del w:id="342" w:author="Shivang Shekhar" w:date="2022-03-14T10:12:00Z">
        <w:r w:rsidDel="007E1C96">
          <w:delText>l</w:delText>
        </w:r>
      </w:del>
      <w:ins w:id="343" w:author="Shivang Shekhar" w:date="2022-03-14T10:12:00Z">
        <w:r>
          <w:t>l</w:t>
        </w:r>
      </w:ins>
      <w:del w:id="344" w:author="Shivang Shekhar" w:date="2022-03-14T10:08:00Z">
        <w:r w:rsidDel="007E1C96">
          <w:delText>l</w:delText>
        </w:r>
      </w:del>
      <w:r>
        <w:t xml:space="preserve">ing </w:t>
      </w:r>
      <w:del w:id="345" w:author="Shivang Shekhar" w:date="2022-03-14T09:37:00Z">
        <w:r w:rsidDel="001021ED">
          <w:delText xml:space="preserve">for </w:delText>
        </w:r>
      </w:del>
      <w:ins w:id="346" w:author="Shivang Shekhar" w:date="2022-03-14T09:37:00Z">
        <w:r>
          <w:t xml:space="preserve">of the </w:t>
        </w:r>
      </w:ins>
      <w:del w:id="347" w:author="Shivang Shekhar" w:date="2022-03-14T09:37:00Z">
        <w:r w:rsidDel="001021ED">
          <w:delText>As-built and Deteriorated</w:delText>
        </w:r>
      </w:del>
      <w:ins w:id="348" w:author="Shivang Shekhar" w:date="2022-03-14T09:37:00Z">
        <w:r>
          <w:t>Case-Study</w:t>
        </w:r>
      </w:ins>
      <w:r>
        <w:t xml:space="preserve"> RC Frame</w:t>
      </w:r>
    </w:p>
    <w:p w14:paraId="464A1E8B" w14:textId="77777777" w:rsidR="00373ECA" w:rsidRPr="001021ED" w:rsidRDefault="00373ECA" w:rsidP="00373ECA">
      <w:pPr>
        <w:jc w:val="both"/>
        <w:rPr>
          <w:ins w:id="349" w:author="Shivang Shekhar" w:date="2022-03-14T09:30:00Z"/>
          <w:lang w:val="en-US" w:eastAsia="it-IT"/>
          <w:rPrChange w:id="350" w:author="Shivang Shekhar" w:date="2022-03-14T09:41:00Z">
            <w:rPr>
              <w:ins w:id="351" w:author="Shivang Shekhar" w:date="2022-03-14T09:30:00Z"/>
              <w:rFonts w:cs="Shruti"/>
              <w:szCs w:val="22"/>
              <w:lang w:val="en-US"/>
            </w:rPr>
          </w:rPrChange>
        </w:rPr>
        <w:pPrChange w:id="352" w:author="Shivang Shekhar" w:date="2022-03-14T09:41:00Z">
          <w:pPr>
            <w:spacing w:after="160"/>
            <w:jc w:val="both"/>
          </w:pPr>
        </w:pPrChange>
      </w:pPr>
      <w:ins w:id="353" w:author="Shivang Shekhar" w:date="2022-03-14T09:30:00Z">
        <w:r w:rsidRPr="009E084F">
          <w:rPr>
            <w:rFonts w:cs="Shruti"/>
            <w:szCs w:val="22"/>
            <w:lang w:val="en-US"/>
          </w:rPr>
          <w:t xml:space="preserve">A </w:t>
        </w:r>
      </w:ins>
      <w:ins w:id="354" w:author="Shivang Shekhar" w:date="2022-03-14T09:31:00Z">
        <w:r>
          <w:rPr>
            <w:rFonts w:cs="Shruti"/>
            <w:szCs w:val="22"/>
            <w:lang w:val="en-US"/>
          </w:rPr>
          <w:t>two</w:t>
        </w:r>
      </w:ins>
      <w:ins w:id="355" w:author="Shivang Shekhar" w:date="2022-03-14T09:30:00Z">
        <w:r w:rsidRPr="009E084F">
          <w:rPr>
            <w:rFonts w:cs="Shruti"/>
            <w:szCs w:val="22"/>
            <w:lang w:val="en-US"/>
          </w:rPr>
          <w:t xml:space="preserve">-dimensional high-fidelity finite element model of the case-study </w:t>
        </w:r>
      </w:ins>
      <w:ins w:id="356" w:author="Shivang Shekhar" w:date="2022-03-14T09:31:00Z">
        <w:r>
          <w:rPr>
            <w:rFonts w:cs="Shruti"/>
            <w:szCs w:val="22"/>
            <w:lang w:val="en-US"/>
          </w:rPr>
          <w:t>frame</w:t>
        </w:r>
      </w:ins>
      <w:ins w:id="357" w:author="Shivang Shekhar" w:date="2022-03-14T09:30:00Z">
        <w:r w:rsidRPr="009E084F">
          <w:rPr>
            <w:rFonts w:cs="Shruti"/>
            <w:szCs w:val="22"/>
            <w:lang w:val="en-US"/>
          </w:rPr>
          <w:t xml:space="preserve"> is developed using the finite element </w:t>
        </w:r>
      </w:ins>
      <w:ins w:id="358" w:author="Shivang Shekhar" w:date="2022-03-14T10:08:00Z">
        <w:r>
          <w:rPr>
            <w:rFonts w:cs="Shruti"/>
            <w:szCs w:val="22"/>
            <w:lang w:val="en-US"/>
          </w:rPr>
          <w:t>(FE)</w:t>
        </w:r>
      </w:ins>
      <w:ins w:id="359" w:author="Shivang Shekhar" w:date="2022-03-14T10:09:00Z">
        <w:r>
          <w:rPr>
            <w:rFonts w:cs="Shruti"/>
            <w:szCs w:val="22"/>
            <w:lang w:val="en-US"/>
          </w:rPr>
          <w:t xml:space="preserve"> </w:t>
        </w:r>
      </w:ins>
      <w:ins w:id="360" w:author="Shivang Shekhar" w:date="2022-03-14T09:30:00Z">
        <w:r w:rsidRPr="009E084F">
          <w:rPr>
            <w:rFonts w:cs="Shruti"/>
            <w:szCs w:val="22"/>
            <w:lang w:val="en-US"/>
          </w:rPr>
          <w:t xml:space="preserve">package OpenSees </w:t>
        </w:r>
      </w:ins>
      <w:ins w:id="361" w:author="Shivang Shekhar" w:date="2022-03-14T09:31:00Z">
        <w:r w:rsidRPr="009E084F">
          <w:rPr>
            <w:rFonts w:cs="Shruti"/>
            <w:szCs w:val="22"/>
            <w:lang w:val="en-US"/>
          </w:rPr>
          <w:t>[CITE</w:t>
        </w:r>
        <w:r>
          <w:rPr>
            <w:rFonts w:cs="Shruti"/>
            <w:szCs w:val="22"/>
            <w:lang w:val="en-US"/>
          </w:rPr>
          <w:t xml:space="preserve"> McKenna, Fenves, &amp; Scott, 2000]</w:t>
        </w:r>
      </w:ins>
      <w:ins w:id="362" w:author="Shivang Shekhar" w:date="2022-03-14T09:30:00Z">
        <w:r w:rsidRPr="009E084F">
          <w:rPr>
            <w:rFonts w:cs="Shruti"/>
            <w:szCs w:val="22"/>
            <w:lang w:val="en-US"/>
          </w:rPr>
          <w:t xml:space="preserve">. </w:t>
        </w:r>
      </w:ins>
      <w:ins w:id="363" w:author="Shivang Shekhar" w:date="2022-03-14T09:41:00Z">
        <w:r w:rsidRPr="00EA1A8B">
          <w:rPr>
            <w:lang w:val="en-US"/>
          </w:rPr>
          <w:t xml:space="preserve">The FE model strategy for the case-study frame follows the </w:t>
        </w:r>
      </w:ins>
      <w:ins w:id="364" w:author="Shivang Shekhar" w:date="2022-03-14T09:42:00Z">
        <w:r>
          <w:rPr>
            <w:lang w:val="en-US"/>
          </w:rPr>
          <w:t>modelling suggestions</w:t>
        </w:r>
      </w:ins>
      <w:ins w:id="365" w:author="Shivang Shekhar" w:date="2022-03-14T09:41:00Z">
        <w:r w:rsidRPr="00EA1A8B">
          <w:rPr>
            <w:lang w:val="en-US"/>
          </w:rPr>
          <w:t xml:space="preserve"> presented in Freddi </w:t>
        </w:r>
        <w:r w:rsidRPr="00EA1A8B">
          <w:rPr>
            <w:i/>
            <w:iCs/>
            <w:lang w:val="en-US"/>
          </w:rPr>
          <w:t>et al.</w:t>
        </w:r>
        <w:r w:rsidRPr="00EA1A8B">
          <w:rPr>
            <w:lang w:val="en-US"/>
          </w:rPr>
          <w:t xml:space="preserve"> [</w:t>
        </w:r>
      </w:ins>
      <w:ins w:id="366" w:author="Shivang Shekhar" w:date="2022-03-14T09:42:00Z">
        <w:r>
          <w:rPr>
            <w:color w:val="FF0000"/>
            <w:lang w:val="en-US"/>
          </w:rPr>
          <w:t>CITE 2021</w:t>
        </w:r>
      </w:ins>
      <w:ins w:id="367" w:author="Shivang Shekhar" w:date="2022-03-14T09:41:00Z">
        <w:r>
          <w:rPr>
            <w:lang w:val="en-US"/>
          </w:rPr>
          <w:t>] that focus on</w:t>
        </w:r>
        <w:r w:rsidRPr="00EA1A8B">
          <w:rPr>
            <w:lang w:val="en-US"/>
          </w:rPr>
          <w:t xml:space="preserve"> better prediction of the local seismic response of structural components, including brittle </w:t>
        </w:r>
        <w:r w:rsidRPr="00EA1A8B">
          <w:rPr>
            <w:lang w:val="en-US" w:eastAsia="it-IT"/>
          </w:rPr>
          <w:t>failure mechanisms that are typical of</w:t>
        </w:r>
        <w:r>
          <w:rPr>
            <w:lang w:val="en-US" w:eastAsia="it-IT"/>
          </w:rPr>
          <w:t xml:space="preserve"> low-ductility RC MRFs. </w:t>
        </w:r>
      </w:ins>
      <w:ins w:id="368" w:author="Shivang Shekhar" w:date="2022-03-14T09:43:00Z">
        <w:r>
          <w:rPr>
            <w:lang w:val="en-US" w:eastAsia="it-IT"/>
          </w:rPr>
          <w:t xml:space="preserve">The adopted </w:t>
        </w:r>
      </w:ins>
      <w:ins w:id="369" w:author="Shivang Shekhar" w:date="2022-03-14T09:41:00Z">
        <w:r w:rsidRPr="00EA1A8B">
          <w:rPr>
            <w:lang w:val="en-US"/>
          </w:rPr>
          <w:t>hi</w:t>
        </w:r>
        <w:r>
          <w:rPr>
            <w:lang w:val="en-US"/>
          </w:rPr>
          <w:t>gh-fidelity modeling</w:t>
        </w:r>
      </w:ins>
      <w:ins w:id="370" w:author="Shivang Shekhar" w:date="2022-03-14T09:43:00Z">
        <w:r>
          <w:rPr>
            <w:lang w:val="en-US"/>
          </w:rPr>
          <w:t xml:space="preserve"> strategy </w:t>
        </w:r>
      </w:ins>
      <w:ins w:id="371" w:author="Shivang Shekhar" w:date="2022-03-14T09:41:00Z">
        <w:r w:rsidRPr="00EA1A8B">
          <w:rPr>
            <w:lang w:val="en-US"/>
          </w:rPr>
          <w:t xml:space="preserve">enables modelling of local failure mechanisms that </w:t>
        </w:r>
        <w:del w:id="372" w:author="Shivang Shekhar" w:date="2022-03-14T10:14:00Z">
          <w:r w:rsidRPr="00EA1A8B" w:rsidDel="007E1C96">
            <w:rPr>
              <w:lang w:val="en-US"/>
            </w:rPr>
            <w:delText>is deemed essential while monitor</w:delText>
          </w:r>
          <w:r w:rsidDel="007E1C96">
            <w:rPr>
              <w:lang w:val="en-US"/>
            </w:rPr>
            <w:delText>ing global response parameters</w:delText>
          </w:r>
        </w:del>
      </w:ins>
      <w:ins w:id="373" w:author="Shivang Shekhar" w:date="2022-03-14T10:11:00Z">
        <w:r>
          <w:rPr>
            <w:lang w:val="en-US"/>
          </w:rPr>
          <w:t>helps to monitor the influence of</w:t>
        </w:r>
      </w:ins>
      <w:ins w:id="374" w:author="Shivang Shekhar" w:date="2022-03-14T10:10:00Z">
        <w:r>
          <w:rPr>
            <w:lang w:val="en-US"/>
          </w:rPr>
          <w:t xml:space="preserve"> corrosion deterioration of building components</w:t>
        </w:r>
      </w:ins>
      <w:ins w:id="375" w:author="Shivang Shekhar" w:date="2022-03-14T10:11:00Z">
        <w:r>
          <w:rPr>
            <w:lang w:val="en-US"/>
          </w:rPr>
          <w:t xml:space="preserve"> on the global response parameters</w:t>
        </w:r>
      </w:ins>
      <w:ins w:id="376" w:author="Shivang Shekhar" w:date="2022-03-14T09:41:00Z">
        <w:r>
          <w:rPr>
            <w:lang w:val="en-US"/>
          </w:rPr>
          <w:t>.</w:t>
        </w:r>
      </w:ins>
      <w:ins w:id="377" w:author="Shivang Shekhar" w:date="2022-03-14T09:44:00Z">
        <w:r>
          <w:rPr>
            <w:lang w:val="en-US"/>
          </w:rPr>
          <w:t xml:space="preserve"> </w:t>
        </w:r>
      </w:ins>
      <w:ins w:id="378" w:author="Shivang Shekhar" w:date="2022-03-14T09:30:00Z">
        <w:del w:id="379" w:author="Shivang Shekhar" w:date="2022-03-14T10:12:00Z">
          <w:r w:rsidRPr="009E084F" w:rsidDel="007E1C96">
            <w:rPr>
              <w:rFonts w:cs="Shruti"/>
              <w:szCs w:val="22"/>
              <w:lang w:val="en-US"/>
            </w:rPr>
            <w:delText>T</w:delText>
          </w:r>
        </w:del>
      </w:ins>
      <w:ins w:id="380" w:author="Shivang Shekhar" w:date="2022-03-14T10:12:00Z">
        <w:r>
          <w:rPr>
            <w:rFonts w:cs="Shruti"/>
            <w:szCs w:val="22"/>
            <w:lang w:val="en-US"/>
          </w:rPr>
          <w:t>T</w:t>
        </w:r>
      </w:ins>
      <w:ins w:id="381" w:author="Shivang Shekhar" w:date="2022-03-14T09:30:00Z">
        <w:r w:rsidRPr="009E084F">
          <w:rPr>
            <w:rFonts w:cs="Shruti"/>
            <w:szCs w:val="22"/>
            <w:lang w:val="en-US"/>
          </w:rPr>
          <w:t xml:space="preserve">he </w:t>
        </w:r>
        <w:r w:rsidRPr="009E084F">
          <w:rPr>
            <w:rFonts w:cs="Shruti"/>
            <w:szCs w:val="22"/>
            <w:lang w:val="en-US"/>
          </w:rPr>
          <w:lastRenderedPageBreak/>
          <w:t xml:space="preserve">following sections </w:t>
        </w:r>
      </w:ins>
      <w:ins w:id="382" w:author="Shivang Shekhar" w:date="2022-03-14T09:32:00Z">
        <w:r>
          <w:rPr>
            <w:rFonts w:cs="Shruti"/>
            <w:szCs w:val="22"/>
            <w:lang w:val="en-US"/>
          </w:rPr>
          <w:t xml:space="preserve">first </w:t>
        </w:r>
      </w:ins>
      <w:ins w:id="383" w:author="Shivang Shekhar" w:date="2022-03-14T09:30:00Z">
        <w:r w:rsidRPr="009E084F">
          <w:rPr>
            <w:rFonts w:cs="Shruti"/>
            <w:szCs w:val="22"/>
            <w:lang w:val="en-US"/>
          </w:rPr>
          <w:t xml:space="preserve">provide details of finite element modeling of the pristine </w:t>
        </w:r>
      </w:ins>
      <w:ins w:id="384" w:author="Shivang Shekhar" w:date="2022-03-14T09:32:00Z">
        <w:r>
          <w:rPr>
            <w:rFonts w:cs="Shruti"/>
            <w:szCs w:val="22"/>
            <w:lang w:val="en-US"/>
          </w:rPr>
          <w:t>frame</w:t>
        </w:r>
      </w:ins>
      <w:ins w:id="385" w:author="Shivang Shekhar" w:date="2022-03-14T09:30:00Z">
        <w:r w:rsidRPr="009E084F">
          <w:rPr>
            <w:rFonts w:cs="Shruti"/>
            <w:szCs w:val="22"/>
            <w:lang w:val="en-US"/>
          </w:rPr>
          <w:t xml:space="preserve"> </w:t>
        </w:r>
      </w:ins>
      <w:ins w:id="386" w:author="Shivang Shekhar" w:date="2022-03-14T09:33:00Z">
        <w:r>
          <w:rPr>
            <w:rFonts w:cs="Shruti"/>
            <w:szCs w:val="22"/>
            <w:lang w:val="en-US"/>
          </w:rPr>
          <w:t>followed by discussion on incorporation of deterioration effects in the FE</w:t>
        </w:r>
      </w:ins>
      <w:ins w:id="387" w:author="Shivang Shekhar" w:date="2022-03-14T09:34:00Z">
        <w:r>
          <w:rPr>
            <w:rFonts w:cs="Shruti"/>
            <w:szCs w:val="22"/>
            <w:lang w:val="en-US"/>
          </w:rPr>
          <w:t xml:space="preserve"> modeling of corroded frame</w:t>
        </w:r>
      </w:ins>
      <w:ins w:id="388" w:author="Shivang Shekhar" w:date="2022-03-14T09:30:00Z">
        <w:r w:rsidRPr="009E084F">
          <w:rPr>
            <w:rFonts w:cs="Shruti"/>
            <w:szCs w:val="22"/>
            <w:lang w:val="en-US"/>
          </w:rPr>
          <w:t>.</w:t>
        </w:r>
      </w:ins>
      <w:ins w:id="389" w:author="Shivang Shekhar" w:date="2022-03-14T09:38:00Z">
        <w:r>
          <w:rPr>
            <w:rFonts w:cs="Shruti"/>
            <w:szCs w:val="22"/>
            <w:lang w:val="en-US"/>
          </w:rPr>
          <w:t xml:space="preserve"> The </w:t>
        </w:r>
      </w:ins>
      <w:ins w:id="390" w:author="Shivang Shekhar" w:date="2022-03-14T09:39:00Z">
        <w:r>
          <w:rPr>
            <w:rFonts w:cs="Shruti"/>
            <w:szCs w:val="22"/>
            <w:lang w:val="en-US"/>
          </w:rPr>
          <w:t>next sub-section provides validation of FE model with past experimental results.</w:t>
        </w:r>
      </w:ins>
    </w:p>
    <w:p w14:paraId="248297EF" w14:textId="77777777" w:rsidR="00373ECA" w:rsidRPr="0055567B" w:rsidRDefault="00373ECA" w:rsidP="00373ECA">
      <w:pPr>
        <w:pStyle w:val="Heading3"/>
        <w:numPr>
          <w:ilvl w:val="2"/>
          <w:numId w:val="2"/>
        </w:numPr>
        <w:ind w:left="426" w:hanging="426"/>
        <w:rPr>
          <w:ins w:id="391" w:author="Shivang Shekhar" w:date="2022-03-14T09:36:00Z"/>
        </w:rPr>
      </w:pPr>
      <w:ins w:id="392" w:author="Shivang Shekhar" w:date="2022-03-14T09:36:00Z">
        <w:r>
          <w:t xml:space="preserve">FE </w:t>
        </w:r>
      </w:ins>
      <w:ins w:id="393" w:author="Shivang Shekhar" w:date="2022-03-14T09:39:00Z">
        <w:r>
          <w:t xml:space="preserve">modeling of case-study </w:t>
        </w:r>
      </w:ins>
      <w:ins w:id="394" w:author="Shivang Shekhar" w:date="2022-03-14T09:40:00Z">
        <w:r>
          <w:t xml:space="preserve">frame incorporating </w:t>
        </w:r>
        <w:del w:id="395" w:author="Shivang Shekhar" w:date="2022-03-14T10:25:00Z">
          <w:r w:rsidDel="00013BDF">
            <w:delText xml:space="preserve">of </w:delText>
          </w:r>
        </w:del>
        <w:r>
          <w:t>corrosion deterioration effects</w:t>
        </w:r>
      </w:ins>
    </w:p>
    <w:p w14:paraId="410B72B5" w14:textId="77777777" w:rsidR="00373ECA" w:rsidRDefault="00373ECA" w:rsidP="00373ECA">
      <w:pPr>
        <w:pStyle w:val="BodyNoindent"/>
        <w:rPr>
          <w:lang w:val="en-US"/>
        </w:rPr>
      </w:pPr>
      <w:del w:id="396" w:author="Shivang Shekhar" w:date="2022-03-14T09:34:00Z">
        <w:r w:rsidRPr="00515FE3" w:rsidDel="001021ED">
          <w:rPr>
            <w:lang w:val="en-US"/>
          </w:rPr>
          <w:delText xml:space="preserve">For the modelling of the two-dimensional model of the case study frame, the finite element (FE) package OpenSees </w:delText>
        </w:r>
        <w:r w:rsidRPr="00515FE3" w:rsidDel="001021ED">
          <w:rPr>
            <w:lang w:val="en-US"/>
          </w:rPr>
          <w:fldChar w:fldCharType="begin"/>
        </w:r>
        <w:r w:rsidRPr="00515FE3" w:rsidDel="001021ED">
          <w:rPr>
            <w:lang w:val="en-US"/>
          </w:rPr>
          <w:delInstrText xml:space="preserve"> ADDIN ZOTERO_ITEM CSL_CITATION {"citationID":"whEVo65z","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delInstrText>
        </w:r>
        <w:r w:rsidRPr="00515FE3" w:rsidDel="001021ED">
          <w:rPr>
            <w:lang w:val="en-US"/>
          </w:rPr>
          <w:fldChar w:fldCharType="separate"/>
        </w:r>
        <w:r w:rsidRPr="00515FE3" w:rsidDel="001021ED">
          <w:rPr>
            <w:rFonts w:cs="Times New Roman"/>
          </w:rPr>
          <w:delText>[24]</w:delText>
        </w:r>
        <w:r w:rsidRPr="00515FE3" w:rsidDel="001021ED">
          <w:rPr>
            <w:lang w:val="en-US"/>
          </w:rPr>
          <w:fldChar w:fldCharType="end"/>
        </w:r>
        <w:r w:rsidRPr="00515FE3" w:rsidDel="001021ED">
          <w:rPr>
            <w:lang w:val="en-US"/>
          </w:rPr>
          <w:delText xml:space="preserve"> is used.</w:delText>
        </w:r>
      </w:del>
      <w:del w:id="397" w:author="Shivang Shekhar" w:date="2022-03-14T10:15:00Z">
        <w:r w:rsidRPr="00515FE3" w:rsidDel="007E1C96">
          <w:rPr>
            <w:lang w:val="en-US"/>
          </w:rPr>
          <w:delText xml:space="preserve"> </w:delText>
        </w:r>
      </w:del>
      <w:ins w:id="398" w:author="Shivang Shekhar" w:date="2022-03-14T09:35:00Z">
        <w:del w:id="399" w:author="Shivang Shekhar" w:date="2022-03-14T10:15:00Z">
          <w:r w:rsidRPr="00515FE3" w:rsidDel="007E1C96">
            <w:rPr>
              <w:lang w:val="en-US"/>
            </w:rPr>
            <w:tab/>
          </w:r>
        </w:del>
      </w:ins>
      <w:del w:id="400" w:author="Shivang Shekhar" w:date="2022-03-14T10:15:00Z">
        <w:r w:rsidRPr="00515FE3" w:rsidDel="007E1C96">
          <w:rPr>
            <w:lang w:val="en-US"/>
          </w:rPr>
          <w:delText xml:space="preserve">The schematic representation for the case-study frame is shown in </w:delText>
        </w:r>
      </w:del>
      <w:r>
        <w:rPr>
          <w:lang w:val="en-US"/>
        </w:rPr>
        <w:fldChar w:fldCharType="begin"/>
      </w:r>
      <w:r>
        <w:rPr>
          <w:lang w:val="en-US"/>
        </w:rPr>
        <w:instrText xml:space="preserve"> REF _Ref98167200 \h </w:instrText>
      </w:r>
      <w:r>
        <w:rPr>
          <w:lang w:val="en-US"/>
        </w:rPr>
      </w:r>
      <w:r>
        <w:rPr>
          <w:lang w:val="en-US"/>
        </w:rPr>
        <w:fldChar w:fldCharType="separate"/>
      </w:r>
      <w:r w:rsidRPr="00A317DC">
        <w:rPr>
          <w:rFonts w:cs="Times New Roman"/>
        </w:rPr>
        <w:t xml:space="preserve">Figure </w:t>
      </w:r>
      <w:r>
        <w:rPr>
          <w:rFonts w:cs="Times New Roman"/>
          <w:noProof/>
        </w:rPr>
        <w:t>4</w:t>
      </w:r>
      <w:r>
        <w:rPr>
          <w:lang w:val="en-US"/>
        </w:rPr>
        <w:fldChar w:fldCharType="end"/>
      </w:r>
      <w:r w:rsidRPr="00515FE3">
        <w:rPr>
          <w:lang w:val="en-US"/>
        </w:rPr>
        <w:t xml:space="preserve"> </w:t>
      </w:r>
      <w:ins w:id="401" w:author="Shivang Shekhar" w:date="2022-03-14T10:15:00Z">
        <w:r w:rsidRPr="00515FE3">
          <w:rPr>
            <w:lang w:val="en-US"/>
          </w:rPr>
          <w:t xml:space="preserve">shows the </w:t>
        </w:r>
      </w:ins>
      <w:ins w:id="402" w:author="Shivang Shekhar" w:date="2022-03-14T10:17:00Z">
        <w:r w:rsidRPr="00515FE3">
          <w:rPr>
            <w:lang w:val="en-US"/>
          </w:rPr>
          <w:t xml:space="preserve">schematic representation of the FE model highlighting </w:t>
        </w:r>
      </w:ins>
      <w:ins w:id="403" w:author="Shivang Shekhar" w:date="2022-03-14T10:18:00Z">
        <w:r w:rsidRPr="00EA1A8B">
          <w:rPr>
            <w:lang w:val="en-US"/>
          </w:rPr>
          <w:t>modeling details of the different components su</w:t>
        </w:r>
        <w:r>
          <w:rPr>
            <w:lang w:val="en-US"/>
          </w:rPr>
          <w:t>ch as beam and column sections</w:t>
        </w:r>
        <w:r w:rsidRPr="00EA1A8B">
          <w:rPr>
            <w:lang w:val="en-US"/>
          </w:rPr>
          <w:t>, interior and exterior beam-column joints, and shear and axial springs.</w:t>
        </w:r>
      </w:ins>
      <w:del w:id="404" w:author="Shivang Shekhar" w:date="2022-03-14T10:24:00Z">
        <w:r w:rsidDel="00013BDF">
          <w:rPr>
            <w:lang w:val="en-US"/>
          </w:rPr>
          <w:delText xml:space="preserve">giving the size of the frame components and reinforcement details. In addition, the modelling features of the OpenSees model also include the plastic hinge locations, shear and axial springs and interior and exterior </w:delText>
        </w:r>
        <w:r w:rsidRPr="003E50B1" w:rsidDel="00013BDF">
          <w:rPr>
            <w:b/>
            <w:bCs/>
            <w:lang w:val="en-US"/>
          </w:rPr>
          <w:delText>beam-column</w:delText>
        </w:r>
        <w:r w:rsidDel="00013BDF">
          <w:rPr>
            <w:lang w:val="en-US"/>
          </w:rPr>
          <w:delText xml:space="preserve"> joints.</w:delText>
        </w:r>
      </w:del>
      <w:r>
        <w:rPr>
          <w:lang w:val="en-US"/>
        </w:rPr>
        <w:t xml:space="preserve"> </w:t>
      </w:r>
      <w:del w:id="405" w:author="Shivang Shekhar" w:date="2022-03-14T10:26:00Z">
        <w:r w:rsidDel="00013BDF">
          <w:rPr>
            <w:lang w:val="en-US"/>
          </w:rPr>
          <w:delText>For simulating t</w:delText>
        </w:r>
      </w:del>
      <w:ins w:id="406" w:author="Shivang Shekhar" w:date="2022-03-14T10:26:00Z">
        <w:r>
          <w:rPr>
            <w:lang w:val="en-US"/>
          </w:rPr>
          <w:t>T</w:t>
        </w:r>
      </w:ins>
      <w:r>
        <w:rPr>
          <w:lang w:val="en-US"/>
        </w:rPr>
        <w:t xml:space="preserve">he non-linear flexural </w:t>
      </w:r>
      <w:del w:id="407" w:author="Shivang Shekhar" w:date="2022-03-14T10:26:00Z">
        <w:r w:rsidDel="00013BDF">
          <w:rPr>
            <w:lang w:val="en-US"/>
          </w:rPr>
          <w:delText xml:space="preserve">hysteretic </w:delText>
        </w:r>
      </w:del>
      <w:r>
        <w:rPr>
          <w:lang w:val="en-US"/>
        </w:rPr>
        <w:t xml:space="preserve">response of columns </w:t>
      </w:r>
      <w:del w:id="408" w:author="Shivang Shekhar" w:date="2022-03-14T10:26:00Z">
        <w:r w:rsidDel="00013BDF">
          <w:rPr>
            <w:lang w:val="en-US"/>
          </w:rPr>
          <w:delText xml:space="preserve">and beams and capturing the shear failure for the low ductile frame, </w:delText>
        </w:r>
      </w:del>
      <w:ins w:id="409" w:author="Shivang Shekhar" w:date="2022-03-14T10:26:00Z">
        <w:r>
          <w:rPr>
            <w:lang w:val="en-US"/>
          </w:rPr>
          <w:t xml:space="preserve">is captured using </w:t>
        </w:r>
      </w:ins>
      <w:proofErr w:type="spellStart"/>
      <w:r>
        <w:rPr>
          <w:i/>
          <w:iCs/>
          <w:lang w:val="en-US"/>
        </w:rPr>
        <w:t>nonLinearBeamColumn</w:t>
      </w:r>
      <w:proofErr w:type="spellEnd"/>
      <w:del w:id="410" w:author="Shivang Shekhar" w:date="2022-03-14T10:26:00Z">
        <w:r w:rsidDel="00013BDF">
          <w:rPr>
            <w:i/>
            <w:iCs/>
            <w:lang w:val="en-US"/>
          </w:rPr>
          <w:delText xml:space="preserve"> </w:delText>
        </w:r>
        <w:r w:rsidDel="00013BDF">
          <w:rPr>
            <w:lang w:val="en-US"/>
          </w:rPr>
          <w:delText xml:space="preserve">and </w:delText>
        </w:r>
        <w:r w:rsidRPr="00471CF4" w:rsidDel="00013BDF">
          <w:rPr>
            <w:i/>
            <w:iCs/>
            <w:lang w:val="en-US"/>
          </w:rPr>
          <w:delText>beamWithHinges</w:delText>
        </w:r>
        <w:r w:rsidDel="00013BDF">
          <w:rPr>
            <w:lang w:val="en-US"/>
          </w:rPr>
          <w:delText xml:space="preserve"> elements are used, respectively</w:delText>
        </w:r>
      </w:del>
      <w:ins w:id="411" w:author="Shivang Shekhar" w:date="2022-03-14T10:26:00Z">
        <w:r>
          <w:rPr>
            <w:lang w:val="en-US"/>
          </w:rPr>
          <w:t xml:space="preserve"> </w:t>
        </w:r>
      </w:ins>
      <w:ins w:id="412" w:author="Shivang Shekhar" w:date="2022-03-14T12:01:00Z">
        <w:r>
          <w:rPr>
            <w:lang w:val="en-US"/>
          </w:rPr>
          <w:t xml:space="preserve">element </w:t>
        </w:r>
      </w:ins>
      <w:ins w:id="413" w:author="Shivang Shekhar" w:date="2022-03-14T10:26:00Z">
        <w:r>
          <w:rPr>
            <w:lang w:val="en-US"/>
          </w:rPr>
          <w:t xml:space="preserve">that </w:t>
        </w:r>
      </w:ins>
      <w:ins w:id="414" w:author="Shivang Shekhar" w:date="2022-03-14T10:27:00Z">
        <w:r w:rsidRPr="00DC534E">
          <w:t>considers the spread of plasticity along the length of the element</w:t>
        </w:r>
        <w:r>
          <w:t>.</w:t>
        </w:r>
      </w:ins>
      <w:ins w:id="415" w:author="Shivang Shekhar" w:date="2022-03-14T10:36:00Z">
        <w:r>
          <w:t xml:space="preserve"> </w:t>
        </w:r>
      </w:ins>
      <w:ins w:id="416" w:author="Shivang Shekhar" w:date="2022-03-14T10:27:00Z">
        <w:r w:rsidRPr="00DC534E">
          <w:t xml:space="preserve">The column section is </w:t>
        </w:r>
        <w:proofErr w:type="spellStart"/>
        <w:r w:rsidRPr="00DC534E">
          <w:t>modeled</w:t>
        </w:r>
        <w:proofErr w:type="spellEnd"/>
        <w:r w:rsidRPr="00DC534E">
          <w:t xml:space="preserve"> using a </w:t>
        </w:r>
        <w:proofErr w:type="spellStart"/>
        <w:r w:rsidRPr="00DC534E">
          <w:t>fiber</w:t>
        </w:r>
        <w:proofErr w:type="spellEnd"/>
        <w:r w:rsidRPr="00DC534E">
          <w:t xml:space="preserve"> section </w:t>
        </w:r>
      </w:ins>
      <w:ins w:id="417" w:author="Shivang Shekhar" w:date="2022-03-14T10:33:00Z">
        <w:r>
          <w:t xml:space="preserve">that includes </w:t>
        </w:r>
      </w:ins>
      <w:ins w:id="418" w:author="Shivang Shekhar" w:date="2022-03-14T10:34:00Z">
        <w:r>
          <w:t xml:space="preserve">cover and core </w:t>
        </w:r>
      </w:ins>
      <w:ins w:id="419" w:author="Shivang Shekhar" w:date="2022-03-14T10:27:00Z">
        <w:r w:rsidRPr="00DC534E">
          <w:t xml:space="preserve">concrete patches and </w:t>
        </w:r>
        <w:r>
          <w:t xml:space="preserve">layers of reinforcement </w:t>
        </w:r>
      </w:ins>
      <w:ins w:id="420" w:author="Shivang Shekhar" w:date="2022-03-14T10:29:00Z">
        <w:r>
          <w:t>(</w:t>
        </w:r>
      </w:ins>
      <w:ins w:id="421" w:author="Shivang Shekhar" w:date="2022-03-14T16:20:00Z">
        <w:r>
          <w:rPr>
            <w:lang w:val="en-US"/>
          </w:rPr>
          <w:fldChar w:fldCharType="begin"/>
        </w:r>
        <w:r>
          <w:rPr>
            <w:lang w:val="en-US"/>
          </w:rPr>
          <w:instrText xml:space="preserve"> REF _Ref98167200 \h </w:instrText>
        </w:r>
      </w:ins>
      <w:r>
        <w:rPr>
          <w:lang w:val="en-US"/>
        </w:rPr>
      </w:r>
      <w:ins w:id="422" w:author="Shivang Shekhar" w:date="2022-03-14T16:20:00Z">
        <w:r>
          <w:rPr>
            <w:lang w:val="en-US"/>
          </w:rPr>
          <w:fldChar w:fldCharType="separate"/>
        </w:r>
      </w:ins>
      <w:r w:rsidRPr="00A317DC">
        <w:rPr>
          <w:rFonts w:cs="Times New Roman"/>
        </w:rPr>
        <w:t xml:space="preserve">Figure </w:t>
      </w:r>
      <w:r>
        <w:rPr>
          <w:rFonts w:cs="Times New Roman"/>
          <w:noProof/>
        </w:rPr>
        <w:t>4</w:t>
      </w:r>
      <w:ins w:id="423" w:author="Shivang Shekhar" w:date="2022-03-14T16:20:00Z">
        <w:r>
          <w:rPr>
            <w:lang w:val="en-US"/>
          </w:rPr>
          <w:fldChar w:fldCharType="end"/>
        </w:r>
      </w:ins>
      <w:ins w:id="424" w:author="Shivang Shekhar" w:date="2022-03-14T10:27:00Z">
        <w:r w:rsidRPr="00DC534E">
          <w:t xml:space="preserve">). Both unconfined cover concrete and confined core concrete are </w:t>
        </w:r>
        <w:proofErr w:type="spellStart"/>
        <w:r w:rsidRPr="00DC534E">
          <w:t>modeled</w:t>
        </w:r>
        <w:proofErr w:type="spellEnd"/>
        <w:r w:rsidRPr="00DC534E">
          <w:t xml:space="preserve"> using </w:t>
        </w:r>
        <w:r w:rsidRPr="00DC534E">
          <w:rPr>
            <w:i/>
          </w:rPr>
          <w:t>Concrete0</w:t>
        </w:r>
      </w:ins>
      <w:ins w:id="425" w:author="Shivang Shekhar" w:date="2022-03-14T10:28:00Z">
        <w:r>
          <w:rPr>
            <w:i/>
          </w:rPr>
          <w:t>2</w:t>
        </w:r>
      </w:ins>
      <w:ins w:id="426" w:author="Shivang Shekhar" w:date="2022-03-14T10:27:00Z">
        <w:r w:rsidRPr="00DC534E">
          <w:t xml:space="preserve"> material, and confined concrete parameters are calculated based on </w:t>
        </w:r>
      </w:ins>
      <w:proofErr w:type="spellStart"/>
      <w:ins w:id="427" w:author="Shivang Shekhar" w:date="2022-03-14T10:34:00Z">
        <w:r w:rsidRPr="007D1382">
          <w:t>Mander</w:t>
        </w:r>
        <w:proofErr w:type="spellEnd"/>
        <w:r w:rsidRPr="007D1382">
          <w:t xml:space="preserve"> et al. (1988)</w:t>
        </w:r>
        <w:r>
          <w:t xml:space="preserve"> [</w:t>
        </w:r>
        <w:r w:rsidRPr="007D1382">
          <w:rPr>
            <w:color w:val="7030A0"/>
            <w:rPrChange w:id="428" w:author="Shivang Shekhar" w:date="2022-03-14T10:34:00Z">
              <w:rPr/>
            </w:rPrChange>
          </w:rPr>
          <w:t>CITE</w:t>
        </w:r>
        <w:r>
          <w:t>]</w:t>
        </w:r>
      </w:ins>
      <w:ins w:id="429" w:author="Shivang Shekhar" w:date="2022-03-14T10:27:00Z">
        <w:r w:rsidRPr="00DC534E">
          <w:t xml:space="preserve">. Steel reinforcements are </w:t>
        </w:r>
      </w:ins>
      <w:r w:rsidRPr="00DC534E">
        <w:t>modelled</w:t>
      </w:r>
      <w:ins w:id="430" w:author="Shivang Shekhar" w:date="2022-03-14T10:27:00Z">
        <w:r w:rsidRPr="00DC534E">
          <w:t xml:space="preserve"> using the </w:t>
        </w:r>
        <w:proofErr w:type="spellStart"/>
        <w:r w:rsidRPr="00DC534E">
          <w:rPr>
            <w:i/>
          </w:rPr>
          <w:t>uniaxialMaterial</w:t>
        </w:r>
        <w:proofErr w:type="spellEnd"/>
        <w:r w:rsidRPr="00DC534E">
          <w:rPr>
            <w:i/>
          </w:rPr>
          <w:t xml:space="preserve"> Hysteretic </w:t>
        </w:r>
        <w:r w:rsidRPr="00DC534E">
          <w:t xml:space="preserve">material capable of capturing pinching of force and deformation, damage due to ductility and energy, and degraded unloading stiffness based on ductility. The pinching, strength, and stiffness degradation parameters for case-study </w:t>
        </w:r>
      </w:ins>
      <w:ins w:id="431" w:author="Shivang Shekhar" w:date="2022-03-14T10:28:00Z">
        <w:r>
          <w:t xml:space="preserve">frame </w:t>
        </w:r>
      </w:ins>
      <w:ins w:id="432" w:author="Shivang Shekhar" w:date="2022-03-14T10:27:00Z">
        <w:r w:rsidRPr="00DC534E">
          <w:t xml:space="preserve">columns are calibrated based </w:t>
        </w:r>
        <w:r>
          <w:t>on experimental result</w:t>
        </w:r>
      </w:ins>
      <w:ins w:id="433" w:author="Shivang Shekhar" w:date="2022-03-14T10:35:00Z">
        <w:r>
          <w:t xml:space="preserve"> </w:t>
        </w:r>
      </w:ins>
      <w:ins w:id="434" w:author="Shivang Shekhar" w:date="2022-03-14T10:49:00Z">
        <w:r>
          <w:t xml:space="preserve">of </w:t>
        </w:r>
      </w:ins>
      <w:proofErr w:type="spellStart"/>
      <w:ins w:id="435" w:author="Shivang Shekhar" w:date="2022-03-14T12:02:00Z">
        <w:r>
          <w:t>Aycardi</w:t>
        </w:r>
      </w:ins>
      <w:proofErr w:type="spellEnd"/>
      <w:ins w:id="436" w:author="Shivang Shekhar" w:date="2022-03-14T10:49:00Z">
        <w:r>
          <w:t xml:space="preserve"> et al. [</w:t>
        </w:r>
        <w:r w:rsidRPr="00515FE3">
          <w:rPr>
            <w:color w:val="7030A0"/>
          </w:rPr>
          <w:t>CITE</w:t>
        </w:r>
        <w:r>
          <w:t xml:space="preserve">] </w:t>
        </w:r>
      </w:ins>
      <w:ins w:id="437" w:author="Shivang Shekhar" w:date="2022-03-14T10:50:00Z">
        <w:r>
          <w:t>and</w:t>
        </w:r>
      </w:ins>
      <w:ins w:id="438" w:author="Shivang Shekhar" w:date="2022-03-14T10:35:00Z">
        <w:r>
          <w:t xml:space="preserve"> mentioned in</w:t>
        </w:r>
      </w:ins>
      <w:ins w:id="439" w:author="Shivang Shekhar" w:date="2022-03-14T10:27:00Z">
        <w:r>
          <w:t xml:space="preserve"> </w:t>
        </w:r>
      </w:ins>
      <w:ins w:id="440" w:author="Shivang Shekhar" w:date="2022-03-14T10:29:00Z">
        <w:r>
          <w:t xml:space="preserve">Freddi et al. </w:t>
        </w:r>
      </w:ins>
      <w:ins w:id="441" w:author="Shivang Shekhar" w:date="2022-03-14T10:35:00Z">
        <w:r>
          <w:t>[</w:t>
        </w:r>
        <w:r w:rsidRPr="00515FE3">
          <w:rPr>
            <w:color w:val="7030A0"/>
          </w:rPr>
          <w:t xml:space="preserve">CITE </w:t>
        </w:r>
      </w:ins>
      <w:ins w:id="442" w:author="Shivang Shekhar" w:date="2022-03-14T10:29:00Z">
        <w:r>
          <w:t>2013</w:t>
        </w:r>
      </w:ins>
      <w:ins w:id="443" w:author="Shivang Shekhar" w:date="2022-03-14T10:27:00Z">
        <w:r>
          <w:t>]</w:t>
        </w:r>
        <w:r w:rsidRPr="00DC534E">
          <w:t>.</w:t>
        </w:r>
      </w:ins>
      <w:ins w:id="444" w:author="Shivang Shekhar" w:date="2022-03-14T12:02:00Z">
        <w:r>
          <w:t xml:space="preserve"> Beams are </w:t>
        </w:r>
        <w:proofErr w:type="spellStart"/>
        <w:r>
          <w:t>modeled</w:t>
        </w:r>
        <w:proofErr w:type="spellEnd"/>
        <w:r>
          <w:t xml:space="preserve"> using </w:t>
        </w:r>
        <w:proofErr w:type="spellStart"/>
        <w:r>
          <w:rPr>
            <w:i/>
            <w:iCs/>
            <w:lang w:val="en-US"/>
          </w:rPr>
          <w:t>beamWithHinges</w:t>
        </w:r>
        <w:proofErr w:type="spellEnd"/>
        <w:r>
          <w:rPr>
            <w:i/>
            <w:iCs/>
            <w:lang w:val="en-US"/>
          </w:rPr>
          <w:t xml:space="preserve"> </w:t>
        </w:r>
      </w:ins>
      <w:ins w:id="445" w:author="Shivang Shekhar" w:date="2022-03-14T12:04:00Z">
        <w:r w:rsidRPr="0055567B">
          <w:rPr>
            <w:iCs/>
            <w:lang w:val="en-US"/>
            <w:rPrChange w:id="446" w:author="Shivang Shekhar" w:date="2022-03-14T12:05:00Z">
              <w:rPr>
                <w:i/>
                <w:iCs/>
                <w:lang w:val="en-US"/>
              </w:rPr>
            </w:rPrChange>
          </w:rPr>
          <w:t>element</w:t>
        </w:r>
        <w:r>
          <w:rPr>
            <w:i/>
            <w:iCs/>
            <w:lang w:val="en-US"/>
          </w:rPr>
          <w:t xml:space="preserve"> </w:t>
        </w:r>
      </w:ins>
      <w:ins w:id="447" w:author="Shivang Shekhar" w:date="2022-03-14T12:02:00Z">
        <w:r>
          <w:rPr>
            <w:iCs/>
            <w:lang w:val="en-US"/>
          </w:rPr>
          <w:t xml:space="preserve">that </w:t>
        </w:r>
      </w:ins>
      <w:ins w:id="448" w:author="Shivang Shekhar" w:date="2022-03-14T12:03:00Z">
        <w:r w:rsidRPr="00EA1A8B">
          <w:rPr>
            <w:lang w:val="en-US"/>
          </w:rPr>
          <w:t>consists of a central elastic element and two plastic hinge regions at the elements ends defined by fiber sections</w:t>
        </w:r>
      </w:ins>
      <w:ins w:id="449" w:author="Shivang Shekhar" w:date="2022-03-14T12:05:00Z">
        <w:r>
          <w:rPr>
            <w:lang w:val="en-US"/>
          </w:rPr>
          <w:t xml:space="preserve">. The plastic hinge </w:t>
        </w:r>
      </w:ins>
      <w:ins w:id="450" w:author="Shivang Shekhar" w:date="2022-03-14T12:08:00Z">
        <w:r>
          <w:rPr>
            <w:lang w:val="en-US"/>
          </w:rPr>
          <w:t xml:space="preserve">of beams </w:t>
        </w:r>
      </w:ins>
      <w:r w:rsidRPr="00EA1A8B">
        <w:rPr>
          <w:lang w:val="en-US"/>
        </w:rPr>
        <w:t>is</w:t>
      </w:r>
      <w:ins w:id="451" w:author="Shivang Shekhar" w:date="2022-03-14T12:05:00Z">
        <w:r w:rsidRPr="00EA1A8B">
          <w:rPr>
            <w:lang w:val="en-US"/>
          </w:rPr>
          <w:t xml:space="preserve"> evaluated based on </w:t>
        </w:r>
      </w:ins>
      <w:ins w:id="452" w:author="Shivang Shekhar" w:date="2022-03-14T12:09:00Z">
        <w:r>
          <w:rPr>
            <w:lang w:val="en-US"/>
          </w:rPr>
          <w:t xml:space="preserve">model proposed by </w:t>
        </w:r>
      </w:ins>
      <w:proofErr w:type="spellStart"/>
      <w:ins w:id="453" w:author="Shivang Shekhar" w:date="2022-03-14T12:05:00Z">
        <w:r w:rsidRPr="00EA1A8B">
          <w:rPr>
            <w:lang w:val="en-US"/>
          </w:rPr>
          <w:t>Panagiotakos</w:t>
        </w:r>
        <w:proofErr w:type="spellEnd"/>
        <w:r w:rsidRPr="00EA1A8B">
          <w:rPr>
            <w:lang w:val="en-US"/>
          </w:rPr>
          <w:t xml:space="preserve"> and </w:t>
        </w:r>
        <w:proofErr w:type="spellStart"/>
        <w:r w:rsidRPr="00EA1A8B">
          <w:rPr>
            <w:lang w:val="en-US"/>
          </w:rPr>
          <w:t>Fardis</w:t>
        </w:r>
        <w:proofErr w:type="spellEnd"/>
        <w:r>
          <w:rPr>
            <w:lang w:val="en-US"/>
          </w:rPr>
          <w:t xml:space="preserve"> [</w:t>
        </w:r>
      </w:ins>
      <w:ins w:id="454" w:author="Shivang Shekhar" w:date="2022-03-14T12:06:00Z">
        <w:r w:rsidRPr="00515FE3">
          <w:rPr>
            <w:color w:val="7030A0"/>
            <w:lang w:val="en-US"/>
          </w:rPr>
          <w:t>CITE</w:t>
        </w:r>
      </w:ins>
      <w:ins w:id="455" w:author="Shivang Shekhar" w:date="2022-03-14T12:05:00Z">
        <w:r>
          <w:rPr>
            <w:lang w:val="en-US"/>
          </w:rPr>
          <w:t>]</w:t>
        </w:r>
      </w:ins>
      <w:ins w:id="456" w:author="Shivang Shekhar" w:date="2022-03-14T12:08:00Z">
        <w:r>
          <w:rPr>
            <w:lang w:val="en-US"/>
          </w:rPr>
          <w:t xml:space="preserve">, </w:t>
        </w:r>
      </w:ins>
      <w:ins w:id="457" w:author="Shivang Shekhar" w:date="2022-03-14T12:06:00Z">
        <w:r>
          <w:rPr>
            <w:lang w:val="en-US"/>
          </w:rPr>
          <w:t xml:space="preserve">and fiber sections are defined </w:t>
        </w:r>
        <w:proofErr w:type="gramStart"/>
        <w:r>
          <w:rPr>
            <w:lang w:val="en-US"/>
          </w:rPr>
          <w:t>simil</w:t>
        </w:r>
      </w:ins>
      <w:ins w:id="458" w:author="Shivang Shekhar" w:date="2022-03-14T12:07:00Z">
        <w:r>
          <w:rPr>
            <w:lang w:val="en-US"/>
          </w:rPr>
          <w:t>ar to</w:t>
        </w:r>
        <w:proofErr w:type="gramEnd"/>
        <w:r>
          <w:rPr>
            <w:lang w:val="en-US"/>
          </w:rPr>
          <w:t xml:space="preserve"> the approach adopted in columns with </w:t>
        </w:r>
        <w:r w:rsidRPr="00DC534E">
          <w:rPr>
            <w:i/>
          </w:rPr>
          <w:t>Concrete0</w:t>
        </w:r>
        <w:r>
          <w:rPr>
            <w:i/>
          </w:rPr>
          <w:t>2</w:t>
        </w:r>
        <w:r w:rsidRPr="00DC534E">
          <w:t xml:space="preserve"> material</w:t>
        </w:r>
        <w:r>
          <w:t xml:space="preserve"> used to model core and cover concrete and </w:t>
        </w:r>
      </w:ins>
      <w:proofErr w:type="spellStart"/>
      <w:ins w:id="459" w:author="Shivang Shekhar" w:date="2022-03-14T12:08:00Z">
        <w:r w:rsidRPr="00DC534E">
          <w:rPr>
            <w:i/>
          </w:rPr>
          <w:t>uniaxialMaterial</w:t>
        </w:r>
        <w:proofErr w:type="spellEnd"/>
        <w:r w:rsidRPr="00DC534E">
          <w:rPr>
            <w:i/>
          </w:rPr>
          <w:t xml:space="preserve"> Hysteretic </w:t>
        </w:r>
        <w:r w:rsidRPr="00DC534E">
          <w:t>material</w:t>
        </w:r>
        <w:r>
          <w:t xml:space="preserve"> used to model steel reinforcement. </w:t>
        </w:r>
      </w:ins>
      <w:ins w:id="460" w:author="Shivang Shekhar" w:date="2022-03-14T12:10:00Z">
        <w:r w:rsidRPr="00EA1A8B">
          <w:rPr>
            <w:lang w:val="en-US"/>
          </w:rPr>
          <w:t>The slab is modeled using unconfined concrete material model with an effective width equal to four times the beam's width, as recommended in the ACI 318-89 [</w:t>
        </w:r>
        <w:r w:rsidRPr="00515FE3">
          <w:rPr>
            <w:color w:val="7030A0"/>
            <w:lang w:val="en-US"/>
          </w:rPr>
          <w:t>CITE</w:t>
        </w:r>
        <w:r w:rsidRPr="00EA1A8B">
          <w:rPr>
            <w:lang w:val="en-US"/>
          </w:rPr>
          <w:t>]. The rigid-floor diaphragm is modeled by assigning high axial stiffness to the beams. Gravity loads are distributed on the beams while masses are concentrated at the beam-column intersections.</w:t>
        </w:r>
      </w:ins>
      <w:del w:id="461" w:author="Shivang Shekhar" w:date="2022-03-14T10:26:00Z">
        <w:r w:rsidDel="00013BDF">
          <w:rPr>
            <w:lang w:val="en-US"/>
          </w:rPr>
          <w:delText xml:space="preserve">. </w:delText>
        </w:r>
      </w:del>
    </w:p>
    <w:p w14:paraId="6F3C5D26" w14:textId="77777777" w:rsidR="00373ECA" w:rsidRPr="001F0381" w:rsidRDefault="00373ECA" w:rsidP="00373ECA">
      <w:pPr>
        <w:rPr>
          <w:ins w:id="462" w:author="Shivang Shekhar" w:date="2022-03-14T10:26:00Z"/>
          <w:lang w:val="en-US"/>
        </w:rPr>
      </w:pPr>
      <w:r w:rsidRPr="00B15003">
        <w:rPr>
          <w:noProof/>
        </w:rPr>
        <w:drawing>
          <wp:inline distT="0" distB="0" distL="0" distR="0" wp14:anchorId="6338BD2C" wp14:editId="12BE36DA">
            <wp:extent cx="5943600" cy="2697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hqprint">
                      <a:extLst>
                        <a:ext uri="{28A0092B-C50C-407E-A947-70E740481C1C}">
                          <a14:useLocalDpi xmlns:a14="http://schemas.microsoft.com/office/drawing/2010/main" val="0"/>
                        </a:ext>
                      </a:extLst>
                    </a:blip>
                    <a:srcRect/>
                    <a:stretch>
                      <a:fillRect/>
                    </a:stretch>
                  </pic:blipFill>
                  <pic:spPr bwMode="auto">
                    <a:xfrm>
                      <a:off x="0" y="0"/>
                      <a:ext cx="5943600" cy="2697480"/>
                    </a:xfrm>
                    <a:prstGeom prst="rect">
                      <a:avLst/>
                    </a:prstGeom>
                    <a:noFill/>
                    <a:ln>
                      <a:noFill/>
                    </a:ln>
                  </pic:spPr>
                </pic:pic>
              </a:graphicData>
            </a:graphic>
          </wp:inline>
        </w:drawing>
      </w:r>
    </w:p>
    <w:p w14:paraId="79CE5B02" w14:textId="77777777" w:rsidR="00373ECA" w:rsidRDefault="00373ECA" w:rsidP="00373ECA">
      <w:pPr>
        <w:pStyle w:val="BodyNoindent"/>
        <w:rPr>
          <w:lang w:val="en-US"/>
        </w:rPr>
      </w:pPr>
      <w:del w:id="463" w:author="Shivang Shekhar" w:date="2022-03-14T12:11:00Z">
        <w:r w:rsidDel="0055567B">
          <w:rPr>
            <w:lang w:val="en-US"/>
          </w:rPr>
          <w:delText xml:space="preserve">The center part of the </w:delText>
        </w:r>
        <w:r w:rsidDel="0055567B">
          <w:rPr>
            <w:i/>
            <w:iCs/>
            <w:lang w:val="en-US"/>
          </w:rPr>
          <w:delText xml:space="preserve">beamWithHinges </w:delText>
        </w:r>
        <w:r w:rsidRPr="00EB64CA" w:rsidDel="0055567B">
          <w:rPr>
            <w:lang w:val="en-US"/>
          </w:rPr>
          <w:delText>consist</w:delText>
        </w:r>
        <w:r w:rsidDel="0055567B">
          <w:rPr>
            <w:lang w:val="en-US"/>
          </w:rPr>
          <w:delText xml:space="preserve">s of an elastic element, while for the two plastic hinge regions at the element end and the full length </w:delText>
        </w:r>
        <w:r w:rsidDel="0055567B">
          <w:rPr>
            <w:i/>
            <w:iCs/>
            <w:lang w:val="en-US"/>
          </w:rPr>
          <w:delText xml:space="preserve">nonLinearBeamColumn </w:delText>
        </w:r>
        <w:r w:rsidDel="0055567B">
          <w:rPr>
            <w:lang w:val="en-US"/>
          </w:rPr>
          <w:delText xml:space="preserve">element fiber section is adopted </w:delText>
        </w:r>
        <w:r w:rsidDel="0055567B">
          <w:rPr>
            <w:lang w:val="en-US"/>
          </w:rPr>
          <w:fldChar w:fldCharType="begin"/>
        </w:r>
        <w:r w:rsidDel="0055567B">
          <w:rPr>
            <w:lang w:val="en-US"/>
          </w:rPr>
          <w:delInstrText xml:space="preserve"> ADDIN ZOTERO_ITEM CSL_CITATION {"citationID":"SLx9Itqk","properties":{"formattedCitation":"[41]","plainCitation":"[41]","noteIndex":0},"citationItems":[{"id":715,"uris":["http://zotero.org/users/8563380/items/T68ZTAPJ"],"uri":["http://zotero.org/users/8563380/items/T68ZTAPJ"],"itemData":{"id":715,"type":"article-journal","container-title":"Journal of Structural Engineering","DOI":"10.1061/(ASCE)0733-9445(2006)132:2(244)","ISSN":"0733-9445, 1943-541X","issue":"2","journalAbbreviation":"J. Struct. Eng.","language":"en","page":"244-252","source":"DOI.org (Crossref)","title":"Plastic Hinge Integration Methods for Force-Based Beam–Column Elements","volume":"132","author":[{"family":"Scott","given":"Michael H."},{"family":"Fenves","given":"Gregory L."}],"issued":{"date-parts":[["2006",2]]}}}],"schema":"https://github.com/citation-style-language/schema/raw/master/csl-citation.json"} </w:delInstrText>
        </w:r>
        <w:r w:rsidDel="0055567B">
          <w:rPr>
            <w:lang w:val="en-US"/>
          </w:rPr>
          <w:fldChar w:fldCharType="separate"/>
        </w:r>
        <w:r w:rsidRPr="00F00811" w:rsidDel="0055567B">
          <w:rPr>
            <w:rFonts w:cs="Times New Roman"/>
          </w:rPr>
          <w:delText>[41]</w:delText>
        </w:r>
        <w:r w:rsidDel="0055567B">
          <w:rPr>
            <w:lang w:val="en-US"/>
          </w:rPr>
          <w:fldChar w:fldCharType="end"/>
        </w:r>
        <w:r w:rsidDel="0055567B">
          <w:rPr>
            <w:lang w:val="en-US"/>
          </w:rPr>
          <w:delText xml:space="preserve">. The </w:delText>
        </w:r>
        <w:r w:rsidRPr="003E50B1" w:rsidDel="0055567B">
          <w:rPr>
            <w:b/>
            <w:bCs/>
            <w:lang w:val="en-US"/>
          </w:rPr>
          <w:delText>fiber section</w:delText>
        </w:r>
        <w:r w:rsidDel="0055567B">
          <w:rPr>
            <w:lang w:val="en-US"/>
          </w:rPr>
          <w:delText xml:space="preserve"> consists of unconfined and confined concrete definition (cover and core concrete respectively) defined with non-linear degrading </w:delText>
        </w:r>
        <w:r w:rsidRPr="00FD6912" w:rsidDel="0055567B">
          <w:rPr>
            <w:i/>
            <w:iCs/>
            <w:lang w:val="en-US"/>
          </w:rPr>
          <w:delText>Concrete0</w:delText>
        </w:r>
        <w:r w:rsidDel="0055567B">
          <w:rPr>
            <w:i/>
            <w:iCs/>
            <w:lang w:val="en-US"/>
          </w:rPr>
          <w:delText>2</w:delText>
        </w:r>
        <w:r w:rsidDel="0055567B">
          <w:rPr>
            <w:lang w:val="en-US"/>
          </w:rPr>
          <w:delText xml:space="preserve"> material model and the longitudinal reinforcement is defined as layers using the </w:delText>
        </w:r>
        <w:r w:rsidRPr="005157B9" w:rsidDel="0055567B">
          <w:rPr>
            <w:i/>
            <w:iCs/>
            <w:lang w:val="en-US"/>
          </w:rPr>
          <w:delText>Hysteretic</w:delText>
        </w:r>
        <w:r w:rsidDel="0055567B">
          <w:rPr>
            <w:lang w:val="en-US"/>
          </w:rPr>
          <w:delText xml:space="preserve"> </w:delText>
        </w:r>
        <w:r w:rsidRPr="003E50B1" w:rsidDel="0055567B">
          <w:rPr>
            <w:b/>
            <w:bCs/>
            <w:lang w:val="en-US"/>
          </w:rPr>
          <w:delText>material</w:delText>
        </w:r>
        <w:r w:rsidDel="0055567B">
          <w:rPr>
            <w:lang w:val="en-US"/>
          </w:rPr>
          <w:delText xml:space="preserve"> model. The confinement factor is considered for the core concrete using the model given by </w:delText>
        </w:r>
        <w:r w:rsidDel="0055567B">
          <w:delText xml:space="preserve">Mander et al. (1988) </w:delText>
        </w:r>
        <w:r w:rsidDel="0055567B">
          <w:fldChar w:fldCharType="begin"/>
        </w:r>
        <w:r w:rsidDel="0055567B">
          <w:delInstrText xml:space="preserve"> ADDIN ZOTERO_ITEM CSL_CITATION {"citationID":"0Q9WoAjk","properties":{"formattedCitation":"[42]","plainCitation":"[42]","noteIndex":0},"citationItems":[{"id":196,"uris":["http://zotero.org/users/8563380/items/LASLPIUB"],"uri":["http://zotero.org/users/8563380/items/LASLPIUB"],"itemData":{"id":196,"type":"article-journal","abstract":"A stress-strain model is developed for concrete subjected to uniaxial compressive loading and confined by transverse reinforcement. The concrete section may contain any general type of confining steel: either spiral or circular hoops; or rectangular hoops with or without supplementary cross ties. These cross ties can have either equal or unequal confining stresses along each of the transverse axes. A single equation is used for the stress-strain equation. The model allows for cyclic loading and includes the effect of strain rate. The influence of various types of confinement is taken into account by defining an effective lateral confining stress, which is dependent on the configuration of the transverse and longitudinal reinforcement. An energy balance approach is used to predict the longitudinal compressive strain in the concrete corresponding to first fracture of the transverse reinforcement by equating the strain energy capacity of the transverse reinforcement to the strain energy stored in the concrete as a result of the confinement.","container-title":"Journal of Structural Engineering","DOI":"10.1061/(ASCE)0733-9445(1988)114:8(1804)","ISSN":"0733-9445, 1943-541X","issue":"8","journalAbbreviation":"J. Struct. Eng.","language":"en","page":"1804-1826","source":"DOI.org (Crossref)","title":"Theoretical Stress‐Strain Model for Confined Concrete","volume":"114","author":[{"family":"Mander","given":"J. B."},{"family":"Priestley","given":"M. J. N."},{"family":"Park","given":"R."}],"issued":{"date-parts":[["1988",9]]}}}],"schema":"https://github.com/citation-style-language/schema/raw/master/csl-citation.json"} </w:delInstrText>
        </w:r>
        <w:r w:rsidDel="0055567B">
          <w:fldChar w:fldCharType="separate"/>
        </w:r>
        <w:r w:rsidRPr="00F00811" w:rsidDel="0055567B">
          <w:rPr>
            <w:rFonts w:cs="Times New Roman"/>
          </w:rPr>
          <w:delText>[42]</w:delText>
        </w:r>
        <w:r w:rsidDel="0055567B">
          <w:fldChar w:fldCharType="end"/>
        </w:r>
        <w:r w:rsidDel="0055567B">
          <w:delText xml:space="preserve"> to consider the enhancement of core concrete strength. For obtaining analytical results that closely represent the experimental results the damage and pinching parameters, and unloading stiffness are calibrated manually which is discussed in the next section. </w:delText>
        </w:r>
        <w:r w:rsidRPr="00F03D88" w:rsidDel="0055567B">
          <w:rPr>
            <w:rFonts w:ascii="STIXTwoText" w:eastAsia="Times New Roman" w:hAnsi="STIXTwoText" w:cs="Times New Roman"/>
            <w:i/>
            <w:iCs/>
            <w:strike/>
            <w:color w:val="000000"/>
            <w:szCs w:val="20"/>
          </w:rPr>
          <w:delText>The slab is modelled using unconfined concrete material model with an effective width equal to four times the beam’s width, as recommended in the ACI 318-89</w:delText>
        </w:r>
        <w:r w:rsidRPr="00A563CB" w:rsidDel="0055567B">
          <w:rPr>
            <w:rFonts w:ascii="STIXTwoText" w:eastAsia="Times New Roman" w:hAnsi="STIXTwoText" w:cs="Times New Roman"/>
            <w:i/>
            <w:iCs/>
            <w:color w:val="000000"/>
            <w:szCs w:val="20"/>
          </w:rPr>
          <w:delText>.</w:delText>
        </w:r>
        <w:r w:rsidRPr="00A563CB" w:rsidDel="0055567B">
          <w:rPr>
            <w:rFonts w:ascii="STIXTwoText" w:eastAsia="Times New Roman" w:hAnsi="STIXTwoText" w:cs="Times New Roman"/>
            <w:i/>
            <w:iCs/>
            <w:color w:val="2562AB"/>
            <w:sz w:val="16"/>
            <w:szCs w:val="16"/>
          </w:rPr>
          <w:delText xml:space="preserve"> </w:delText>
        </w:r>
        <w:r w:rsidRPr="00A563CB" w:rsidDel="0055567B">
          <w:rPr>
            <w:rFonts w:ascii="STIXTwoText" w:eastAsia="Times New Roman" w:hAnsi="STIXTwoText" w:cs="Times New Roman"/>
            <w:i/>
            <w:iCs/>
            <w:color w:val="000000"/>
            <w:szCs w:val="20"/>
          </w:rPr>
          <w:delText xml:space="preserve">The rigid-floor diaphragm is modelled by assigning high axial stiffness to the beams. </w:delText>
        </w:r>
        <w:r w:rsidRPr="00F03D88" w:rsidDel="0055567B">
          <w:rPr>
            <w:rFonts w:ascii="STIXTwoText" w:eastAsia="Times New Roman" w:hAnsi="STIXTwoText" w:cs="Times New Roman"/>
            <w:color w:val="000000"/>
            <w:szCs w:val="20"/>
          </w:rPr>
          <w:delText>Gravity loads are assigned as uniformly distributed loads on the beams and the masses are assigned as concentrated at the beam–column junction.</w:delText>
        </w:r>
        <w:r w:rsidDel="0055567B">
          <w:rPr>
            <w:lang w:val="en-US"/>
          </w:rPr>
          <w:delText xml:space="preserve">     </w:delText>
        </w:r>
      </w:del>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9360"/>
      </w:tblGrid>
      <w:tr w:rsidR="00373ECA" w:rsidRPr="00A339F7" w14:paraId="4ACEFC35" w14:textId="77777777" w:rsidTr="00A9478E">
        <w:trPr>
          <w:trHeight w:val="3544"/>
        </w:trPr>
        <w:tc>
          <w:tcPr>
            <w:tcW w:w="9360" w:type="dxa"/>
          </w:tcPr>
          <w:p w14:paraId="7C86649E" w14:textId="77777777" w:rsidR="00373ECA" w:rsidRPr="00A339F7" w:rsidRDefault="00373ECA" w:rsidP="00A9478E">
            <w:pPr>
              <w:keepNext/>
              <w:jc w:val="center"/>
            </w:pPr>
            <w:ins w:id="464" w:author="Shivang Shekhar" w:date="2022-03-14T09:29:00Z">
              <w:r>
                <w:rPr>
                  <w:noProof/>
                  <w:lang w:val="en-IN" w:eastAsia="en-IN"/>
                </w:rPr>
                <w:lastRenderedPageBreak/>
                <w:drawing>
                  <wp:inline distT="0" distB="0" distL="0" distR="0" wp14:anchorId="264AF1F5" wp14:editId="243116A7">
                    <wp:extent cx="5943600" cy="2473960"/>
                    <wp:effectExtent l="0" t="0" r="0" b="0"/>
                    <wp:docPr id="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3"/>
                            <a:stretch>
                              <a:fillRect/>
                            </a:stretch>
                          </pic:blipFill>
                          <pic:spPr>
                            <a:xfrm>
                              <a:off x="0" y="0"/>
                              <a:ext cx="5943600" cy="2473960"/>
                            </a:xfrm>
                            <a:prstGeom prst="rect">
                              <a:avLst/>
                            </a:prstGeom>
                          </pic:spPr>
                        </pic:pic>
                      </a:graphicData>
                    </a:graphic>
                  </wp:inline>
                </w:drawing>
              </w:r>
            </w:ins>
          </w:p>
        </w:tc>
      </w:tr>
      <w:tr w:rsidR="00373ECA" w:rsidRPr="00A339F7" w14:paraId="16A69889" w14:textId="77777777" w:rsidTr="00A9478E">
        <w:trPr>
          <w:trHeight w:val="295"/>
        </w:trPr>
        <w:tc>
          <w:tcPr>
            <w:tcW w:w="9360" w:type="dxa"/>
          </w:tcPr>
          <w:p w14:paraId="01AE4C02" w14:textId="77777777" w:rsidR="00373ECA" w:rsidRPr="00A317DC" w:rsidRDefault="00373ECA" w:rsidP="00A9478E">
            <w:pPr>
              <w:pStyle w:val="Caption"/>
              <w:rPr>
                <w:rFonts w:ascii="Times New Roman" w:hAnsi="Times New Roman" w:cs="Times New Roman"/>
                <w:lang w:val="en-IN"/>
              </w:rPr>
            </w:pPr>
            <w:bookmarkStart w:id="465" w:name="_Ref98167200"/>
            <w:r w:rsidRPr="00A317DC">
              <w:rPr>
                <w:rFonts w:ascii="Times New Roman" w:hAnsi="Times New Roman" w:cs="Times New Roman"/>
                <w:sz w:val="20"/>
              </w:rPr>
              <w:t xml:space="preserve">Figure </w:t>
            </w:r>
            <w:r w:rsidRPr="00A317DC">
              <w:fldChar w:fldCharType="begin"/>
            </w:r>
            <w:r w:rsidRPr="00A317DC">
              <w:rPr>
                <w:rFonts w:ascii="Times New Roman" w:hAnsi="Times New Roman" w:cs="Times New Roman"/>
                <w:sz w:val="20"/>
              </w:rPr>
              <w:instrText xml:space="preserve"> SEQ Figure \* ARABIC </w:instrText>
            </w:r>
            <w:r w:rsidRPr="00A317DC">
              <w:fldChar w:fldCharType="separate"/>
            </w:r>
            <w:r>
              <w:rPr>
                <w:rFonts w:ascii="Times New Roman" w:hAnsi="Times New Roman" w:cs="Times New Roman"/>
                <w:noProof/>
                <w:sz w:val="20"/>
              </w:rPr>
              <w:t>4</w:t>
            </w:r>
            <w:r w:rsidRPr="00A317DC">
              <w:fldChar w:fldCharType="end"/>
            </w:r>
            <w:bookmarkEnd w:id="465"/>
            <w:r>
              <w:rPr>
                <w:rFonts w:ascii="Times New Roman" w:hAnsi="Times New Roman" w:cs="Times New Roman"/>
                <w:sz w:val="20"/>
                <w:lang w:val="en-IN"/>
              </w:rPr>
              <w:t xml:space="preserve">. </w:t>
            </w:r>
            <w:r w:rsidRPr="009E084F">
              <w:rPr>
                <w:rFonts w:ascii="Times New Roman" w:hAnsi="Times New Roman" w:cs="Times New Roman"/>
                <w:sz w:val="20"/>
                <w:lang w:val="en-IN"/>
              </w:rPr>
              <w:t xml:space="preserve">Overview of the numerical </w:t>
            </w:r>
            <w:proofErr w:type="spellStart"/>
            <w:r w:rsidRPr="009E084F">
              <w:rPr>
                <w:rFonts w:ascii="Times New Roman" w:hAnsi="Times New Roman" w:cs="Times New Roman"/>
                <w:sz w:val="20"/>
                <w:lang w:val="en-IN"/>
              </w:rPr>
              <w:t>modeling</w:t>
            </w:r>
            <w:proofErr w:type="spellEnd"/>
            <w:r w:rsidRPr="009E084F">
              <w:rPr>
                <w:rFonts w:ascii="Times New Roman" w:hAnsi="Times New Roman" w:cs="Times New Roman"/>
                <w:sz w:val="20"/>
                <w:lang w:val="en-IN"/>
              </w:rPr>
              <w:t xml:space="preserve"> strategy for case-study </w:t>
            </w:r>
            <w:commentRangeStart w:id="466"/>
            <w:r w:rsidRPr="009E084F">
              <w:rPr>
                <w:rFonts w:ascii="Times New Roman" w:hAnsi="Times New Roman" w:cs="Times New Roman"/>
                <w:sz w:val="20"/>
                <w:lang w:val="en-IN"/>
              </w:rPr>
              <w:t>frame</w:t>
            </w:r>
            <w:commentRangeEnd w:id="466"/>
            <w:r>
              <w:rPr>
                <w:rStyle w:val="CommentReference"/>
                <w:rFonts w:ascii="Times New Roman" w:eastAsia="Times New Roman" w:hAnsi="Times New Roman" w:cs="Times New Roman"/>
                <w:b w:val="0"/>
                <w:lang w:val="en-GB"/>
              </w:rPr>
              <w:commentReference w:id="466"/>
            </w:r>
            <w:r w:rsidRPr="009E084F">
              <w:rPr>
                <w:rFonts w:ascii="Times New Roman" w:hAnsi="Times New Roman" w:cs="Times New Roman"/>
                <w:sz w:val="20"/>
                <w:lang w:val="en-IN"/>
              </w:rPr>
              <w:t>.</w:t>
            </w:r>
          </w:p>
        </w:tc>
      </w:tr>
    </w:tbl>
    <w:p w14:paraId="10366EE8" w14:textId="77777777" w:rsidR="00373ECA" w:rsidRDefault="00373ECA" w:rsidP="00373ECA">
      <w:pPr>
        <w:pStyle w:val="BodyNoindent"/>
        <w:spacing w:before="240"/>
        <w:ind w:firstLine="1"/>
        <w:rPr>
          <w:ins w:id="467" w:author="Shivang Shekhar" w:date="2022-03-14T14:58:00Z"/>
        </w:rPr>
      </w:pPr>
      <w:r>
        <w:rPr>
          <w:rFonts w:cs="Shruti"/>
          <w:lang w:val="en-US"/>
        </w:rPr>
        <w:t xml:space="preserve">     </w:t>
      </w:r>
      <w:commentRangeStart w:id="468"/>
      <w:ins w:id="469" w:author="Shivang Shekhar" w:date="2022-03-14T12:11:00Z">
        <w:r w:rsidRPr="0055567B">
          <w:rPr>
            <w:rFonts w:cs="Shruti"/>
            <w:lang w:val="en-US"/>
          </w:rPr>
          <w:t>For</w:t>
        </w:r>
      </w:ins>
      <w:commentRangeEnd w:id="468"/>
      <w:r>
        <w:rPr>
          <w:rStyle w:val="CommentReference"/>
          <w:rFonts w:eastAsia="Times New Roman" w:cs="Times New Roman"/>
        </w:rPr>
        <w:commentReference w:id="468"/>
      </w:r>
      <w:ins w:id="470" w:author="Shivang Shekhar" w:date="2022-03-14T12:11:00Z">
        <w:r w:rsidRPr="0055567B">
          <w:rPr>
            <w:rFonts w:cs="Shruti"/>
            <w:lang w:val="en-US"/>
          </w:rPr>
          <w:t xml:space="preserve"> the deteriorated RC </w:t>
        </w:r>
      </w:ins>
      <w:ins w:id="471" w:author="Shivang Shekhar" w:date="2022-03-14T16:27:00Z">
        <w:r>
          <w:rPr>
            <w:rFonts w:cs="Shruti"/>
            <w:lang w:val="en-US"/>
          </w:rPr>
          <w:t>beams and columns</w:t>
        </w:r>
      </w:ins>
      <w:ins w:id="472" w:author="Shivang Shekhar" w:date="2022-03-14T12:11:00Z">
        <w:r w:rsidRPr="0055567B">
          <w:rPr>
            <w:rFonts w:cs="Shruti"/>
            <w:lang w:val="en-US"/>
          </w:rPr>
          <w:t xml:space="preserve">, the consequences of chloride-induced corrosion, such as area loss of steel and various secondary effects outlined previously in Section </w:t>
        </w:r>
      </w:ins>
      <w:ins w:id="473" w:author="Shivang Shekhar" w:date="2022-03-14T16:24:00Z">
        <w:r>
          <w:rPr>
            <w:rFonts w:cs="Shruti"/>
            <w:highlight w:val="yellow"/>
            <w:lang w:val="en-US"/>
          </w:rPr>
          <w:fldChar w:fldCharType="begin"/>
        </w:r>
        <w:r>
          <w:rPr>
            <w:rFonts w:cs="Shruti"/>
            <w:lang w:val="en-US"/>
          </w:rPr>
          <w:instrText xml:space="preserve"> REF _Ref98167502 \r \h </w:instrText>
        </w:r>
      </w:ins>
      <w:r>
        <w:rPr>
          <w:rFonts w:cs="Shruti"/>
          <w:highlight w:val="yellow"/>
          <w:lang w:val="en-US"/>
        </w:rPr>
      </w:r>
      <w:r>
        <w:rPr>
          <w:rFonts w:cs="Shruti"/>
          <w:highlight w:val="yellow"/>
          <w:lang w:val="en-US"/>
        </w:rPr>
        <w:fldChar w:fldCharType="separate"/>
      </w:r>
      <w:r>
        <w:rPr>
          <w:rFonts w:cs="Shruti"/>
          <w:lang w:val="en-US"/>
        </w:rPr>
        <w:t>3.2</w:t>
      </w:r>
      <w:ins w:id="474" w:author="Shivang Shekhar" w:date="2022-03-14T16:24:00Z">
        <w:r>
          <w:rPr>
            <w:rFonts w:cs="Shruti"/>
            <w:highlight w:val="yellow"/>
            <w:lang w:val="en-US"/>
          </w:rPr>
          <w:fldChar w:fldCharType="end"/>
        </w:r>
      </w:ins>
      <w:ins w:id="475" w:author="Shivang Shekhar" w:date="2022-03-14T12:11:00Z">
        <w:r w:rsidRPr="0055567B">
          <w:rPr>
            <w:rFonts w:cs="Shruti"/>
            <w:lang w:val="en-US"/>
          </w:rPr>
          <w:t xml:space="preserve">, are incorporated along with the associated uncertainties. </w:t>
        </w:r>
        <w:r w:rsidRPr="0055567B">
          <w:rPr>
            <w:rStyle w:val="CommentReference"/>
          </w:rPr>
          <w:annotationRef/>
        </w:r>
        <w:r w:rsidRPr="0055567B">
          <w:t xml:space="preserve">The effect of corrosion is assumed to be uniformly distributed around the perimeter </w:t>
        </w:r>
      </w:ins>
      <w:ins w:id="476" w:author="Shivang Shekhar" w:date="2022-03-14T13:11:00Z">
        <w:r>
          <w:t xml:space="preserve">of beams and columns. </w:t>
        </w:r>
      </w:ins>
      <w:ins w:id="477" w:author="Shivang Shekhar" w:date="2022-03-14T12:11:00Z">
        <w:r w:rsidRPr="0055567B">
          <w:rPr>
            <w:rFonts w:cs="Shruti"/>
            <w:lang w:val="en-US"/>
          </w:rPr>
          <w:t>The area loss of steel due to corrosion is modeled as a uniform reduction in rebar diameter along the circumference and includes the corrosion rate time-dependent uncertainty (</w:t>
        </w:r>
      </w:ins>
      <w:ins w:id="478" w:author="Shivang Shekhar" w:date="2022-03-14T16:24:00Z">
        <w:r w:rsidRPr="008467F5">
          <w:rPr>
            <w:rFonts w:cs="Shruti"/>
            <w:lang w:val="en-US"/>
          </w:rPr>
          <w:fldChar w:fldCharType="begin"/>
        </w:r>
        <w:r w:rsidRPr="00B66DB2">
          <w:rPr>
            <w:rFonts w:cs="Shruti"/>
            <w:lang w:val="en-US"/>
          </w:rPr>
          <w:instrText xml:space="preserve"> REF _Ref46678339 \h </w:instrText>
        </w:r>
      </w:ins>
      <w:r w:rsidRPr="00B66DB2">
        <w:rPr>
          <w:rFonts w:cs="Shruti"/>
          <w:lang w:val="en-US"/>
          <w:rPrChange w:id="479" w:author="Shivang Shekhar" w:date="2022-03-14T16:24:00Z">
            <w:rPr>
              <w:rFonts w:cs="Shruti"/>
              <w:b/>
              <w:lang w:val="en-US"/>
            </w:rPr>
          </w:rPrChange>
        </w:rPr>
        <w:instrText xml:space="preserve"> \* MERGEFORMAT </w:instrText>
      </w:r>
      <w:r w:rsidRPr="008467F5">
        <w:rPr>
          <w:rFonts w:cs="Shruti"/>
          <w:lang w:val="en-US"/>
        </w:rPr>
      </w:r>
      <w:r w:rsidRPr="008467F5">
        <w:rPr>
          <w:rFonts w:cs="Shruti"/>
          <w:lang w:val="en-US"/>
        </w:rPr>
        <w:fldChar w:fldCharType="separate"/>
      </w:r>
      <w:r w:rsidRPr="0087194E">
        <w:rPr>
          <w:rFonts w:cs="Shruti"/>
          <w:iCs/>
          <w:szCs w:val="18"/>
          <w:lang w:val="en-US"/>
        </w:rPr>
        <w:t xml:space="preserve">Table </w:t>
      </w:r>
      <w:r w:rsidRPr="0087194E">
        <w:rPr>
          <w:rFonts w:cs="Shruti"/>
          <w:iCs/>
          <w:noProof/>
          <w:szCs w:val="18"/>
          <w:lang w:val="en-US"/>
        </w:rPr>
        <w:t>1</w:t>
      </w:r>
      <w:ins w:id="480" w:author="Shivang Shekhar" w:date="2022-03-14T16:24:00Z">
        <w:r w:rsidRPr="008467F5">
          <w:rPr>
            <w:rFonts w:cs="Shruti"/>
            <w:lang w:val="en-US"/>
          </w:rPr>
          <w:fldChar w:fldCharType="end"/>
        </w:r>
        <w:r>
          <w:rPr>
            <w:rFonts w:cs="Shruti"/>
            <w:lang w:val="en-US"/>
          </w:rPr>
          <w:t xml:space="preserve"> </w:t>
        </w:r>
      </w:ins>
      <w:ins w:id="481" w:author="Shivang Shekhar" w:date="2022-03-14T12:11:00Z">
        <w:r w:rsidRPr="0055567B">
          <w:rPr>
            <w:rFonts w:cs="Shruti"/>
            <w:lang w:val="en-US"/>
          </w:rPr>
          <w:t xml:space="preserve">and </w:t>
        </w:r>
      </w:ins>
      <w:ins w:id="482" w:author="Shivang Shekhar" w:date="2022-03-14T16:24:00Z">
        <w:r>
          <w:rPr>
            <w:rFonts w:cs="Shruti"/>
            <w:lang w:val="en-US"/>
          </w:rPr>
          <w:fldChar w:fldCharType="begin"/>
        </w:r>
        <w:r>
          <w:rPr>
            <w:rFonts w:cs="Shruti"/>
            <w:lang w:val="en-US"/>
          </w:rPr>
          <w:instrText xml:space="preserve"> REF _Ref98167458 \h </w:instrText>
        </w:r>
      </w:ins>
      <w:r>
        <w:rPr>
          <w:rFonts w:cs="Shruti"/>
          <w:lang w:val="en-US"/>
        </w:rPr>
      </w:r>
      <w:r>
        <w:rPr>
          <w:rFonts w:cs="Shruti"/>
          <w:lang w:val="en-US"/>
        </w:rPr>
        <w:fldChar w:fldCharType="separate"/>
      </w:r>
      <w:r w:rsidRPr="00E64925">
        <w:rPr>
          <w:rFonts w:cs="Times New Roman"/>
          <w:b/>
        </w:rPr>
        <w:t xml:space="preserve">Figure </w:t>
      </w:r>
      <w:r>
        <w:rPr>
          <w:rFonts w:cs="Times New Roman"/>
          <w:b/>
          <w:noProof/>
        </w:rPr>
        <w:t>2</w:t>
      </w:r>
      <w:ins w:id="483" w:author="Shivang Shekhar" w:date="2022-03-14T16:24:00Z">
        <w:r>
          <w:rPr>
            <w:rFonts w:cs="Shruti"/>
            <w:lang w:val="en-US"/>
          </w:rPr>
          <w:fldChar w:fldCharType="end"/>
        </w:r>
      </w:ins>
      <w:ins w:id="484" w:author="Shivang Shekhar" w:date="2022-03-14T12:11:00Z">
        <w:r w:rsidRPr="0055567B">
          <w:rPr>
            <w:rFonts w:cs="Shruti"/>
            <w:lang w:val="en-US"/>
          </w:rPr>
          <w:t>). The finite element modeling of the degraded frame also includes the outlined secondary effects of corrosion deterioration, such as rebar strength and ductility loss, as well as loss of cover and core concrete strength</w:t>
        </w:r>
      </w:ins>
      <w:ins w:id="485" w:author="Shivang Shekhar" w:date="2022-03-14T12:13:00Z">
        <w:r>
          <w:rPr>
            <w:rFonts w:cs="Shruti"/>
            <w:lang w:val="en-US"/>
          </w:rPr>
          <w:t xml:space="preserve">. </w:t>
        </w:r>
        <w:r w:rsidRPr="00DC534E">
          <w:t xml:space="preserve">The loss of strength and ductility of rebars is captured by </w:t>
        </w:r>
      </w:ins>
      <w:ins w:id="486" w:author="Shivang Shekhar" w:date="2022-03-14T12:15:00Z">
        <w:r>
          <w:t xml:space="preserve">calculated the time-dependent strength and ductility of reinforcement </w:t>
        </w:r>
      </w:ins>
      <w:ins w:id="487" w:author="Shivang Shekhar" w:date="2022-03-14T12:16:00Z">
        <w:r>
          <w:t>[</w:t>
        </w:r>
      </w:ins>
      <w:ins w:id="488" w:author="Shivang Shekhar" w:date="2022-03-14T16:23:00Z">
        <w:r w:rsidRPr="004F6354">
          <w:fldChar w:fldCharType="begin"/>
        </w:r>
        <w:r w:rsidRPr="004F6354">
          <w:instrText xml:space="preserve"> REF _Ref98167395 \h  \* MERGEFORMAT </w:instrText>
        </w:r>
      </w:ins>
      <w:ins w:id="489" w:author="Shivang Shekhar" w:date="2022-03-14T16:23:00Z">
        <w:r w:rsidRPr="004F6354">
          <w:fldChar w:fldCharType="separate"/>
        </w:r>
      </w:ins>
      <w:r w:rsidRPr="0087194E">
        <w:rPr>
          <w:rFonts w:cs="Times New Roman"/>
        </w:rPr>
        <w:t xml:space="preserve">Figure </w:t>
      </w:r>
      <w:r w:rsidRPr="0087194E">
        <w:rPr>
          <w:rFonts w:cs="Times New Roman"/>
          <w:noProof/>
        </w:rPr>
        <w:t>3</w:t>
      </w:r>
      <w:ins w:id="490" w:author="Shivang Shekhar" w:date="2022-03-14T16:23:00Z">
        <w:r w:rsidRPr="004F6354">
          <w:fldChar w:fldCharType="end"/>
        </w:r>
      </w:ins>
      <w:proofErr w:type="gramStart"/>
      <w:ins w:id="491" w:author="Shivang Shekhar" w:date="2022-03-14T12:16:00Z">
        <w:r>
          <w:t xml:space="preserve">], </w:t>
        </w:r>
      </w:ins>
      <w:ins w:id="492" w:author="Shivang Shekhar" w:date="2022-03-14T12:15:00Z">
        <w:r>
          <w:t>and</w:t>
        </w:r>
        <w:proofErr w:type="gramEnd"/>
        <w:r>
          <w:t xml:space="preserve"> </w:t>
        </w:r>
      </w:ins>
      <w:ins w:id="493" w:author="Shivang Shekhar" w:date="2022-03-14T12:13:00Z">
        <w:r w:rsidRPr="00DC534E">
          <w:t xml:space="preserve">updating the parameters of the </w:t>
        </w:r>
        <w:proofErr w:type="spellStart"/>
        <w:r w:rsidRPr="00DC534E">
          <w:rPr>
            <w:i/>
          </w:rPr>
          <w:t>uniaxialMaterial</w:t>
        </w:r>
        <w:proofErr w:type="spellEnd"/>
        <w:r w:rsidRPr="00DC534E">
          <w:rPr>
            <w:i/>
          </w:rPr>
          <w:t xml:space="preserve"> Hysteretic</w:t>
        </w:r>
        <w:r w:rsidRPr="00DC534E">
          <w:t xml:space="preserve"> material </w:t>
        </w:r>
        <w:r>
          <w:t>used to model reinforcing steel</w:t>
        </w:r>
      </w:ins>
      <w:ins w:id="494" w:author="Shivang Shekhar" w:date="2022-03-14T12:15:00Z">
        <w:r>
          <w:t>.</w:t>
        </w:r>
      </w:ins>
      <w:ins w:id="495" w:author="Shivang Shekhar" w:date="2022-03-14T12:14:00Z">
        <w:r>
          <w:t xml:space="preserve"> </w:t>
        </w:r>
      </w:ins>
      <w:ins w:id="496" w:author="Shivang Shekhar" w:date="2022-03-14T12:13:00Z">
        <w:r w:rsidRPr="00DC534E">
          <w:t xml:space="preserve">The time-dependent core concrete strength due to corrosion of transverse reinforcement is incorporated by updating the parameters of </w:t>
        </w:r>
        <w:r w:rsidRPr="00DC534E">
          <w:rPr>
            <w:i/>
          </w:rPr>
          <w:t>Concrete0</w:t>
        </w:r>
        <w:r>
          <w:rPr>
            <w:i/>
          </w:rPr>
          <w:t xml:space="preserve">2 </w:t>
        </w:r>
        <w:r w:rsidRPr="00DC534E">
          <w:t xml:space="preserve">material model used to define the column core. The loss of cover strength due to the formation of expansive rust products is </w:t>
        </w:r>
        <w:proofErr w:type="spellStart"/>
        <w:r w:rsidRPr="00DC534E">
          <w:t>modeled</w:t>
        </w:r>
        <w:proofErr w:type="spellEnd"/>
        <w:r w:rsidRPr="00DC534E">
          <w:t xml:space="preserve"> by calculating the time-dependent strength of cover concrete [</w:t>
        </w:r>
      </w:ins>
      <w:ins w:id="497" w:author="Shivang Shekhar" w:date="2022-03-14T16:22:00Z">
        <w:r w:rsidRPr="008467F5">
          <w:fldChar w:fldCharType="begin"/>
        </w:r>
        <w:r w:rsidRPr="00B66DB2">
          <w:instrText xml:space="preserve"> REF _Ref98167395 \h </w:instrText>
        </w:r>
      </w:ins>
      <w:r w:rsidRPr="00B66DB2">
        <w:rPr>
          <w:rPrChange w:id="498" w:author="Shivang Shekhar" w:date="2022-03-14T16:23:00Z">
            <w:rPr>
              <w:b/>
            </w:rPr>
          </w:rPrChange>
        </w:rPr>
        <w:instrText xml:space="preserve"> \* MERGEFORMAT </w:instrText>
      </w:r>
      <w:r w:rsidRPr="008467F5">
        <w:fldChar w:fldCharType="separate"/>
      </w:r>
      <w:r w:rsidRPr="0087194E">
        <w:rPr>
          <w:rFonts w:cs="Times New Roman"/>
        </w:rPr>
        <w:t xml:space="preserve">Figure </w:t>
      </w:r>
      <w:r w:rsidRPr="0087194E">
        <w:rPr>
          <w:rFonts w:cs="Times New Roman"/>
          <w:noProof/>
        </w:rPr>
        <w:t>3</w:t>
      </w:r>
      <w:ins w:id="499" w:author="Shivang Shekhar" w:date="2022-03-14T16:22:00Z">
        <w:r w:rsidRPr="008467F5">
          <w:fldChar w:fldCharType="end"/>
        </w:r>
      </w:ins>
      <w:ins w:id="500" w:author="Shivang Shekhar" w:date="2022-03-14T12:13:00Z">
        <w:r w:rsidRPr="00DC534E">
          <w:t xml:space="preserve">], and then updating the parameters of </w:t>
        </w:r>
        <w:r w:rsidRPr="00DC534E">
          <w:rPr>
            <w:i/>
          </w:rPr>
          <w:t>Concrete0</w:t>
        </w:r>
      </w:ins>
      <w:ins w:id="501" w:author="Shivang Shekhar" w:date="2022-03-14T12:14:00Z">
        <w:r>
          <w:rPr>
            <w:i/>
          </w:rPr>
          <w:t xml:space="preserve">2 </w:t>
        </w:r>
      </w:ins>
      <w:ins w:id="502" w:author="Shivang Shekhar" w:date="2022-03-14T12:13:00Z">
        <w:r w:rsidRPr="00DC534E">
          <w:t>material used to define column cover concrete.</w:t>
        </w:r>
      </w:ins>
    </w:p>
    <w:p w14:paraId="13496811" w14:textId="77777777" w:rsidR="00373ECA" w:rsidRDefault="00373ECA" w:rsidP="00373ECA">
      <w:pPr>
        <w:ind w:left="1" w:firstLine="2"/>
        <w:jc w:val="both"/>
        <w:rPr>
          <w:lang w:val="en-US"/>
        </w:rPr>
      </w:pPr>
      <w:r>
        <w:t xml:space="preserve">     </w:t>
      </w:r>
      <w:commentRangeStart w:id="503"/>
      <w:ins w:id="504" w:author="Shivang Shekhar" w:date="2022-03-14T14:59:00Z">
        <w:r>
          <w:t>While</w:t>
        </w:r>
      </w:ins>
      <w:commentRangeEnd w:id="503"/>
      <w:r>
        <w:rPr>
          <w:rStyle w:val="CommentReference"/>
        </w:rPr>
        <w:commentReference w:id="503"/>
      </w:r>
      <w:ins w:id="505" w:author="Shivang Shekhar" w:date="2022-03-14T14:59:00Z">
        <w:r>
          <w:t xml:space="preserve"> the above </w:t>
        </w:r>
        <w:proofErr w:type="spellStart"/>
        <w:r>
          <w:t>fiber</w:t>
        </w:r>
        <w:proofErr w:type="spellEnd"/>
        <w:r>
          <w:t xml:space="preserve"> </w:t>
        </w:r>
      </w:ins>
      <w:r>
        <w:t>section-based</w:t>
      </w:r>
      <w:ins w:id="506" w:author="Shivang Shekhar" w:date="2022-03-14T14:59:00Z">
        <w:r>
          <w:t xml:space="preserve"> </w:t>
        </w:r>
        <w:proofErr w:type="spellStart"/>
        <w:r>
          <w:t>modeling</w:t>
        </w:r>
        <w:proofErr w:type="spellEnd"/>
        <w:r>
          <w:t xml:space="preserve"> of a RC section </w:t>
        </w:r>
        <w:proofErr w:type="gramStart"/>
        <w:r>
          <w:t>is capable of capturing</w:t>
        </w:r>
        <w:proofErr w:type="gramEnd"/>
        <w:r>
          <w:t xml:space="preserve"> the </w:t>
        </w:r>
      </w:ins>
      <w:ins w:id="507" w:author="Shivang Shekhar" w:date="2022-03-14T15:00:00Z">
        <w:r>
          <w:t>nonlinear flexural deformation</w:t>
        </w:r>
      </w:ins>
      <w:ins w:id="508" w:author="Shivang Shekhar" w:date="2022-03-14T14:59:00Z">
        <w:r>
          <w:t>,</w:t>
        </w:r>
      </w:ins>
      <w:ins w:id="509" w:author="Shivang Shekhar" w:date="2022-03-14T15:01:00Z">
        <w:r w:rsidRPr="00A314FB">
          <w:t xml:space="preserve"> </w:t>
        </w:r>
        <w:r>
          <w:t xml:space="preserve">non-seismically designed </w:t>
        </w:r>
        <w:r w:rsidRPr="00A314FB">
          <w:t>low-ductil</w:t>
        </w:r>
        <w:r>
          <w:t>ity frames may also exhibit non</w:t>
        </w:r>
        <w:r w:rsidRPr="00A314FB">
          <w:t xml:space="preserve">linear behaviour due to column shear failure and loss of </w:t>
        </w:r>
        <w:r>
          <w:t>gravity load-bearing capability [</w:t>
        </w:r>
        <w:r w:rsidRPr="00B66DB2">
          <w:rPr>
            <w:color w:val="7030A0"/>
            <w:rPrChange w:id="510" w:author="Shivang Shekhar" w:date="2022-03-14T16:25:00Z">
              <w:rPr/>
            </w:rPrChange>
          </w:rPr>
          <w:t>CITE Elwood 2004</w:t>
        </w:r>
        <w:r>
          <w:t>]</w:t>
        </w:r>
      </w:ins>
      <w:ins w:id="511" w:author="Shivang Shekhar" w:date="2022-03-14T14:59:00Z">
        <w:r>
          <w:t>.</w:t>
        </w:r>
      </w:ins>
      <w:ins w:id="512" w:author="Shivang Shekhar" w:date="2022-03-14T15:02:00Z">
        <w:r>
          <w:t xml:space="preserve"> Consequently, a zero-length shear spring (element </w:t>
        </w:r>
        <w:proofErr w:type="spellStart"/>
        <w:r>
          <w:rPr>
            <w:i/>
          </w:rPr>
          <w:t>zeroLength</w:t>
        </w:r>
        <w:proofErr w:type="spellEnd"/>
        <w:r>
          <w:t xml:space="preserve"> in OpenSees) </w:t>
        </w:r>
      </w:ins>
      <w:ins w:id="513" w:author="Shivang Shekhar" w:date="2022-03-14T15:06:00Z">
        <w:r>
          <w:t xml:space="preserve">is placed </w:t>
        </w:r>
      </w:ins>
      <w:ins w:id="514" w:author="Shivang Shekhar" w:date="2022-03-14T15:02:00Z">
        <w:r>
          <w:t xml:space="preserve">in series with the column flexure element as shown in </w:t>
        </w:r>
      </w:ins>
      <w:ins w:id="515" w:author="Shivang Shekhar" w:date="2022-03-14T16:20:00Z">
        <w:r>
          <w:rPr>
            <w:lang w:val="en-US"/>
          </w:rPr>
          <w:fldChar w:fldCharType="begin"/>
        </w:r>
        <w:r>
          <w:rPr>
            <w:lang w:val="en-US"/>
          </w:rPr>
          <w:instrText xml:space="preserve"> REF _Ref98167200 \h </w:instrText>
        </w:r>
      </w:ins>
      <w:r>
        <w:rPr>
          <w:lang w:val="en-US"/>
        </w:rPr>
      </w:r>
      <w:ins w:id="516" w:author="Shivang Shekhar" w:date="2022-03-14T16:20:00Z">
        <w:r>
          <w:rPr>
            <w:lang w:val="en-US"/>
          </w:rPr>
          <w:fldChar w:fldCharType="separate"/>
        </w:r>
      </w:ins>
      <w:r w:rsidRPr="00A317DC">
        <w:t xml:space="preserve">Figure </w:t>
      </w:r>
      <w:r>
        <w:rPr>
          <w:noProof/>
        </w:rPr>
        <w:t>4</w:t>
      </w:r>
      <w:ins w:id="517" w:author="Shivang Shekhar" w:date="2022-03-14T16:20:00Z">
        <w:r>
          <w:rPr>
            <w:lang w:val="en-US"/>
          </w:rPr>
          <w:fldChar w:fldCharType="end"/>
        </w:r>
      </w:ins>
      <w:ins w:id="518" w:author="Shivang Shekhar" w:date="2022-03-14T15:02:00Z">
        <w:r>
          <w:t>.</w:t>
        </w:r>
      </w:ins>
      <w:ins w:id="519" w:author="Shivang Shekhar" w:date="2022-03-14T15:06:00Z">
        <w:r>
          <w:t xml:space="preserve"> The </w:t>
        </w:r>
      </w:ins>
      <w:ins w:id="520" w:author="Shivang Shekhar" w:date="2022-03-14T15:08:00Z">
        <w:r w:rsidRPr="00A314FB">
          <w:rPr>
            <w:i/>
          </w:rPr>
          <w:t>uniaxial</w:t>
        </w:r>
        <w:r>
          <w:t xml:space="preserve"> </w:t>
        </w:r>
      </w:ins>
      <w:proofErr w:type="spellStart"/>
      <w:ins w:id="521" w:author="Shivang Shekhar" w:date="2022-03-14T15:06:00Z">
        <w:r w:rsidRPr="00EA1A8B">
          <w:rPr>
            <w:i/>
            <w:lang w:val="en-US"/>
          </w:rPr>
          <w:t>LimitState</w:t>
        </w:r>
        <w:proofErr w:type="spellEnd"/>
        <w:r w:rsidRPr="00EA1A8B">
          <w:rPr>
            <w:i/>
            <w:lang w:val="en-US"/>
          </w:rPr>
          <w:t xml:space="preserve"> </w:t>
        </w:r>
        <w:r w:rsidRPr="00EA1A8B">
          <w:rPr>
            <w:iCs/>
            <w:lang w:val="en-US"/>
          </w:rPr>
          <w:t>material</w:t>
        </w:r>
      </w:ins>
      <w:ins w:id="522" w:author="Shivang Shekhar" w:date="2022-03-14T15:07:00Z">
        <w:r>
          <w:rPr>
            <w:iCs/>
            <w:lang w:val="en-US"/>
          </w:rPr>
          <w:t xml:space="preserve"> model is assigned to these springs that monitors columns response and </w:t>
        </w:r>
        <w:r w:rsidRPr="00EA1A8B">
          <w:rPr>
            <w:lang w:val="en-US"/>
          </w:rPr>
          <w:t xml:space="preserve">triggers only when column response reaches the pre-defined shear and axial failure curves, implemented within </w:t>
        </w:r>
      </w:ins>
      <w:ins w:id="523" w:author="Shivang Shekhar" w:date="2022-03-14T15:10:00Z">
        <w:r>
          <w:rPr>
            <w:lang w:val="en-US"/>
          </w:rPr>
          <w:t>Open</w:t>
        </w:r>
        <w:r w:rsidRPr="00EA1A8B">
          <w:rPr>
            <w:lang w:val="en-US"/>
          </w:rPr>
          <w:t>Sees</w:t>
        </w:r>
      </w:ins>
      <w:ins w:id="524" w:author="Shivang Shekhar" w:date="2022-03-14T15:07:00Z">
        <w:r w:rsidRPr="00EA1A8B">
          <w:rPr>
            <w:lang w:val="en-US"/>
          </w:rPr>
          <w:t xml:space="preserve"> as </w:t>
        </w:r>
        <w:proofErr w:type="spellStart"/>
        <w:r w:rsidRPr="00EA1A8B">
          <w:rPr>
            <w:i/>
            <w:lang w:val="en-US"/>
          </w:rPr>
          <w:t>limitCurve</w:t>
        </w:r>
        <w:proofErr w:type="spellEnd"/>
        <w:r w:rsidRPr="00EA1A8B">
          <w:rPr>
            <w:i/>
            <w:lang w:val="en-US"/>
          </w:rPr>
          <w:t xml:space="preserve"> Shear</w:t>
        </w:r>
        <w:r w:rsidRPr="00EA1A8B">
          <w:rPr>
            <w:lang w:val="en-US"/>
          </w:rPr>
          <w:t xml:space="preserve"> and </w:t>
        </w:r>
        <w:proofErr w:type="spellStart"/>
        <w:r w:rsidRPr="00EA1A8B">
          <w:rPr>
            <w:i/>
            <w:lang w:val="en-US"/>
          </w:rPr>
          <w:t>limitCurve</w:t>
        </w:r>
        <w:proofErr w:type="spellEnd"/>
        <w:r w:rsidRPr="00EA1A8B">
          <w:rPr>
            <w:i/>
            <w:lang w:val="en-US"/>
          </w:rPr>
          <w:t xml:space="preserve"> Axial</w:t>
        </w:r>
        <w:r w:rsidRPr="00EA1A8B">
          <w:rPr>
            <w:iCs/>
            <w:lang w:val="en-US"/>
          </w:rPr>
          <w:t>,</w:t>
        </w:r>
        <w:r w:rsidRPr="00EA1A8B">
          <w:rPr>
            <w:lang w:val="en-US"/>
          </w:rPr>
          <w:t xml:space="preserve"> respectively.</w:t>
        </w:r>
      </w:ins>
      <w:ins w:id="525" w:author="Shivang Shekhar" w:date="2022-03-14T15:10:00Z">
        <w:r>
          <w:rPr>
            <w:lang w:val="en-US"/>
          </w:rPr>
          <w:t xml:space="preserve"> </w:t>
        </w:r>
      </w:ins>
      <w:r>
        <w:rPr>
          <w:lang w:val="en-US"/>
        </w:rPr>
        <w:t xml:space="preserve">Note that the existing </w:t>
      </w:r>
      <w:proofErr w:type="spellStart"/>
      <w:ins w:id="526" w:author="Shivang Shekhar" w:date="2022-03-14T15:07:00Z">
        <w:r w:rsidRPr="00EA1A8B">
          <w:rPr>
            <w:i/>
            <w:lang w:val="en-US"/>
          </w:rPr>
          <w:t>limitCurve</w:t>
        </w:r>
        <w:proofErr w:type="spellEnd"/>
        <w:r w:rsidRPr="00EA1A8B">
          <w:rPr>
            <w:i/>
            <w:lang w:val="en-US"/>
          </w:rPr>
          <w:t xml:space="preserve"> Shear</w:t>
        </w:r>
      </w:ins>
      <w:r>
        <w:rPr>
          <w:i/>
          <w:lang w:val="en-US"/>
        </w:rPr>
        <w:t xml:space="preserve"> </w:t>
      </w:r>
      <w:r w:rsidRPr="007F237A">
        <w:rPr>
          <w:lang w:val="en-US"/>
        </w:rPr>
        <w:t>model is modified such that shear</w:t>
      </w:r>
      <w:r w:rsidRPr="00EA1A8B">
        <w:rPr>
          <w:lang w:val="en-US"/>
        </w:rPr>
        <w:t xml:space="preserve"> failure is triggered when column response reaches either the strength or drift limit curves</w:t>
      </w:r>
      <w:r>
        <w:rPr>
          <w:lang w:val="en-US"/>
        </w:rPr>
        <w:t xml:space="preserve"> </w:t>
      </w:r>
      <w:r w:rsidRPr="00B66DB2">
        <w:rPr>
          <w:color w:val="7030A0"/>
          <w:lang w:val="en-US"/>
          <w:rPrChange w:id="527" w:author="Shivang Shekhar" w:date="2022-03-14T16:26:00Z">
            <w:rPr>
              <w:lang w:val="en-US"/>
            </w:rPr>
          </w:rPrChange>
        </w:rPr>
        <w:t>[CITE Freddi et al. 2021]</w:t>
      </w:r>
      <w:r>
        <w:rPr>
          <w:lang w:val="en-US"/>
        </w:rPr>
        <w:t xml:space="preserve">.  </w:t>
      </w:r>
      <w:r>
        <w:t xml:space="preserve">While the shear strength limit curve is based on the model proposed in ASCE-41, the deformation limit curve is defined </w:t>
      </w:r>
      <w:r w:rsidRPr="00EA1A8B">
        <w:rPr>
          <w:lang w:val="en-US"/>
        </w:rPr>
        <w:t xml:space="preserve">based on an empirically derived force-deformation controlled limit curve </w:t>
      </w:r>
      <w:r>
        <w:rPr>
          <w:lang w:val="en-US"/>
        </w:rPr>
        <w:t xml:space="preserve">given by Elwood </w:t>
      </w:r>
      <w:r w:rsidRPr="00B66DB2">
        <w:rPr>
          <w:color w:val="7030A0"/>
          <w:lang w:val="en-US"/>
          <w:rPrChange w:id="528" w:author="Shivang Shekhar" w:date="2022-03-14T16:26:00Z">
            <w:rPr>
              <w:lang w:val="en-US"/>
            </w:rPr>
          </w:rPrChange>
        </w:rPr>
        <w:t>[CITE]</w:t>
      </w:r>
      <w:r>
        <w:rPr>
          <w:lang w:val="en-US"/>
        </w:rPr>
        <w:t xml:space="preserve">. Both strength and drift shear limit curves </w:t>
      </w:r>
      <w:proofErr w:type="gramStart"/>
      <w:r>
        <w:rPr>
          <w:lang w:val="en-US"/>
        </w:rPr>
        <w:t>depends</w:t>
      </w:r>
      <w:proofErr w:type="gramEnd"/>
      <w:r>
        <w:rPr>
          <w:lang w:val="en-US"/>
        </w:rPr>
        <w:t xml:space="preserve"> on parameters</w:t>
      </w:r>
      <w:r w:rsidRPr="00EA1A8B">
        <w:rPr>
          <w:lang w:val="en-US"/>
        </w:rPr>
        <w:t xml:space="preserve"> such as column transverse reinforcement, column axial load, section dimensions, ma</w:t>
      </w:r>
      <w:r>
        <w:rPr>
          <w:lang w:val="en-US"/>
        </w:rPr>
        <w:t xml:space="preserve">terial properties, among others, and therefore, are affected by column corrosion deterioration. The considered FE modeling approach considers this degradation of shear limit curves during the nonlinear analysis. </w:t>
      </w:r>
      <w:r>
        <w:t>The degrading slope of the total response (</w:t>
      </w:r>
      <w:proofErr w:type="spellStart"/>
      <w:r>
        <w:rPr>
          <w:i/>
        </w:rPr>
        <w:t>K</w:t>
      </w:r>
      <w:r>
        <w:rPr>
          <w:i/>
          <w:vertAlign w:val="superscript"/>
        </w:rPr>
        <w:t>t</w:t>
      </w:r>
      <w:r>
        <w:rPr>
          <w:i/>
          <w:vertAlign w:val="subscript"/>
        </w:rPr>
        <w:t>deg</w:t>
      </w:r>
      <w:proofErr w:type="spellEnd"/>
      <w:r>
        <w:t xml:space="preserve"> in Figure </w:t>
      </w:r>
      <w:r w:rsidRPr="00B66DB2">
        <w:rPr>
          <w:highlight w:val="yellow"/>
          <w:rPrChange w:id="529" w:author="Shivang Shekhar" w:date="2022-03-14T16:25:00Z">
            <w:rPr/>
          </w:rPrChange>
        </w:rPr>
        <w:t>XX</w:t>
      </w:r>
      <w:r>
        <w:t xml:space="preserve">) is calculated using the shear-friction model proposed by </w:t>
      </w:r>
      <w:proofErr w:type="spellStart"/>
      <w:r w:rsidRPr="00515FE3">
        <w:t>Baradaran-Shoraka</w:t>
      </w:r>
      <w:proofErr w:type="spellEnd"/>
      <w:r w:rsidRPr="00515FE3">
        <w:t xml:space="preserve"> and Elwood</w:t>
      </w:r>
      <w:del w:id="530" w:author="Shivang Shekhar" w:date="2022-03-14T16:25:00Z">
        <w:r w:rsidRPr="00515FE3" w:rsidDel="00B66DB2">
          <w:delText xml:space="preserve"> (2013)</w:delText>
        </w:r>
      </w:del>
      <w:r>
        <w:t xml:space="preserve"> </w:t>
      </w:r>
      <w:r w:rsidRPr="00B66DB2">
        <w:rPr>
          <w:color w:val="7030A0"/>
          <w:rPrChange w:id="531" w:author="Shivang Shekhar" w:date="2022-03-14T16:25:00Z">
            <w:rPr/>
          </w:rPrChange>
        </w:rPr>
        <w:t>[CITE]</w:t>
      </w:r>
      <w:r>
        <w:t>. The degrading stiffness of shear spring response (</w:t>
      </w:r>
      <w:proofErr w:type="spellStart"/>
      <w:r>
        <w:rPr>
          <w:i/>
        </w:rPr>
        <w:t>K</w:t>
      </w:r>
      <w:r>
        <w:rPr>
          <w:i/>
          <w:vertAlign w:val="subscript"/>
        </w:rPr>
        <w:t>deg</w:t>
      </w:r>
      <w:proofErr w:type="spellEnd"/>
      <w:r>
        <w:t xml:space="preserve"> in Figure </w:t>
      </w:r>
      <w:r w:rsidRPr="00B66DB2">
        <w:rPr>
          <w:highlight w:val="yellow"/>
          <w:rPrChange w:id="532" w:author="Shivang Shekhar" w:date="2022-03-14T16:25:00Z">
            <w:rPr/>
          </w:rPrChange>
        </w:rPr>
        <w:t>XX</w:t>
      </w:r>
      <w:r>
        <w:t xml:space="preserve">) is estimated from the degrading slope of the total response </w:t>
      </w:r>
      <w:proofErr w:type="spellStart"/>
      <w:r>
        <w:rPr>
          <w:i/>
        </w:rPr>
        <w:t>K</w:t>
      </w:r>
      <w:r>
        <w:rPr>
          <w:i/>
          <w:vertAlign w:val="superscript"/>
        </w:rPr>
        <w:t>t</w:t>
      </w:r>
      <w:r>
        <w:rPr>
          <w:i/>
          <w:vertAlign w:val="subscript"/>
        </w:rPr>
        <w:t>deg</w:t>
      </w:r>
      <w:proofErr w:type="spellEnd"/>
      <w:r>
        <w:t xml:space="preserve"> and the unloading stiffness of flexural response (</w:t>
      </w:r>
      <w:proofErr w:type="spellStart"/>
      <w:r>
        <w:rPr>
          <w:i/>
        </w:rPr>
        <w:t>K</w:t>
      </w:r>
      <w:r>
        <w:rPr>
          <w:i/>
          <w:vertAlign w:val="subscript"/>
        </w:rPr>
        <w:t>unload</w:t>
      </w:r>
      <w:proofErr w:type="spellEnd"/>
      <w:r>
        <w:t xml:space="preserve">) </w:t>
      </w:r>
      <w:r w:rsidRPr="00B66DB2">
        <w:rPr>
          <w:color w:val="7030A0"/>
          <w:rPrChange w:id="533" w:author="Shivang Shekhar" w:date="2022-03-14T16:25:00Z">
            <w:rPr/>
          </w:rPrChange>
        </w:rPr>
        <w:t>[CITE Elwood 2004]</w:t>
      </w:r>
      <w:r>
        <w:t xml:space="preserve">. Also, the residual strength is defined as 20 percent of the nominal shear strength to alleviate convergence issues in OpenSees </w:t>
      </w:r>
      <w:r w:rsidRPr="00B66DB2">
        <w:rPr>
          <w:color w:val="7030A0"/>
          <w:rPrChange w:id="534" w:author="Shivang Shekhar" w:date="2022-03-14T16:25:00Z">
            <w:rPr/>
          </w:rPrChange>
        </w:rPr>
        <w:t>[CITE Jeon et al. 2015]</w:t>
      </w:r>
      <w:r>
        <w:t>.</w:t>
      </w:r>
      <w:r>
        <w:rPr>
          <w:lang w:val="en-US"/>
        </w:rPr>
        <w:t xml:space="preserve">     </w:t>
      </w:r>
      <w:del w:id="535" w:author="Shivang Shekhar" w:date="2022-03-14T09:17:00Z">
        <w:r w:rsidRPr="00A61B4F" w:rsidDel="004741C2">
          <w:rPr>
            <w:lang w:val="en-US"/>
          </w:rPr>
          <w:delText>As shear failure is accompanied by cracking in the RC member</w:delText>
        </w:r>
        <w:r w:rsidRPr="003E50B1" w:rsidDel="004741C2">
          <w:rPr>
            <w:b/>
            <w:bCs/>
            <w:lang w:val="en-US"/>
          </w:rPr>
          <w:delText>, bond-slip phenomena</w:delText>
        </w:r>
        <w:r w:rsidRPr="00A61B4F" w:rsidDel="004741C2">
          <w:rPr>
            <w:lang w:val="en-US"/>
          </w:rPr>
          <w:delText xml:space="preserve"> in the longitudinal reinforcement </w:delText>
        </w:r>
        <w:r w:rsidDel="004741C2">
          <w:rPr>
            <w:lang w:val="en-US"/>
          </w:rPr>
          <w:delText>are</w:delText>
        </w:r>
        <w:r w:rsidRPr="00A61B4F" w:rsidDel="004741C2">
          <w:rPr>
            <w:lang w:val="en-US"/>
          </w:rPr>
          <w:delText xml:space="preserve"> required to be captured while performing the cyclical test. The longitudinal bar slip causes additional strain in the fiber section which is given by </w:delText>
        </w:r>
        <w:r w:rsidDel="004741C2">
          <w:rPr>
            <w:lang w:val="en-US"/>
          </w:rPr>
          <w:delText xml:space="preserve">the </w:delText>
        </w:r>
        <w:r w:rsidRPr="00A61B4F" w:rsidDel="004741C2">
          <w:rPr>
            <w:lang w:val="en-US"/>
          </w:rPr>
          <w:delText xml:space="preserve">bilinear stress-slip relationship established by Ghannoum and Moehle (2012) </w:delText>
        </w:r>
        <w:r w:rsidRPr="00A61B4F" w:rsidDel="004741C2">
          <w:rPr>
            <w:lang w:val="en-US"/>
          </w:rPr>
          <w:fldChar w:fldCharType="begin"/>
        </w:r>
        <w:r w:rsidDel="004741C2">
          <w:rPr>
            <w:lang w:val="en-US"/>
          </w:rPr>
          <w:delInstrText xml:space="preserve"> ADDIN ZOTERO_ITEM CSL_CITATION {"citationID":"I5EMId3e","properties":{"formattedCitation":"[47]","plainCitation":"[47]","noteIndex":0},"citationItems":[{"id":485,"uris":["http://zotero.org/users/8563380/items/HCK3JUQI"],"uri":["http://zotero.org/users/8563380/items/HCK3JUQI"],"itemData":{"id":485,"type":"article-journal","container-title":"ACI Structural journal","issue":"3","note":"publisher: American Concrete Institute","page":"403","source":"Google Scholar","title":"Dynamic collapse analysis of a concrete frame sustaining column axial failures","volume":"109","author":[{"family":"Ghannoum","given":"Wassim M."},{"family":"Moehle","given":"Jack P."}],"issued":{"date-parts":[["2012"]]}}}],"schema":"https://github.com/citation-style-language/schema/raw/master/csl-citation.json"} </w:delInstrText>
        </w:r>
        <w:r w:rsidRPr="00A61B4F" w:rsidDel="004741C2">
          <w:rPr>
            <w:lang w:val="en-US"/>
          </w:rPr>
          <w:fldChar w:fldCharType="separate"/>
        </w:r>
        <w:r w:rsidRPr="00D9563F" w:rsidDel="004741C2">
          <w:delText>[47]</w:delText>
        </w:r>
        <w:r w:rsidRPr="00A61B4F" w:rsidDel="004741C2">
          <w:rPr>
            <w:lang w:val="en-US"/>
          </w:rPr>
          <w:fldChar w:fldCharType="end"/>
        </w:r>
        <w:r w:rsidRPr="00A61B4F" w:rsidDel="004741C2">
          <w:rPr>
            <w:lang w:val="en-US"/>
          </w:rPr>
          <w:delText xml:space="preserve">. </w:delText>
        </w:r>
        <w:r w:rsidRPr="00A61B4F" w:rsidDel="004741C2">
          <w:rPr>
            <w:i/>
            <w:lang w:val="en-US"/>
          </w:rPr>
          <w:delText xml:space="preserve">zeroLengthSection </w:delText>
        </w:r>
        <w:r w:rsidRPr="00A61B4F" w:rsidDel="004741C2">
          <w:rPr>
            <w:lang w:val="en-US"/>
          </w:rPr>
          <w:delText xml:space="preserve">is used to incorporate the bar slip in the lateral load direction by multiplying the slip factor to the strain values in the </w:delText>
        </w:r>
        <w:r w:rsidRPr="00A61B4F" w:rsidDel="004741C2">
          <w:rPr>
            <w:i/>
            <w:lang w:val="en-US"/>
          </w:rPr>
          <w:delText xml:space="preserve">uniaxialMaterial </w:delText>
        </w:r>
        <w:r w:rsidRPr="00A61B4F" w:rsidDel="004741C2">
          <w:rPr>
            <w:lang w:val="en-US"/>
          </w:rPr>
          <w:delText>(concrete material) in OpenSees.</w:delText>
        </w:r>
      </w:del>
    </w:p>
    <w:p w14:paraId="022A06FB" w14:textId="77777777" w:rsidR="00373ECA" w:rsidRPr="00B66DB2" w:rsidRDefault="00373ECA" w:rsidP="00373ECA">
      <w:pPr>
        <w:jc w:val="both"/>
        <w:rPr>
          <w:lang w:val="en-US"/>
          <w:rPrChange w:id="536" w:author="Shivang Shekhar" w:date="2022-03-14T16:22:00Z">
            <w:rPr>
              <w:color w:val="FF0000"/>
              <w:lang w:val="en-US"/>
            </w:rPr>
          </w:rPrChange>
        </w:rPr>
      </w:pPr>
      <w:r>
        <w:rPr>
          <w:lang w:val="en-US"/>
        </w:rPr>
        <w:t xml:space="preserve">     To model the </w:t>
      </w:r>
      <w:r w:rsidRPr="00B66DB2">
        <w:rPr>
          <w:bCs/>
          <w:lang w:val="en-US"/>
          <w:rPrChange w:id="537" w:author="Shivang Shekhar" w:date="2022-03-14T16:26:00Z">
            <w:rPr>
              <w:b/>
              <w:bCs/>
              <w:lang w:val="en-US"/>
            </w:rPr>
          </w:rPrChange>
        </w:rPr>
        <w:t>low-ductility joints</w:t>
      </w:r>
      <w:r w:rsidRPr="00B66DB2">
        <w:rPr>
          <w:lang w:val="en-US"/>
        </w:rPr>
        <w:t xml:space="preserve"> for</w:t>
      </w:r>
      <w:r>
        <w:rPr>
          <w:lang w:val="en-US"/>
        </w:rPr>
        <w:t xml:space="preserve"> the RC frame, </w:t>
      </w:r>
      <w:r w:rsidRPr="001C53A5">
        <w:rPr>
          <w:lang w:val="en-US"/>
        </w:rPr>
        <w:t>a two-node</w:t>
      </w:r>
      <w:r w:rsidRPr="001C53A5">
        <w:rPr>
          <w:rFonts w:ascii="STIXTwoText" w:hAnsi="STIXTwoText"/>
          <w:color w:val="000000"/>
        </w:rPr>
        <w:t xml:space="preserve"> </w:t>
      </w:r>
      <w:proofErr w:type="spellStart"/>
      <w:r w:rsidRPr="001C53A5">
        <w:rPr>
          <w:i/>
          <w:iCs/>
          <w:lang w:val="en-US"/>
        </w:rPr>
        <w:t>zeroLength</w:t>
      </w:r>
      <w:proofErr w:type="spellEnd"/>
      <w:r w:rsidRPr="001C53A5">
        <w:rPr>
          <w:lang w:val="en-US"/>
        </w:rPr>
        <w:t xml:space="preserve"> rotational joint spring and four rigid offsets</w:t>
      </w:r>
      <w:r>
        <w:rPr>
          <w:lang w:val="en-US"/>
        </w:rPr>
        <w:t xml:space="preserve"> is used </w:t>
      </w:r>
      <w:r w:rsidRPr="001C53A5">
        <w:rPr>
          <w:lang w:val="en-US"/>
        </w:rPr>
        <w:t xml:space="preserve">as </w:t>
      </w:r>
      <w:r>
        <w:rPr>
          <w:lang w:val="en-US"/>
        </w:rPr>
        <w:t>illustrated in the work done by</w:t>
      </w:r>
      <w:r w:rsidRPr="001C53A5">
        <w:rPr>
          <w:lang w:val="en-US"/>
        </w:rPr>
        <w:t xml:space="preserve"> </w:t>
      </w:r>
      <w:r w:rsidRPr="00B66DB2">
        <w:rPr>
          <w:color w:val="7030A0"/>
          <w:lang w:val="en-US"/>
          <w:rPrChange w:id="538" w:author="Shivang Shekhar" w:date="2022-03-14T16:26:00Z">
            <w:rPr>
              <w:lang w:val="en-US"/>
            </w:rPr>
          </w:rPrChange>
        </w:rPr>
        <w:t xml:space="preserve">Jeon et al. </w:t>
      </w:r>
      <w:ins w:id="539" w:author="Shivang Shekhar" w:date="2022-03-14T16:26:00Z">
        <w:r>
          <w:rPr>
            <w:color w:val="7030A0"/>
            <w:lang w:val="en-US"/>
          </w:rPr>
          <w:t>[CITE]</w:t>
        </w:r>
      </w:ins>
      <w:del w:id="540" w:author="Shivang Shekhar" w:date="2022-03-14T16:21:00Z">
        <w:r w:rsidDel="00B66DB2">
          <w:rPr>
            <w:lang w:val="en-US"/>
          </w:rPr>
          <w:delText xml:space="preserve">(2015) </w:delText>
        </w:r>
      </w:del>
      <w:del w:id="541" w:author="Shivang Shekhar" w:date="2022-03-14T16:26:00Z">
        <w:r w:rsidDel="00B66DB2">
          <w:rPr>
            <w:lang w:val="en-US"/>
          </w:rPr>
          <w:fldChar w:fldCharType="begin"/>
        </w:r>
        <w:r w:rsidDel="00B66DB2">
          <w:rPr>
            <w:lang w:val="en-US"/>
          </w:rPr>
          <w:delInstrText xml:space="preserve"> ADDIN ZOTERO_ITEM CSL_CITATION {"citationID":"V2KrGh3l","properties":{"formattedCitation":"[48]","plainCitation":"[48]","noteIndex":0},"citationItems":[{"id":717,"uris":["http://zotero.org/users/8563380/items/2QKGTQVE"],"uri":["http://zotero.org/users/8563380/items/2QKGTQVE"],"itemData":{"id":717,"type":"article-journal","container-title":"Engineering Structures","DOI":"10.1016/j.engstruct.2014.12.009","ISSN":"01410296","journalAbbreviation":"Engineering Structures","language":"en","page":"127-143","source":"DOI.org (Crossref)","title":"Fragility curves for non-ductile reinforced concrete frames that exhibit different component response mechanisms","volume":"85","author":[{"family":"Jeon","given":"Jong-Su"},{"family":"Lowes","given":"Laura N."},{"family":"DesRoches","given":"Reginald"},{"family":"Brilakis","given":"Ioannis"}],"issued":{"date-parts":[["2015",2]]}}}],"schema":"https://github.com/citation-style-language/schema/raw/master/csl-citation.json"} </w:delInstrText>
        </w:r>
        <w:r w:rsidDel="00B66DB2">
          <w:rPr>
            <w:lang w:val="en-US"/>
          </w:rPr>
          <w:fldChar w:fldCharType="separate"/>
        </w:r>
        <w:r w:rsidRPr="009340E6" w:rsidDel="00B66DB2">
          <w:rPr>
            <w:lang w:val="en-US"/>
          </w:rPr>
          <w:delText>[48]</w:delText>
        </w:r>
        <w:r w:rsidDel="00B66DB2">
          <w:rPr>
            <w:lang w:val="en-US"/>
          </w:rPr>
          <w:fldChar w:fldCharType="end"/>
        </w:r>
      </w:del>
      <w:r>
        <w:rPr>
          <w:lang w:val="en-US"/>
        </w:rPr>
        <w:t xml:space="preserve">; and shown in </w:t>
      </w:r>
      <w:ins w:id="542" w:author="Shivang Shekhar" w:date="2022-03-14T16:21:00Z">
        <w:r>
          <w:rPr>
            <w:lang w:val="en-US"/>
          </w:rPr>
          <w:fldChar w:fldCharType="begin"/>
        </w:r>
        <w:r>
          <w:rPr>
            <w:lang w:val="en-US"/>
          </w:rPr>
          <w:instrText xml:space="preserve"> REF _Ref98167200 \h </w:instrText>
        </w:r>
      </w:ins>
      <w:r>
        <w:rPr>
          <w:lang w:val="en-US"/>
        </w:rPr>
      </w:r>
      <w:ins w:id="543" w:author="Shivang Shekhar" w:date="2022-03-14T16:21:00Z">
        <w:r>
          <w:rPr>
            <w:lang w:val="en-US"/>
          </w:rPr>
          <w:fldChar w:fldCharType="separate"/>
        </w:r>
      </w:ins>
      <w:r w:rsidRPr="00A317DC">
        <w:t xml:space="preserve">Figure </w:t>
      </w:r>
      <w:r>
        <w:rPr>
          <w:noProof/>
        </w:rPr>
        <w:t>4</w:t>
      </w:r>
      <w:ins w:id="544" w:author="Shivang Shekhar" w:date="2022-03-14T16:21:00Z">
        <w:r>
          <w:rPr>
            <w:lang w:val="en-US"/>
          </w:rPr>
          <w:fldChar w:fldCharType="end"/>
        </w:r>
      </w:ins>
      <w:del w:id="545" w:author="Shivang Shekhar" w:date="2022-03-14T16:21:00Z">
        <w:r w:rsidRPr="00471EDC" w:rsidDel="00B66DB2">
          <w:rPr>
            <w:color w:val="FF0000"/>
            <w:lang w:val="en-US"/>
          </w:rPr>
          <w:delText>Figure XX</w:delText>
        </w:r>
      </w:del>
      <w:r>
        <w:rPr>
          <w:lang w:val="en-US"/>
        </w:rPr>
        <w:t xml:space="preserve">. </w:t>
      </w:r>
      <w:r w:rsidRPr="009340E6">
        <w:rPr>
          <w:lang w:val="en-US"/>
        </w:rPr>
        <w:t xml:space="preserve">In this model, beams and columns are continuous, while the joint model controls their relative rotation. Low ductility can arise due to insufficient traverse reinforcement and short embedded lengths of reinforcement within the beam-column joints. To account for the short anchorage length, a reduced shear strength is considered as </w:t>
      </w:r>
      <w:del w:id="546" w:author="Shivang Shekhar" w:date="2022-03-14T16:21:00Z">
        <w:r w:rsidRPr="009340E6" w:rsidDel="00B66DB2">
          <w:rPr>
            <w:lang w:val="en-US"/>
          </w:rPr>
          <w:delText xml:space="preserve">done </w:delText>
        </w:r>
      </w:del>
      <w:ins w:id="547" w:author="Shivang Shekhar" w:date="2022-03-14T16:21:00Z">
        <w:r>
          <w:rPr>
            <w:lang w:val="en-US"/>
          </w:rPr>
          <w:t>suggest</w:t>
        </w:r>
      </w:ins>
      <w:ins w:id="548" w:author="Shivang Shekhar" w:date="2022-03-14T16:22:00Z">
        <w:r>
          <w:rPr>
            <w:lang w:val="en-US"/>
          </w:rPr>
          <w:t>ed</w:t>
        </w:r>
      </w:ins>
      <w:ins w:id="549" w:author="Shivang Shekhar" w:date="2022-03-14T16:21:00Z">
        <w:r w:rsidRPr="009340E6">
          <w:rPr>
            <w:lang w:val="en-US"/>
          </w:rPr>
          <w:t xml:space="preserve"> </w:t>
        </w:r>
      </w:ins>
      <w:r w:rsidRPr="009340E6">
        <w:rPr>
          <w:lang w:val="en-US"/>
        </w:rPr>
        <w:t>by Jeon et al</w:t>
      </w:r>
      <w:r>
        <w:rPr>
          <w:lang w:val="en-US"/>
        </w:rPr>
        <w:t>.</w:t>
      </w:r>
      <w:r w:rsidRPr="009340E6">
        <w:rPr>
          <w:lang w:val="en-US"/>
        </w:rPr>
        <w:t xml:space="preserve"> </w:t>
      </w:r>
      <w:ins w:id="550" w:author="Shivang Shekhar" w:date="2022-03-14T16:26:00Z">
        <w:r w:rsidRPr="00B66DB2">
          <w:rPr>
            <w:color w:val="7030A0"/>
            <w:lang w:val="en-US"/>
            <w:rPrChange w:id="551" w:author="Shivang Shekhar" w:date="2022-03-14T16:26:00Z">
              <w:rPr>
                <w:lang w:val="en-US"/>
              </w:rPr>
            </w:rPrChange>
          </w:rPr>
          <w:t>[CITE]</w:t>
        </w:r>
      </w:ins>
      <w:del w:id="552" w:author="Shivang Shekhar" w:date="2022-03-14T16:22:00Z">
        <w:r w:rsidRPr="00B66DB2" w:rsidDel="00B66DB2">
          <w:rPr>
            <w:color w:val="7030A0"/>
            <w:lang w:val="en-US"/>
            <w:rPrChange w:id="553" w:author="Shivang Shekhar" w:date="2022-03-14T16:26:00Z">
              <w:rPr>
                <w:lang w:val="en-US"/>
              </w:rPr>
            </w:rPrChange>
          </w:rPr>
          <w:delText xml:space="preserve">(2015) </w:delText>
        </w:r>
      </w:del>
      <w:del w:id="554" w:author="Shivang Shekhar" w:date="2022-03-14T16:26:00Z">
        <w:r w:rsidRPr="00B66DB2" w:rsidDel="00B66DB2">
          <w:rPr>
            <w:color w:val="7030A0"/>
            <w:lang w:val="en-US"/>
            <w:rPrChange w:id="555" w:author="Shivang Shekhar" w:date="2022-03-14T16:26:00Z">
              <w:rPr>
                <w:lang w:val="en-US"/>
              </w:rPr>
            </w:rPrChange>
          </w:rPr>
          <w:fldChar w:fldCharType="begin"/>
        </w:r>
        <w:r w:rsidRPr="00B66DB2" w:rsidDel="00B66DB2">
          <w:rPr>
            <w:color w:val="7030A0"/>
            <w:lang w:val="en-US"/>
            <w:rPrChange w:id="556" w:author="Shivang Shekhar" w:date="2022-03-14T16:26:00Z">
              <w:rPr>
                <w:lang w:val="en-US"/>
              </w:rPr>
            </w:rPrChange>
          </w:rPr>
          <w:delInstrText xml:space="preserve"> ADDIN ZOTERO_ITEM CSL_CITATION {"citationID":"ZRdZ1lWE","properties":{"formattedCitation":"[48]","plainCitation":"[48]","noteIndex":0},"citationItems":[{"id":717,"uris":["http://zotero.org/users/8563380/items/2QKGTQVE"],"uri":["http://zotero.org/users/8563380/items/2QKGTQVE"],"itemData":{"id":717,"type":"article-journal","container-title":"Engineering Structures","DOI":"10.1016/j.engstruct.2014.12.009","ISSN":"01410296","journalAbbreviation":"Engineering Structures","language":"en","page":"127-143","source":"DOI.org (Crossref)","title":"Fragility curves for non-ductile reinforced concrete frames that exhibit different component response mechanisms","volume":"85","author":[{"family":"Jeon","given":"Jong-Su"},{"family":"Lowes","given":"Laura N."},{"family":"DesRoches","given":"Reginald"},{"family":"Brilakis","given":"Ioannis"}],"issued":{"date-parts":[["2015",2]]}}}],"schema":"https://github.com/citation-style-language/schema/raw/master/csl-citation.json"} </w:delInstrText>
        </w:r>
        <w:r w:rsidRPr="00B66DB2" w:rsidDel="00B66DB2">
          <w:rPr>
            <w:color w:val="7030A0"/>
            <w:lang w:val="en-US"/>
            <w:rPrChange w:id="557" w:author="Shivang Shekhar" w:date="2022-03-14T16:26:00Z">
              <w:rPr>
                <w:lang w:val="en-US"/>
              </w:rPr>
            </w:rPrChange>
          </w:rPr>
          <w:fldChar w:fldCharType="separate"/>
        </w:r>
        <w:r w:rsidRPr="00B66DB2" w:rsidDel="00B66DB2">
          <w:rPr>
            <w:color w:val="7030A0"/>
            <w:lang w:val="en-US"/>
            <w:rPrChange w:id="558" w:author="Shivang Shekhar" w:date="2022-03-14T16:26:00Z">
              <w:rPr>
                <w:lang w:val="en-US"/>
              </w:rPr>
            </w:rPrChange>
          </w:rPr>
          <w:delText>[48]</w:delText>
        </w:r>
        <w:r w:rsidRPr="00B66DB2" w:rsidDel="00B66DB2">
          <w:rPr>
            <w:color w:val="7030A0"/>
            <w:lang w:val="en-US"/>
            <w:rPrChange w:id="559" w:author="Shivang Shekhar" w:date="2022-03-14T16:26:00Z">
              <w:rPr>
                <w:lang w:val="en-US"/>
              </w:rPr>
            </w:rPrChange>
          </w:rPr>
          <w:fldChar w:fldCharType="end"/>
        </w:r>
      </w:del>
      <w:del w:id="560" w:author="Shivang Shekhar" w:date="2022-03-14T16:22:00Z">
        <w:r w:rsidRPr="00B66DB2" w:rsidDel="00B66DB2">
          <w:rPr>
            <w:color w:val="7030A0"/>
            <w:lang w:val="en-US"/>
            <w:rPrChange w:id="561" w:author="Shivang Shekhar" w:date="2022-03-14T16:26:00Z">
              <w:rPr>
                <w:lang w:val="en-US"/>
              </w:rPr>
            </w:rPrChange>
          </w:rPr>
          <w:delText xml:space="preserve"> and shown in </w:delText>
        </w:r>
        <w:r w:rsidRPr="00B66DB2" w:rsidDel="00B66DB2">
          <w:rPr>
            <w:color w:val="7030A0"/>
            <w:lang w:val="en-US"/>
            <w:rPrChange w:id="562" w:author="Shivang Shekhar" w:date="2022-03-14T16:26:00Z">
              <w:rPr>
                <w:color w:val="FF0000"/>
                <w:lang w:val="en-US"/>
              </w:rPr>
            </w:rPrChange>
          </w:rPr>
          <w:delText>Figure XX</w:delText>
        </w:r>
      </w:del>
      <w:r w:rsidRPr="00B66DB2">
        <w:rPr>
          <w:color w:val="7030A0"/>
          <w:lang w:val="en-US"/>
          <w:rPrChange w:id="563" w:author="Shivang Shekhar" w:date="2022-03-14T16:26:00Z">
            <w:rPr>
              <w:lang w:val="en-US"/>
            </w:rPr>
          </w:rPrChange>
        </w:rPr>
        <w:t xml:space="preserve">. </w:t>
      </w:r>
      <w:r w:rsidRPr="009340E6">
        <w:rPr>
          <w:lang w:val="en-US"/>
        </w:rPr>
        <w:t xml:space="preserve">Also, </w:t>
      </w:r>
      <w:r w:rsidRPr="009340E6">
        <w:rPr>
          <w:lang w:val="en-US"/>
        </w:rPr>
        <w:lastRenderedPageBreak/>
        <w:t xml:space="preserve">to account for the pinching behavior </w:t>
      </w:r>
      <w:r w:rsidRPr="009340E6">
        <w:rPr>
          <w:i/>
          <w:iCs/>
          <w:lang w:val="en-US"/>
        </w:rPr>
        <w:t>Pinching4</w:t>
      </w:r>
      <w:r w:rsidRPr="009340E6">
        <w:rPr>
          <w:lang w:val="en-US"/>
        </w:rPr>
        <w:t xml:space="preserve"> </w:t>
      </w:r>
      <w:r>
        <w:rPr>
          <w:lang w:val="en-US"/>
        </w:rPr>
        <w:fldChar w:fldCharType="begin"/>
      </w:r>
      <w:r>
        <w:rPr>
          <w:lang w:val="en-US"/>
        </w:rPr>
        <w:instrText xml:space="preserve"> ADDIN ZOTERO_ITEM CSL_CITATION {"citationID":"DdsNuPBI","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Pr>
          <w:lang w:val="en-US"/>
        </w:rPr>
        <w:fldChar w:fldCharType="separate"/>
      </w:r>
      <w:r w:rsidRPr="00872FB2">
        <w:t>[24]</w:t>
      </w:r>
      <w:r>
        <w:rPr>
          <w:lang w:val="en-US"/>
        </w:rPr>
        <w:fldChar w:fldCharType="end"/>
      </w:r>
      <w:r>
        <w:rPr>
          <w:lang w:val="en-US"/>
        </w:rPr>
        <w:t xml:space="preserve"> </w:t>
      </w:r>
      <w:r w:rsidRPr="009340E6">
        <w:rPr>
          <w:lang w:val="en-US"/>
        </w:rPr>
        <w:t xml:space="preserve">material model is used in the beam-column joint response as shown in </w:t>
      </w:r>
      <w:ins w:id="564" w:author="Shivang Shekhar" w:date="2022-03-14T16:22:00Z">
        <w:r>
          <w:rPr>
            <w:lang w:val="en-US"/>
          </w:rPr>
          <w:fldChar w:fldCharType="begin"/>
        </w:r>
        <w:r>
          <w:rPr>
            <w:lang w:val="en-US"/>
          </w:rPr>
          <w:instrText xml:space="preserve"> REF _Ref98167200 \h </w:instrText>
        </w:r>
      </w:ins>
      <w:r>
        <w:rPr>
          <w:lang w:val="en-US"/>
        </w:rPr>
      </w:r>
      <w:ins w:id="565" w:author="Shivang Shekhar" w:date="2022-03-14T16:22:00Z">
        <w:r>
          <w:rPr>
            <w:lang w:val="en-US"/>
          </w:rPr>
          <w:fldChar w:fldCharType="separate"/>
        </w:r>
      </w:ins>
      <w:r w:rsidRPr="00A317DC">
        <w:t xml:space="preserve">Figure </w:t>
      </w:r>
      <w:r>
        <w:rPr>
          <w:noProof/>
        </w:rPr>
        <w:t>4</w:t>
      </w:r>
      <w:ins w:id="566" w:author="Shivang Shekhar" w:date="2022-03-14T16:22:00Z">
        <w:r>
          <w:rPr>
            <w:lang w:val="en-US"/>
          </w:rPr>
          <w:fldChar w:fldCharType="end"/>
        </w:r>
      </w:ins>
      <w:del w:id="567" w:author="Shivang Shekhar" w:date="2022-03-14T16:22:00Z">
        <w:r w:rsidRPr="00471EDC" w:rsidDel="00B66DB2">
          <w:rPr>
            <w:color w:val="FF0000"/>
            <w:lang w:val="en-US"/>
          </w:rPr>
          <w:delText>Figure XX</w:delText>
        </w:r>
      </w:del>
      <w:r w:rsidRPr="00471EDC">
        <w:rPr>
          <w:color w:val="FF0000"/>
          <w:lang w:val="en-US"/>
        </w:rPr>
        <w:t>.</w:t>
      </w:r>
      <w:r>
        <w:rPr>
          <w:color w:val="FF0000"/>
          <w:lang w:val="en-US"/>
        </w:rPr>
        <w:t xml:space="preserve"> </w:t>
      </w:r>
      <w:r w:rsidRPr="00B66DB2">
        <w:rPr>
          <w:lang w:val="en-US"/>
          <w:rPrChange w:id="568" w:author="Shivang Shekhar" w:date="2022-03-14T16:22:00Z">
            <w:rPr>
              <w:color w:val="FF0000"/>
              <w:lang w:val="en-US"/>
            </w:rPr>
          </w:rPrChange>
        </w:rPr>
        <w:t>The present study doesn’t consider influence of corrosion deterioration of joints on seismic response and is left for future exploration.</w:t>
      </w:r>
    </w:p>
    <w:p w14:paraId="215A8482" w14:textId="77777777" w:rsidR="00373ECA" w:rsidRDefault="00373ECA" w:rsidP="00373ECA">
      <w:pPr>
        <w:pStyle w:val="Heading3"/>
        <w:numPr>
          <w:ilvl w:val="2"/>
          <w:numId w:val="2"/>
        </w:numPr>
        <w:ind w:left="426" w:hanging="426"/>
      </w:pPr>
      <w:r>
        <w:t xml:space="preserve">Validation with past experimental </w:t>
      </w:r>
      <w:commentRangeStart w:id="569"/>
      <w:r>
        <w:t>studies</w:t>
      </w:r>
      <w:commentRangeEnd w:id="569"/>
      <w:r>
        <w:rPr>
          <w:rStyle w:val="CommentReference"/>
          <w:rFonts w:eastAsia="Times New Roman" w:cs="Times New Roman"/>
          <w:i w:val="0"/>
          <w:lang w:val="en-GB"/>
        </w:rPr>
        <w:commentReference w:id="569"/>
      </w:r>
    </w:p>
    <w:p w14:paraId="289A20FC" w14:textId="77777777" w:rsidR="00373ECA" w:rsidRDefault="00373ECA" w:rsidP="00373ECA">
      <w:pPr>
        <w:pStyle w:val="BodyNoindent"/>
        <w:tabs>
          <w:tab w:val="left" w:pos="1418"/>
        </w:tabs>
        <w:rPr>
          <w:rFonts w:eastAsia="Times New Roman" w:cs="Times New Roman"/>
          <w:szCs w:val="20"/>
          <w:lang w:val="en-US"/>
        </w:rPr>
      </w:pPr>
      <w:r w:rsidRPr="00786E32">
        <w:rPr>
          <w:rFonts w:eastAsia="Times New Roman" w:cs="Times New Roman"/>
          <w:szCs w:val="20"/>
          <w:lang w:val="en-US"/>
        </w:rPr>
        <w:t>For the purpose of</w:t>
      </w:r>
      <w:r>
        <w:rPr>
          <w:rFonts w:eastAsia="Times New Roman" w:cs="Times New Roman"/>
          <w:szCs w:val="20"/>
          <w:lang w:val="en-US"/>
        </w:rPr>
        <w:t xml:space="preserve"> validating the OpenSees </w:t>
      </w:r>
      <w:r>
        <w:rPr>
          <w:rFonts w:eastAsia="Times New Roman" w:cs="Times New Roman"/>
          <w:szCs w:val="20"/>
          <w:lang w:val="en-US"/>
        </w:rPr>
        <w:fldChar w:fldCharType="begin"/>
      </w:r>
      <w:r>
        <w:rPr>
          <w:rFonts w:eastAsia="Times New Roman" w:cs="Times New Roman"/>
          <w:szCs w:val="20"/>
          <w:lang w:val="en-US"/>
        </w:rPr>
        <w:instrText xml:space="preserve"> ADDIN ZOTERO_ITEM CSL_CITATION {"citationID":"sc0TPWQr","properties":{"formattedCitation":"[24]","plainCitation":"[24]","noteIndex":0},"citationItems":[{"id":471,"uris":["http://zotero.org/users/8563380/items/XRIDARN8"],"uri":["http://zotero.org/users/8563380/items/XRIDARN8"],"itemData":{"id":471,"type":"article-journal","container-title":"University of California, Berkeley, CA","title":"Open system for earthquake engineering simulation","author":[{"family":"McKenna","given":"Frank"},{"family":"Fenves","given":"Gregory L"},{"family":"Scott","given":"Michael H"},{"literal":"others"}],"issued":{"date-parts":[["2000"]]}}}],"schema":"https://github.com/citation-style-language/schema/raw/master/csl-citation.json"} </w:instrText>
      </w:r>
      <w:r>
        <w:rPr>
          <w:rFonts w:eastAsia="Times New Roman" w:cs="Times New Roman"/>
          <w:szCs w:val="20"/>
          <w:lang w:val="en-US"/>
        </w:rPr>
        <w:fldChar w:fldCharType="separate"/>
      </w:r>
      <w:r w:rsidRPr="00A61B4F">
        <w:rPr>
          <w:rFonts w:cs="Times New Roman"/>
        </w:rPr>
        <w:t>[24]</w:t>
      </w:r>
      <w:r>
        <w:rPr>
          <w:rFonts w:eastAsia="Times New Roman" w:cs="Times New Roman"/>
          <w:szCs w:val="20"/>
          <w:lang w:val="en-US"/>
        </w:rPr>
        <w:fldChar w:fldCharType="end"/>
      </w:r>
      <w:r>
        <w:rPr>
          <w:rFonts w:eastAsia="Times New Roman" w:cs="Times New Roman"/>
          <w:szCs w:val="20"/>
          <w:lang w:val="en-US"/>
        </w:rPr>
        <w:t xml:space="preserve"> modelling technique of simulating the shear-critical response, four square RC columns are analyzed under cyclical loading to validate the flexure-shear response (</w:t>
      </w:r>
      <w:r w:rsidRPr="00C20C93">
        <w:rPr>
          <w:rFonts w:eastAsia="Times New Roman" w:cs="Times New Roman"/>
          <w:i/>
          <w:szCs w:val="20"/>
          <w:lang w:val="en-US"/>
        </w:rPr>
        <w:t>flexures-shear interaction FSI)</w:t>
      </w:r>
      <w:r>
        <w:rPr>
          <w:rFonts w:eastAsia="Times New Roman" w:cs="Times New Roman"/>
          <w:szCs w:val="20"/>
          <w:lang w:val="en-US"/>
        </w:rPr>
        <w:t xml:space="preserve">. The columns for validation are selected based on the flexure-shear failure and includes uncorroded and corroded specimens. </w:t>
      </w:r>
      <w:r w:rsidRPr="00861CB5">
        <w:rPr>
          <w:rFonts w:eastAsia="Times New Roman" w:cs="Times New Roman"/>
          <w:color w:val="FF0000"/>
          <w:szCs w:val="20"/>
          <w:lang w:val="en-US"/>
        </w:rPr>
        <w:t xml:space="preserve">Table 3.1 </w:t>
      </w:r>
      <w:r>
        <w:rPr>
          <w:rFonts w:eastAsia="Times New Roman" w:cs="Times New Roman"/>
          <w:szCs w:val="20"/>
          <w:lang w:val="en-US"/>
        </w:rPr>
        <w:t xml:space="preserve">gives the basic details and properties of the selected specimens used for the validation exercise. Specimen U2 and C5 are of similar properties but U2 is tested without any corrosion and C5 is tested with corrosion of rebars </w:t>
      </w:r>
      <w:r>
        <w:rPr>
          <w:rFonts w:eastAsia="Times New Roman" w:cs="Times New Roman"/>
          <w:szCs w:val="20"/>
          <w:lang w:val="en-US"/>
        </w:rPr>
        <w:fldChar w:fldCharType="begin"/>
      </w:r>
      <w:r>
        <w:rPr>
          <w:rFonts w:eastAsia="Times New Roman" w:cs="Times New Roman"/>
          <w:szCs w:val="20"/>
          <w:lang w:val="en-US"/>
        </w:rPr>
        <w:instrText xml:space="preserve"> ADDIN ZOTERO_ITEM CSL_CITATION {"citationID":"UH1xgqVN","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Pr>
          <w:rFonts w:eastAsia="Times New Roman" w:cs="Times New Roman"/>
          <w:szCs w:val="20"/>
          <w:lang w:val="en-US"/>
        </w:rPr>
        <w:fldChar w:fldCharType="separate"/>
      </w:r>
      <w:r w:rsidRPr="00100DA0">
        <w:rPr>
          <w:rFonts w:cs="Times New Roman"/>
        </w:rPr>
        <w:t>[19]</w:t>
      </w:r>
      <w:r>
        <w:rPr>
          <w:rFonts w:eastAsia="Times New Roman" w:cs="Times New Roman"/>
          <w:szCs w:val="20"/>
          <w:lang w:val="en-US"/>
        </w:rPr>
        <w:fldChar w:fldCharType="end"/>
      </w:r>
      <w:r>
        <w:rPr>
          <w:rFonts w:eastAsia="Times New Roman" w:cs="Times New Roman"/>
          <w:szCs w:val="20"/>
          <w:lang w:val="en-US"/>
        </w:rPr>
        <w:t>. Specimen S1 is a pristine column with no corrosion while CC1 is a short column with corrosion which is expected to observe shear failure. All the columns information is taken from the experimental test research so help verify the modelling aspect adopted in this study.</w:t>
      </w:r>
    </w:p>
    <w:p w14:paraId="3BF01F0A" w14:textId="77777777" w:rsidR="00373ECA" w:rsidRDefault="00373ECA" w:rsidP="00373ECA">
      <w:pPr>
        <w:jc w:val="both"/>
        <w:rPr>
          <w:color w:val="FF0000"/>
          <w:lang w:val="en-US"/>
        </w:rPr>
      </w:pPr>
      <w:r w:rsidRPr="00100DA0">
        <w:rPr>
          <w:strike/>
          <w:lang w:val="en-US"/>
        </w:rPr>
        <w:t xml:space="preserve">Figure 3.1a and 3.1b are the pushover and shear limit plots for each specimen; from the plots, it can be concluded all the specimens observe flexure-shear failure. That is, lateral load capacity for each specimen intersects with the shear limit curve calculated as per by </w:t>
      </w:r>
      <w:proofErr w:type="spellStart"/>
      <w:r w:rsidRPr="007A4726">
        <w:rPr>
          <w:strike/>
          <w:lang w:val="en-US"/>
        </w:rPr>
        <w:t>Sezen</w:t>
      </w:r>
      <w:proofErr w:type="spellEnd"/>
      <w:r w:rsidRPr="007A4726">
        <w:rPr>
          <w:strike/>
          <w:lang w:val="en-US"/>
        </w:rPr>
        <w:t xml:space="preserve"> </w:t>
      </w:r>
      <w:proofErr w:type="spellStart"/>
      <w:r w:rsidRPr="007A4726">
        <w:rPr>
          <w:strike/>
          <w:lang w:val="en-US"/>
        </w:rPr>
        <w:t>Moehle</w:t>
      </w:r>
      <w:proofErr w:type="spellEnd"/>
      <w:r w:rsidRPr="007A4726">
        <w:rPr>
          <w:strike/>
          <w:lang w:val="en-US"/>
        </w:rPr>
        <w:t xml:space="preserve"> 2004.</w:t>
      </w:r>
      <w:r w:rsidRPr="007A4726">
        <w:rPr>
          <w:lang w:val="en-US"/>
        </w:rPr>
        <w:t xml:space="preserve"> </w:t>
      </w:r>
    </w:p>
    <w:p w14:paraId="05E3A504" w14:textId="77777777" w:rsidR="00373ECA" w:rsidRDefault="00373ECA" w:rsidP="00373ECA">
      <w:pPr>
        <w:jc w:val="both"/>
        <w:rPr>
          <w:lang w:val="en-US"/>
        </w:rPr>
      </w:pPr>
      <w:r>
        <w:rPr>
          <w:lang w:val="en-US"/>
        </w:rPr>
        <w:t xml:space="preserve">     The plots of Figure 3.1a and 3.1b are hysteric plots for all the column specimens modelled as per the description in the above section. Particularly from Figure 3.1a – specimen S1 – it can be illustrated that the column with low ductility will have a sharp decrease in lateral load capacity after reaching the shear limit. The hysteric plot for S1 is a good match validating our aim of modelling shear element and bar-slip section for the analysis. However, the hysteric plot of C5, CC2 and U2 does not have a good match with the experimental results. Also, the peak lateral load of the test is always higher for these three specimens and the initial stiffness </w:t>
      </w:r>
      <w:proofErr w:type="spellStart"/>
      <w:r>
        <w:rPr>
          <w:lang w:val="en-US"/>
        </w:rPr>
        <w:t>upto</w:t>
      </w:r>
      <w:proofErr w:type="spellEnd"/>
      <w:r>
        <w:rPr>
          <w:lang w:val="en-US"/>
        </w:rPr>
        <w:t xml:space="preserve"> the elastic range is clearly visible to be higher than that of the stiffness observed in the experimental curve. Part of the reason can be attributed to the experimental setup where the ends are not fully rigid and there is a presence of rigid body rotation at the fixed end. Another reason for the overprediction of the peak lateral strength would be the inelastic deformation in the reinforcement bars. However, the deterioration and pinching phenomena is well captured in </w:t>
      </w:r>
      <w:proofErr w:type="gramStart"/>
      <w:r>
        <w:rPr>
          <w:lang w:val="en-US"/>
        </w:rPr>
        <w:t>all of</w:t>
      </w:r>
      <w:proofErr w:type="gramEnd"/>
      <w:r>
        <w:rPr>
          <w:lang w:val="en-US"/>
        </w:rPr>
        <w:t xml:space="preserve"> the hysteric plots, but the drawback remains in modelling which required manual inputs of these parameters to match with the experimental results. To summarize, the modelling discussed in the above section captures the flexure-shear failure in a satisfactory manner that can be extended to the frame under this study.</w:t>
      </w:r>
    </w:p>
    <w:p w14:paraId="093E50E4" w14:textId="77777777" w:rsidR="00373ECA" w:rsidRDefault="00373ECA" w:rsidP="00373ECA">
      <w:pPr>
        <w:rPr>
          <w:lang w:val="en-US"/>
        </w:rPr>
      </w:pPr>
    </w:p>
    <w:p w14:paraId="36B1E46A" w14:textId="77777777" w:rsidR="00373ECA" w:rsidRPr="00356255" w:rsidRDefault="00373ECA" w:rsidP="00373ECA">
      <w:pPr>
        <w:spacing w:after="240"/>
        <w:rPr>
          <w:b/>
          <w:lang w:val="en-US"/>
        </w:rPr>
      </w:pPr>
      <w:r w:rsidRPr="00356255">
        <w:rPr>
          <w:b/>
          <w:lang w:val="en-US"/>
        </w:rPr>
        <w:t>Table 3.1 Database of the columns selected for the validation exercise</w:t>
      </w:r>
    </w:p>
    <w:tbl>
      <w:tblPr>
        <w:tblStyle w:val="TableGrid"/>
        <w:tblW w:w="8931" w:type="dxa"/>
        <w:jc w:val="center"/>
        <w:tblLook w:val="04A0" w:firstRow="1" w:lastRow="0" w:firstColumn="1" w:lastColumn="0" w:noHBand="0" w:noVBand="1"/>
      </w:tblPr>
      <w:tblGrid>
        <w:gridCol w:w="3266"/>
        <w:gridCol w:w="1554"/>
        <w:gridCol w:w="1276"/>
        <w:gridCol w:w="1275"/>
        <w:gridCol w:w="1560"/>
      </w:tblGrid>
      <w:tr w:rsidR="00373ECA" w:rsidRPr="0013139C" w14:paraId="14A5997A" w14:textId="77777777" w:rsidTr="00A9478E">
        <w:trPr>
          <w:jc w:val="center"/>
        </w:trPr>
        <w:tc>
          <w:tcPr>
            <w:tcW w:w="3266" w:type="dxa"/>
            <w:tcBorders>
              <w:top w:val="single" w:sz="4" w:space="0" w:color="auto"/>
              <w:left w:val="nil"/>
              <w:bottom w:val="single" w:sz="4" w:space="0" w:color="auto"/>
              <w:right w:val="nil"/>
            </w:tcBorders>
          </w:tcPr>
          <w:p w14:paraId="61948914" w14:textId="77777777" w:rsidR="00373ECA" w:rsidRPr="0013139C" w:rsidRDefault="00373ECA" w:rsidP="00A9478E">
            <w:pP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Specimen</w:t>
            </w:r>
          </w:p>
        </w:tc>
        <w:tc>
          <w:tcPr>
            <w:tcW w:w="1554" w:type="dxa"/>
            <w:tcBorders>
              <w:top w:val="single" w:sz="4" w:space="0" w:color="auto"/>
              <w:left w:val="nil"/>
              <w:bottom w:val="single" w:sz="4" w:space="0" w:color="auto"/>
              <w:right w:val="nil"/>
            </w:tcBorders>
            <w:vAlign w:val="center"/>
          </w:tcPr>
          <w:p w14:paraId="1A5BA48D" w14:textId="77777777" w:rsidR="00373ECA" w:rsidRPr="0013139C" w:rsidRDefault="00373ECA" w:rsidP="00A9478E">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U2</w:t>
            </w:r>
          </w:p>
        </w:tc>
        <w:tc>
          <w:tcPr>
            <w:tcW w:w="1276" w:type="dxa"/>
            <w:tcBorders>
              <w:top w:val="single" w:sz="4" w:space="0" w:color="auto"/>
              <w:left w:val="nil"/>
              <w:bottom w:val="single" w:sz="4" w:space="0" w:color="auto"/>
              <w:right w:val="nil"/>
            </w:tcBorders>
            <w:vAlign w:val="center"/>
          </w:tcPr>
          <w:p w14:paraId="48C4785C" w14:textId="77777777" w:rsidR="00373ECA" w:rsidRPr="0013139C" w:rsidRDefault="00373ECA" w:rsidP="00A9478E">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C5</w:t>
            </w:r>
          </w:p>
        </w:tc>
        <w:tc>
          <w:tcPr>
            <w:tcW w:w="1275" w:type="dxa"/>
            <w:tcBorders>
              <w:top w:val="single" w:sz="4" w:space="0" w:color="auto"/>
              <w:left w:val="nil"/>
              <w:bottom w:val="single" w:sz="4" w:space="0" w:color="auto"/>
              <w:right w:val="nil"/>
            </w:tcBorders>
            <w:vAlign w:val="center"/>
          </w:tcPr>
          <w:p w14:paraId="344A31AC" w14:textId="77777777" w:rsidR="00373ECA" w:rsidRPr="0013139C" w:rsidRDefault="00373ECA" w:rsidP="00A9478E">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CC2</w:t>
            </w:r>
          </w:p>
        </w:tc>
        <w:tc>
          <w:tcPr>
            <w:tcW w:w="1560" w:type="dxa"/>
            <w:tcBorders>
              <w:top w:val="single" w:sz="4" w:space="0" w:color="auto"/>
              <w:left w:val="nil"/>
              <w:bottom w:val="single" w:sz="4" w:space="0" w:color="auto"/>
              <w:right w:val="nil"/>
            </w:tcBorders>
            <w:vAlign w:val="center"/>
          </w:tcPr>
          <w:p w14:paraId="1D605B91" w14:textId="77777777" w:rsidR="00373ECA" w:rsidRPr="0013139C" w:rsidRDefault="00373ECA" w:rsidP="00A9478E">
            <w:pPr>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S1</w:t>
            </w:r>
          </w:p>
        </w:tc>
      </w:tr>
      <w:tr w:rsidR="00373ECA" w:rsidRPr="0013139C" w14:paraId="7B92AB70" w14:textId="77777777" w:rsidTr="00A9478E">
        <w:trPr>
          <w:jc w:val="center"/>
        </w:trPr>
        <w:tc>
          <w:tcPr>
            <w:tcW w:w="3266" w:type="dxa"/>
            <w:tcBorders>
              <w:top w:val="single" w:sz="4" w:space="0" w:color="auto"/>
              <w:left w:val="nil"/>
              <w:bottom w:val="nil"/>
              <w:right w:val="nil"/>
            </w:tcBorders>
            <w:vAlign w:val="center"/>
          </w:tcPr>
          <w:p w14:paraId="2FFDA1F5" w14:textId="77777777" w:rsidR="00373ECA" w:rsidRPr="0013139C" w:rsidRDefault="00373ECA" w:rsidP="00A9478E">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Reference</w:t>
            </w:r>
          </w:p>
        </w:tc>
        <w:tc>
          <w:tcPr>
            <w:tcW w:w="1554" w:type="dxa"/>
            <w:tcBorders>
              <w:top w:val="single" w:sz="4" w:space="0" w:color="auto"/>
              <w:left w:val="nil"/>
              <w:bottom w:val="nil"/>
              <w:right w:val="nil"/>
            </w:tcBorders>
            <w:vAlign w:val="center"/>
          </w:tcPr>
          <w:p w14:paraId="303AF62B" w14:textId="77777777" w:rsidR="00373ECA" w:rsidRPr="0013139C" w:rsidRDefault="00373ECA" w:rsidP="00A9478E">
            <w:pPr>
              <w:spacing w:line="276" w:lineRule="auto"/>
              <w:ind w:left="289" w:hanging="289"/>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Vu and Li (2018a) </w:t>
            </w:r>
            <w:r w:rsidRPr="0013139C">
              <w:rPr>
                <w:lang w:val="en-US"/>
              </w:rPr>
              <w:fldChar w:fldCharType="begin"/>
            </w:r>
            <w:r w:rsidRPr="0013139C">
              <w:rPr>
                <w:rFonts w:ascii="Times New Roman" w:eastAsia="Times New Roman" w:hAnsi="Times New Roman" w:cs="Times New Roman"/>
                <w:sz w:val="20"/>
                <w:szCs w:val="20"/>
                <w:lang w:val="en-US"/>
              </w:rPr>
              <w:instrText xml:space="preserve"> ADDIN ZOTERO_ITEM CSL_CITATION {"citationID":"r55C2h2F","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Pr="0013139C">
              <w:rPr>
                <w:lang w:val="en-US"/>
              </w:rPr>
              <w:fldChar w:fldCharType="separate"/>
            </w:r>
            <w:r w:rsidRPr="0013139C">
              <w:rPr>
                <w:rFonts w:ascii="Times New Roman" w:hAnsi="Times New Roman" w:cs="Times New Roman"/>
                <w:sz w:val="20"/>
              </w:rPr>
              <w:t>[19]</w:t>
            </w:r>
            <w:r w:rsidRPr="0013139C">
              <w:rPr>
                <w:lang w:val="en-US"/>
              </w:rPr>
              <w:fldChar w:fldCharType="end"/>
            </w:r>
          </w:p>
        </w:tc>
        <w:tc>
          <w:tcPr>
            <w:tcW w:w="1276" w:type="dxa"/>
            <w:tcBorders>
              <w:top w:val="single" w:sz="4" w:space="0" w:color="auto"/>
              <w:left w:val="nil"/>
              <w:bottom w:val="nil"/>
              <w:right w:val="nil"/>
            </w:tcBorders>
            <w:vAlign w:val="center"/>
          </w:tcPr>
          <w:p w14:paraId="61029202" w14:textId="77777777" w:rsidR="00373ECA" w:rsidRPr="0013139C" w:rsidRDefault="00373ECA" w:rsidP="00A9478E">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Vu and Li (2018a) </w:t>
            </w:r>
            <w:r w:rsidRPr="0013139C">
              <w:rPr>
                <w:lang w:val="en-US"/>
              </w:rPr>
              <w:fldChar w:fldCharType="begin"/>
            </w:r>
            <w:r w:rsidRPr="0013139C">
              <w:rPr>
                <w:rFonts w:ascii="Times New Roman" w:eastAsia="Times New Roman" w:hAnsi="Times New Roman" w:cs="Times New Roman"/>
                <w:sz w:val="20"/>
                <w:szCs w:val="20"/>
                <w:lang w:val="en-US"/>
              </w:rPr>
              <w:instrText xml:space="preserve"> ADDIN ZOTERO_ITEM CSL_CITATION {"citationID":"kSwOSnys","properties":{"formattedCitation":"[19]","plainCitation":"[19]","noteIndex":0},"citationItems":[{"id":163,"uris":["http://zotero.org/users/8563380/items/2S9LB2RK"],"uri":["http://zotero.org/users/8563380/items/2S9LB2RK"],"itemData":{"id":163,"type":"article-journal","container-title":"ACI Structural Journal","DOI":"10.14359/51702372","ISSN":"0889-3241","issue":"5","language":"en","source":"DOI.org (Crossref)","title":"Seismic Performance of Flexural Reinforced Concrete Columns with Corroded Reinforcement","URL":"http://www.concrete.org/Publications/InternationalConcreteAbstractsPortal.aspx?m=details&amp;i=51702372","volume":"115","author":[{"family":"Vu","given":"Ngoc Son"},{"family":"Li","given":"Bing"}],"accessed":{"date-parts":[["2021",12,17]]},"issued":{"date-parts":[["2018",9]]}}}],"schema":"https://github.com/citation-style-language/schema/raw/master/csl-citation.json"} </w:instrText>
            </w:r>
            <w:r w:rsidRPr="0013139C">
              <w:rPr>
                <w:lang w:val="en-US"/>
              </w:rPr>
              <w:fldChar w:fldCharType="separate"/>
            </w:r>
            <w:r w:rsidRPr="0013139C">
              <w:rPr>
                <w:rFonts w:ascii="Times New Roman" w:hAnsi="Times New Roman" w:cs="Times New Roman"/>
                <w:sz w:val="20"/>
              </w:rPr>
              <w:t>[19]</w:t>
            </w:r>
            <w:r w:rsidRPr="0013139C">
              <w:rPr>
                <w:lang w:val="en-US"/>
              </w:rPr>
              <w:fldChar w:fldCharType="end"/>
            </w:r>
          </w:p>
        </w:tc>
        <w:tc>
          <w:tcPr>
            <w:tcW w:w="1275" w:type="dxa"/>
            <w:tcBorders>
              <w:top w:val="single" w:sz="4" w:space="0" w:color="auto"/>
              <w:left w:val="nil"/>
              <w:bottom w:val="nil"/>
              <w:right w:val="nil"/>
            </w:tcBorders>
            <w:vAlign w:val="center"/>
          </w:tcPr>
          <w:p w14:paraId="3AA82E05" w14:textId="77777777" w:rsidR="00373ECA" w:rsidRPr="0013139C" w:rsidRDefault="00373ECA" w:rsidP="00A9478E">
            <w:pPr>
              <w:spacing w:line="276" w:lineRule="auto"/>
              <w:ind w:left="30" w:hanging="30"/>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Vu and Li (2018b) </w:t>
            </w:r>
            <w:r w:rsidRPr="0013139C">
              <w:rPr>
                <w:lang w:val="en-US"/>
              </w:rPr>
              <w:fldChar w:fldCharType="begin"/>
            </w:r>
            <w:r w:rsidRPr="0013139C">
              <w:rPr>
                <w:rFonts w:ascii="Times New Roman" w:eastAsia="Times New Roman" w:hAnsi="Times New Roman" w:cs="Times New Roman"/>
                <w:sz w:val="20"/>
                <w:szCs w:val="20"/>
                <w:lang w:val="en-US"/>
              </w:rPr>
              <w:instrText xml:space="preserve"> ADDIN ZOTERO_ITEM CSL_CITATION {"citationID":"Za7Vnazd","properties":{"formattedCitation":"[18]","plainCitation":"[18]","noteIndex":0},"citationItems":[{"id":457,"uris":["http://zotero.org/users/8563380/items/KBRFE3GB"],"uri":["http://zotero.org/users/8563380/items/KBRFE3GB"],"itemData":{"id":457,"type":"article-journal","abstract":"This paper presents an experimental study carried out on eight full-scale uncorroded and corroded reinforced concrete short columns subjected to the simulated seismic loading to investigate effects of corrosion on the seismic performance of short columns that failed in shear. The key variables are the corrosion level of reinforcement and the applied axial force ratio. The seismic behavior of test specimens was evaluated in terms of crack pattern, hysteretic response, shear strength, displacement ductility, drift capacity, and energy dissipation capacity. The experimental results highlighted that the corroded columns suffered a significant degradation of shear strength and deformation capacity as compared with uncorroded columns, especially when they are highly corroded and under high axial load ratio. Methods were proposed to estimate the shear strength of corroded short columns that failed in shear that consider the contribution reductions to the shear strength of transverse reinforcement and concrete due to corrosion. Among these methods, the shear strength of corroded RC short columns estimated based on both the average corrosion mass loss and average residual cross-sectional area was not conservative as compared with the test results. The shear strength of corroded short columns estimated using the minimum residual cross-sectional area of transverse reinforcement, however, showed good and reliable agreement with the test results in this study. DOI: 10.1061/(ASCE)ST.1943541X.0001994. © 2018 American Society of Civil Engineers.","container-title":"Journal of Structural Engineering","DOI":"10.1061/(ASCE)ST.1943-541X.0001994","ISSN":"0733-9445, 1943-541X","issue":"4","journalAbbreviation":"J. Struct. Eng.","language":"en","page":"04018018","source":"DOI.org (Crossref)","title":"Seismic Performance Assessment of Corroded Reinforced Concrete Short Columns","volume":"144","author":[{"family":"Vu","given":"Ngoc Son"},{"family":"Li","given":"Bing"}],"issued":{"date-parts":[["2018",4]]}}}],"schema":"https://github.com/citation-style-language/schema/raw/master/csl-citation.json"} </w:instrText>
            </w:r>
            <w:r w:rsidRPr="0013139C">
              <w:rPr>
                <w:lang w:val="en-US"/>
              </w:rPr>
              <w:fldChar w:fldCharType="separate"/>
            </w:r>
            <w:r w:rsidRPr="0013139C">
              <w:rPr>
                <w:rFonts w:ascii="Times New Roman" w:hAnsi="Times New Roman" w:cs="Times New Roman"/>
                <w:sz w:val="20"/>
              </w:rPr>
              <w:t>[18]</w:t>
            </w:r>
            <w:r w:rsidRPr="0013139C">
              <w:rPr>
                <w:lang w:val="en-US"/>
              </w:rPr>
              <w:fldChar w:fldCharType="end"/>
            </w:r>
          </w:p>
        </w:tc>
        <w:tc>
          <w:tcPr>
            <w:tcW w:w="1560" w:type="dxa"/>
            <w:tcBorders>
              <w:top w:val="single" w:sz="4" w:space="0" w:color="auto"/>
              <w:left w:val="nil"/>
              <w:bottom w:val="nil"/>
              <w:right w:val="nil"/>
            </w:tcBorders>
            <w:vAlign w:val="center"/>
          </w:tcPr>
          <w:p w14:paraId="60FA40BE" w14:textId="77777777" w:rsidR="00373ECA" w:rsidRPr="0013139C" w:rsidRDefault="00373ECA" w:rsidP="00A9478E">
            <w:pPr>
              <w:spacing w:line="276" w:lineRule="auto"/>
              <w:ind w:left="37"/>
              <w:jc w:val="center"/>
              <w:rPr>
                <w:rFonts w:ascii="Times New Roman" w:eastAsia="Times New Roman" w:hAnsi="Times New Roman" w:cs="Times New Roman"/>
                <w:sz w:val="20"/>
                <w:szCs w:val="20"/>
                <w:lang w:val="en-US"/>
              </w:rPr>
            </w:pPr>
            <w:proofErr w:type="spellStart"/>
            <w:r w:rsidRPr="0013139C">
              <w:rPr>
                <w:rFonts w:ascii="Times New Roman" w:eastAsia="Times New Roman" w:hAnsi="Times New Roman" w:cs="Times New Roman"/>
                <w:sz w:val="20"/>
                <w:szCs w:val="20"/>
                <w:lang w:val="en-US"/>
              </w:rPr>
              <w:t>Sezen</w:t>
            </w:r>
            <w:proofErr w:type="spellEnd"/>
            <w:r w:rsidRPr="0013139C">
              <w:rPr>
                <w:rFonts w:ascii="Times New Roman" w:eastAsia="Times New Roman" w:hAnsi="Times New Roman" w:cs="Times New Roman"/>
                <w:sz w:val="20"/>
                <w:szCs w:val="20"/>
                <w:lang w:val="en-US"/>
              </w:rPr>
              <w:t xml:space="preserve"> and </w:t>
            </w:r>
            <w:proofErr w:type="spellStart"/>
            <w:r w:rsidRPr="0013139C">
              <w:rPr>
                <w:rFonts w:ascii="Times New Roman" w:eastAsia="Times New Roman" w:hAnsi="Times New Roman" w:cs="Times New Roman"/>
                <w:sz w:val="20"/>
                <w:szCs w:val="20"/>
                <w:lang w:val="en-US"/>
              </w:rPr>
              <w:t>Moehle</w:t>
            </w:r>
            <w:proofErr w:type="spellEnd"/>
            <w:r w:rsidRPr="0013139C">
              <w:rPr>
                <w:rFonts w:ascii="Times New Roman" w:eastAsia="Times New Roman" w:hAnsi="Times New Roman" w:cs="Times New Roman"/>
                <w:sz w:val="20"/>
                <w:szCs w:val="20"/>
                <w:lang w:val="en-US"/>
              </w:rPr>
              <w:t xml:space="preserve"> (2006) </w:t>
            </w:r>
            <w:r w:rsidRPr="0013139C">
              <w:rPr>
                <w:lang w:val="en-US"/>
              </w:rPr>
              <w:fldChar w:fldCharType="begin"/>
            </w:r>
            <w:r>
              <w:rPr>
                <w:rFonts w:ascii="Times New Roman" w:eastAsia="Times New Roman" w:hAnsi="Times New Roman" w:cs="Times New Roman"/>
                <w:sz w:val="20"/>
                <w:szCs w:val="20"/>
                <w:lang w:val="en-US"/>
              </w:rPr>
              <w:instrText xml:space="preserve"> ADDIN ZOTERO_ITEM CSL_CITATION {"citationID":"lxaJq1b8","properties":{"formattedCitation":"[43]","plainCitation":"[43]","noteIndex":0},"citationItems":[{"id":489,"uris":["http://zotero.org/users/8563380/items/UMHABVF6"],"uri":["http://zotero.org/users/8563380/items/UMHABVF6"],"itemData":{"id":489,"type":"article-journal","container-title":"ACI structural journal","issue":"6","note":"publisher: American Concrete Institute","page":"842","source":"Google Scholar","title":"Seismic tests of concrete columns with light transverse reinforcement","volume":"103","author":[{"family":"Sezen","given":"Halil"},{"family":"Moehle","given":"Jack P."}],"issued":{"date-parts":[["2006"]]}}}],"schema":"https://github.com/citation-style-language/schema/raw/master/csl-citation.json"} </w:instrText>
            </w:r>
            <w:r w:rsidRPr="0013139C">
              <w:rPr>
                <w:lang w:val="en-US"/>
              </w:rPr>
              <w:fldChar w:fldCharType="separate"/>
            </w:r>
            <w:r w:rsidRPr="008467F5">
              <w:rPr>
                <w:rFonts w:ascii="Times New Roman" w:hAnsi="Times New Roman" w:cs="Times New Roman"/>
                <w:sz w:val="20"/>
              </w:rPr>
              <w:t>[43]</w:t>
            </w:r>
            <w:r w:rsidRPr="0013139C">
              <w:rPr>
                <w:lang w:val="en-US"/>
              </w:rPr>
              <w:fldChar w:fldCharType="end"/>
            </w:r>
          </w:p>
        </w:tc>
      </w:tr>
      <w:tr w:rsidR="00373ECA" w:rsidRPr="0013139C" w14:paraId="7D1FD139" w14:textId="77777777" w:rsidTr="00A9478E">
        <w:trPr>
          <w:jc w:val="center"/>
        </w:trPr>
        <w:tc>
          <w:tcPr>
            <w:tcW w:w="3266" w:type="dxa"/>
            <w:tcBorders>
              <w:top w:val="nil"/>
              <w:left w:val="nil"/>
              <w:bottom w:val="nil"/>
              <w:right w:val="nil"/>
            </w:tcBorders>
            <w:vAlign w:val="center"/>
          </w:tcPr>
          <w:p w14:paraId="44C7CF8A" w14:textId="77777777" w:rsidR="00373ECA" w:rsidRPr="0013139C" w:rsidRDefault="00373ECA" w:rsidP="00A9478E">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Section, </w:t>
            </w:r>
            <w:r w:rsidRPr="0013139C">
              <w:rPr>
                <w:rFonts w:ascii="Times New Roman" w:eastAsia="Times New Roman" w:hAnsi="Times New Roman" w:cs="Times New Roman"/>
                <w:i/>
                <w:sz w:val="20"/>
                <w:szCs w:val="20"/>
                <w:lang w:val="en-US"/>
              </w:rPr>
              <w:t>b x h</w:t>
            </w:r>
            <w:r w:rsidRPr="0013139C">
              <w:rPr>
                <w:rFonts w:ascii="Times New Roman" w:eastAsia="Times New Roman" w:hAnsi="Times New Roman" w:cs="Times New Roman"/>
                <w:sz w:val="20"/>
                <w:szCs w:val="20"/>
                <w:lang w:val="en-US"/>
              </w:rPr>
              <w:t xml:space="preserve"> (mm x mm)</w:t>
            </w:r>
          </w:p>
        </w:tc>
        <w:tc>
          <w:tcPr>
            <w:tcW w:w="1554" w:type="dxa"/>
            <w:tcBorders>
              <w:top w:val="nil"/>
              <w:left w:val="nil"/>
              <w:bottom w:val="nil"/>
              <w:right w:val="nil"/>
            </w:tcBorders>
            <w:vAlign w:val="center"/>
          </w:tcPr>
          <w:p w14:paraId="4071B1AE" w14:textId="77777777" w:rsidR="00373ECA" w:rsidRPr="0013139C" w:rsidRDefault="00373ECA" w:rsidP="00A9478E">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350</w:t>
            </w:r>
          </w:p>
        </w:tc>
        <w:tc>
          <w:tcPr>
            <w:tcW w:w="1276" w:type="dxa"/>
            <w:tcBorders>
              <w:top w:val="nil"/>
              <w:left w:val="nil"/>
              <w:bottom w:val="nil"/>
              <w:right w:val="nil"/>
            </w:tcBorders>
            <w:vAlign w:val="center"/>
          </w:tcPr>
          <w:p w14:paraId="64BA442A" w14:textId="77777777" w:rsidR="00373ECA" w:rsidRPr="0013139C" w:rsidRDefault="00373ECA" w:rsidP="00A9478E">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350</w:t>
            </w:r>
          </w:p>
        </w:tc>
        <w:tc>
          <w:tcPr>
            <w:tcW w:w="1275" w:type="dxa"/>
            <w:tcBorders>
              <w:top w:val="nil"/>
              <w:left w:val="nil"/>
              <w:bottom w:val="nil"/>
              <w:right w:val="nil"/>
            </w:tcBorders>
            <w:vAlign w:val="center"/>
          </w:tcPr>
          <w:p w14:paraId="58D5E4EF" w14:textId="77777777" w:rsidR="00373ECA" w:rsidRPr="0013139C" w:rsidRDefault="00373ECA" w:rsidP="00A9478E">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350</w:t>
            </w:r>
          </w:p>
        </w:tc>
        <w:tc>
          <w:tcPr>
            <w:tcW w:w="1560" w:type="dxa"/>
            <w:tcBorders>
              <w:top w:val="nil"/>
              <w:left w:val="nil"/>
              <w:bottom w:val="nil"/>
              <w:right w:val="nil"/>
            </w:tcBorders>
            <w:vAlign w:val="center"/>
          </w:tcPr>
          <w:p w14:paraId="20BC9153" w14:textId="77777777" w:rsidR="00373ECA" w:rsidRPr="0013139C" w:rsidRDefault="00373ECA" w:rsidP="00A9478E">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457</w:t>
            </w:r>
          </w:p>
        </w:tc>
      </w:tr>
      <w:tr w:rsidR="00373ECA" w:rsidRPr="0013139C" w14:paraId="52FDE7F1" w14:textId="77777777" w:rsidTr="00A9478E">
        <w:trPr>
          <w:jc w:val="center"/>
        </w:trPr>
        <w:tc>
          <w:tcPr>
            <w:tcW w:w="3266" w:type="dxa"/>
            <w:tcBorders>
              <w:top w:val="nil"/>
              <w:left w:val="nil"/>
              <w:bottom w:val="nil"/>
              <w:right w:val="nil"/>
            </w:tcBorders>
            <w:vAlign w:val="center"/>
          </w:tcPr>
          <w:p w14:paraId="48AA8120" w14:textId="77777777" w:rsidR="00373ECA" w:rsidRPr="007B78AA" w:rsidRDefault="00373ECA" w:rsidP="00A9478E">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Column length, </w:t>
            </w:r>
            <w:r w:rsidRPr="0013139C">
              <w:rPr>
                <w:rFonts w:ascii="Times New Roman" w:eastAsia="Times New Roman" w:hAnsi="Times New Roman" w:cs="Times New Roman"/>
                <w:i/>
                <w:sz w:val="20"/>
                <w:szCs w:val="20"/>
                <w:lang w:val="en-US"/>
              </w:rPr>
              <w:t>l</w:t>
            </w:r>
            <w:r>
              <w:rPr>
                <w:rFonts w:ascii="Times New Roman" w:eastAsia="Times New Roman" w:hAnsi="Times New Roman" w:cs="Times New Roman"/>
                <w:i/>
                <w:sz w:val="20"/>
                <w:szCs w:val="20"/>
                <w:lang w:val="en-US"/>
              </w:rPr>
              <w:t xml:space="preserve"> </w:t>
            </w:r>
            <w:r>
              <w:rPr>
                <w:rFonts w:ascii="Times New Roman" w:eastAsia="Times New Roman" w:hAnsi="Times New Roman" w:cs="Times New Roman"/>
                <w:sz w:val="20"/>
                <w:szCs w:val="20"/>
                <w:lang w:val="en-US"/>
              </w:rPr>
              <w:t>(mm)</w:t>
            </w:r>
          </w:p>
        </w:tc>
        <w:tc>
          <w:tcPr>
            <w:tcW w:w="1554" w:type="dxa"/>
            <w:tcBorders>
              <w:top w:val="nil"/>
              <w:left w:val="nil"/>
              <w:bottom w:val="nil"/>
              <w:right w:val="nil"/>
            </w:tcBorders>
            <w:vAlign w:val="center"/>
          </w:tcPr>
          <w:p w14:paraId="5028878F" w14:textId="77777777" w:rsidR="00373ECA" w:rsidRPr="0013139C" w:rsidRDefault="00373ECA" w:rsidP="00A9478E">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1780</w:t>
            </w:r>
          </w:p>
        </w:tc>
        <w:tc>
          <w:tcPr>
            <w:tcW w:w="1276" w:type="dxa"/>
            <w:tcBorders>
              <w:top w:val="nil"/>
              <w:left w:val="nil"/>
              <w:bottom w:val="nil"/>
              <w:right w:val="nil"/>
            </w:tcBorders>
            <w:vAlign w:val="center"/>
          </w:tcPr>
          <w:p w14:paraId="3DE5581C" w14:textId="77777777" w:rsidR="00373ECA" w:rsidRPr="0013139C" w:rsidRDefault="00373ECA" w:rsidP="00A9478E">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1780</w:t>
            </w:r>
          </w:p>
        </w:tc>
        <w:tc>
          <w:tcPr>
            <w:tcW w:w="1275" w:type="dxa"/>
            <w:tcBorders>
              <w:top w:val="nil"/>
              <w:left w:val="nil"/>
              <w:bottom w:val="nil"/>
              <w:right w:val="nil"/>
            </w:tcBorders>
            <w:vAlign w:val="center"/>
          </w:tcPr>
          <w:p w14:paraId="2271F7E0" w14:textId="77777777" w:rsidR="00373ECA" w:rsidRPr="0013139C" w:rsidRDefault="00373ECA" w:rsidP="00A9478E">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1080</w:t>
            </w:r>
          </w:p>
        </w:tc>
        <w:tc>
          <w:tcPr>
            <w:tcW w:w="1560" w:type="dxa"/>
            <w:tcBorders>
              <w:top w:val="nil"/>
              <w:left w:val="nil"/>
              <w:bottom w:val="nil"/>
              <w:right w:val="nil"/>
            </w:tcBorders>
            <w:vAlign w:val="center"/>
          </w:tcPr>
          <w:p w14:paraId="093F0DB7" w14:textId="77777777" w:rsidR="00373ECA" w:rsidRPr="0013139C" w:rsidRDefault="00373ECA" w:rsidP="00A9478E">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2946</w:t>
            </w:r>
          </w:p>
        </w:tc>
      </w:tr>
      <w:tr w:rsidR="00373ECA" w:rsidRPr="0013139C" w14:paraId="25AFB744" w14:textId="77777777" w:rsidTr="00A9478E">
        <w:trPr>
          <w:jc w:val="center"/>
        </w:trPr>
        <w:tc>
          <w:tcPr>
            <w:tcW w:w="3266" w:type="dxa"/>
            <w:tcBorders>
              <w:top w:val="nil"/>
              <w:left w:val="nil"/>
              <w:bottom w:val="nil"/>
              <w:right w:val="nil"/>
            </w:tcBorders>
            <w:vAlign w:val="center"/>
          </w:tcPr>
          <w:p w14:paraId="71B7E6CF" w14:textId="77777777" w:rsidR="00373ECA" w:rsidRPr="0013139C" w:rsidRDefault="00373ECA" w:rsidP="00A9478E">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Experiment test configuration</w:t>
            </w:r>
          </w:p>
        </w:tc>
        <w:tc>
          <w:tcPr>
            <w:tcW w:w="1554" w:type="dxa"/>
            <w:tcBorders>
              <w:top w:val="nil"/>
              <w:left w:val="nil"/>
              <w:bottom w:val="nil"/>
              <w:right w:val="nil"/>
            </w:tcBorders>
            <w:vAlign w:val="center"/>
          </w:tcPr>
          <w:p w14:paraId="371E805F" w14:textId="77777777" w:rsidR="00373ECA" w:rsidRPr="0013139C" w:rsidRDefault="00373ECA" w:rsidP="00A9478E">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Double Curvature</w:t>
            </w:r>
          </w:p>
        </w:tc>
        <w:tc>
          <w:tcPr>
            <w:tcW w:w="1276" w:type="dxa"/>
            <w:tcBorders>
              <w:top w:val="nil"/>
              <w:left w:val="nil"/>
              <w:bottom w:val="nil"/>
              <w:right w:val="nil"/>
            </w:tcBorders>
            <w:vAlign w:val="center"/>
          </w:tcPr>
          <w:p w14:paraId="282F8904" w14:textId="77777777" w:rsidR="00373ECA" w:rsidRPr="0013139C" w:rsidRDefault="00373ECA" w:rsidP="00A9478E">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Double Curvature</w:t>
            </w:r>
          </w:p>
        </w:tc>
        <w:tc>
          <w:tcPr>
            <w:tcW w:w="1275" w:type="dxa"/>
            <w:tcBorders>
              <w:top w:val="nil"/>
              <w:left w:val="nil"/>
              <w:bottom w:val="nil"/>
              <w:right w:val="nil"/>
            </w:tcBorders>
            <w:vAlign w:val="center"/>
          </w:tcPr>
          <w:p w14:paraId="42A82363" w14:textId="77777777" w:rsidR="00373ECA" w:rsidRPr="0013139C" w:rsidRDefault="00373ECA" w:rsidP="00A9478E">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Double Curvature</w:t>
            </w:r>
          </w:p>
        </w:tc>
        <w:tc>
          <w:tcPr>
            <w:tcW w:w="1560" w:type="dxa"/>
            <w:tcBorders>
              <w:top w:val="nil"/>
              <w:left w:val="nil"/>
              <w:bottom w:val="nil"/>
              <w:right w:val="nil"/>
            </w:tcBorders>
            <w:vAlign w:val="center"/>
          </w:tcPr>
          <w:p w14:paraId="47626B00" w14:textId="77777777" w:rsidR="00373ECA" w:rsidRPr="0013139C" w:rsidRDefault="00373ECA" w:rsidP="00A9478E">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Double Curvature</w:t>
            </w:r>
          </w:p>
        </w:tc>
      </w:tr>
      <w:tr w:rsidR="00373ECA" w:rsidRPr="0013139C" w14:paraId="632A1900" w14:textId="77777777" w:rsidTr="00A9478E">
        <w:trPr>
          <w:jc w:val="center"/>
        </w:trPr>
        <w:tc>
          <w:tcPr>
            <w:tcW w:w="3266" w:type="dxa"/>
            <w:tcBorders>
              <w:top w:val="nil"/>
              <w:left w:val="nil"/>
              <w:bottom w:val="nil"/>
              <w:right w:val="nil"/>
            </w:tcBorders>
            <w:vAlign w:val="center"/>
          </w:tcPr>
          <w:p w14:paraId="6116847E" w14:textId="77777777" w:rsidR="00373ECA" w:rsidRPr="0013139C" w:rsidRDefault="00373ECA" w:rsidP="00A9478E">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Shear span to depth ratio, (</w:t>
            </w:r>
            <w:r w:rsidRPr="0013139C">
              <w:rPr>
                <w:rFonts w:ascii="Times New Roman" w:eastAsia="Times New Roman" w:hAnsi="Times New Roman" w:cs="Times New Roman"/>
                <w:i/>
                <w:sz w:val="20"/>
                <w:szCs w:val="20"/>
                <w:lang w:val="en-US"/>
              </w:rPr>
              <w:t>a/d</w:t>
            </w:r>
            <w:r w:rsidRPr="0013139C">
              <w:rPr>
                <w:rFonts w:ascii="Times New Roman" w:eastAsia="Times New Roman" w:hAnsi="Times New Roman" w:cs="Times New Roman"/>
                <w:sz w:val="20"/>
                <w:szCs w:val="20"/>
                <w:lang w:val="en-US"/>
              </w:rPr>
              <w:t>)</w:t>
            </w:r>
          </w:p>
        </w:tc>
        <w:tc>
          <w:tcPr>
            <w:tcW w:w="1554" w:type="dxa"/>
            <w:tcBorders>
              <w:top w:val="nil"/>
              <w:left w:val="nil"/>
              <w:bottom w:val="nil"/>
              <w:right w:val="nil"/>
            </w:tcBorders>
            <w:vAlign w:val="center"/>
          </w:tcPr>
          <w:p w14:paraId="37E5B8FB" w14:textId="77777777" w:rsidR="00373ECA" w:rsidRPr="0013139C" w:rsidRDefault="00373ECA" w:rsidP="00A9478E">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3.18</w:t>
            </w:r>
          </w:p>
        </w:tc>
        <w:tc>
          <w:tcPr>
            <w:tcW w:w="1276" w:type="dxa"/>
            <w:tcBorders>
              <w:top w:val="nil"/>
              <w:left w:val="nil"/>
              <w:bottom w:val="nil"/>
              <w:right w:val="nil"/>
            </w:tcBorders>
            <w:vAlign w:val="center"/>
          </w:tcPr>
          <w:p w14:paraId="02F63B8C" w14:textId="77777777" w:rsidR="00373ECA" w:rsidRPr="0013139C" w:rsidRDefault="00373ECA" w:rsidP="00A9478E">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3.18</w:t>
            </w:r>
          </w:p>
        </w:tc>
        <w:tc>
          <w:tcPr>
            <w:tcW w:w="1275" w:type="dxa"/>
            <w:tcBorders>
              <w:top w:val="nil"/>
              <w:left w:val="nil"/>
              <w:bottom w:val="nil"/>
              <w:right w:val="nil"/>
            </w:tcBorders>
            <w:vAlign w:val="center"/>
          </w:tcPr>
          <w:p w14:paraId="3B570C7A" w14:textId="77777777" w:rsidR="00373ECA" w:rsidRPr="0013139C" w:rsidRDefault="00373ECA" w:rsidP="00A9478E">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1.93</w:t>
            </w:r>
          </w:p>
        </w:tc>
        <w:tc>
          <w:tcPr>
            <w:tcW w:w="1560" w:type="dxa"/>
            <w:tcBorders>
              <w:top w:val="nil"/>
              <w:left w:val="nil"/>
              <w:bottom w:val="nil"/>
              <w:right w:val="nil"/>
            </w:tcBorders>
            <w:vAlign w:val="center"/>
          </w:tcPr>
          <w:p w14:paraId="15867B05" w14:textId="77777777" w:rsidR="00373ECA" w:rsidRPr="0013139C" w:rsidRDefault="00373ECA" w:rsidP="00A9478E">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3.74</w:t>
            </w:r>
          </w:p>
        </w:tc>
      </w:tr>
      <w:tr w:rsidR="00373ECA" w:rsidRPr="0013139C" w14:paraId="0DB73E6C" w14:textId="77777777" w:rsidTr="00A9478E">
        <w:trPr>
          <w:jc w:val="center"/>
        </w:trPr>
        <w:tc>
          <w:tcPr>
            <w:tcW w:w="3266" w:type="dxa"/>
            <w:tcBorders>
              <w:top w:val="nil"/>
              <w:left w:val="nil"/>
              <w:bottom w:val="nil"/>
              <w:right w:val="nil"/>
            </w:tcBorders>
            <w:vAlign w:val="center"/>
          </w:tcPr>
          <w:p w14:paraId="610DF8F4" w14:textId="77777777" w:rsidR="00373ECA" w:rsidRPr="0013139C" w:rsidRDefault="00373ECA" w:rsidP="00A9478E">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Concrete strength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c</m:t>
                  </m:r>
                </m:sub>
              </m:sSub>
            </m:oMath>
            <w:r w:rsidRPr="0013139C">
              <w:rPr>
                <w:rFonts w:ascii="Times New Roman" w:eastAsia="Times New Roman" w:hAnsi="Times New Roman" w:cs="Times New Roman"/>
                <w:sz w:val="20"/>
                <w:szCs w:val="20"/>
                <w:lang w:val="en-US"/>
              </w:rPr>
              <w:t xml:space="preserve"> (MPa)</w:t>
            </w:r>
          </w:p>
        </w:tc>
        <w:tc>
          <w:tcPr>
            <w:tcW w:w="1554" w:type="dxa"/>
            <w:tcBorders>
              <w:top w:val="nil"/>
              <w:left w:val="nil"/>
              <w:bottom w:val="nil"/>
              <w:right w:val="nil"/>
            </w:tcBorders>
            <w:vAlign w:val="center"/>
          </w:tcPr>
          <w:p w14:paraId="70148E51" w14:textId="77777777" w:rsidR="00373ECA" w:rsidRPr="0013139C" w:rsidRDefault="00373ECA" w:rsidP="00A9478E">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38.1</w:t>
            </w:r>
          </w:p>
        </w:tc>
        <w:tc>
          <w:tcPr>
            <w:tcW w:w="1276" w:type="dxa"/>
            <w:tcBorders>
              <w:top w:val="nil"/>
              <w:left w:val="nil"/>
              <w:bottom w:val="nil"/>
              <w:right w:val="nil"/>
            </w:tcBorders>
            <w:vAlign w:val="center"/>
          </w:tcPr>
          <w:p w14:paraId="5FA4A5EC" w14:textId="77777777" w:rsidR="00373ECA" w:rsidRPr="0013139C" w:rsidRDefault="00373ECA" w:rsidP="00A9478E">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31.3</w:t>
            </w:r>
          </w:p>
        </w:tc>
        <w:tc>
          <w:tcPr>
            <w:tcW w:w="1275" w:type="dxa"/>
            <w:tcBorders>
              <w:top w:val="nil"/>
              <w:left w:val="nil"/>
              <w:bottom w:val="nil"/>
              <w:right w:val="nil"/>
            </w:tcBorders>
            <w:vAlign w:val="center"/>
          </w:tcPr>
          <w:p w14:paraId="4A7E292C" w14:textId="77777777" w:rsidR="00373ECA" w:rsidRPr="0013139C" w:rsidRDefault="00373ECA" w:rsidP="00A9478E">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28.8</w:t>
            </w:r>
          </w:p>
        </w:tc>
        <w:tc>
          <w:tcPr>
            <w:tcW w:w="1560" w:type="dxa"/>
            <w:tcBorders>
              <w:top w:val="nil"/>
              <w:left w:val="nil"/>
              <w:bottom w:val="nil"/>
              <w:right w:val="nil"/>
            </w:tcBorders>
            <w:vAlign w:val="center"/>
          </w:tcPr>
          <w:p w14:paraId="64FE600A" w14:textId="77777777" w:rsidR="00373ECA" w:rsidRPr="0013139C" w:rsidRDefault="00373ECA" w:rsidP="00A9478E">
            <w:pPr>
              <w:spacing w:line="276"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21.1</w:t>
            </w:r>
          </w:p>
        </w:tc>
      </w:tr>
      <w:tr w:rsidR="00373ECA" w:rsidRPr="0013139C" w14:paraId="64A07F41" w14:textId="77777777" w:rsidTr="00A9478E">
        <w:trPr>
          <w:jc w:val="center"/>
        </w:trPr>
        <w:tc>
          <w:tcPr>
            <w:tcW w:w="3266" w:type="dxa"/>
            <w:tcBorders>
              <w:top w:val="nil"/>
              <w:left w:val="nil"/>
              <w:bottom w:val="nil"/>
              <w:right w:val="nil"/>
            </w:tcBorders>
            <w:vAlign w:val="center"/>
          </w:tcPr>
          <w:p w14:paraId="49E26018" w14:textId="77777777" w:rsidR="00373ECA" w:rsidRPr="0013139C" w:rsidRDefault="00373ECA" w:rsidP="00A9478E">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Longitudinal reinforcement</w:t>
            </w:r>
          </w:p>
        </w:tc>
        <w:tc>
          <w:tcPr>
            <w:tcW w:w="1554" w:type="dxa"/>
            <w:tcBorders>
              <w:top w:val="nil"/>
              <w:left w:val="nil"/>
              <w:bottom w:val="nil"/>
              <w:right w:val="nil"/>
            </w:tcBorders>
            <w:vAlign w:val="center"/>
          </w:tcPr>
          <w:p w14:paraId="0C8D4EAA" w14:textId="77777777" w:rsidR="00373ECA" w:rsidRPr="0013139C" w:rsidRDefault="00373ECA" w:rsidP="00A9478E">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276" w:type="dxa"/>
            <w:tcBorders>
              <w:top w:val="nil"/>
              <w:left w:val="nil"/>
              <w:bottom w:val="nil"/>
              <w:right w:val="nil"/>
            </w:tcBorders>
            <w:vAlign w:val="center"/>
          </w:tcPr>
          <w:p w14:paraId="240F9059" w14:textId="77777777" w:rsidR="00373ECA" w:rsidRPr="0013139C" w:rsidRDefault="00373ECA" w:rsidP="00A9478E">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275" w:type="dxa"/>
            <w:tcBorders>
              <w:top w:val="nil"/>
              <w:left w:val="nil"/>
              <w:bottom w:val="nil"/>
              <w:right w:val="nil"/>
            </w:tcBorders>
            <w:vAlign w:val="center"/>
          </w:tcPr>
          <w:p w14:paraId="04216FD7" w14:textId="77777777" w:rsidR="00373ECA" w:rsidRPr="0013139C" w:rsidRDefault="00373ECA" w:rsidP="00A9478E">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20φ – 8nos</w:t>
            </w:r>
          </w:p>
        </w:tc>
        <w:tc>
          <w:tcPr>
            <w:tcW w:w="1560" w:type="dxa"/>
            <w:tcBorders>
              <w:top w:val="nil"/>
              <w:left w:val="nil"/>
              <w:bottom w:val="nil"/>
              <w:right w:val="nil"/>
            </w:tcBorders>
            <w:vAlign w:val="center"/>
          </w:tcPr>
          <w:p w14:paraId="11CC45DA" w14:textId="77777777" w:rsidR="00373ECA" w:rsidRPr="0013139C" w:rsidRDefault="00373ECA" w:rsidP="00A9478E">
            <w:pPr>
              <w:spacing w:line="276" w:lineRule="auto"/>
              <w:jc w:val="center"/>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2</w:t>
            </w:r>
            <w:r>
              <w:rPr>
                <w:rFonts w:ascii="Times New Roman" w:eastAsia="Times New Roman" w:hAnsi="Times New Roman" w:cs="Times New Roman"/>
                <w:sz w:val="20"/>
                <w:szCs w:val="20"/>
                <w:lang w:val="en-US"/>
              </w:rPr>
              <w:t>8.7</w:t>
            </w:r>
            <w:r w:rsidRPr="0013139C">
              <w:rPr>
                <w:rFonts w:ascii="Times New Roman" w:eastAsia="Times New Roman" w:hAnsi="Times New Roman" w:cs="Times New Roman"/>
                <w:sz w:val="20"/>
                <w:szCs w:val="20"/>
                <w:lang w:val="en-US"/>
              </w:rPr>
              <w:t>φ – 8nos</w:t>
            </w:r>
          </w:p>
        </w:tc>
      </w:tr>
      <w:tr w:rsidR="00373ECA" w:rsidRPr="0013139C" w14:paraId="72BE205F" w14:textId="77777777" w:rsidTr="00A9478E">
        <w:trPr>
          <w:jc w:val="center"/>
        </w:trPr>
        <w:tc>
          <w:tcPr>
            <w:tcW w:w="3266" w:type="dxa"/>
            <w:tcBorders>
              <w:top w:val="nil"/>
              <w:left w:val="nil"/>
              <w:bottom w:val="nil"/>
              <w:right w:val="nil"/>
            </w:tcBorders>
            <w:vAlign w:val="center"/>
          </w:tcPr>
          <w:p w14:paraId="7C3ED041" w14:textId="77777777" w:rsidR="00373ECA" w:rsidRPr="0013139C" w:rsidRDefault="00373ECA" w:rsidP="00A9478E">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Yield strength of long bar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yl</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10C8402F" w14:textId="77777777" w:rsidR="00373ECA" w:rsidRPr="0013139C" w:rsidRDefault="00373ECA" w:rsidP="00A9478E">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550</w:t>
            </w:r>
          </w:p>
        </w:tc>
        <w:tc>
          <w:tcPr>
            <w:tcW w:w="1276" w:type="dxa"/>
            <w:tcBorders>
              <w:top w:val="nil"/>
              <w:left w:val="nil"/>
              <w:bottom w:val="nil"/>
              <w:right w:val="nil"/>
            </w:tcBorders>
            <w:vAlign w:val="center"/>
          </w:tcPr>
          <w:p w14:paraId="6D52F435" w14:textId="77777777" w:rsidR="00373ECA" w:rsidRPr="0013139C" w:rsidRDefault="00373ECA" w:rsidP="00A9478E">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550</w:t>
            </w:r>
          </w:p>
        </w:tc>
        <w:tc>
          <w:tcPr>
            <w:tcW w:w="1275" w:type="dxa"/>
            <w:tcBorders>
              <w:top w:val="nil"/>
              <w:left w:val="nil"/>
              <w:bottom w:val="nil"/>
              <w:right w:val="nil"/>
            </w:tcBorders>
            <w:vAlign w:val="center"/>
          </w:tcPr>
          <w:p w14:paraId="226F8ABE" w14:textId="77777777" w:rsidR="00373ECA" w:rsidRPr="0013139C" w:rsidRDefault="00373ECA" w:rsidP="00A9478E">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550</w:t>
            </w:r>
          </w:p>
        </w:tc>
        <w:tc>
          <w:tcPr>
            <w:tcW w:w="1560" w:type="dxa"/>
            <w:tcBorders>
              <w:top w:val="nil"/>
              <w:left w:val="nil"/>
              <w:bottom w:val="nil"/>
              <w:right w:val="nil"/>
            </w:tcBorders>
            <w:vAlign w:val="center"/>
          </w:tcPr>
          <w:p w14:paraId="2C2A6DAC" w14:textId="77777777" w:rsidR="00373ECA" w:rsidRPr="0013139C" w:rsidRDefault="00373ECA" w:rsidP="00A9478E">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438</w:t>
            </w:r>
          </w:p>
        </w:tc>
      </w:tr>
      <w:tr w:rsidR="00373ECA" w:rsidRPr="0013139C" w14:paraId="062CF1B9" w14:textId="77777777" w:rsidTr="00A9478E">
        <w:trPr>
          <w:jc w:val="center"/>
        </w:trPr>
        <w:tc>
          <w:tcPr>
            <w:tcW w:w="3266" w:type="dxa"/>
            <w:tcBorders>
              <w:top w:val="nil"/>
              <w:left w:val="nil"/>
              <w:bottom w:val="nil"/>
              <w:right w:val="nil"/>
            </w:tcBorders>
            <w:vAlign w:val="center"/>
          </w:tcPr>
          <w:p w14:paraId="02ECC1E5" w14:textId="77777777" w:rsidR="00373ECA" w:rsidRPr="0013139C" w:rsidRDefault="00373ECA" w:rsidP="00A9478E">
            <w:pPr>
              <w:spacing w:line="276" w:lineRule="auto"/>
              <w:ind w:right="-246"/>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Ultimate strength of long bar(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ul</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4FD71886" w14:textId="77777777" w:rsidR="00373ECA" w:rsidRPr="0013139C" w:rsidRDefault="00373ECA" w:rsidP="00A9478E">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635</w:t>
            </w:r>
          </w:p>
        </w:tc>
        <w:tc>
          <w:tcPr>
            <w:tcW w:w="1276" w:type="dxa"/>
            <w:tcBorders>
              <w:top w:val="nil"/>
              <w:left w:val="nil"/>
              <w:bottom w:val="nil"/>
              <w:right w:val="nil"/>
            </w:tcBorders>
            <w:vAlign w:val="center"/>
          </w:tcPr>
          <w:p w14:paraId="09D4BE94" w14:textId="77777777" w:rsidR="00373ECA" w:rsidRPr="0013139C" w:rsidRDefault="00373ECA" w:rsidP="00A9478E">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635</w:t>
            </w:r>
          </w:p>
        </w:tc>
        <w:tc>
          <w:tcPr>
            <w:tcW w:w="1275" w:type="dxa"/>
            <w:tcBorders>
              <w:top w:val="nil"/>
              <w:left w:val="nil"/>
              <w:bottom w:val="nil"/>
              <w:right w:val="nil"/>
            </w:tcBorders>
            <w:vAlign w:val="center"/>
          </w:tcPr>
          <w:p w14:paraId="419FDB7A" w14:textId="77777777" w:rsidR="00373ECA" w:rsidRPr="0013139C" w:rsidRDefault="00373ECA" w:rsidP="00A9478E">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635</w:t>
            </w:r>
          </w:p>
        </w:tc>
        <w:tc>
          <w:tcPr>
            <w:tcW w:w="1560" w:type="dxa"/>
            <w:tcBorders>
              <w:top w:val="nil"/>
              <w:left w:val="nil"/>
              <w:bottom w:val="nil"/>
              <w:right w:val="nil"/>
            </w:tcBorders>
            <w:vAlign w:val="center"/>
          </w:tcPr>
          <w:p w14:paraId="2CB3BB80" w14:textId="77777777" w:rsidR="00373ECA" w:rsidRPr="0013139C" w:rsidRDefault="00373ECA" w:rsidP="00A9478E">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6</w:t>
            </w:r>
            <w:r>
              <w:rPr>
                <w:rFonts w:ascii="Times New Roman" w:hAnsi="Times New Roman" w:cs="Times New Roman"/>
                <w:sz w:val="20"/>
                <w:szCs w:val="20"/>
                <w:lang w:val="en-US"/>
              </w:rPr>
              <w:t>45</w:t>
            </w:r>
          </w:p>
        </w:tc>
      </w:tr>
      <w:tr w:rsidR="00373ECA" w:rsidRPr="0013139C" w14:paraId="144C9429" w14:textId="77777777" w:rsidTr="00A9478E">
        <w:trPr>
          <w:jc w:val="center"/>
        </w:trPr>
        <w:tc>
          <w:tcPr>
            <w:tcW w:w="3266" w:type="dxa"/>
            <w:tcBorders>
              <w:top w:val="nil"/>
              <w:left w:val="nil"/>
              <w:bottom w:val="nil"/>
              <w:right w:val="nil"/>
            </w:tcBorders>
            <w:vAlign w:val="center"/>
          </w:tcPr>
          <w:p w14:paraId="0541FFFB" w14:textId="77777777" w:rsidR="00373ECA" w:rsidRPr="0013139C" w:rsidRDefault="00373ECA" w:rsidP="00A9478E">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Transverse reinforcement</w:t>
            </w:r>
          </w:p>
        </w:tc>
        <w:tc>
          <w:tcPr>
            <w:tcW w:w="1554" w:type="dxa"/>
            <w:tcBorders>
              <w:top w:val="nil"/>
              <w:left w:val="nil"/>
              <w:bottom w:val="nil"/>
              <w:right w:val="nil"/>
            </w:tcBorders>
            <w:vAlign w:val="center"/>
          </w:tcPr>
          <w:p w14:paraId="5005F562" w14:textId="77777777" w:rsidR="00373ECA" w:rsidRPr="0013139C" w:rsidRDefault="00373ECA" w:rsidP="00A9478E">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276" w:type="dxa"/>
            <w:tcBorders>
              <w:top w:val="nil"/>
              <w:left w:val="nil"/>
              <w:bottom w:val="nil"/>
              <w:right w:val="nil"/>
            </w:tcBorders>
            <w:vAlign w:val="center"/>
          </w:tcPr>
          <w:p w14:paraId="0FA38918" w14:textId="77777777" w:rsidR="00373ECA" w:rsidRPr="0013139C" w:rsidRDefault="00373ECA" w:rsidP="00A9478E">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275" w:type="dxa"/>
            <w:tcBorders>
              <w:top w:val="nil"/>
              <w:left w:val="nil"/>
              <w:bottom w:val="nil"/>
              <w:right w:val="nil"/>
            </w:tcBorders>
            <w:vAlign w:val="center"/>
          </w:tcPr>
          <w:p w14:paraId="0FCF250E" w14:textId="77777777" w:rsidR="00373ECA" w:rsidRPr="0013139C" w:rsidRDefault="00373ECA" w:rsidP="00A9478E">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sidRPr="0013139C">
              <w:rPr>
                <w:rFonts w:ascii="Times New Roman" w:hAnsi="Times New Roman" w:cs="Times New Roman"/>
                <w:sz w:val="20"/>
                <w:szCs w:val="20"/>
                <w:lang w:val="en-US"/>
              </w:rPr>
              <w:t>7.8@50</w:t>
            </w:r>
          </w:p>
        </w:tc>
        <w:tc>
          <w:tcPr>
            <w:tcW w:w="1560" w:type="dxa"/>
            <w:tcBorders>
              <w:top w:val="nil"/>
              <w:left w:val="nil"/>
              <w:bottom w:val="nil"/>
              <w:right w:val="nil"/>
            </w:tcBorders>
            <w:vAlign w:val="center"/>
          </w:tcPr>
          <w:p w14:paraId="18CD3A91" w14:textId="77777777" w:rsidR="00373ECA" w:rsidRPr="0013139C" w:rsidRDefault="00373ECA" w:rsidP="00A9478E">
            <w:pPr>
              <w:spacing w:line="276" w:lineRule="auto"/>
              <w:jc w:val="center"/>
              <w:rPr>
                <w:rFonts w:ascii="Times New Roman" w:hAnsi="Times New Roman" w:cs="Times New Roman"/>
                <w:sz w:val="20"/>
                <w:szCs w:val="20"/>
                <w:lang w:val="en-US"/>
              </w:rPr>
            </w:pPr>
            <w:r w:rsidRPr="0013139C">
              <w:rPr>
                <w:rFonts w:ascii="Times New Roman" w:eastAsia="Times New Roman" w:hAnsi="Times New Roman" w:cs="Times New Roman"/>
                <w:sz w:val="20"/>
                <w:szCs w:val="20"/>
                <w:lang w:val="en-US"/>
              </w:rPr>
              <w:t>φ</w:t>
            </w:r>
            <w:r>
              <w:rPr>
                <w:rFonts w:ascii="Times New Roman" w:hAnsi="Times New Roman" w:cs="Times New Roman"/>
                <w:sz w:val="20"/>
                <w:szCs w:val="20"/>
                <w:lang w:val="en-US"/>
              </w:rPr>
              <w:t>8</w:t>
            </w:r>
            <w:r w:rsidRPr="0013139C">
              <w:rPr>
                <w:rFonts w:ascii="Times New Roman" w:hAnsi="Times New Roman" w:cs="Times New Roman"/>
                <w:sz w:val="20"/>
                <w:szCs w:val="20"/>
                <w:lang w:val="en-US"/>
              </w:rPr>
              <w:t>@</w:t>
            </w:r>
            <w:r>
              <w:rPr>
                <w:rFonts w:ascii="Times New Roman" w:hAnsi="Times New Roman" w:cs="Times New Roman"/>
                <w:sz w:val="20"/>
                <w:szCs w:val="20"/>
                <w:lang w:val="en-US"/>
              </w:rPr>
              <w:t>305</w:t>
            </w:r>
          </w:p>
        </w:tc>
      </w:tr>
      <w:tr w:rsidR="00373ECA" w:rsidRPr="0013139C" w14:paraId="5652A54B" w14:textId="77777777" w:rsidTr="00A9478E">
        <w:trPr>
          <w:jc w:val="center"/>
        </w:trPr>
        <w:tc>
          <w:tcPr>
            <w:tcW w:w="3266" w:type="dxa"/>
            <w:tcBorders>
              <w:top w:val="nil"/>
              <w:left w:val="nil"/>
              <w:bottom w:val="nil"/>
              <w:right w:val="nil"/>
            </w:tcBorders>
            <w:vAlign w:val="center"/>
          </w:tcPr>
          <w:p w14:paraId="58DCA74F" w14:textId="77777777" w:rsidR="00373ECA" w:rsidRPr="0013139C" w:rsidRDefault="00373ECA" w:rsidP="00A9478E">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Yield strength of trans </w:t>
            </w:r>
            <w:proofErr w:type="spellStart"/>
            <w:r w:rsidRPr="0013139C">
              <w:rPr>
                <w:rFonts w:ascii="Times New Roman" w:eastAsia="Times New Roman" w:hAnsi="Times New Roman" w:cs="Times New Roman"/>
                <w:sz w:val="20"/>
                <w:szCs w:val="20"/>
                <w:lang w:val="en-US"/>
              </w:rPr>
              <w:t>reinf</w:t>
            </w:r>
            <w:proofErr w:type="spellEnd"/>
            <w:r w:rsidRPr="0013139C">
              <w:rPr>
                <w:rFonts w:ascii="Times New Roman" w:eastAsia="Times New Roman" w:hAnsi="Times New Roman" w:cs="Times New Roman"/>
                <w:sz w:val="20"/>
                <w:szCs w:val="20"/>
                <w:lang w:val="en-US"/>
              </w:rPr>
              <w:t>.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yt</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240B674E" w14:textId="77777777" w:rsidR="00373ECA" w:rsidRPr="0013139C" w:rsidRDefault="00373ECA" w:rsidP="00A9478E">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300</w:t>
            </w:r>
          </w:p>
        </w:tc>
        <w:tc>
          <w:tcPr>
            <w:tcW w:w="1276" w:type="dxa"/>
            <w:tcBorders>
              <w:top w:val="nil"/>
              <w:left w:val="nil"/>
              <w:bottom w:val="nil"/>
              <w:right w:val="nil"/>
            </w:tcBorders>
            <w:vAlign w:val="center"/>
          </w:tcPr>
          <w:p w14:paraId="6486DA80" w14:textId="77777777" w:rsidR="00373ECA" w:rsidRPr="0013139C" w:rsidRDefault="00373ECA" w:rsidP="00A9478E">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276.8</w:t>
            </w:r>
          </w:p>
        </w:tc>
        <w:tc>
          <w:tcPr>
            <w:tcW w:w="1275" w:type="dxa"/>
            <w:tcBorders>
              <w:top w:val="nil"/>
              <w:left w:val="nil"/>
              <w:bottom w:val="nil"/>
              <w:right w:val="nil"/>
            </w:tcBorders>
            <w:vAlign w:val="center"/>
          </w:tcPr>
          <w:p w14:paraId="24793F10" w14:textId="77777777" w:rsidR="00373ECA" w:rsidRPr="0013139C" w:rsidRDefault="00373ECA" w:rsidP="00A9478E">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267.8</w:t>
            </w:r>
          </w:p>
        </w:tc>
        <w:tc>
          <w:tcPr>
            <w:tcW w:w="1560" w:type="dxa"/>
            <w:tcBorders>
              <w:top w:val="nil"/>
              <w:left w:val="nil"/>
              <w:bottom w:val="nil"/>
              <w:right w:val="nil"/>
            </w:tcBorders>
            <w:vAlign w:val="center"/>
          </w:tcPr>
          <w:p w14:paraId="5A750521" w14:textId="77777777" w:rsidR="00373ECA" w:rsidRPr="0013139C" w:rsidRDefault="00373ECA" w:rsidP="00A9478E">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476</w:t>
            </w:r>
          </w:p>
        </w:tc>
      </w:tr>
      <w:tr w:rsidR="00373ECA" w:rsidRPr="0013139C" w14:paraId="65E3D44A" w14:textId="77777777" w:rsidTr="00A9478E">
        <w:trPr>
          <w:jc w:val="center"/>
        </w:trPr>
        <w:tc>
          <w:tcPr>
            <w:tcW w:w="3266" w:type="dxa"/>
            <w:tcBorders>
              <w:top w:val="nil"/>
              <w:left w:val="nil"/>
              <w:bottom w:val="nil"/>
              <w:right w:val="nil"/>
            </w:tcBorders>
            <w:vAlign w:val="center"/>
          </w:tcPr>
          <w:p w14:paraId="3B9C1413" w14:textId="77777777" w:rsidR="00373ECA" w:rsidRPr="0013139C" w:rsidRDefault="00373ECA" w:rsidP="00A9478E">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Ultimate strength of trans </w:t>
            </w:r>
            <w:proofErr w:type="spellStart"/>
            <w:r w:rsidRPr="0013139C">
              <w:rPr>
                <w:rFonts w:ascii="Times New Roman" w:eastAsia="Times New Roman" w:hAnsi="Times New Roman" w:cs="Times New Roman"/>
                <w:sz w:val="20"/>
                <w:szCs w:val="20"/>
                <w:lang w:val="en-US"/>
              </w:rPr>
              <w:t>reinf</w:t>
            </w:r>
            <w:proofErr w:type="spellEnd"/>
            <w:r w:rsidRPr="0013139C">
              <w:rPr>
                <w:rFonts w:ascii="Times New Roman" w:eastAsia="Times New Roman" w:hAnsi="Times New Roman" w:cs="Times New Roman"/>
                <w:sz w:val="20"/>
                <w:szCs w:val="20"/>
                <w:lang w:val="en-US"/>
              </w:rPr>
              <w:t>.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f</m:t>
                  </m:r>
                </m:e>
                <m:sub>
                  <m:r>
                    <w:rPr>
                      <w:rFonts w:ascii="Cambria Math" w:eastAsia="Times New Roman" w:hAnsi="Cambria Math" w:cs="Times New Roman"/>
                      <w:sz w:val="20"/>
                      <w:szCs w:val="20"/>
                      <w:lang w:val="en-US"/>
                    </w:rPr>
                    <m:t>ut</m:t>
                  </m:r>
                </m:sub>
              </m:sSub>
              <m:r>
                <m:rPr>
                  <m:sty m:val="p"/>
                </m:rPr>
                <w:rPr>
                  <w:rFonts w:ascii="Cambria Math" w:eastAsia="Times New Roman" w:hAnsi="Cambria Math" w:cs="Times New Roman"/>
                  <w:sz w:val="20"/>
                  <w:szCs w:val="20"/>
                  <w:lang w:val="en-US"/>
                </w:rPr>
                <m:t>)</m:t>
              </m:r>
            </m:oMath>
          </w:p>
        </w:tc>
        <w:tc>
          <w:tcPr>
            <w:tcW w:w="1554" w:type="dxa"/>
            <w:tcBorders>
              <w:top w:val="nil"/>
              <w:left w:val="nil"/>
              <w:bottom w:val="nil"/>
              <w:right w:val="nil"/>
            </w:tcBorders>
            <w:vAlign w:val="center"/>
          </w:tcPr>
          <w:p w14:paraId="6DBAF0F8" w14:textId="77777777" w:rsidR="00373ECA" w:rsidRPr="0013139C" w:rsidRDefault="00373ECA" w:rsidP="00A9478E">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465</w:t>
            </w:r>
          </w:p>
        </w:tc>
        <w:tc>
          <w:tcPr>
            <w:tcW w:w="1276" w:type="dxa"/>
            <w:tcBorders>
              <w:top w:val="nil"/>
              <w:left w:val="nil"/>
              <w:bottom w:val="nil"/>
              <w:right w:val="nil"/>
            </w:tcBorders>
            <w:vAlign w:val="center"/>
          </w:tcPr>
          <w:p w14:paraId="37BB52A7" w14:textId="77777777" w:rsidR="00373ECA" w:rsidRPr="0013139C" w:rsidRDefault="00373ECA" w:rsidP="00A9478E">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465</w:t>
            </w:r>
          </w:p>
        </w:tc>
        <w:tc>
          <w:tcPr>
            <w:tcW w:w="1275" w:type="dxa"/>
            <w:tcBorders>
              <w:top w:val="nil"/>
              <w:left w:val="nil"/>
              <w:bottom w:val="nil"/>
              <w:right w:val="nil"/>
            </w:tcBorders>
            <w:vAlign w:val="center"/>
          </w:tcPr>
          <w:p w14:paraId="285EB48D" w14:textId="77777777" w:rsidR="00373ECA" w:rsidRPr="0013139C" w:rsidRDefault="00373ECA" w:rsidP="00A9478E">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465</w:t>
            </w:r>
          </w:p>
        </w:tc>
        <w:tc>
          <w:tcPr>
            <w:tcW w:w="1560" w:type="dxa"/>
            <w:tcBorders>
              <w:top w:val="nil"/>
              <w:left w:val="nil"/>
              <w:bottom w:val="nil"/>
              <w:right w:val="nil"/>
            </w:tcBorders>
            <w:vAlign w:val="center"/>
          </w:tcPr>
          <w:p w14:paraId="54413D91" w14:textId="77777777" w:rsidR="00373ECA" w:rsidRPr="0013139C" w:rsidRDefault="00373ECA" w:rsidP="00A9478E">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645</w:t>
            </w:r>
          </w:p>
        </w:tc>
      </w:tr>
      <w:tr w:rsidR="00373ECA" w:rsidRPr="0013139C" w14:paraId="7A90494A" w14:textId="77777777" w:rsidTr="00A9478E">
        <w:trPr>
          <w:jc w:val="center"/>
        </w:trPr>
        <w:tc>
          <w:tcPr>
            <w:tcW w:w="3266" w:type="dxa"/>
            <w:tcBorders>
              <w:top w:val="nil"/>
              <w:left w:val="nil"/>
              <w:bottom w:val="nil"/>
              <w:right w:val="nil"/>
            </w:tcBorders>
            <w:vAlign w:val="center"/>
          </w:tcPr>
          <w:p w14:paraId="70541B4F" w14:textId="77777777" w:rsidR="00373ECA" w:rsidRPr="0013139C" w:rsidRDefault="00373ECA" w:rsidP="00A9478E">
            <w:pPr>
              <w:spacing w:line="276" w:lineRule="auto"/>
              <w:rPr>
                <w:rFonts w:ascii="Times New Roman" w:hAnsi="Times New Roman" w:cs="Times New Roman"/>
                <w:sz w:val="20"/>
                <w:szCs w:val="20"/>
                <w:lang w:val="en-US"/>
              </w:rPr>
            </w:pPr>
            <w:r w:rsidRPr="0013139C">
              <w:rPr>
                <w:rFonts w:ascii="Times New Roman" w:hAnsi="Times New Roman" w:cs="Times New Roman"/>
                <w:sz w:val="20"/>
                <w:szCs w:val="20"/>
                <w:lang w:val="en-US"/>
              </w:rPr>
              <w:t>Nominal Cover, (mm)</w:t>
            </w:r>
          </w:p>
        </w:tc>
        <w:tc>
          <w:tcPr>
            <w:tcW w:w="1554" w:type="dxa"/>
            <w:tcBorders>
              <w:top w:val="nil"/>
              <w:left w:val="nil"/>
              <w:bottom w:val="nil"/>
              <w:right w:val="nil"/>
            </w:tcBorders>
            <w:vAlign w:val="center"/>
          </w:tcPr>
          <w:p w14:paraId="65A88C46" w14:textId="77777777" w:rsidR="00373ECA" w:rsidRPr="0013139C" w:rsidRDefault="00373ECA" w:rsidP="00A9478E">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32.8</w:t>
            </w:r>
          </w:p>
        </w:tc>
        <w:tc>
          <w:tcPr>
            <w:tcW w:w="1276" w:type="dxa"/>
            <w:tcBorders>
              <w:top w:val="nil"/>
              <w:left w:val="nil"/>
              <w:bottom w:val="nil"/>
              <w:right w:val="nil"/>
            </w:tcBorders>
            <w:vAlign w:val="center"/>
          </w:tcPr>
          <w:p w14:paraId="0E1A4CE6" w14:textId="77777777" w:rsidR="00373ECA" w:rsidRPr="0013139C" w:rsidRDefault="00373ECA" w:rsidP="00A9478E">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32.8</w:t>
            </w:r>
          </w:p>
        </w:tc>
        <w:tc>
          <w:tcPr>
            <w:tcW w:w="1275" w:type="dxa"/>
            <w:tcBorders>
              <w:top w:val="nil"/>
              <w:left w:val="nil"/>
              <w:bottom w:val="nil"/>
              <w:right w:val="nil"/>
            </w:tcBorders>
            <w:vAlign w:val="center"/>
          </w:tcPr>
          <w:p w14:paraId="2204C383" w14:textId="77777777" w:rsidR="00373ECA" w:rsidRPr="0013139C" w:rsidRDefault="00373ECA" w:rsidP="00A9478E">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32.8</w:t>
            </w:r>
          </w:p>
        </w:tc>
        <w:tc>
          <w:tcPr>
            <w:tcW w:w="1560" w:type="dxa"/>
            <w:tcBorders>
              <w:top w:val="nil"/>
              <w:left w:val="nil"/>
              <w:bottom w:val="nil"/>
              <w:right w:val="nil"/>
            </w:tcBorders>
            <w:vAlign w:val="center"/>
          </w:tcPr>
          <w:p w14:paraId="2BCD35A8" w14:textId="77777777" w:rsidR="00373ECA" w:rsidRPr="0013139C" w:rsidRDefault="00373ECA" w:rsidP="00A9478E">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34.9</w:t>
            </w:r>
          </w:p>
        </w:tc>
      </w:tr>
      <w:tr w:rsidR="00373ECA" w:rsidRPr="0013139C" w14:paraId="1255577B" w14:textId="77777777" w:rsidTr="00A9478E">
        <w:trPr>
          <w:jc w:val="center"/>
        </w:trPr>
        <w:tc>
          <w:tcPr>
            <w:tcW w:w="3266" w:type="dxa"/>
            <w:tcBorders>
              <w:top w:val="nil"/>
              <w:left w:val="nil"/>
              <w:bottom w:val="nil"/>
              <w:right w:val="nil"/>
            </w:tcBorders>
            <w:vAlign w:val="center"/>
          </w:tcPr>
          <w:p w14:paraId="0C58A53B" w14:textId="77777777" w:rsidR="00373ECA" w:rsidRPr="0013139C" w:rsidRDefault="00373ECA" w:rsidP="00A9478E">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Axial Load, </w:t>
            </w:r>
            <w:r w:rsidRPr="0013139C">
              <w:rPr>
                <w:rFonts w:ascii="Times New Roman" w:eastAsia="Times New Roman" w:hAnsi="Times New Roman" w:cs="Times New Roman"/>
                <w:i/>
                <w:sz w:val="20"/>
                <w:szCs w:val="20"/>
                <w:lang w:val="en-US"/>
              </w:rPr>
              <w:t>P</w:t>
            </w:r>
            <w:r w:rsidRPr="0013139C">
              <w:rPr>
                <w:rFonts w:ascii="Times New Roman" w:eastAsia="Times New Roman" w:hAnsi="Times New Roman" w:cs="Times New Roman"/>
                <w:sz w:val="20"/>
                <w:szCs w:val="20"/>
                <w:lang w:val="en-US"/>
              </w:rPr>
              <w:t xml:space="preserve"> (</w:t>
            </w:r>
            <w:proofErr w:type="spellStart"/>
            <w:r w:rsidRPr="0013139C">
              <w:rPr>
                <w:rFonts w:ascii="Times New Roman" w:eastAsia="Times New Roman" w:hAnsi="Times New Roman" w:cs="Times New Roman"/>
                <w:sz w:val="20"/>
                <w:szCs w:val="20"/>
                <w:lang w:val="en-US"/>
              </w:rPr>
              <w:t>kN</w:t>
            </w:r>
            <w:proofErr w:type="spellEnd"/>
            <w:r w:rsidRPr="0013139C">
              <w:rPr>
                <w:rFonts w:ascii="Times New Roman" w:eastAsia="Times New Roman" w:hAnsi="Times New Roman" w:cs="Times New Roman"/>
                <w:sz w:val="20"/>
                <w:szCs w:val="20"/>
                <w:lang w:val="en-US"/>
              </w:rPr>
              <w:t>)</w:t>
            </w:r>
          </w:p>
        </w:tc>
        <w:tc>
          <w:tcPr>
            <w:tcW w:w="1554" w:type="dxa"/>
            <w:tcBorders>
              <w:top w:val="nil"/>
              <w:left w:val="nil"/>
              <w:bottom w:val="nil"/>
              <w:right w:val="nil"/>
            </w:tcBorders>
            <w:vAlign w:val="center"/>
          </w:tcPr>
          <w:p w14:paraId="3FC779F6" w14:textId="77777777" w:rsidR="00373ECA" w:rsidRPr="0013139C" w:rsidRDefault="00373ECA" w:rsidP="00A9478E">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958</w:t>
            </w:r>
            <w:r>
              <w:rPr>
                <w:rFonts w:ascii="Times New Roman" w:hAnsi="Times New Roman" w:cs="Times New Roman"/>
                <w:sz w:val="20"/>
                <w:szCs w:val="20"/>
                <w:lang w:val="en-US"/>
              </w:rPr>
              <w:t>.6</w:t>
            </w:r>
          </w:p>
        </w:tc>
        <w:tc>
          <w:tcPr>
            <w:tcW w:w="1276" w:type="dxa"/>
            <w:tcBorders>
              <w:top w:val="nil"/>
              <w:left w:val="nil"/>
              <w:bottom w:val="nil"/>
              <w:right w:val="nil"/>
            </w:tcBorders>
            <w:vAlign w:val="center"/>
          </w:tcPr>
          <w:p w14:paraId="629EAEAD" w14:textId="77777777" w:rsidR="00373ECA" w:rsidRPr="0013139C" w:rsidRDefault="00373ECA" w:rsidP="00A9478E">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1165</w:t>
            </w:r>
          </w:p>
        </w:tc>
        <w:tc>
          <w:tcPr>
            <w:tcW w:w="1275" w:type="dxa"/>
            <w:tcBorders>
              <w:top w:val="nil"/>
              <w:left w:val="nil"/>
              <w:bottom w:val="nil"/>
              <w:right w:val="nil"/>
            </w:tcBorders>
            <w:vAlign w:val="center"/>
          </w:tcPr>
          <w:p w14:paraId="7CA01AA8" w14:textId="77777777" w:rsidR="00373ECA" w:rsidRPr="0013139C" w:rsidRDefault="00373ECA" w:rsidP="00A9478E">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352.8</w:t>
            </w:r>
          </w:p>
        </w:tc>
        <w:tc>
          <w:tcPr>
            <w:tcW w:w="1560" w:type="dxa"/>
            <w:tcBorders>
              <w:top w:val="nil"/>
              <w:left w:val="nil"/>
              <w:bottom w:val="nil"/>
              <w:right w:val="nil"/>
            </w:tcBorders>
            <w:vAlign w:val="center"/>
          </w:tcPr>
          <w:p w14:paraId="252B89E2" w14:textId="77777777" w:rsidR="00373ECA" w:rsidRPr="0013139C" w:rsidRDefault="00373ECA" w:rsidP="00A9478E">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667</w:t>
            </w:r>
          </w:p>
        </w:tc>
      </w:tr>
      <w:tr w:rsidR="00373ECA" w:rsidRPr="0013139C" w14:paraId="7FAA0EC0" w14:textId="77777777" w:rsidTr="00A9478E">
        <w:trPr>
          <w:jc w:val="center"/>
        </w:trPr>
        <w:tc>
          <w:tcPr>
            <w:tcW w:w="3266" w:type="dxa"/>
            <w:tcBorders>
              <w:top w:val="nil"/>
              <w:left w:val="nil"/>
              <w:bottom w:val="nil"/>
              <w:right w:val="nil"/>
            </w:tcBorders>
            <w:vAlign w:val="center"/>
          </w:tcPr>
          <w:p w14:paraId="6F09BBE2" w14:textId="77777777" w:rsidR="00373ECA" w:rsidRPr="0013139C" w:rsidRDefault="00373ECA" w:rsidP="00A9478E">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Corrosion level-transverse (</w:t>
            </w:r>
            <w:proofErr w:type="gramStart"/>
            <w:r w:rsidRPr="0013139C">
              <w:rPr>
                <w:rFonts w:ascii="Times New Roman" w:eastAsia="Times New Roman" w:hAnsi="Times New Roman" w:cs="Times New Roman"/>
                <w:sz w:val="20"/>
                <w:szCs w:val="20"/>
                <w:lang w:val="en-US"/>
              </w:rPr>
              <w:t>%)*</w:t>
            </w:r>
            <w:proofErr w:type="gramEnd"/>
          </w:p>
        </w:tc>
        <w:tc>
          <w:tcPr>
            <w:tcW w:w="1554" w:type="dxa"/>
            <w:tcBorders>
              <w:top w:val="nil"/>
              <w:left w:val="nil"/>
              <w:bottom w:val="nil"/>
              <w:right w:val="nil"/>
            </w:tcBorders>
            <w:vAlign w:val="center"/>
          </w:tcPr>
          <w:p w14:paraId="6379C1C3" w14:textId="77777777" w:rsidR="00373ECA" w:rsidRPr="0013139C" w:rsidRDefault="00373ECA" w:rsidP="00A9478E">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w:t>
            </w:r>
          </w:p>
        </w:tc>
        <w:tc>
          <w:tcPr>
            <w:tcW w:w="1276" w:type="dxa"/>
            <w:tcBorders>
              <w:top w:val="nil"/>
              <w:left w:val="nil"/>
              <w:bottom w:val="nil"/>
              <w:right w:val="nil"/>
            </w:tcBorders>
            <w:vAlign w:val="center"/>
          </w:tcPr>
          <w:p w14:paraId="510B4F00" w14:textId="77777777" w:rsidR="00373ECA" w:rsidRPr="0013139C" w:rsidRDefault="00373ECA" w:rsidP="00A9478E">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15.5</w:t>
            </w:r>
            <w:r w:rsidRPr="0013139C">
              <w:rPr>
                <w:rFonts w:ascii="Times New Roman" w:hAnsi="Times New Roman" w:cs="Times New Roman"/>
                <w:sz w:val="20"/>
                <w:szCs w:val="20"/>
                <w:lang w:val="en-US"/>
              </w:rPr>
              <w:t>%</w:t>
            </w:r>
          </w:p>
        </w:tc>
        <w:tc>
          <w:tcPr>
            <w:tcW w:w="1275" w:type="dxa"/>
            <w:tcBorders>
              <w:top w:val="nil"/>
              <w:left w:val="nil"/>
              <w:bottom w:val="nil"/>
              <w:right w:val="nil"/>
            </w:tcBorders>
            <w:vAlign w:val="center"/>
          </w:tcPr>
          <w:p w14:paraId="39E281D3" w14:textId="77777777" w:rsidR="00373ECA" w:rsidRPr="0013139C" w:rsidRDefault="00373ECA" w:rsidP="00A9478E">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21.4%</w:t>
            </w:r>
          </w:p>
        </w:tc>
        <w:tc>
          <w:tcPr>
            <w:tcW w:w="1560" w:type="dxa"/>
            <w:tcBorders>
              <w:top w:val="nil"/>
              <w:left w:val="nil"/>
              <w:bottom w:val="nil"/>
              <w:right w:val="nil"/>
            </w:tcBorders>
            <w:vAlign w:val="center"/>
          </w:tcPr>
          <w:p w14:paraId="419B58CA" w14:textId="77777777" w:rsidR="00373ECA" w:rsidRPr="0013139C" w:rsidRDefault="00373ECA" w:rsidP="00A9478E">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373ECA" w:rsidRPr="0013139C" w14:paraId="0562A2BB" w14:textId="77777777" w:rsidTr="00A9478E">
        <w:trPr>
          <w:jc w:val="center"/>
        </w:trPr>
        <w:tc>
          <w:tcPr>
            <w:tcW w:w="3266" w:type="dxa"/>
            <w:tcBorders>
              <w:top w:val="nil"/>
              <w:left w:val="nil"/>
              <w:bottom w:val="nil"/>
              <w:right w:val="nil"/>
            </w:tcBorders>
            <w:vAlign w:val="center"/>
          </w:tcPr>
          <w:p w14:paraId="3A04E5FE" w14:textId="77777777" w:rsidR="00373ECA" w:rsidRPr="0013139C" w:rsidRDefault="00373ECA" w:rsidP="00A9478E">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Corrosion level longitudinal (</w:t>
            </w:r>
            <w:proofErr w:type="gramStart"/>
            <w:r w:rsidRPr="0013139C">
              <w:rPr>
                <w:rFonts w:ascii="Times New Roman" w:eastAsia="Times New Roman" w:hAnsi="Times New Roman" w:cs="Times New Roman"/>
                <w:sz w:val="20"/>
                <w:szCs w:val="20"/>
                <w:lang w:val="en-US"/>
              </w:rPr>
              <w:t>%)*</w:t>
            </w:r>
            <w:proofErr w:type="gramEnd"/>
          </w:p>
        </w:tc>
        <w:tc>
          <w:tcPr>
            <w:tcW w:w="1554" w:type="dxa"/>
            <w:tcBorders>
              <w:top w:val="nil"/>
              <w:left w:val="nil"/>
              <w:bottom w:val="nil"/>
              <w:right w:val="nil"/>
            </w:tcBorders>
            <w:vAlign w:val="center"/>
          </w:tcPr>
          <w:p w14:paraId="68F8200E" w14:textId="77777777" w:rsidR="00373ECA" w:rsidRPr="0013139C" w:rsidRDefault="00373ECA" w:rsidP="00A9478E">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w:t>
            </w:r>
          </w:p>
        </w:tc>
        <w:tc>
          <w:tcPr>
            <w:tcW w:w="1276" w:type="dxa"/>
            <w:tcBorders>
              <w:top w:val="nil"/>
              <w:left w:val="nil"/>
              <w:bottom w:val="nil"/>
              <w:right w:val="nil"/>
            </w:tcBorders>
            <w:vAlign w:val="center"/>
          </w:tcPr>
          <w:p w14:paraId="11F2B0AD" w14:textId="77777777" w:rsidR="00373ECA" w:rsidRPr="0013139C" w:rsidRDefault="00373ECA" w:rsidP="00A9478E">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3.9</w:t>
            </w:r>
            <w:r w:rsidRPr="0013139C">
              <w:rPr>
                <w:rFonts w:ascii="Times New Roman" w:hAnsi="Times New Roman" w:cs="Times New Roman"/>
                <w:sz w:val="20"/>
                <w:szCs w:val="20"/>
                <w:lang w:val="en-US"/>
              </w:rPr>
              <w:t>%</w:t>
            </w:r>
          </w:p>
        </w:tc>
        <w:tc>
          <w:tcPr>
            <w:tcW w:w="1275" w:type="dxa"/>
            <w:tcBorders>
              <w:top w:val="nil"/>
              <w:left w:val="nil"/>
              <w:bottom w:val="nil"/>
              <w:right w:val="nil"/>
            </w:tcBorders>
            <w:vAlign w:val="center"/>
          </w:tcPr>
          <w:p w14:paraId="26708C6E" w14:textId="77777777" w:rsidR="00373ECA" w:rsidRPr="0013139C" w:rsidRDefault="00373ECA" w:rsidP="00A9478E">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3.1%</w:t>
            </w:r>
          </w:p>
        </w:tc>
        <w:tc>
          <w:tcPr>
            <w:tcW w:w="1560" w:type="dxa"/>
            <w:tcBorders>
              <w:top w:val="nil"/>
              <w:left w:val="nil"/>
              <w:bottom w:val="nil"/>
              <w:right w:val="nil"/>
            </w:tcBorders>
            <w:vAlign w:val="center"/>
          </w:tcPr>
          <w:p w14:paraId="46C8188D" w14:textId="77777777" w:rsidR="00373ECA" w:rsidRPr="0013139C" w:rsidRDefault="00373ECA" w:rsidP="00A9478E">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w:t>
            </w:r>
          </w:p>
        </w:tc>
      </w:tr>
      <w:tr w:rsidR="00373ECA" w:rsidRPr="0013139C" w14:paraId="3824B6EB" w14:textId="77777777" w:rsidTr="00A9478E">
        <w:trPr>
          <w:jc w:val="center"/>
        </w:trPr>
        <w:tc>
          <w:tcPr>
            <w:tcW w:w="3266" w:type="dxa"/>
            <w:tcBorders>
              <w:top w:val="nil"/>
              <w:left w:val="nil"/>
              <w:bottom w:val="nil"/>
              <w:right w:val="nil"/>
            </w:tcBorders>
            <w:vAlign w:val="center"/>
          </w:tcPr>
          <w:p w14:paraId="34099AAE" w14:textId="77777777" w:rsidR="00373ECA" w:rsidRPr="0013139C" w:rsidRDefault="00373ECA" w:rsidP="00A9478E">
            <w:pPr>
              <w:spacing w:line="276" w:lineRule="auto"/>
              <w:rPr>
                <w:rFonts w:ascii="Times New Roman" w:hAnsi="Times New Roman" w:cs="Times New Roman"/>
                <w:sz w:val="20"/>
                <w:szCs w:val="20"/>
                <w:lang w:val="en-US"/>
              </w:rPr>
            </w:pPr>
          </w:p>
        </w:tc>
        <w:tc>
          <w:tcPr>
            <w:tcW w:w="1554" w:type="dxa"/>
            <w:tcBorders>
              <w:top w:val="nil"/>
              <w:left w:val="nil"/>
              <w:bottom w:val="nil"/>
              <w:right w:val="nil"/>
            </w:tcBorders>
            <w:vAlign w:val="center"/>
          </w:tcPr>
          <w:p w14:paraId="6F7FC845" w14:textId="77777777" w:rsidR="00373ECA" w:rsidRPr="0013139C" w:rsidRDefault="00373ECA" w:rsidP="00A9478E">
            <w:pPr>
              <w:spacing w:line="276" w:lineRule="auto"/>
              <w:jc w:val="center"/>
              <w:rPr>
                <w:rFonts w:ascii="Times New Roman" w:hAnsi="Times New Roman" w:cs="Times New Roman"/>
                <w:sz w:val="20"/>
                <w:szCs w:val="20"/>
                <w:lang w:val="en-US"/>
              </w:rPr>
            </w:pPr>
          </w:p>
        </w:tc>
        <w:tc>
          <w:tcPr>
            <w:tcW w:w="1276" w:type="dxa"/>
            <w:tcBorders>
              <w:top w:val="nil"/>
              <w:left w:val="nil"/>
              <w:bottom w:val="nil"/>
              <w:right w:val="nil"/>
            </w:tcBorders>
            <w:vAlign w:val="center"/>
          </w:tcPr>
          <w:p w14:paraId="1432EEB6" w14:textId="77777777" w:rsidR="00373ECA" w:rsidRPr="0013139C" w:rsidRDefault="00373ECA" w:rsidP="00A9478E">
            <w:pPr>
              <w:spacing w:line="276" w:lineRule="auto"/>
              <w:jc w:val="center"/>
              <w:rPr>
                <w:rFonts w:ascii="Times New Roman" w:hAnsi="Times New Roman" w:cs="Times New Roman"/>
                <w:sz w:val="20"/>
                <w:szCs w:val="20"/>
                <w:lang w:val="en-US"/>
              </w:rPr>
            </w:pPr>
          </w:p>
        </w:tc>
        <w:tc>
          <w:tcPr>
            <w:tcW w:w="1275" w:type="dxa"/>
            <w:tcBorders>
              <w:top w:val="nil"/>
              <w:left w:val="nil"/>
              <w:bottom w:val="nil"/>
              <w:right w:val="nil"/>
            </w:tcBorders>
            <w:vAlign w:val="center"/>
          </w:tcPr>
          <w:p w14:paraId="00FC8879" w14:textId="77777777" w:rsidR="00373ECA" w:rsidRPr="0013139C" w:rsidRDefault="00373ECA" w:rsidP="00A9478E">
            <w:pPr>
              <w:spacing w:line="276" w:lineRule="auto"/>
              <w:jc w:val="center"/>
              <w:rPr>
                <w:rFonts w:ascii="Times New Roman" w:hAnsi="Times New Roman" w:cs="Times New Roman"/>
                <w:sz w:val="20"/>
                <w:szCs w:val="20"/>
                <w:lang w:val="en-US"/>
              </w:rPr>
            </w:pPr>
          </w:p>
        </w:tc>
        <w:tc>
          <w:tcPr>
            <w:tcW w:w="1560" w:type="dxa"/>
            <w:tcBorders>
              <w:top w:val="nil"/>
              <w:left w:val="nil"/>
              <w:bottom w:val="nil"/>
              <w:right w:val="nil"/>
            </w:tcBorders>
            <w:vAlign w:val="center"/>
          </w:tcPr>
          <w:p w14:paraId="730C40F4" w14:textId="77777777" w:rsidR="00373ECA" w:rsidRPr="0013139C" w:rsidRDefault="00373ECA" w:rsidP="00A9478E">
            <w:pPr>
              <w:spacing w:line="276" w:lineRule="auto"/>
              <w:jc w:val="center"/>
              <w:rPr>
                <w:rFonts w:ascii="Times New Roman" w:hAnsi="Times New Roman" w:cs="Times New Roman"/>
                <w:sz w:val="20"/>
                <w:szCs w:val="20"/>
                <w:lang w:val="en-US"/>
              </w:rPr>
            </w:pPr>
          </w:p>
        </w:tc>
      </w:tr>
      <w:tr w:rsidR="00373ECA" w:rsidRPr="0013139C" w14:paraId="33CA5ACD" w14:textId="77777777" w:rsidTr="00A9478E">
        <w:trPr>
          <w:jc w:val="center"/>
        </w:trPr>
        <w:tc>
          <w:tcPr>
            <w:tcW w:w="3266" w:type="dxa"/>
            <w:tcBorders>
              <w:top w:val="nil"/>
              <w:left w:val="nil"/>
              <w:bottom w:val="nil"/>
              <w:right w:val="nil"/>
            </w:tcBorders>
            <w:vAlign w:val="center"/>
          </w:tcPr>
          <w:p w14:paraId="738A3880" w14:textId="77777777" w:rsidR="00373ECA" w:rsidRPr="0013139C" w:rsidRDefault="00373ECA" w:rsidP="00A9478E">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Ductility ratio</w:t>
            </w:r>
          </w:p>
        </w:tc>
        <w:tc>
          <w:tcPr>
            <w:tcW w:w="1554" w:type="dxa"/>
            <w:tcBorders>
              <w:top w:val="nil"/>
              <w:left w:val="nil"/>
              <w:bottom w:val="nil"/>
              <w:right w:val="nil"/>
            </w:tcBorders>
            <w:vAlign w:val="center"/>
          </w:tcPr>
          <w:p w14:paraId="18A66C41" w14:textId="77777777" w:rsidR="00373ECA" w:rsidRPr="0013139C" w:rsidRDefault="00373ECA" w:rsidP="00A9478E">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4.2</w:t>
            </w:r>
          </w:p>
        </w:tc>
        <w:tc>
          <w:tcPr>
            <w:tcW w:w="1276" w:type="dxa"/>
            <w:tcBorders>
              <w:top w:val="nil"/>
              <w:left w:val="nil"/>
              <w:bottom w:val="nil"/>
              <w:right w:val="nil"/>
            </w:tcBorders>
            <w:vAlign w:val="center"/>
          </w:tcPr>
          <w:p w14:paraId="4393C6DD" w14:textId="77777777" w:rsidR="00373ECA" w:rsidRPr="0013139C" w:rsidRDefault="00373ECA" w:rsidP="00A9478E">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3.6</w:t>
            </w:r>
          </w:p>
        </w:tc>
        <w:tc>
          <w:tcPr>
            <w:tcW w:w="1275" w:type="dxa"/>
            <w:tcBorders>
              <w:top w:val="nil"/>
              <w:left w:val="nil"/>
              <w:bottom w:val="nil"/>
              <w:right w:val="nil"/>
            </w:tcBorders>
            <w:vAlign w:val="center"/>
          </w:tcPr>
          <w:p w14:paraId="1740F08B" w14:textId="77777777" w:rsidR="00373ECA" w:rsidRPr="0013139C" w:rsidRDefault="00373ECA" w:rsidP="00A9478E">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2.32</w:t>
            </w:r>
          </w:p>
        </w:tc>
        <w:tc>
          <w:tcPr>
            <w:tcW w:w="1560" w:type="dxa"/>
            <w:tcBorders>
              <w:top w:val="nil"/>
              <w:left w:val="nil"/>
              <w:bottom w:val="nil"/>
              <w:right w:val="nil"/>
            </w:tcBorders>
            <w:vAlign w:val="center"/>
          </w:tcPr>
          <w:p w14:paraId="3158B952" w14:textId="77777777" w:rsidR="00373ECA" w:rsidRPr="0013139C" w:rsidRDefault="00373ECA" w:rsidP="00A9478E">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2.88</w:t>
            </w:r>
          </w:p>
        </w:tc>
      </w:tr>
      <w:tr w:rsidR="00373ECA" w:rsidRPr="0013139C" w14:paraId="722FE4DA" w14:textId="77777777" w:rsidTr="00A9478E">
        <w:trPr>
          <w:jc w:val="center"/>
        </w:trPr>
        <w:tc>
          <w:tcPr>
            <w:tcW w:w="3266" w:type="dxa"/>
            <w:tcBorders>
              <w:top w:val="nil"/>
              <w:left w:val="nil"/>
              <w:bottom w:val="nil"/>
              <w:right w:val="nil"/>
            </w:tcBorders>
            <w:vAlign w:val="center"/>
          </w:tcPr>
          <w:p w14:paraId="750A4668" w14:textId="77777777" w:rsidR="00373ECA" w:rsidRPr="0013139C" w:rsidRDefault="00373ECA" w:rsidP="00A9478E">
            <w:pPr>
              <w:spacing w:line="276" w:lineRule="auto"/>
              <w:rPr>
                <w:rFonts w:ascii="Times New Roman" w:eastAsia="Times New Roman" w:hAnsi="Times New Roman" w:cs="Times New Roman"/>
                <w:sz w:val="20"/>
                <w:szCs w:val="20"/>
                <w:lang w:val="en-US"/>
              </w:rPr>
            </w:pPr>
            <w:r w:rsidRPr="0013139C">
              <w:rPr>
                <w:rFonts w:ascii="Times New Roman" w:eastAsia="Times New Roman" w:hAnsi="Times New Roman" w:cs="Times New Roman"/>
                <w:sz w:val="20"/>
                <w:szCs w:val="20"/>
                <w:lang w:val="en-US"/>
              </w:rPr>
              <w:t xml:space="preserve">Yield displacement, </w:t>
            </w:r>
            <m:oMath>
              <m:sSub>
                <m:sSubPr>
                  <m:ctrlPr>
                    <w:rPr>
                      <w:rFonts w:ascii="Cambria Math" w:eastAsia="Times New Roman" w:hAnsi="Cambria Math" w:cs="Times New Roman"/>
                      <w:sz w:val="20"/>
                      <w:szCs w:val="20"/>
                      <w:lang w:val="en-US"/>
                    </w:rPr>
                  </m:ctrlPr>
                </m:sSubPr>
                <m:e>
                  <m:r>
                    <w:rPr>
                      <w:rFonts w:ascii="Cambria Math" w:eastAsia="Times New Roman" w:hAnsi="Cambria Math" w:cs="Times New Roman"/>
                      <w:sz w:val="20"/>
                      <w:szCs w:val="20"/>
                      <w:lang w:val="en-US"/>
                    </w:rPr>
                    <m:t>d</m:t>
                  </m:r>
                </m:e>
                <m:sub>
                  <m:r>
                    <w:rPr>
                      <w:rFonts w:ascii="Cambria Math" w:eastAsia="Times New Roman" w:hAnsi="Cambria Math" w:cs="Times New Roman"/>
                      <w:sz w:val="20"/>
                      <w:szCs w:val="20"/>
                      <w:lang w:val="en-US"/>
                    </w:rPr>
                    <m:t>y</m:t>
                  </m:r>
                </m:sub>
              </m:sSub>
            </m:oMath>
            <w:r w:rsidRPr="0013139C">
              <w:rPr>
                <w:rFonts w:ascii="Times New Roman" w:eastAsia="Times New Roman" w:hAnsi="Times New Roman" w:cs="Times New Roman"/>
                <w:sz w:val="20"/>
                <w:szCs w:val="20"/>
                <w:lang w:val="en-US"/>
              </w:rPr>
              <w:t xml:space="preserve"> (mm)</w:t>
            </w:r>
          </w:p>
        </w:tc>
        <w:tc>
          <w:tcPr>
            <w:tcW w:w="1554" w:type="dxa"/>
            <w:tcBorders>
              <w:top w:val="nil"/>
              <w:left w:val="nil"/>
              <w:bottom w:val="nil"/>
              <w:right w:val="nil"/>
            </w:tcBorders>
            <w:vAlign w:val="center"/>
          </w:tcPr>
          <w:p w14:paraId="263BFF1D" w14:textId="77777777" w:rsidR="00373ECA" w:rsidRPr="0013139C" w:rsidRDefault="00373ECA" w:rsidP="00A9478E">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24.92</w:t>
            </w:r>
          </w:p>
        </w:tc>
        <w:tc>
          <w:tcPr>
            <w:tcW w:w="1276" w:type="dxa"/>
            <w:tcBorders>
              <w:top w:val="nil"/>
              <w:left w:val="nil"/>
              <w:bottom w:val="nil"/>
              <w:right w:val="nil"/>
            </w:tcBorders>
            <w:vAlign w:val="center"/>
          </w:tcPr>
          <w:p w14:paraId="66B6D4C6" w14:textId="77777777" w:rsidR="00373ECA" w:rsidRPr="0013139C" w:rsidRDefault="00373ECA" w:rsidP="00A9478E">
            <w:pPr>
              <w:spacing w:line="276" w:lineRule="auto"/>
              <w:jc w:val="center"/>
              <w:rPr>
                <w:rFonts w:ascii="Times New Roman" w:hAnsi="Times New Roman" w:cs="Times New Roman"/>
                <w:sz w:val="20"/>
                <w:szCs w:val="20"/>
                <w:lang w:val="en-US"/>
              </w:rPr>
            </w:pPr>
            <w:r w:rsidRPr="0013139C">
              <w:rPr>
                <w:rFonts w:ascii="Times New Roman" w:hAnsi="Times New Roman" w:cs="Times New Roman"/>
                <w:sz w:val="20"/>
                <w:szCs w:val="20"/>
                <w:lang w:val="en-US"/>
              </w:rPr>
              <w:t>13.3</w:t>
            </w:r>
          </w:p>
        </w:tc>
        <w:tc>
          <w:tcPr>
            <w:tcW w:w="1275" w:type="dxa"/>
            <w:tcBorders>
              <w:top w:val="nil"/>
              <w:left w:val="nil"/>
              <w:bottom w:val="nil"/>
              <w:right w:val="nil"/>
            </w:tcBorders>
            <w:vAlign w:val="center"/>
          </w:tcPr>
          <w:p w14:paraId="0F0D9696" w14:textId="77777777" w:rsidR="00373ECA" w:rsidRPr="0013139C" w:rsidRDefault="00373ECA" w:rsidP="00A9478E">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17.5</w:t>
            </w:r>
          </w:p>
        </w:tc>
        <w:tc>
          <w:tcPr>
            <w:tcW w:w="1560" w:type="dxa"/>
            <w:tcBorders>
              <w:top w:val="nil"/>
              <w:left w:val="nil"/>
              <w:bottom w:val="nil"/>
              <w:right w:val="nil"/>
            </w:tcBorders>
            <w:vAlign w:val="center"/>
          </w:tcPr>
          <w:p w14:paraId="1756A620" w14:textId="77777777" w:rsidR="00373ECA" w:rsidRPr="0013139C" w:rsidRDefault="00373ECA" w:rsidP="00A9478E">
            <w:pPr>
              <w:spacing w:line="276"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26</w:t>
            </w:r>
          </w:p>
        </w:tc>
      </w:tr>
    </w:tbl>
    <w:p w14:paraId="326B671F" w14:textId="77777777" w:rsidR="00373ECA" w:rsidRPr="000E3293" w:rsidRDefault="00373ECA" w:rsidP="00373ECA">
      <w:pPr>
        <w:rPr>
          <w:lang w:val="en-US"/>
        </w:rPr>
      </w:pPr>
    </w:p>
    <w:p w14:paraId="004E921F" w14:textId="77777777" w:rsidR="00786E32" w:rsidRPr="00786E32" w:rsidRDefault="00786E32" w:rsidP="00786E32">
      <w:pPr>
        <w:pStyle w:val="BodyNoindent"/>
        <w:rPr>
          <w:lang w:val="en-US"/>
        </w:rPr>
      </w:pPr>
    </w:p>
    <w:p w14:paraId="339CA4E9" w14:textId="77777777" w:rsidR="0049776D" w:rsidRDefault="0049776D" w:rsidP="00D61169">
      <w:pPr>
        <w:jc w:val="both"/>
        <w:rPr>
          <w:lang w:val="en-US"/>
        </w:rPr>
      </w:pPr>
    </w:p>
    <w:p w14:paraId="4084F2F0" w14:textId="276F1F83" w:rsidR="00367FEB" w:rsidRDefault="00367FEB" w:rsidP="00D61169">
      <w:pPr>
        <w:jc w:val="both"/>
        <w:rPr>
          <w:lang w:val="en-US"/>
        </w:rPr>
      </w:pPr>
    </w:p>
    <w:p w14:paraId="211E522D" w14:textId="77777777" w:rsidR="00EF2E87" w:rsidRDefault="00EF2E87" w:rsidP="00D61169">
      <w:pPr>
        <w:jc w:val="both"/>
        <w:rPr>
          <w:lang w:val="en-US"/>
        </w:rPr>
      </w:pPr>
    </w:p>
    <w:p w14:paraId="2652A21A" w14:textId="77777777" w:rsidR="009916E2" w:rsidRDefault="009916E2" w:rsidP="00132038">
      <w:pPr>
        <w:ind w:left="1" w:firstLine="1"/>
        <w:rPr>
          <w:strike/>
          <w:lang w:val="en-US"/>
        </w:rPr>
      </w:pPr>
    </w:p>
    <w:tbl>
      <w:tblPr>
        <w:tblStyle w:val="TableGrid"/>
        <w:tblW w:w="10838"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1"/>
        <w:gridCol w:w="5022"/>
        <w:gridCol w:w="340"/>
        <w:gridCol w:w="5017"/>
        <w:gridCol w:w="8"/>
      </w:tblGrid>
      <w:tr w:rsidR="009F6C68" w14:paraId="63C3B07C" w14:textId="77777777" w:rsidTr="00437D08">
        <w:trPr>
          <w:gridAfter w:val="1"/>
          <w:wAfter w:w="8" w:type="dxa"/>
          <w:trHeight w:val="3458"/>
        </w:trPr>
        <w:tc>
          <w:tcPr>
            <w:tcW w:w="451" w:type="dxa"/>
          </w:tcPr>
          <w:p w14:paraId="0B12ADAE" w14:textId="7FE70915" w:rsidR="009F6C68" w:rsidRPr="009F6C68" w:rsidRDefault="009F6C68" w:rsidP="00132038">
            <w:pPr>
              <w:rPr>
                <w:b/>
                <w:bCs/>
                <w:noProof/>
                <w:lang w:val="en-US"/>
              </w:rPr>
            </w:pPr>
            <w:r>
              <w:rPr>
                <w:b/>
                <w:bCs/>
                <w:noProof/>
                <w:lang w:val="en-US"/>
              </w:rPr>
              <w:t>A</w:t>
            </w:r>
          </w:p>
        </w:tc>
        <w:tc>
          <w:tcPr>
            <w:tcW w:w="5022" w:type="dxa"/>
          </w:tcPr>
          <w:p w14:paraId="7695C780" w14:textId="2B76E3EC" w:rsidR="009F6C68" w:rsidRDefault="009F6C68" w:rsidP="00132038">
            <w:pPr>
              <w:rPr>
                <w:strike/>
                <w:lang w:val="en-US"/>
              </w:rPr>
            </w:pPr>
            <w:r w:rsidRPr="009F6C68">
              <w:rPr>
                <w:b/>
                <w:bCs/>
                <w:noProof/>
                <w:lang w:val="en-US"/>
              </w:rPr>
              <w:drawing>
                <wp:inline distT="0" distB="0" distL="0" distR="0" wp14:anchorId="0CB403DD" wp14:editId="7104E4C9">
                  <wp:extent cx="2977200" cy="223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7200" cy="2232000"/>
                          </a:xfrm>
                          <a:prstGeom prst="rect">
                            <a:avLst/>
                          </a:prstGeom>
                          <a:noFill/>
                          <a:ln>
                            <a:noFill/>
                          </a:ln>
                        </pic:spPr>
                      </pic:pic>
                    </a:graphicData>
                  </a:graphic>
                </wp:inline>
              </w:drawing>
            </w:r>
          </w:p>
        </w:tc>
        <w:tc>
          <w:tcPr>
            <w:tcW w:w="340" w:type="dxa"/>
          </w:tcPr>
          <w:p w14:paraId="7A74FC26" w14:textId="5D54673C" w:rsidR="009F6C68" w:rsidRPr="00882C3E" w:rsidRDefault="009F6C68" w:rsidP="00132038">
            <w:pPr>
              <w:rPr>
                <w:noProof/>
                <w:color w:val="1F497D" w:themeColor="text2"/>
                <w:lang w:val="en-US"/>
              </w:rPr>
            </w:pPr>
            <w:r w:rsidRPr="009F6C68">
              <w:rPr>
                <w:b/>
                <w:bCs/>
                <w:noProof/>
                <w:lang w:val="en-US"/>
              </w:rPr>
              <w:t>B</w:t>
            </w:r>
          </w:p>
        </w:tc>
        <w:tc>
          <w:tcPr>
            <w:tcW w:w="5017" w:type="dxa"/>
          </w:tcPr>
          <w:p w14:paraId="6B13702F" w14:textId="735E1B7E" w:rsidR="009F6C68" w:rsidRDefault="006C315A" w:rsidP="00132038">
            <w:pPr>
              <w:rPr>
                <w:strike/>
                <w:lang w:val="en-US"/>
              </w:rPr>
            </w:pPr>
            <w:r w:rsidRPr="004A4CF8">
              <w:rPr>
                <w:b/>
                <w:bCs/>
                <w:noProof/>
                <w:lang w:val="en-US"/>
              </w:rPr>
              <w:drawing>
                <wp:inline distT="0" distB="0" distL="0" distR="0" wp14:anchorId="7C519B8B" wp14:editId="61C91D8D">
                  <wp:extent cx="2977200" cy="223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77200" cy="2232000"/>
                          </a:xfrm>
                          <a:prstGeom prst="rect">
                            <a:avLst/>
                          </a:prstGeom>
                          <a:noFill/>
                          <a:ln>
                            <a:noFill/>
                          </a:ln>
                        </pic:spPr>
                      </pic:pic>
                    </a:graphicData>
                  </a:graphic>
                </wp:inline>
              </w:drawing>
            </w:r>
          </w:p>
        </w:tc>
      </w:tr>
      <w:tr w:rsidR="009F6C68" w14:paraId="762DA8AD" w14:textId="77777777" w:rsidTr="00437D08">
        <w:tc>
          <w:tcPr>
            <w:tcW w:w="451" w:type="dxa"/>
          </w:tcPr>
          <w:p w14:paraId="45C22E9B" w14:textId="75D019EA" w:rsidR="009F6C68" w:rsidRPr="009F6C68" w:rsidRDefault="009F6C68" w:rsidP="009F6C68">
            <w:pPr>
              <w:ind w:right="118"/>
              <w:rPr>
                <w:b/>
                <w:bCs/>
                <w:noProof/>
                <w:lang w:val="en-US"/>
              </w:rPr>
            </w:pPr>
            <w:r>
              <w:rPr>
                <w:b/>
                <w:bCs/>
                <w:noProof/>
                <w:lang w:val="en-US"/>
              </w:rPr>
              <w:t>C</w:t>
            </w:r>
          </w:p>
        </w:tc>
        <w:tc>
          <w:tcPr>
            <w:tcW w:w="5022" w:type="dxa"/>
          </w:tcPr>
          <w:p w14:paraId="65567729" w14:textId="07DF6CFA" w:rsidR="009F6C68" w:rsidRDefault="006C315A" w:rsidP="009F6C68">
            <w:pPr>
              <w:ind w:right="118"/>
              <w:rPr>
                <w:strike/>
                <w:lang w:val="en-US"/>
              </w:rPr>
            </w:pPr>
            <w:r w:rsidRPr="006C315A">
              <w:rPr>
                <w:b/>
                <w:bCs/>
                <w:noProof/>
                <w:lang w:val="en-US"/>
              </w:rPr>
              <w:drawing>
                <wp:inline distT="0" distB="0" distL="0" distR="0" wp14:anchorId="2164646D" wp14:editId="236D6684">
                  <wp:extent cx="2977200" cy="223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77200" cy="2232000"/>
                          </a:xfrm>
                          <a:prstGeom prst="rect">
                            <a:avLst/>
                          </a:prstGeom>
                          <a:noFill/>
                          <a:ln>
                            <a:noFill/>
                          </a:ln>
                        </pic:spPr>
                      </pic:pic>
                    </a:graphicData>
                  </a:graphic>
                </wp:inline>
              </w:drawing>
            </w:r>
          </w:p>
        </w:tc>
        <w:tc>
          <w:tcPr>
            <w:tcW w:w="340" w:type="dxa"/>
          </w:tcPr>
          <w:p w14:paraId="3E0471AA" w14:textId="4B7F2815" w:rsidR="009F6C68" w:rsidRPr="009F6C68" w:rsidRDefault="009F6C68" w:rsidP="009F6C68">
            <w:pPr>
              <w:ind w:right="118"/>
              <w:rPr>
                <w:b/>
                <w:bCs/>
                <w:noProof/>
                <w:lang w:val="en-US"/>
              </w:rPr>
            </w:pPr>
            <w:r>
              <w:rPr>
                <w:b/>
                <w:bCs/>
                <w:noProof/>
                <w:lang w:val="en-US"/>
              </w:rPr>
              <w:t>D</w:t>
            </w:r>
          </w:p>
        </w:tc>
        <w:tc>
          <w:tcPr>
            <w:tcW w:w="5022" w:type="dxa"/>
            <w:gridSpan w:val="2"/>
          </w:tcPr>
          <w:p w14:paraId="4126523C" w14:textId="3DD328DE" w:rsidR="009F6C68" w:rsidRDefault="006C315A" w:rsidP="009F6C68">
            <w:pPr>
              <w:ind w:right="118"/>
              <w:rPr>
                <w:strike/>
                <w:lang w:val="en-US"/>
              </w:rPr>
            </w:pPr>
            <w:r w:rsidRPr="006C315A">
              <w:rPr>
                <w:b/>
                <w:bCs/>
                <w:noProof/>
                <w:lang w:val="en-US"/>
              </w:rPr>
              <w:drawing>
                <wp:inline distT="0" distB="0" distL="0" distR="0" wp14:anchorId="68D3B4CC" wp14:editId="1CCBE262">
                  <wp:extent cx="2977200" cy="223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77200" cy="2232000"/>
                          </a:xfrm>
                          <a:prstGeom prst="rect">
                            <a:avLst/>
                          </a:prstGeom>
                          <a:noFill/>
                          <a:ln>
                            <a:noFill/>
                          </a:ln>
                        </pic:spPr>
                      </pic:pic>
                    </a:graphicData>
                  </a:graphic>
                </wp:inline>
              </w:drawing>
            </w:r>
          </w:p>
        </w:tc>
      </w:tr>
      <w:tr w:rsidR="009F6C68" w14:paraId="5EB72ED8" w14:textId="77777777" w:rsidTr="00437D08">
        <w:tc>
          <w:tcPr>
            <w:tcW w:w="10838" w:type="dxa"/>
            <w:gridSpan w:val="5"/>
          </w:tcPr>
          <w:p w14:paraId="1575AE94" w14:textId="7B4000D7" w:rsidR="009F6C68" w:rsidRPr="009F6C68" w:rsidRDefault="009F6C68" w:rsidP="00437D08">
            <w:pPr>
              <w:jc w:val="center"/>
              <w:rPr>
                <w:lang w:val="en-US"/>
              </w:rPr>
            </w:pPr>
            <w:r w:rsidRPr="00437D08">
              <w:rPr>
                <w:rFonts w:ascii="Times New Roman" w:eastAsia="Times New Roman" w:hAnsi="Times New Roman" w:cs="Times New Roman"/>
                <w:b/>
                <w:sz w:val="20"/>
                <w:szCs w:val="20"/>
                <w:lang w:val="en-US"/>
              </w:rPr>
              <w:t xml:space="preserve">Figure 3 – </w:t>
            </w:r>
            <w:r w:rsidR="00437D08" w:rsidRPr="00437D08">
              <w:rPr>
                <w:rFonts w:ascii="Times New Roman" w:eastAsia="Times New Roman" w:hAnsi="Times New Roman" w:cs="Times New Roman"/>
                <w:b/>
                <w:sz w:val="20"/>
                <w:szCs w:val="20"/>
                <w:lang w:val="en-US"/>
              </w:rPr>
              <w:t>A) S</w:t>
            </w:r>
            <w:r w:rsidR="00C55F79" w:rsidRPr="00437D08">
              <w:rPr>
                <w:rFonts w:ascii="Times New Roman" w:eastAsia="Times New Roman" w:hAnsi="Times New Roman" w:cs="Times New Roman"/>
                <w:b/>
                <w:sz w:val="20"/>
                <w:szCs w:val="20"/>
                <w:lang w:val="en-US"/>
              </w:rPr>
              <w:t>1</w:t>
            </w:r>
            <w:r w:rsidR="00F46A2D" w:rsidRPr="00437D08">
              <w:rPr>
                <w:rFonts w:ascii="Times New Roman" w:eastAsia="Times New Roman" w:hAnsi="Times New Roman" w:cs="Times New Roman"/>
                <w:b/>
                <w:sz w:val="20"/>
                <w:szCs w:val="20"/>
                <w:lang w:val="en-US"/>
              </w:rPr>
              <w:t xml:space="preserve"> </w:t>
            </w:r>
            <w:r w:rsidRPr="00437D08">
              <w:rPr>
                <w:rFonts w:ascii="Times New Roman" w:eastAsia="Times New Roman" w:hAnsi="Times New Roman" w:cs="Times New Roman"/>
                <w:b/>
                <w:sz w:val="20"/>
                <w:szCs w:val="20"/>
                <w:lang w:val="en-US"/>
              </w:rPr>
              <w:t xml:space="preserve">  </w:t>
            </w:r>
            <w:proofErr w:type="gramStart"/>
            <w:r w:rsidRPr="00437D08">
              <w:rPr>
                <w:rFonts w:ascii="Times New Roman" w:eastAsia="Times New Roman" w:hAnsi="Times New Roman" w:cs="Times New Roman"/>
                <w:b/>
                <w:sz w:val="20"/>
                <w:szCs w:val="20"/>
                <w:lang w:val="en-US"/>
              </w:rPr>
              <w:t xml:space="preserve">B) </w:t>
            </w:r>
            <w:r w:rsidR="00F46A2D" w:rsidRPr="00437D08">
              <w:rPr>
                <w:rFonts w:ascii="Times New Roman" w:eastAsia="Times New Roman" w:hAnsi="Times New Roman" w:cs="Times New Roman"/>
                <w:b/>
                <w:sz w:val="20"/>
                <w:szCs w:val="20"/>
                <w:lang w:val="en-US"/>
              </w:rPr>
              <w:t xml:space="preserve"> U2</w:t>
            </w:r>
            <w:proofErr w:type="gramEnd"/>
            <w:r w:rsidRPr="00437D08">
              <w:rPr>
                <w:rFonts w:ascii="Times New Roman" w:eastAsia="Times New Roman" w:hAnsi="Times New Roman" w:cs="Times New Roman"/>
                <w:b/>
                <w:sz w:val="20"/>
                <w:szCs w:val="20"/>
                <w:lang w:val="en-US"/>
              </w:rPr>
              <w:t xml:space="preserve">  C)</w:t>
            </w:r>
            <w:r w:rsidR="00F46A2D" w:rsidRPr="00437D08">
              <w:rPr>
                <w:rFonts w:ascii="Times New Roman" w:eastAsia="Times New Roman" w:hAnsi="Times New Roman" w:cs="Times New Roman"/>
                <w:b/>
                <w:sz w:val="20"/>
                <w:szCs w:val="20"/>
                <w:lang w:val="en-US"/>
              </w:rPr>
              <w:t xml:space="preserve"> C5 </w:t>
            </w:r>
            <w:r w:rsidRPr="00437D08">
              <w:rPr>
                <w:rFonts w:ascii="Times New Roman" w:eastAsia="Times New Roman" w:hAnsi="Times New Roman" w:cs="Times New Roman"/>
                <w:b/>
                <w:sz w:val="20"/>
                <w:szCs w:val="20"/>
                <w:lang w:val="en-US"/>
              </w:rPr>
              <w:t>D)</w:t>
            </w:r>
            <w:r w:rsidR="00F46A2D" w:rsidRPr="00437D08">
              <w:rPr>
                <w:rFonts w:ascii="Times New Roman" w:eastAsia="Times New Roman" w:hAnsi="Times New Roman" w:cs="Times New Roman"/>
                <w:b/>
                <w:sz w:val="20"/>
                <w:szCs w:val="20"/>
                <w:lang w:val="en-US"/>
              </w:rPr>
              <w:t xml:space="preserve"> CC</w:t>
            </w:r>
            <w:r w:rsidR="00C55F79" w:rsidRPr="00437D08">
              <w:rPr>
                <w:rFonts w:ascii="Times New Roman" w:eastAsia="Times New Roman" w:hAnsi="Times New Roman" w:cs="Times New Roman"/>
                <w:b/>
                <w:sz w:val="20"/>
                <w:szCs w:val="20"/>
                <w:lang w:val="en-US"/>
              </w:rPr>
              <w:t>2</w:t>
            </w:r>
          </w:p>
        </w:tc>
      </w:tr>
    </w:tbl>
    <w:p w14:paraId="60A0F29B" w14:textId="77777777" w:rsidR="009916E2" w:rsidRDefault="009916E2" w:rsidP="00132038">
      <w:pPr>
        <w:ind w:left="1" w:firstLine="1"/>
        <w:rPr>
          <w:strike/>
          <w:lang w:val="en-US"/>
        </w:rPr>
      </w:pPr>
    </w:p>
    <w:p w14:paraId="158ED70B" w14:textId="77777777" w:rsidR="009916E2" w:rsidRDefault="009916E2" w:rsidP="00132038">
      <w:pPr>
        <w:ind w:left="1" w:firstLine="1"/>
        <w:rPr>
          <w:strike/>
          <w:lang w:val="en-US"/>
        </w:rPr>
      </w:pPr>
    </w:p>
    <w:p w14:paraId="5BF7116B" w14:textId="77777777" w:rsidR="009916E2" w:rsidRDefault="009916E2" w:rsidP="00132038">
      <w:pPr>
        <w:ind w:left="1" w:firstLine="1"/>
        <w:rPr>
          <w:strike/>
          <w:lang w:val="en-US"/>
        </w:rPr>
      </w:pPr>
    </w:p>
    <w:p w14:paraId="39475B1C" w14:textId="23DC7812" w:rsidR="00132038" w:rsidRPr="00336C32" w:rsidRDefault="00132038" w:rsidP="00132038">
      <w:pPr>
        <w:ind w:left="1" w:firstLine="1"/>
        <w:rPr>
          <w:strike/>
          <w:lang w:val="en-US"/>
        </w:rPr>
      </w:pPr>
      <w:r w:rsidRPr="005C296C">
        <w:rPr>
          <w:strike/>
          <w:lang w:val="en-US"/>
        </w:rPr>
        <w:t>Seismic importance</w:t>
      </w:r>
    </w:p>
    <w:p w14:paraId="017F018A" w14:textId="77777777" w:rsidR="00132038" w:rsidRPr="00BE2854" w:rsidRDefault="00132038" w:rsidP="00132038">
      <w:pPr>
        <w:rPr>
          <w:strike/>
          <w:lang w:val="en-US"/>
        </w:rPr>
      </w:pPr>
      <w:r w:rsidRPr="00BE2854">
        <w:rPr>
          <w:strike/>
          <w:lang w:val="en-US"/>
        </w:rPr>
        <w:t>Experimental test of RC frames and discuss its results</w:t>
      </w:r>
    </w:p>
    <w:p w14:paraId="006ABFBD" w14:textId="77777777" w:rsidR="00132038" w:rsidRPr="00336C32" w:rsidRDefault="00132038" w:rsidP="00132038">
      <w:pPr>
        <w:rPr>
          <w:strike/>
          <w:lang w:val="en-US"/>
        </w:rPr>
      </w:pPr>
      <w:r>
        <w:rPr>
          <w:strike/>
          <w:lang w:val="en-US"/>
        </w:rPr>
        <w:t>G</w:t>
      </w:r>
      <w:r w:rsidRPr="00336C32">
        <w:rPr>
          <w:strike/>
          <w:lang w:val="en-US"/>
        </w:rPr>
        <w:t>ap to be filled and motivation</w:t>
      </w:r>
    </w:p>
    <w:p w14:paraId="1A4A5668" w14:textId="77777777" w:rsidR="00132038" w:rsidRPr="00BE2854" w:rsidRDefault="00132038" w:rsidP="00132038">
      <w:pPr>
        <w:pStyle w:val="ListParagraph"/>
        <w:numPr>
          <w:ilvl w:val="0"/>
          <w:numId w:val="9"/>
        </w:numPr>
        <w:rPr>
          <w:strike/>
          <w:lang w:val="en-US"/>
        </w:rPr>
      </w:pPr>
      <w:r w:rsidRPr="00BE2854">
        <w:rPr>
          <w:strike/>
          <w:lang w:val="en-US"/>
        </w:rPr>
        <w:t>Building deterioration versus the infra systems</w:t>
      </w:r>
    </w:p>
    <w:p w14:paraId="30E1A138" w14:textId="77777777" w:rsidR="00132038" w:rsidRDefault="00132038" w:rsidP="00132038">
      <w:pPr>
        <w:pStyle w:val="ListParagraph"/>
        <w:numPr>
          <w:ilvl w:val="0"/>
          <w:numId w:val="9"/>
        </w:numPr>
        <w:rPr>
          <w:lang w:val="en-US"/>
        </w:rPr>
      </w:pPr>
      <w:r>
        <w:rPr>
          <w:lang w:val="en-US"/>
        </w:rPr>
        <w:t>Recent studies on Building corrosion deterioration</w:t>
      </w:r>
    </w:p>
    <w:p w14:paraId="5AF2ACD5" w14:textId="77777777" w:rsidR="00132038" w:rsidRPr="00BE2854" w:rsidRDefault="00132038" w:rsidP="00132038">
      <w:pPr>
        <w:pStyle w:val="ListParagraph"/>
        <w:numPr>
          <w:ilvl w:val="0"/>
          <w:numId w:val="9"/>
        </w:numPr>
        <w:rPr>
          <w:strike/>
          <w:lang w:val="en-US"/>
        </w:rPr>
      </w:pPr>
      <w:r w:rsidRPr="00BE2854">
        <w:rPr>
          <w:strike/>
          <w:lang w:val="en-US"/>
        </w:rPr>
        <w:t>Lacking in for RC building</w:t>
      </w:r>
    </w:p>
    <w:p w14:paraId="2ADD5483" w14:textId="77777777" w:rsidR="00132038" w:rsidRPr="000F3609" w:rsidRDefault="00132038" w:rsidP="00132038">
      <w:pPr>
        <w:pStyle w:val="ListParagraph"/>
        <w:numPr>
          <w:ilvl w:val="0"/>
          <w:numId w:val="9"/>
        </w:numPr>
        <w:rPr>
          <w:strike/>
          <w:lang w:val="en-US"/>
        </w:rPr>
      </w:pPr>
      <w:r w:rsidRPr="000F3609">
        <w:rPr>
          <w:strike/>
          <w:lang w:val="en-US"/>
        </w:rPr>
        <w:t>Low ductile frames (cause of old of existing frames)</w:t>
      </w:r>
    </w:p>
    <w:p w14:paraId="080001C1" w14:textId="77777777" w:rsidR="00132038" w:rsidRDefault="00132038" w:rsidP="00132038">
      <w:pPr>
        <w:rPr>
          <w:lang w:val="en-US"/>
        </w:rPr>
      </w:pPr>
      <w:r w:rsidRPr="00336C32">
        <w:rPr>
          <w:lang w:val="en-US"/>
        </w:rPr>
        <w:t>Key motivations – need to add more points</w:t>
      </w:r>
    </w:p>
    <w:p w14:paraId="03500CA1" w14:textId="77777777" w:rsidR="00132038" w:rsidRPr="00132038" w:rsidRDefault="00132038" w:rsidP="00132038">
      <w:pPr>
        <w:rPr>
          <w:strike/>
          <w:color w:val="C0504D" w:themeColor="accent2"/>
          <w:lang w:val="en-US"/>
        </w:rPr>
      </w:pPr>
      <w:r w:rsidRPr="00132038">
        <w:rPr>
          <w:strike/>
          <w:color w:val="C0504D" w:themeColor="accent2"/>
          <w:lang w:val="en-US"/>
        </w:rPr>
        <w:t xml:space="preserve">NON-ductile frame building; dollar loss; loss of due to non-ductile; close to marine conditions which aggravates corrosion. Several experimental of frames; ageing and corrosion may decrease life; recognizing this fact several experimental </w:t>
      </w:r>
      <w:proofErr w:type="gramStart"/>
      <w:r w:rsidRPr="00132038">
        <w:rPr>
          <w:strike/>
          <w:color w:val="C0504D" w:themeColor="accent2"/>
          <w:lang w:val="en-US"/>
        </w:rPr>
        <w:t>study;</w:t>
      </w:r>
      <w:proofErr w:type="gramEnd"/>
      <w:r w:rsidRPr="00132038">
        <w:rPr>
          <w:strike/>
          <w:color w:val="C0504D" w:themeColor="accent2"/>
          <w:lang w:val="en-US"/>
        </w:rPr>
        <w:t xml:space="preserve"> </w:t>
      </w:r>
    </w:p>
    <w:p w14:paraId="310122DA" w14:textId="77777777" w:rsidR="00132038" w:rsidRPr="005C296C" w:rsidRDefault="00132038" w:rsidP="00132038">
      <w:pPr>
        <w:rPr>
          <w:strike/>
          <w:lang w:val="en-US"/>
        </w:rPr>
      </w:pPr>
      <w:r w:rsidRPr="005C296C">
        <w:rPr>
          <w:strike/>
          <w:lang w:val="en-US"/>
        </w:rPr>
        <w:lastRenderedPageBreak/>
        <w:t xml:space="preserve">Social impact of </w:t>
      </w:r>
      <w:proofErr w:type="spellStart"/>
      <w:r w:rsidRPr="005C296C">
        <w:rPr>
          <w:strike/>
          <w:lang w:val="en-US"/>
        </w:rPr>
        <w:t>erthquake</w:t>
      </w:r>
      <w:proofErr w:type="spellEnd"/>
      <w:r w:rsidRPr="005C296C">
        <w:rPr>
          <w:strike/>
          <w:lang w:val="en-US"/>
        </w:rPr>
        <w:t xml:space="preserve"> events</w:t>
      </w:r>
    </w:p>
    <w:p w14:paraId="7EBA95EC" w14:textId="646D15A2" w:rsidR="00544868" w:rsidRDefault="00132038" w:rsidP="009916E2">
      <w:pPr>
        <w:ind w:left="6" w:firstLine="1"/>
        <w:jc w:val="both"/>
        <w:rPr>
          <w:strike/>
          <w:lang w:val="en-US"/>
        </w:rPr>
      </w:pPr>
      <w:r w:rsidRPr="005C296C">
        <w:rPr>
          <w:strike/>
          <w:lang w:val="en-US"/>
        </w:rPr>
        <w:t>Seismic design evolution impact</w:t>
      </w:r>
    </w:p>
    <w:p w14:paraId="47E3CA62" w14:textId="1204F3C1" w:rsidR="004212FF" w:rsidRDefault="004212FF" w:rsidP="009916E2">
      <w:pPr>
        <w:ind w:left="6" w:firstLine="1"/>
        <w:jc w:val="both"/>
        <w:rPr>
          <w:lang w:val="en-US"/>
        </w:rPr>
      </w:pPr>
      <w:r w:rsidRPr="004212FF">
        <w:rPr>
          <w:lang w:val="en-US"/>
        </w:rPr>
        <w:t>6.2ht cm and 8.29 cm</w:t>
      </w:r>
      <w:r w:rsidR="008D6D27">
        <w:rPr>
          <w:lang w:val="en-US"/>
        </w:rPr>
        <w:t xml:space="preserve"> </w:t>
      </w:r>
      <w:proofErr w:type="spellStart"/>
      <w:proofErr w:type="gramStart"/>
      <w:r w:rsidR="00792CF7">
        <w:rPr>
          <w:lang w:val="en-US"/>
        </w:rPr>
        <w:t>wt</w:t>
      </w:r>
      <w:proofErr w:type="spellEnd"/>
      <w:r w:rsidR="008D6D27">
        <w:rPr>
          <w:lang w:val="en-US"/>
        </w:rPr>
        <w:t xml:space="preserve"> </w:t>
      </w:r>
      <w:r w:rsidR="004D65C3">
        <w:rPr>
          <w:lang w:val="en-US"/>
        </w:rPr>
        <w:t>.</w:t>
      </w:r>
      <w:proofErr w:type="gramEnd"/>
      <w:r w:rsidR="004D65C3">
        <w:rPr>
          <w:lang w:val="en-US"/>
        </w:rPr>
        <w:t xml:space="preserve"> Line width 1.5; Time new roman 16</w:t>
      </w:r>
    </w:p>
    <w:p w14:paraId="6307FCFE" w14:textId="460B4BAD" w:rsidR="0003656F" w:rsidRPr="004212FF" w:rsidRDefault="0003656F" w:rsidP="009916E2">
      <w:pPr>
        <w:ind w:left="6" w:firstLine="1"/>
        <w:jc w:val="both"/>
        <w:rPr>
          <w:lang w:val="en-US"/>
        </w:rPr>
      </w:pPr>
    </w:p>
    <w:p w14:paraId="2589E0E1" w14:textId="7D74CC2A" w:rsidR="00895CE7" w:rsidRPr="009916E2" w:rsidRDefault="00895CE7" w:rsidP="009916E2">
      <w:pPr>
        <w:ind w:left="6" w:firstLine="1"/>
        <w:jc w:val="both"/>
        <w:rPr>
          <w:color w:val="1F497D" w:themeColor="text2"/>
          <w:lang w:val="en-US"/>
        </w:rPr>
      </w:pPr>
    </w:p>
    <w:p w14:paraId="7147E522" w14:textId="77777777" w:rsidR="00544868" w:rsidRDefault="00544868" w:rsidP="00FC0DDE">
      <w:pPr>
        <w:rPr>
          <w:lang w:val="en-US"/>
        </w:rPr>
      </w:pPr>
    </w:p>
    <w:p w14:paraId="753DE0DC" w14:textId="71BF5B59" w:rsidR="006C315A" w:rsidRPr="00453824" w:rsidRDefault="000F6AD1" w:rsidP="00202012">
      <w:pPr>
        <w:rPr>
          <w:color w:val="1F497D" w:themeColor="text2"/>
          <w:lang w:val="en-US"/>
        </w:rPr>
      </w:pPr>
      <w:r w:rsidRPr="00684CBC">
        <w:rPr>
          <w:color w:val="1F497D" w:themeColor="text2"/>
          <w:lang w:val="en-US"/>
        </w:rPr>
        <w:t>*******************************************************</w:t>
      </w:r>
    </w:p>
    <w:p w14:paraId="1F54FA3F" w14:textId="77777777" w:rsidR="00026AA8" w:rsidRPr="00EA1A8B" w:rsidRDefault="00026AA8" w:rsidP="00202012">
      <w:pPr>
        <w:pStyle w:val="Heading1"/>
        <w:spacing w:before="120" w:after="120"/>
        <w:rPr>
          <w:lang w:val="en-US"/>
        </w:rPr>
      </w:pPr>
      <w:r w:rsidRPr="00EA1A8B">
        <w:rPr>
          <w:lang w:val="en-US"/>
        </w:rPr>
        <w:t>ACKNOWLEDGEMENT</w:t>
      </w:r>
    </w:p>
    <w:p w14:paraId="1AFC62FB" w14:textId="29C59F89" w:rsidR="0082140E" w:rsidRPr="00EA1A8B" w:rsidRDefault="00026AA8" w:rsidP="00202012">
      <w:pPr>
        <w:jc w:val="both"/>
        <w:rPr>
          <w:lang w:val="en-US"/>
        </w:rPr>
      </w:pPr>
      <w:bookmarkStart w:id="570" w:name="_Hlk21910764"/>
      <w:r w:rsidRPr="00EA1A8B">
        <w:rPr>
          <w:lang w:val="en-US"/>
        </w:rPr>
        <w:t>This research was funded by UGC-UKIERI joint research program (Grant No. 2017-UGC-10070</w:t>
      </w:r>
      <w:proofErr w:type="gramStart"/>
      <w:r w:rsidRPr="00EA1A8B">
        <w:rPr>
          <w:lang w:val="en-US"/>
        </w:rPr>
        <w:t>)</w:t>
      </w:r>
      <w:proofErr w:type="gramEnd"/>
      <w:r w:rsidRPr="00EA1A8B">
        <w:rPr>
          <w:lang w:val="en-US"/>
        </w:rPr>
        <w:t xml:space="preserve"> and </w:t>
      </w:r>
      <w:r w:rsidR="00A5786C" w:rsidRPr="00EA1A8B">
        <w:rPr>
          <w:lang w:val="en-US"/>
        </w:rPr>
        <w:t xml:space="preserve">the </w:t>
      </w:r>
      <w:r w:rsidRPr="00EA1A8B">
        <w:rPr>
          <w:lang w:val="en-US"/>
        </w:rPr>
        <w:t xml:space="preserve">Institute Post-doctoral fellowship granted by </w:t>
      </w:r>
      <w:r w:rsidR="00A5786C" w:rsidRPr="00EA1A8B">
        <w:rPr>
          <w:lang w:val="en-US"/>
        </w:rPr>
        <w:t xml:space="preserve">the </w:t>
      </w:r>
      <w:r w:rsidRPr="00EA1A8B">
        <w:rPr>
          <w:lang w:val="en-US"/>
        </w:rPr>
        <w:t>Indian Institute of Technology Bombay. Their support is gratefully acknowledged.</w:t>
      </w:r>
      <w:r w:rsidR="0082140E" w:rsidRPr="00EA1A8B">
        <w:rPr>
          <w:lang w:val="en-US"/>
        </w:rPr>
        <w:t xml:space="preserve"> </w:t>
      </w:r>
      <w:r w:rsidR="006C6D59" w:rsidRPr="00EA1A8B">
        <w:t>The authors would like to acknowledge the funding from Science and Engineering Research Board (statutory body under the Department of Science and Technology, India) through Grant No. MTR/2019/000287 for this work</w:t>
      </w:r>
      <w:r w:rsidR="009E5C5B" w:rsidRPr="00EA1A8B">
        <w:t xml:space="preserve">. </w:t>
      </w:r>
      <w:r w:rsidR="0082140E" w:rsidRPr="00EA1A8B">
        <w:rPr>
          <w:lang w:val="en-US"/>
        </w:rPr>
        <w:t xml:space="preserve">Any opinions, findings, and conclusions or recommendations expressed in this paper are those of the </w:t>
      </w:r>
      <w:r w:rsidR="00A5786C" w:rsidRPr="00EA1A8B">
        <w:rPr>
          <w:lang w:val="en-US"/>
        </w:rPr>
        <w:t xml:space="preserve">authors </w:t>
      </w:r>
      <w:r w:rsidR="0082140E" w:rsidRPr="00EA1A8B">
        <w:rPr>
          <w:lang w:val="en-US"/>
        </w:rPr>
        <w:t>and do not necessarily reflect the views of the funding agencies of the UGC-UKIERI research program.</w:t>
      </w:r>
      <w:r w:rsidR="00A77581" w:rsidRPr="00EA1A8B">
        <w:rPr>
          <w:lang w:val="en-US"/>
        </w:rPr>
        <w:t xml:space="preserve"> </w:t>
      </w:r>
    </w:p>
    <w:bookmarkEnd w:id="570"/>
    <w:p w14:paraId="7B8B5A3F" w14:textId="6B35682B" w:rsidR="004F2C10" w:rsidRDefault="004F2C10" w:rsidP="00202012">
      <w:pPr>
        <w:rPr>
          <w:lang w:val="en-US"/>
        </w:rPr>
      </w:pPr>
    </w:p>
    <w:p w14:paraId="6F993C73" w14:textId="77777777" w:rsidR="00D332D6" w:rsidRPr="00EA1A8B" w:rsidRDefault="00D332D6" w:rsidP="00D332D6">
      <w:pPr>
        <w:pStyle w:val="Heading1"/>
        <w:spacing w:before="120" w:after="120"/>
        <w:rPr>
          <w:lang w:val="en-US"/>
        </w:rPr>
      </w:pPr>
      <w:r w:rsidRPr="00EA1A8B">
        <w:rPr>
          <w:lang w:val="en-US"/>
        </w:rPr>
        <w:t>REFERENCES</w:t>
      </w:r>
    </w:p>
    <w:p w14:paraId="081611B5" w14:textId="77777777" w:rsidR="002F1706" w:rsidRPr="002F1706" w:rsidRDefault="00D332D6" w:rsidP="002F1706">
      <w:pPr>
        <w:pStyle w:val="Bibliography"/>
        <w:rPr>
          <w:rFonts w:ascii="Times New Roman" w:hAnsi="Times New Roman"/>
          <w:sz w:val="20"/>
        </w:rPr>
      </w:pPr>
      <w:r w:rsidRPr="000A3B33">
        <w:rPr>
          <w:sz w:val="20"/>
          <w:szCs w:val="20"/>
          <w:rPrChange w:id="571" w:author="Lad, Devang" w:date="2022-03-15T16:25:00Z">
            <w:rPr/>
          </w:rPrChange>
        </w:rPr>
        <w:fldChar w:fldCharType="begin"/>
      </w:r>
      <w:r w:rsidR="000A3B33" w:rsidRPr="000A3B33">
        <w:rPr>
          <w:sz w:val="20"/>
          <w:szCs w:val="20"/>
          <w:rPrChange w:id="572" w:author="Lad, Devang" w:date="2022-03-15T16:25:00Z">
            <w:rPr/>
          </w:rPrChange>
        </w:rPr>
        <w:instrText xml:space="preserve"> ADDIN ZOTERO_BIBL {"uncited":[],"omitted":[],"custom":[]} CSL_BIBLIOGRAPHY </w:instrText>
      </w:r>
      <w:r w:rsidRPr="000A3B33">
        <w:rPr>
          <w:sz w:val="20"/>
          <w:szCs w:val="20"/>
          <w:rPrChange w:id="573" w:author="Lad, Devang" w:date="2022-03-15T16:25:00Z">
            <w:rPr>
              <w:rFonts w:ascii="Times New Roman" w:hAnsi="Times New Roman"/>
              <w:sz w:val="20"/>
              <w:szCs w:val="20"/>
            </w:rPr>
          </w:rPrChange>
        </w:rPr>
        <w:fldChar w:fldCharType="separate"/>
      </w:r>
      <w:r w:rsidR="002F1706" w:rsidRPr="002F1706">
        <w:rPr>
          <w:rFonts w:ascii="Times New Roman" w:hAnsi="Times New Roman"/>
          <w:sz w:val="20"/>
        </w:rPr>
        <w:t>1.</w:t>
      </w:r>
      <w:r w:rsidR="002F1706" w:rsidRPr="002F1706">
        <w:rPr>
          <w:rFonts w:ascii="Times New Roman" w:hAnsi="Times New Roman"/>
          <w:sz w:val="20"/>
        </w:rPr>
        <w:tab/>
        <w:t xml:space="preserve">Freddi F, Novelli V, Gentile R, Veliu E, Andreev S, Andonov A, </w:t>
      </w:r>
      <w:r w:rsidR="002F1706" w:rsidRPr="002F1706">
        <w:rPr>
          <w:rFonts w:ascii="Times New Roman" w:hAnsi="Times New Roman"/>
          <w:i/>
          <w:iCs/>
          <w:sz w:val="20"/>
        </w:rPr>
        <w:t>et al.</w:t>
      </w:r>
      <w:r w:rsidR="002F1706" w:rsidRPr="002F1706">
        <w:rPr>
          <w:rFonts w:ascii="Times New Roman" w:hAnsi="Times New Roman"/>
          <w:sz w:val="20"/>
        </w:rPr>
        <w:t xml:space="preserve"> Observations from the 26th November 2019 Albania earthquake: the earthquake engineering field investigation team (EEFIT) mission. </w:t>
      </w:r>
      <w:r w:rsidR="002F1706" w:rsidRPr="002F1706">
        <w:rPr>
          <w:rFonts w:ascii="Times New Roman" w:hAnsi="Times New Roman"/>
          <w:i/>
          <w:iCs/>
          <w:sz w:val="20"/>
        </w:rPr>
        <w:t>Bulletin of Earthquake Engineering</w:t>
      </w:r>
      <w:r w:rsidR="002F1706" w:rsidRPr="002F1706">
        <w:rPr>
          <w:rFonts w:ascii="Times New Roman" w:hAnsi="Times New Roman"/>
          <w:sz w:val="20"/>
        </w:rPr>
        <w:t xml:space="preserve"> 2021; </w:t>
      </w:r>
      <w:r w:rsidR="002F1706" w:rsidRPr="002F1706">
        <w:rPr>
          <w:rFonts w:ascii="Times New Roman" w:hAnsi="Times New Roman"/>
          <w:b/>
          <w:bCs/>
          <w:sz w:val="20"/>
        </w:rPr>
        <w:t>19</w:t>
      </w:r>
      <w:r w:rsidR="002F1706" w:rsidRPr="002F1706">
        <w:rPr>
          <w:rFonts w:ascii="Times New Roman" w:hAnsi="Times New Roman"/>
          <w:sz w:val="20"/>
        </w:rPr>
        <w:t>(5): 2013–2044. DOI: 10.1007/s10518-021-01062-8.</w:t>
      </w:r>
    </w:p>
    <w:p w14:paraId="51B2149C"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2.</w:t>
      </w:r>
      <w:r w:rsidRPr="002F1706">
        <w:rPr>
          <w:rFonts w:ascii="Times New Roman" w:hAnsi="Times New Roman"/>
          <w:sz w:val="20"/>
        </w:rPr>
        <w:tab/>
        <w:t xml:space="preserve">Rao A, Dutta D, Kalita P, Ackerley N, Silva V, Raghunandan M, </w:t>
      </w:r>
      <w:r w:rsidRPr="002F1706">
        <w:rPr>
          <w:rFonts w:ascii="Times New Roman" w:hAnsi="Times New Roman"/>
          <w:i/>
          <w:iCs/>
          <w:sz w:val="20"/>
        </w:rPr>
        <w:t>et al.</w:t>
      </w:r>
      <w:r w:rsidRPr="002F1706">
        <w:rPr>
          <w:rFonts w:ascii="Times New Roman" w:hAnsi="Times New Roman"/>
          <w:sz w:val="20"/>
        </w:rPr>
        <w:t xml:space="preserve"> Probabilistic seismic risk assessment of India. </w:t>
      </w:r>
      <w:r w:rsidRPr="002F1706">
        <w:rPr>
          <w:rFonts w:ascii="Times New Roman" w:hAnsi="Times New Roman"/>
          <w:i/>
          <w:iCs/>
          <w:sz w:val="20"/>
        </w:rPr>
        <w:t>Earthquake Spectra</w:t>
      </w:r>
      <w:r w:rsidRPr="002F1706">
        <w:rPr>
          <w:rFonts w:ascii="Times New Roman" w:hAnsi="Times New Roman"/>
          <w:sz w:val="20"/>
        </w:rPr>
        <w:t xml:space="preserve"> 2020; </w:t>
      </w:r>
      <w:r w:rsidRPr="002F1706">
        <w:rPr>
          <w:rFonts w:ascii="Times New Roman" w:hAnsi="Times New Roman"/>
          <w:b/>
          <w:bCs/>
          <w:sz w:val="20"/>
        </w:rPr>
        <w:t>36</w:t>
      </w:r>
      <w:r w:rsidRPr="002F1706">
        <w:rPr>
          <w:rFonts w:ascii="Times New Roman" w:hAnsi="Times New Roman"/>
          <w:sz w:val="20"/>
        </w:rPr>
        <w:t>(1_suppl): 345–371. DOI: 10.1177/8755293020957374.</w:t>
      </w:r>
    </w:p>
    <w:p w14:paraId="37CD85EE"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3.</w:t>
      </w:r>
      <w:r w:rsidRPr="002F1706">
        <w:rPr>
          <w:rFonts w:ascii="Times New Roman" w:hAnsi="Times New Roman"/>
          <w:sz w:val="20"/>
        </w:rPr>
        <w:tab/>
        <w:t>Rossetto T, Ioannou I, Grant D, Maqsood T. Guidelines for the empirical vulnerability assessment 2014.</w:t>
      </w:r>
    </w:p>
    <w:p w14:paraId="6297CC75"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4.</w:t>
      </w:r>
      <w:r w:rsidRPr="002F1706">
        <w:rPr>
          <w:rFonts w:ascii="Times New Roman" w:hAnsi="Times New Roman"/>
          <w:sz w:val="20"/>
        </w:rPr>
        <w:tab/>
        <w:t xml:space="preserve">Bird JF, Bommer JJ. Earthquake losses due to ground failure. </w:t>
      </w:r>
      <w:r w:rsidRPr="002F1706">
        <w:rPr>
          <w:rFonts w:ascii="Times New Roman" w:hAnsi="Times New Roman"/>
          <w:i/>
          <w:iCs/>
          <w:sz w:val="20"/>
        </w:rPr>
        <w:t>Engineering Geology</w:t>
      </w:r>
      <w:r w:rsidRPr="002F1706">
        <w:rPr>
          <w:rFonts w:ascii="Times New Roman" w:hAnsi="Times New Roman"/>
          <w:sz w:val="20"/>
        </w:rPr>
        <w:t xml:space="preserve"> 2004; </w:t>
      </w:r>
      <w:r w:rsidRPr="002F1706">
        <w:rPr>
          <w:rFonts w:ascii="Times New Roman" w:hAnsi="Times New Roman"/>
          <w:b/>
          <w:bCs/>
          <w:sz w:val="20"/>
        </w:rPr>
        <w:t>75</w:t>
      </w:r>
      <w:r w:rsidRPr="002F1706">
        <w:rPr>
          <w:rFonts w:ascii="Times New Roman" w:hAnsi="Times New Roman"/>
          <w:sz w:val="20"/>
        </w:rPr>
        <w:t>(2): 147–179. DOI: 10.1016/j.enggeo.2004.05.006.</w:t>
      </w:r>
    </w:p>
    <w:p w14:paraId="748B8BE7"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5.</w:t>
      </w:r>
      <w:r w:rsidRPr="002F1706">
        <w:rPr>
          <w:rFonts w:ascii="Times New Roman" w:hAnsi="Times New Roman"/>
          <w:sz w:val="20"/>
        </w:rPr>
        <w:tab/>
        <w:t xml:space="preserve">Darmawan MS. Pitting corrosion model for reinforced concrete structures in a chloride environment. </w:t>
      </w:r>
      <w:r w:rsidRPr="002F1706">
        <w:rPr>
          <w:rFonts w:ascii="Times New Roman" w:hAnsi="Times New Roman"/>
          <w:i/>
          <w:iCs/>
          <w:sz w:val="20"/>
        </w:rPr>
        <w:t>Magazine of Concrete Research</w:t>
      </w:r>
      <w:r w:rsidRPr="002F1706">
        <w:rPr>
          <w:rFonts w:ascii="Times New Roman" w:hAnsi="Times New Roman"/>
          <w:sz w:val="20"/>
        </w:rPr>
        <w:t xml:space="preserve"> 2010; </w:t>
      </w:r>
      <w:r w:rsidRPr="002F1706">
        <w:rPr>
          <w:rFonts w:ascii="Times New Roman" w:hAnsi="Times New Roman"/>
          <w:b/>
          <w:bCs/>
          <w:sz w:val="20"/>
        </w:rPr>
        <w:t>62</w:t>
      </w:r>
      <w:r w:rsidRPr="002F1706">
        <w:rPr>
          <w:rFonts w:ascii="Times New Roman" w:hAnsi="Times New Roman"/>
          <w:sz w:val="20"/>
        </w:rPr>
        <w:t>(2): 91–101. DOI: 10.1680/macr.2008.62.2.91.</w:t>
      </w:r>
    </w:p>
    <w:p w14:paraId="2883103C"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6.</w:t>
      </w:r>
      <w:r w:rsidRPr="002F1706">
        <w:rPr>
          <w:rFonts w:ascii="Times New Roman" w:hAnsi="Times New Roman"/>
          <w:sz w:val="20"/>
        </w:rPr>
        <w:tab/>
        <w:t xml:space="preserve">Saetta A, Simioni P, Berto L, Vitaliani R. Seismic response of corroded rc structures. </w:t>
      </w:r>
      <w:r w:rsidRPr="002F1706">
        <w:rPr>
          <w:rFonts w:ascii="Times New Roman" w:hAnsi="Times New Roman"/>
          <w:i/>
          <w:iCs/>
          <w:sz w:val="20"/>
        </w:rPr>
        <w:t>International fib symposium, Amsterdam, the Netherlands</w:t>
      </w:r>
      <w:r w:rsidRPr="002F1706">
        <w:rPr>
          <w:rFonts w:ascii="Times New Roman" w:hAnsi="Times New Roman"/>
          <w:sz w:val="20"/>
        </w:rPr>
        <w:t>, 2008.</w:t>
      </w:r>
    </w:p>
    <w:p w14:paraId="47129641"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7.</w:t>
      </w:r>
      <w:r w:rsidRPr="002F1706">
        <w:rPr>
          <w:rFonts w:ascii="Times New Roman" w:hAnsi="Times New Roman"/>
          <w:sz w:val="20"/>
        </w:rPr>
        <w:tab/>
        <w:t xml:space="preserve">Koch G, Varney J, Thompson N, Moghissi O, Gould M, Payer J. International measures of prevention, application, and economics of corrosion technologies study. </w:t>
      </w:r>
      <w:r w:rsidRPr="002F1706">
        <w:rPr>
          <w:rFonts w:ascii="Times New Roman" w:hAnsi="Times New Roman"/>
          <w:i/>
          <w:iCs/>
          <w:sz w:val="20"/>
        </w:rPr>
        <w:t>NACE International</w:t>
      </w:r>
      <w:r w:rsidRPr="002F1706">
        <w:rPr>
          <w:rFonts w:ascii="Times New Roman" w:hAnsi="Times New Roman"/>
          <w:sz w:val="20"/>
        </w:rPr>
        <w:t xml:space="preserve"> 2016; </w:t>
      </w:r>
      <w:r w:rsidRPr="002F1706">
        <w:rPr>
          <w:rFonts w:ascii="Times New Roman" w:hAnsi="Times New Roman"/>
          <w:b/>
          <w:bCs/>
          <w:sz w:val="20"/>
        </w:rPr>
        <w:t>216</w:t>
      </w:r>
      <w:r w:rsidRPr="002F1706">
        <w:rPr>
          <w:rFonts w:ascii="Times New Roman" w:hAnsi="Times New Roman"/>
          <w:sz w:val="20"/>
        </w:rPr>
        <w:t>: 2–3.</w:t>
      </w:r>
    </w:p>
    <w:p w14:paraId="2F1B07E4"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8.</w:t>
      </w:r>
      <w:r w:rsidRPr="002F1706">
        <w:rPr>
          <w:rFonts w:ascii="Times New Roman" w:hAnsi="Times New Roman"/>
          <w:sz w:val="20"/>
        </w:rPr>
        <w:tab/>
        <w:t xml:space="preserve">Shekhar S, Ghosh J, Ghosh S. Impact of Design Code Evolution on Failure Mechanism and Seismic Fragility of Highway Bridge Piers. </w:t>
      </w:r>
      <w:r w:rsidRPr="002F1706">
        <w:rPr>
          <w:rFonts w:ascii="Times New Roman" w:hAnsi="Times New Roman"/>
          <w:i/>
          <w:iCs/>
          <w:sz w:val="20"/>
        </w:rPr>
        <w:t>Journal of Bridge Engineering</w:t>
      </w:r>
      <w:r w:rsidRPr="002F1706">
        <w:rPr>
          <w:rFonts w:ascii="Times New Roman" w:hAnsi="Times New Roman"/>
          <w:sz w:val="20"/>
        </w:rPr>
        <w:t xml:space="preserve"> 2020; </w:t>
      </w:r>
      <w:r w:rsidRPr="002F1706">
        <w:rPr>
          <w:rFonts w:ascii="Times New Roman" w:hAnsi="Times New Roman"/>
          <w:b/>
          <w:bCs/>
          <w:sz w:val="20"/>
        </w:rPr>
        <w:t>25</w:t>
      </w:r>
      <w:r w:rsidRPr="002F1706">
        <w:rPr>
          <w:rFonts w:ascii="Times New Roman" w:hAnsi="Times New Roman"/>
          <w:sz w:val="20"/>
        </w:rPr>
        <w:t>(2): 04019140. DOI: 10.1061/(ASCE)BE.1943-5592.0001518.</w:t>
      </w:r>
    </w:p>
    <w:p w14:paraId="3B0A8C39"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9.</w:t>
      </w:r>
      <w:r w:rsidRPr="002F1706">
        <w:rPr>
          <w:rFonts w:ascii="Times New Roman" w:hAnsi="Times New Roman"/>
          <w:sz w:val="20"/>
        </w:rPr>
        <w:tab/>
        <w:t xml:space="preserve">Panchireddi B, Ghosh J. Probabilistic seismic loss estimation of aging highway bridges subjected to multiple earthquake events. </w:t>
      </w:r>
      <w:r w:rsidRPr="002F1706">
        <w:rPr>
          <w:rFonts w:ascii="Times New Roman" w:hAnsi="Times New Roman"/>
          <w:i/>
          <w:iCs/>
          <w:sz w:val="20"/>
        </w:rPr>
        <w:t>Structure and Infrastructure Engineering</w:t>
      </w:r>
      <w:r w:rsidRPr="002F1706">
        <w:rPr>
          <w:rFonts w:ascii="Times New Roman" w:hAnsi="Times New Roman"/>
          <w:sz w:val="20"/>
        </w:rPr>
        <w:t xml:space="preserve"> 2021; </w:t>
      </w:r>
      <w:r w:rsidRPr="002F1706">
        <w:rPr>
          <w:rFonts w:ascii="Times New Roman" w:hAnsi="Times New Roman"/>
          <w:b/>
          <w:bCs/>
          <w:sz w:val="20"/>
        </w:rPr>
        <w:t>17</w:t>
      </w:r>
      <w:r w:rsidRPr="002F1706">
        <w:rPr>
          <w:rFonts w:ascii="Times New Roman" w:hAnsi="Times New Roman"/>
          <w:sz w:val="20"/>
        </w:rPr>
        <w:t>(9): 1155–1174. DOI: 10.1080/15732479.2020.1801765.</w:t>
      </w:r>
    </w:p>
    <w:p w14:paraId="1EB22ABF"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10.</w:t>
      </w:r>
      <w:r w:rsidRPr="002F1706">
        <w:rPr>
          <w:rFonts w:ascii="Times New Roman" w:hAnsi="Times New Roman"/>
          <w:sz w:val="20"/>
        </w:rPr>
        <w:tab/>
        <w:t xml:space="preserve">Ranjkesh SH, Asadi P, Hamadani AZ. Seismic collapse assessment of deteriorating RC bridges under multiple hazards during their life-cycle. </w:t>
      </w:r>
      <w:r w:rsidRPr="002F1706">
        <w:rPr>
          <w:rFonts w:ascii="Times New Roman" w:hAnsi="Times New Roman"/>
          <w:i/>
          <w:iCs/>
          <w:sz w:val="20"/>
        </w:rPr>
        <w:t>Bulletin of Earthquake Engineering</w:t>
      </w:r>
      <w:r w:rsidRPr="002F1706">
        <w:rPr>
          <w:rFonts w:ascii="Times New Roman" w:hAnsi="Times New Roman"/>
          <w:sz w:val="20"/>
        </w:rPr>
        <w:t xml:space="preserve"> 2019; </w:t>
      </w:r>
      <w:r w:rsidRPr="002F1706">
        <w:rPr>
          <w:rFonts w:ascii="Times New Roman" w:hAnsi="Times New Roman"/>
          <w:b/>
          <w:bCs/>
          <w:sz w:val="20"/>
        </w:rPr>
        <w:t>17</w:t>
      </w:r>
      <w:r w:rsidRPr="002F1706">
        <w:rPr>
          <w:rFonts w:ascii="Times New Roman" w:hAnsi="Times New Roman"/>
          <w:sz w:val="20"/>
        </w:rPr>
        <w:t>(9): 5045–5072. DOI: 10.1007/s10518-019-00647-8.</w:t>
      </w:r>
    </w:p>
    <w:p w14:paraId="341E922B"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11.</w:t>
      </w:r>
      <w:r w:rsidRPr="002F1706">
        <w:rPr>
          <w:rFonts w:ascii="Times New Roman" w:hAnsi="Times New Roman"/>
          <w:sz w:val="20"/>
        </w:rPr>
        <w:tab/>
        <w:t xml:space="preserve">Zhang Y, DesRoches R, Tien I. Impact of corrosion on risk assessment of shear-critical and short lap-spliced bridges. </w:t>
      </w:r>
      <w:r w:rsidRPr="002F1706">
        <w:rPr>
          <w:rFonts w:ascii="Times New Roman" w:hAnsi="Times New Roman"/>
          <w:i/>
          <w:iCs/>
          <w:sz w:val="20"/>
        </w:rPr>
        <w:t>Engineering Structures</w:t>
      </w:r>
      <w:r w:rsidRPr="002F1706">
        <w:rPr>
          <w:rFonts w:ascii="Times New Roman" w:hAnsi="Times New Roman"/>
          <w:sz w:val="20"/>
        </w:rPr>
        <w:t xml:space="preserve"> 2019; </w:t>
      </w:r>
      <w:r w:rsidRPr="002F1706">
        <w:rPr>
          <w:rFonts w:ascii="Times New Roman" w:hAnsi="Times New Roman"/>
          <w:b/>
          <w:bCs/>
          <w:sz w:val="20"/>
        </w:rPr>
        <w:t>189</w:t>
      </w:r>
      <w:r w:rsidRPr="002F1706">
        <w:rPr>
          <w:rFonts w:ascii="Times New Roman" w:hAnsi="Times New Roman"/>
          <w:sz w:val="20"/>
        </w:rPr>
        <w:t>: 260–271.</w:t>
      </w:r>
    </w:p>
    <w:p w14:paraId="13DA389E"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12.</w:t>
      </w:r>
      <w:r w:rsidRPr="002F1706">
        <w:rPr>
          <w:rFonts w:ascii="Times New Roman" w:hAnsi="Times New Roman"/>
          <w:sz w:val="20"/>
        </w:rPr>
        <w:tab/>
        <w:t xml:space="preserve">Broomfield J. </w:t>
      </w:r>
      <w:r w:rsidRPr="002F1706">
        <w:rPr>
          <w:rFonts w:ascii="Times New Roman" w:hAnsi="Times New Roman"/>
          <w:i/>
          <w:iCs/>
          <w:sz w:val="20"/>
        </w:rPr>
        <w:t>Corrosion of steel in concrete: understanding, investigation and repair</w:t>
      </w:r>
      <w:r w:rsidRPr="002F1706">
        <w:rPr>
          <w:rFonts w:ascii="Times New Roman" w:hAnsi="Times New Roman"/>
          <w:sz w:val="20"/>
        </w:rPr>
        <w:t>. CRC Press; 2003.</w:t>
      </w:r>
    </w:p>
    <w:p w14:paraId="35BAB355"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13.</w:t>
      </w:r>
      <w:r w:rsidRPr="002F1706">
        <w:rPr>
          <w:rFonts w:ascii="Times New Roman" w:hAnsi="Times New Roman"/>
          <w:sz w:val="20"/>
        </w:rPr>
        <w:tab/>
        <w:t xml:space="preserve">Poursaee A. Corrosion of steel in concrete structures. </w:t>
      </w:r>
      <w:r w:rsidRPr="002F1706">
        <w:rPr>
          <w:rFonts w:ascii="Times New Roman" w:hAnsi="Times New Roman"/>
          <w:i/>
          <w:iCs/>
          <w:sz w:val="20"/>
        </w:rPr>
        <w:t>Corrosion of Steel in Concrete Structures</w:t>
      </w:r>
      <w:r w:rsidRPr="002F1706">
        <w:rPr>
          <w:rFonts w:ascii="Times New Roman" w:hAnsi="Times New Roman"/>
          <w:sz w:val="20"/>
        </w:rPr>
        <w:t>, Elsevier; 2016. DOI: 10.1016/B978-1-78242-381-2.00002-X.</w:t>
      </w:r>
    </w:p>
    <w:p w14:paraId="567E849E"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14.</w:t>
      </w:r>
      <w:r w:rsidRPr="002F1706">
        <w:rPr>
          <w:rFonts w:ascii="Times New Roman" w:hAnsi="Times New Roman"/>
          <w:sz w:val="20"/>
        </w:rPr>
        <w:tab/>
        <w:t xml:space="preserve">Yalciner H, Sensoy S, Eren O. Seismic Performance Assessment of a Corroded 50-Year-Old Reinforced Concrete Building. </w:t>
      </w:r>
      <w:r w:rsidRPr="002F1706">
        <w:rPr>
          <w:rFonts w:ascii="Times New Roman" w:hAnsi="Times New Roman"/>
          <w:i/>
          <w:iCs/>
          <w:sz w:val="20"/>
        </w:rPr>
        <w:t>Journal of Structural Engineering</w:t>
      </w:r>
      <w:r w:rsidRPr="002F1706">
        <w:rPr>
          <w:rFonts w:ascii="Times New Roman" w:hAnsi="Times New Roman"/>
          <w:sz w:val="20"/>
        </w:rPr>
        <w:t xml:space="preserve"> 2015; </w:t>
      </w:r>
      <w:r w:rsidRPr="002F1706">
        <w:rPr>
          <w:rFonts w:ascii="Times New Roman" w:hAnsi="Times New Roman"/>
          <w:b/>
          <w:bCs/>
          <w:sz w:val="20"/>
        </w:rPr>
        <w:t>141</w:t>
      </w:r>
      <w:r w:rsidRPr="002F1706">
        <w:rPr>
          <w:rFonts w:ascii="Times New Roman" w:hAnsi="Times New Roman"/>
          <w:sz w:val="20"/>
        </w:rPr>
        <w:t>(12): 05015001. DOI: 10.1061/(ASCE)ST.1943-541X.0001263.</w:t>
      </w:r>
    </w:p>
    <w:p w14:paraId="4EB278D7"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15.</w:t>
      </w:r>
      <w:r w:rsidRPr="002F1706">
        <w:rPr>
          <w:rFonts w:ascii="Times New Roman" w:hAnsi="Times New Roman"/>
          <w:sz w:val="20"/>
        </w:rPr>
        <w:tab/>
        <w:t xml:space="preserve">Shekhar S, Agarwal P. Seismic vulnerability analysis of bridge pier designed with different codal provisions. </w:t>
      </w:r>
      <w:r w:rsidRPr="002F1706">
        <w:rPr>
          <w:rFonts w:ascii="Times New Roman" w:hAnsi="Times New Roman"/>
          <w:i/>
          <w:iCs/>
          <w:sz w:val="20"/>
        </w:rPr>
        <w:t>The Bridge and Structural Engineer</w:t>
      </w:r>
      <w:r w:rsidRPr="002F1706">
        <w:rPr>
          <w:rFonts w:ascii="Times New Roman" w:hAnsi="Times New Roman"/>
          <w:sz w:val="20"/>
        </w:rPr>
        <w:t xml:space="preserve"> 2015; </w:t>
      </w:r>
      <w:r w:rsidRPr="002F1706">
        <w:rPr>
          <w:rFonts w:ascii="Times New Roman" w:hAnsi="Times New Roman"/>
          <w:b/>
          <w:bCs/>
          <w:sz w:val="20"/>
        </w:rPr>
        <w:t>45</w:t>
      </w:r>
      <w:r w:rsidRPr="002F1706">
        <w:rPr>
          <w:rFonts w:ascii="Times New Roman" w:hAnsi="Times New Roman"/>
          <w:sz w:val="20"/>
        </w:rPr>
        <w:t>(1): 77–85.</w:t>
      </w:r>
    </w:p>
    <w:p w14:paraId="2FD2A8F9"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16.</w:t>
      </w:r>
      <w:r w:rsidRPr="002F1706">
        <w:rPr>
          <w:rFonts w:ascii="Times New Roman" w:hAnsi="Times New Roman"/>
          <w:sz w:val="20"/>
        </w:rPr>
        <w:tab/>
        <w:t xml:space="preserve">Couto R, Requena-García-Cruz MV, Bento R, Morales-Esteban A. Seismic capacity and vulnerability assessment considering ageing effects: case study—three local Portuguese RC buildings. </w:t>
      </w:r>
      <w:r w:rsidRPr="002F1706">
        <w:rPr>
          <w:rFonts w:ascii="Times New Roman" w:hAnsi="Times New Roman"/>
          <w:i/>
          <w:iCs/>
          <w:sz w:val="20"/>
        </w:rPr>
        <w:t>Bulletin of Earthquake Engineering</w:t>
      </w:r>
      <w:r w:rsidRPr="002F1706">
        <w:rPr>
          <w:rFonts w:ascii="Times New Roman" w:hAnsi="Times New Roman"/>
          <w:sz w:val="20"/>
        </w:rPr>
        <w:t xml:space="preserve"> 2021; </w:t>
      </w:r>
      <w:r w:rsidRPr="002F1706">
        <w:rPr>
          <w:rFonts w:ascii="Times New Roman" w:hAnsi="Times New Roman"/>
          <w:b/>
          <w:bCs/>
          <w:sz w:val="20"/>
        </w:rPr>
        <w:t>19</w:t>
      </w:r>
      <w:r w:rsidRPr="002F1706">
        <w:rPr>
          <w:rFonts w:ascii="Times New Roman" w:hAnsi="Times New Roman"/>
          <w:sz w:val="20"/>
        </w:rPr>
        <w:t>(15): 6591–6614. DOI: 10.1007/s10518-020-00955-4.</w:t>
      </w:r>
    </w:p>
    <w:p w14:paraId="3FA91C44"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17.</w:t>
      </w:r>
      <w:r w:rsidRPr="002F1706">
        <w:rPr>
          <w:rFonts w:ascii="Times New Roman" w:hAnsi="Times New Roman"/>
          <w:sz w:val="20"/>
        </w:rPr>
        <w:tab/>
        <w:t xml:space="preserve">Faroz SA. Assessment and Prognosis of Corroding Reinforced Concrete Structures through Bayesian Inference. </w:t>
      </w:r>
      <w:r w:rsidRPr="002F1706">
        <w:rPr>
          <w:rFonts w:ascii="Times New Roman" w:hAnsi="Times New Roman"/>
          <w:i/>
          <w:iCs/>
          <w:sz w:val="20"/>
        </w:rPr>
        <w:t>PhD Thesis</w:t>
      </w:r>
      <w:r w:rsidRPr="002F1706">
        <w:rPr>
          <w:rFonts w:ascii="Times New Roman" w:hAnsi="Times New Roman"/>
          <w:sz w:val="20"/>
        </w:rPr>
        <w:t>. Indian Institute of Technology Bombay, Mumbai, India, 2017.</w:t>
      </w:r>
    </w:p>
    <w:p w14:paraId="55AE454D"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lastRenderedPageBreak/>
        <w:t>18.</w:t>
      </w:r>
      <w:r w:rsidRPr="002F1706">
        <w:rPr>
          <w:rFonts w:ascii="Times New Roman" w:hAnsi="Times New Roman"/>
          <w:sz w:val="20"/>
        </w:rPr>
        <w:tab/>
        <w:t xml:space="preserve">Pitilakis KD, Karapetrou ST, Fotopoulou SD. Consideration of aging and SSI effects on seismic vulnerability assessment of RC buildings. </w:t>
      </w:r>
      <w:r w:rsidRPr="002F1706">
        <w:rPr>
          <w:rFonts w:ascii="Times New Roman" w:hAnsi="Times New Roman"/>
          <w:i/>
          <w:iCs/>
          <w:sz w:val="20"/>
        </w:rPr>
        <w:t>Bulletin of Earthquake Engineering</w:t>
      </w:r>
      <w:r w:rsidRPr="002F1706">
        <w:rPr>
          <w:rFonts w:ascii="Times New Roman" w:hAnsi="Times New Roman"/>
          <w:sz w:val="20"/>
        </w:rPr>
        <w:t xml:space="preserve"> 2014; </w:t>
      </w:r>
      <w:r w:rsidRPr="002F1706">
        <w:rPr>
          <w:rFonts w:ascii="Times New Roman" w:hAnsi="Times New Roman"/>
          <w:b/>
          <w:bCs/>
          <w:sz w:val="20"/>
        </w:rPr>
        <w:t>12</w:t>
      </w:r>
      <w:r w:rsidRPr="002F1706">
        <w:rPr>
          <w:rFonts w:ascii="Times New Roman" w:hAnsi="Times New Roman"/>
          <w:sz w:val="20"/>
        </w:rPr>
        <w:t>(4): 1755–1776. DOI: 10.1007/s10518-013-9575-8.</w:t>
      </w:r>
    </w:p>
    <w:p w14:paraId="19A58AB2"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19.</w:t>
      </w:r>
      <w:r w:rsidRPr="002F1706">
        <w:rPr>
          <w:rFonts w:ascii="Times New Roman" w:hAnsi="Times New Roman"/>
          <w:sz w:val="20"/>
        </w:rPr>
        <w:tab/>
        <w:t xml:space="preserve">McKenna F, Fenves GL, Scott MH, others. Open system for earthquake engineering simulation. </w:t>
      </w:r>
      <w:r w:rsidRPr="002F1706">
        <w:rPr>
          <w:rFonts w:ascii="Times New Roman" w:hAnsi="Times New Roman"/>
          <w:i/>
          <w:iCs/>
          <w:sz w:val="20"/>
        </w:rPr>
        <w:t>University of California, Berkeley, CA</w:t>
      </w:r>
      <w:r w:rsidRPr="002F1706">
        <w:rPr>
          <w:rFonts w:ascii="Times New Roman" w:hAnsi="Times New Roman"/>
          <w:sz w:val="20"/>
        </w:rPr>
        <w:t xml:space="preserve"> 2000.</w:t>
      </w:r>
    </w:p>
    <w:p w14:paraId="7EC67B78"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20.</w:t>
      </w:r>
      <w:r w:rsidRPr="002F1706">
        <w:rPr>
          <w:rFonts w:ascii="Times New Roman" w:hAnsi="Times New Roman"/>
          <w:sz w:val="20"/>
        </w:rPr>
        <w:tab/>
        <w:t xml:space="preserve">Couto R, Requena-García-Cruz MV, Bento R, Morales-Esteban A. Seismic capacity and vulnerability assessment considering ageing effects: case study—three local Portuguese RC buildings. </w:t>
      </w:r>
      <w:r w:rsidRPr="002F1706">
        <w:rPr>
          <w:rFonts w:ascii="Times New Roman" w:hAnsi="Times New Roman"/>
          <w:i/>
          <w:iCs/>
          <w:sz w:val="20"/>
        </w:rPr>
        <w:t>Bulletin of Earthquake Engineering</w:t>
      </w:r>
      <w:r w:rsidRPr="002F1706">
        <w:rPr>
          <w:rFonts w:ascii="Times New Roman" w:hAnsi="Times New Roman"/>
          <w:sz w:val="20"/>
        </w:rPr>
        <w:t xml:space="preserve"> 2020. DOI: 10.1007/s10518-020-00955-4.</w:t>
      </w:r>
    </w:p>
    <w:p w14:paraId="1F7B9C43"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21.</w:t>
      </w:r>
      <w:r w:rsidRPr="002F1706">
        <w:rPr>
          <w:rFonts w:ascii="Times New Roman" w:hAnsi="Times New Roman"/>
          <w:sz w:val="20"/>
        </w:rPr>
        <w:tab/>
        <w:t xml:space="preserve">Di Sarno L, Pugliese F. Numerical evaluation of the seismic performance of existing reinforced concrete buildings with corroded smooth rebars. </w:t>
      </w:r>
      <w:r w:rsidRPr="002F1706">
        <w:rPr>
          <w:rFonts w:ascii="Times New Roman" w:hAnsi="Times New Roman"/>
          <w:i/>
          <w:iCs/>
          <w:sz w:val="20"/>
        </w:rPr>
        <w:t>Bulletin of Earthquake Engineering</w:t>
      </w:r>
      <w:r w:rsidRPr="002F1706">
        <w:rPr>
          <w:rFonts w:ascii="Times New Roman" w:hAnsi="Times New Roman"/>
          <w:sz w:val="20"/>
        </w:rPr>
        <w:t xml:space="preserve"> 2020; </w:t>
      </w:r>
      <w:r w:rsidRPr="002F1706">
        <w:rPr>
          <w:rFonts w:ascii="Times New Roman" w:hAnsi="Times New Roman"/>
          <w:b/>
          <w:bCs/>
          <w:sz w:val="20"/>
        </w:rPr>
        <w:t>18</w:t>
      </w:r>
      <w:r w:rsidRPr="002F1706">
        <w:rPr>
          <w:rFonts w:ascii="Times New Roman" w:hAnsi="Times New Roman"/>
          <w:sz w:val="20"/>
        </w:rPr>
        <w:t>(9): 4227–4273. DOI: 10.1007/s10518-020-00854-8.</w:t>
      </w:r>
    </w:p>
    <w:p w14:paraId="64267EF2"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22.</w:t>
      </w:r>
      <w:r w:rsidRPr="002F1706">
        <w:rPr>
          <w:rFonts w:ascii="Times New Roman" w:hAnsi="Times New Roman"/>
          <w:sz w:val="20"/>
        </w:rPr>
        <w:tab/>
        <w:t xml:space="preserve">Afsar Dizaj E, Salami MR, Kashani MM. Seismic vulnerability assessment of ageing reinforced concrete structures under real mainshock-aftershock ground motions. </w:t>
      </w:r>
      <w:r w:rsidRPr="002F1706">
        <w:rPr>
          <w:rFonts w:ascii="Times New Roman" w:hAnsi="Times New Roman"/>
          <w:i/>
          <w:iCs/>
          <w:sz w:val="20"/>
        </w:rPr>
        <w:t>Structure and Infrastructure Engineering</w:t>
      </w:r>
      <w:r w:rsidRPr="002F1706">
        <w:rPr>
          <w:rFonts w:ascii="Times New Roman" w:hAnsi="Times New Roman"/>
          <w:sz w:val="20"/>
        </w:rPr>
        <w:t xml:space="preserve"> 2021: 1–17. DOI: 10.1080/15732479.2021.1919148.</w:t>
      </w:r>
    </w:p>
    <w:p w14:paraId="33E0E421"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23.</w:t>
      </w:r>
      <w:r w:rsidRPr="002F1706">
        <w:rPr>
          <w:rFonts w:ascii="Times New Roman" w:hAnsi="Times New Roman"/>
          <w:sz w:val="20"/>
        </w:rPr>
        <w:tab/>
        <w:t xml:space="preserve">Zhao J, Sritharan S. Modeling of strain penetration effects in fiber-based analysis of reinforced concrete structures. </w:t>
      </w:r>
      <w:r w:rsidRPr="002F1706">
        <w:rPr>
          <w:rFonts w:ascii="Times New Roman" w:hAnsi="Times New Roman"/>
          <w:i/>
          <w:iCs/>
          <w:sz w:val="20"/>
        </w:rPr>
        <w:t>ACI Materials Journal</w:t>
      </w:r>
      <w:r w:rsidRPr="002F1706">
        <w:rPr>
          <w:rFonts w:ascii="Times New Roman" w:hAnsi="Times New Roman"/>
          <w:sz w:val="20"/>
        </w:rPr>
        <w:t xml:space="preserve"> 2007; </w:t>
      </w:r>
      <w:r w:rsidRPr="002F1706">
        <w:rPr>
          <w:rFonts w:ascii="Times New Roman" w:hAnsi="Times New Roman"/>
          <w:b/>
          <w:bCs/>
          <w:sz w:val="20"/>
        </w:rPr>
        <w:t>104</w:t>
      </w:r>
      <w:r w:rsidRPr="002F1706">
        <w:rPr>
          <w:rFonts w:ascii="Times New Roman" w:hAnsi="Times New Roman"/>
          <w:sz w:val="20"/>
        </w:rPr>
        <w:t>(2): 133.</w:t>
      </w:r>
    </w:p>
    <w:p w14:paraId="559C9423"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24.</w:t>
      </w:r>
      <w:r w:rsidRPr="002F1706">
        <w:rPr>
          <w:rFonts w:ascii="Times New Roman" w:hAnsi="Times New Roman"/>
          <w:sz w:val="20"/>
        </w:rPr>
        <w:tab/>
        <w:t xml:space="preserve">Goksu C, Ilki A. Seismic Behavior of Reinforced Concrete Columns with Corroded Deformed Reinforcing Bars. </w:t>
      </w:r>
      <w:r w:rsidRPr="002F1706">
        <w:rPr>
          <w:rFonts w:ascii="Times New Roman" w:hAnsi="Times New Roman"/>
          <w:i/>
          <w:iCs/>
          <w:sz w:val="20"/>
        </w:rPr>
        <w:t>ACI Structural Journal</w:t>
      </w:r>
      <w:r w:rsidRPr="002F1706">
        <w:rPr>
          <w:rFonts w:ascii="Times New Roman" w:hAnsi="Times New Roman"/>
          <w:sz w:val="20"/>
        </w:rPr>
        <w:t xml:space="preserve"> 2016; </w:t>
      </w:r>
      <w:r w:rsidRPr="002F1706">
        <w:rPr>
          <w:rFonts w:ascii="Times New Roman" w:hAnsi="Times New Roman"/>
          <w:b/>
          <w:bCs/>
          <w:sz w:val="20"/>
        </w:rPr>
        <w:t>113</w:t>
      </w:r>
      <w:r w:rsidRPr="002F1706">
        <w:rPr>
          <w:rFonts w:ascii="Times New Roman" w:hAnsi="Times New Roman"/>
          <w:sz w:val="20"/>
        </w:rPr>
        <w:t>(5). DOI: 10.14359/51689030.</w:t>
      </w:r>
    </w:p>
    <w:p w14:paraId="72EBEDDC"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25.</w:t>
      </w:r>
      <w:r w:rsidRPr="002F1706">
        <w:rPr>
          <w:rFonts w:ascii="Times New Roman" w:hAnsi="Times New Roman"/>
          <w:sz w:val="20"/>
        </w:rPr>
        <w:tab/>
        <w:t xml:space="preserve">Yang SY, Song XB, Jia HX, Chen X, Liu XL. Experimental research on hysteretic behaviors of corroded reinforced concrete columns with different maximum amounts of corrosion of rebar. </w:t>
      </w:r>
      <w:r w:rsidRPr="002F1706">
        <w:rPr>
          <w:rFonts w:ascii="Times New Roman" w:hAnsi="Times New Roman"/>
          <w:i/>
          <w:iCs/>
          <w:sz w:val="20"/>
        </w:rPr>
        <w:t>Construction and Building Materials</w:t>
      </w:r>
      <w:r w:rsidRPr="002F1706">
        <w:rPr>
          <w:rFonts w:ascii="Times New Roman" w:hAnsi="Times New Roman"/>
          <w:sz w:val="20"/>
        </w:rPr>
        <w:t xml:space="preserve"> 2016; </w:t>
      </w:r>
      <w:r w:rsidRPr="002F1706">
        <w:rPr>
          <w:rFonts w:ascii="Times New Roman" w:hAnsi="Times New Roman"/>
          <w:b/>
          <w:bCs/>
          <w:sz w:val="20"/>
        </w:rPr>
        <w:t>121</w:t>
      </w:r>
      <w:r w:rsidRPr="002F1706">
        <w:rPr>
          <w:rFonts w:ascii="Times New Roman" w:hAnsi="Times New Roman"/>
          <w:sz w:val="20"/>
        </w:rPr>
        <w:t>: 319–327. DOI: 10.1016/j.conbuildmat.2016.06.002.</w:t>
      </w:r>
    </w:p>
    <w:p w14:paraId="60110762"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26.</w:t>
      </w:r>
      <w:r w:rsidRPr="002F1706">
        <w:rPr>
          <w:rFonts w:ascii="Times New Roman" w:hAnsi="Times New Roman"/>
          <w:sz w:val="20"/>
        </w:rPr>
        <w:tab/>
        <w:t xml:space="preserve">Meda A, Mostosi S, Rinaldi Z, Riva P. Experimental evaluation of the corrosion influence on the cyclic behaviour of RC columns. </w:t>
      </w:r>
      <w:r w:rsidRPr="002F1706">
        <w:rPr>
          <w:rFonts w:ascii="Times New Roman" w:hAnsi="Times New Roman"/>
          <w:i/>
          <w:iCs/>
          <w:sz w:val="20"/>
        </w:rPr>
        <w:t>Engineering Structures</w:t>
      </w:r>
      <w:r w:rsidRPr="002F1706">
        <w:rPr>
          <w:rFonts w:ascii="Times New Roman" w:hAnsi="Times New Roman"/>
          <w:sz w:val="20"/>
        </w:rPr>
        <w:t xml:space="preserve"> 2014; </w:t>
      </w:r>
      <w:r w:rsidRPr="002F1706">
        <w:rPr>
          <w:rFonts w:ascii="Times New Roman" w:hAnsi="Times New Roman"/>
          <w:b/>
          <w:bCs/>
          <w:sz w:val="20"/>
        </w:rPr>
        <w:t>76</w:t>
      </w:r>
      <w:r w:rsidRPr="002F1706">
        <w:rPr>
          <w:rFonts w:ascii="Times New Roman" w:hAnsi="Times New Roman"/>
          <w:sz w:val="20"/>
        </w:rPr>
        <w:t>: 112–123. DOI: 10.1016/j.engstruct.2014.06.043.</w:t>
      </w:r>
    </w:p>
    <w:p w14:paraId="08551B30"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27.</w:t>
      </w:r>
      <w:r w:rsidRPr="002F1706">
        <w:rPr>
          <w:rFonts w:ascii="Times New Roman" w:hAnsi="Times New Roman"/>
          <w:sz w:val="20"/>
        </w:rPr>
        <w:tab/>
        <w:t xml:space="preserve">Vu NS, Li B. Seismic Performance Assessment of Corroded Reinforced Concrete Short Columns. </w:t>
      </w:r>
      <w:r w:rsidRPr="002F1706">
        <w:rPr>
          <w:rFonts w:ascii="Times New Roman" w:hAnsi="Times New Roman"/>
          <w:i/>
          <w:iCs/>
          <w:sz w:val="20"/>
        </w:rPr>
        <w:t>Journal of Structural Engineering</w:t>
      </w:r>
      <w:r w:rsidRPr="002F1706">
        <w:rPr>
          <w:rFonts w:ascii="Times New Roman" w:hAnsi="Times New Roman"/>
          <w:sz w:val="20"/>
        </w:rPr>
        <w:t xml:space="preserve"> 2018; </w:t>
      </w:r>
      <w:r w:rsidRPr="002F1706">
        <w:rPr>
          <w:rFonts w:ascii="Times New Roman" w:hAnsi="Times New Roman"/>
          <w:b/>
          <w:bCs/>
          <w:sz w:val="20"/>
        </w:rPr>
        <w:t>144</w:t>
      </w:r>
      <w:r w:rsidRPr="002F1706">
        <w:rPr>
          <w:rFonts w:ascii="Times New Roman" w:hAnsi="Times New Roman"/>
          <w:sz w:val="20"/>
        </w:rPr>
        <w:t>(4): 04018018. DOI: 10.1061/(ASCE)ST.1943-541X.0001994.</w:t>
      </w:r>
    </w:p>
    <w:p w14:paraId="4400B915"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28.</w:t>
      </w:r>
      <w:r w:rsidRPr="002F1706">
        <w:rPr>
          <w:rFonts w:ascii="Times New Roman" w:hAnsi="Times New Roman"/>
          <w:sz w:val="20"/>
        </w:rPr>
        <w:tab/>
        <w:t xml:space="preserve">Vu NS, Li B. Seismic Performance of Flexural Reinforced Concrete Columns with Corroded Reinforcement. </w:t>
      </w:r>
      <w:r w:rsidRPr="002F1706">
        <w:rPr>
          <w:rFonts w:ascii="Times New Roman" w:hAnsi="Times New Roman"/>
          <w:i/>
          <w:iCs/>
          <w:sz w:val="20"/>
        </w:rPr>
        <w:t>ACI Structural Journal</w:t>
      </w:r>
      <w:r w:rsidRPr="002F1706">
        <w:rPr>
          <w:rFonts w:ascii="Times New Roman" w:hAnsi="Times New Roman"/>
          <w:sz w:val="20"/>
        </w:rPr>
        <w:t xml:space="preserve"> 2018; </w:t>
      </w:r>
      <w:r w:rsidRPr="002F1706">
        <w:rPr>
          <w:rFonts w:ascii="Times New Roman" w:hAnsi="Times New Roman"/>
          <w:b/>
          <w:bCs/>
          <w:sz w:val="20"/>
        </w:rPr>
        <w:t>115</w:t>
      </w:r>
      <w:r w:rsidRPr="002F1706">
        <w:rPr>
          <w:rFonts w:ascii="Times New Roman" w:hAnsi="Times New Roman"/>
          <w:sz w:val="20"/>
        </w:rPr>
        <w:t>(5). DOI: 10.14359/51702372.</w:t>
      </w:r>
    </w:p>
    <w:p w14:paraId="6AC940C1"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29.</w:t>
      </w:r>
      <w:r w:rsidRPr="002F1706">
        <w:rPr>
          <w:rFonts w:ascii="Times New Roman" w:hAnsi="Times New Roman"/>
          <w:sz w:val="20"/>
        </w:rPr>
        <w:tab/>
        <w:t xml:space="preserve">Xu JG, Wu G, Feng DC, Cotsovos DM, Lu Y. Seismic fragility analysis of shear-critical concrete columns considering corrosion induced deterioration effects. </w:t>
      </w:r>
      <w:r w:rsidRPr="002F1706">
        <w:rPr>
          <w:rFonts w:ascii="Times New Roman" w:hAnsi="Times New Roman"/>
          <w:i/>
          <w:iCs/>
          <w:sz w:val="20"/>
        </w:rPr>
        <w:t>Soil Dynamics and Earthquake Engineering</w:t>
      </w:r>
      <w:r w:rsidRPr="002F1706">
        <w:rPr>
          <w:rFonts w:ascii="Times New Roman" w:hAnsi="Times New Roman"/>
          <w:sz w:val="20"/>
        </w:rPr>
        <w:t xml:space="preserve"> 2020; </w:t>
      </w:r>
      <w:r w:rsidRPr="002F1706">
        <w:rPr>
          <w:rFonts w:ascii="Times New Roman" w:hAnsi="Times New Roman"/>
          <w:b/>
          <w:bCs/>
          <w:sz w:val="20"/>
        </w:rPr>
        <w:t>134</w:t>
      </w:r>
      <w:r w:rsidRPr="002F1706">
        <w:rPr>
          <w:rFonts w:ascii="Times New Roman" w:hAnsi="Times New Roman"/>
          <w:sz w:val="20"/>
        </w:rPr>
        <w:t>: 106165. DOI: 10.1016/j.soildyn.2020.106165.</w:t>
      </w:r>
    </w:p>
    <w:p w14:paraId="45C61C0E"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30.</w:t>
      </w:r>
      <w:r w:rsidRPr="002F1706">
        <w:rPr>
          <w:rFonts w:ascii="Times New Roman" w:hAnsi="Times New Roman"/>
          <w:sz w:val="20"/>
        </w:rPr>
        <w:tab/>
        <w:t xml:space="preserve">Li Q, Niu D tao, Xiao Q hui, Guan X, Chen S jie. Experimental study on seismic behaviors of concrete columns confined by corroded stirrups and lateral strength prediction. </w:t>
      </w:r>
      <w:r w:rsidRPr="002F1706">
        <w:rPr>
          <w:rFonts w:ascii="Times New Roman" w:hAnsi="Times New Roman"/>
          <w:i/>
          <w:iCs/>
          <w:sz w:val="20"/>
        </w:rPr>
        <w:t>Construction and Building Materials</w:t>
      </w:r>
      <w:r w:rsidRPr="002F1706">
        <w:rPr>
          <w:rFonts w:ascii="Times New Roman" w:hAnsi="Times New Roman"/>
          <w:sz w:val="20"/>
        </w:rPr>
        <w:t xml:space="preserve"> 2018; </w:t>
      </w:r>
      <w:r w:rsidRPr="002F1706">
        <w:rPr>
          <w:rFonts w:ascii="Times New Roman" w:hAnsi="Times New Roman"/>
          <w:b/>
          <w:bCs/>
          <w:sz w:val="20"/>
        </w:rPr>
        <w:t>162</w:t>
      </w:r>
      <w:r w:rsidRPr="002F1706">
        <w:rPr>
          <w:rFonts w:ascii="Times New Roman" w:hAnsi="Times New Roman"/>
          <w:sz w:val="20"/>
        </w:rPr>
        <w:t>: 704–713. DOI: 10.1016/j.conbuildmat.2017.09.030.</w:t>
      </w:r>
    </w:p>
    <w:p w14:paraId="5C2F2D4F"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31.</w:t>
      </w:r>
      <w:r w:rsidRPr="002F1706">
        <w:rPr>
          <w:rFonts w:ascii="Times New Roman" w:hAnsi="Times New Roman"/>
          <w:sz w:val="20"/>
        </w:rPr>
        <w:tab/>
        <w:t xml:space="preserve">Freddi F, Ghosh J, Kotoky N, Raghunandan M. Device uncertainty propagation in low‐ductility RC frames retrofitted with BRBs for seismic risk mitigation. </w:t>
      </w:r>
      <w:r w:rsidRPr="002F1706">
        <w:rPr>
          <w:rFonts w:ascii="Times New Roman" w:hAnsi="Times New Roman"/>
          <w:i/>
          <w:iCs/>
          <w:sz w:val="20"/>
        </w:rPr>
        <w:t>Earthquake Engineering &amp; Structural Dynamics</w:t>
      </w:r>
      <w:r w:rsidRPr="002F1706">
        <w:rPr>
          <w:rFonts w:ascii="Times New Roman" w:hAnsi="Times New Roman"/>
          <w:sz w:val="20"/>
        </w:rPr>
        <w:t xml:space="preserve"> 2021; </w:t>
      </w:r>
      <w:r w:rsidRPr="002F1706">
        <w:rPr>
          <w:rFonts w:ascii="Times New Roman" w:hAnsi="Times New Roman"/>
          <w:b/>
          <w:bCs/>
          <w:sz w:val="20"/>
        </w:rPr>
        <w:t>50</w:t>
      </w:r>
      <w:r w:rsidRPr="002F1706">
        <w:rPr>
          <w:rFonts w:ascii="Times New Roman" w:hAnsi="Times New Roman"/>
          <w:sz w:val="20"/>
        </w:rPr>
        <w:t>(9): 2488–2509. DOI: 10.1002/eqe.3456.</w:t>
      </w:r>
    </w:p>
    <w:p w14:paraId="18EA22F1"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32.</w:t>
      </w:r>
      <w:r w:rsidRPr="002F1706">
        <w:rPr>
          <w:rFonts w:ascii="Times New Roman" w:hAnsi="Times New Roman"/>
          <w:sz w:val="20"/>
        </w:rPr>
        <w:tab/>
        <w:t xml:space="preserve">Elwood KJ, Moehle JP. Drift Capacity of Reinforced Concrete Columns with Light Transverse Reinforcement. </w:t>
      </w:r>
      <w:r w:rsidRPr="002F1706">
        <w:rPr>
          <w:rFonts w:ascii="Times New Roman" w:hAnsi="Times New Roman"/>
          <w:i/>
          <w:iCs/>
          <w:sz w:val="20"/>
        </w:rPr>
        <w:t>Earthquake Spectra</w:t>
      </w:r>
      <w:r w:rsidRPr="002F1706">
        <w:rPr>
          <w:rFonts w:ascii="Times New Roman" w:hAnsi="Times New Roman"/>
          <w:sz w:val="20"/>
        </w:rPr>
        <w:t xml:space="preserve"> 2005; </w:t>
      </w:r>
      <w:r w:rsidRPr="002F1706">
        <w:rPr>
          <w:rFonts w:ascii="Times New Roman" w:hAnsi="Times New Roman"/>
          <w:b/>
          <w:bCs/>
          <w:sz w:val="20"/>
        </w:rPr>
        <w:t>21</w:t>
      </w:r>
      <w:r w:rsidRPr="002F1706">
        <w:rPr>
          <w:rFonts w:ascii="Times New Roman" w:hAnsi="Times New Roman"/>
          <w:sz w:val="20"/>
        </w:rPr>
        <w:t>(1): 71–89. DOI: 10.1193/1.1849774.</w:t>
      </w:r>
    </w:p>
    <w:p w14:paraId="694B38F6"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33.</w:t>
      </w:r>
      <w:r w:rsidRPr="002F1706">
        <w:rPr>
          <w:rFonts w:ascii="Times New Roman" w:hAnsi="Times New Roman"/>
          <w:sz w:val="20"/>
        </w:rPr>
        <w:tab/>
        <w:t xml:space="preserve">Dai KY, Yu XH, Lu DG. Phenomenological hysteretic model for corroded RC columns. </w:t>
      </w:r>
      <w:r w:rsidRPr="002F1706">
        <w:rPr>
          <w:rFonts w:ascii="Times New Roman" w:hAnsi="Times New Roman"/>
          <w:i/>
          <w:iCs/>
          <w:sz w:val="20"/>
        </w:rPr>
        <w:t>Engineering Structures</w:t>
      </w:r>
      <w:r w:rsidRPr="002F1706">
        <w:rPr>
          <w:rFonts w:ascii="Times New Roman" w:hAnsi="Times New Roman"/>
          <w:sz w:val="20"/>
        </w:rPr>
        <w:t xml:space="preserve"> 2020; </w:t>
      </w:r>
      <w:r w:rsidRPr="002F1706">
        <w:rPr>
          <w:rFonts w:ascii="Times New Roman" w:hAnsi="Times New Roman"/>
          <w:b/>
          <w:bCs/>
          <w:sz w:val="20"/>
        </w:rPr>
        <w:t>210</w:t>
      </w:r>
      <w:r w:rsidRPr="002F1706">
        <w:rPr>
          <w:rFonts w:ascii="Times New Roman" w:hAnsi="Times New Roman"/>
          <w:sz w:val="20"/>
        </w:rPr>
        <w:t>: 110315. DOI: 10.1016/j.engstruct.2020.110315.</w:t>
      </w:r>
    </w:p>
    <w:p w14:paraId="05D5252A"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34.</w:t>
      </w:r>
      <w:r w:rsidRPr="002F1706">
        <w:rPr>
          <w:rFonts w:ascii="Times New Roman" w:hAnsi="Times New Roman"/>
          <w:sz w:val="20"/>
        </w:rPr>
        <w:tab/>
        <w:t xml:space="preserve">Angst UM. Challenges and opportunities in corrosion of steel in concrete. </w:t>
      </w:r>
      <w:r w:rsidRPr="002F1706">
        <w:rPr>
          <w:rFonts w:ascii="Times New Roman" w:hAnsi="Times New Roman"/>
          <w:i/>
          <w:iCs/>
          <w:sz w:val="20"/>
        </w:rPr>
        <w:t>Materials and Structures</w:t>
      </w:r>
      <w:r w:rsidRPr="002F1706">
        <w:rPr>
          <w:rFonts w:ascii="Times New Roman" w:hAnsi="Times New Roman"/>
          <w:sz w:val="20"/>
        </w:rPr>
        <w:t xml:space="preserve"> 2018; </w:t>
      </w:r>
      <w:r w:rsidRPr="002F1706">
        <w:rPr>
          <w:rFonts w:ascii="Times New Roman" w:hAnsi="Times New Roman"/>
          <w:b/>
          <w:bCs/>
          <w:sz w:val="20"/>
        </w:rPr>
        <w:t>51</w:t>
      </w:r>
      <w:r w:rsidRPr="002F1706">
        <w:rPr>
          <w:rFonts w:ascii="Times New Roman" w:hAnsi="Times New Roman"/>
          <w:sz w:val="20"/>
        </w:rPr>
        <w:t>(1): 4. DOI: 10.1617/s11527-017-1131-6.</w:t>
      </w:r>
    </w:p>
    <w:p w14:paraId="5CFF7008"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35.</w:t>
      </w:r>
      <w:r w:rsidRPr="002F1706">
        <w:rPr>
          <w:rFonts w:ascii="Times New Roman" w:hAnsi="Times New Roman"/>
          <w:sz w:val="20"/>
        </w:rPr>
        <w:tab/>
        <w:t xml:space="preserve">Rodriguez J, Ortega LM, Casal J. Load carrying capacity of concrete structures with corroded reinforcement. </w:t>
      </w:r>
      <w:r w:rsidRPr="002F1706">
        <w:rPr>
          <w:rFonts w:ascii="Times New Roman" w:hAnsi="Times New Roman"/>
          <w:i/>
          <w:iCs/>
          <w:sz w:val="20"/>
        </w:rPr>
        <w:t>Constr Build Mater</w:t>
      </w:r>
      <w:r w:rsidRPr="002F1706">
        <w:rPr>
          <w:rFonts w:ascii="Times New Roman" w:hAnsi="Times New Roman"/>
          <w:sz w:val="20"/>
        </w:rPr>
        <w:t xml:space="preserve"> 1997; </w:t>
      </w:r>
      <w:r w:rsidRPr="002F1706">
        <w:rPr>
          <w:rFonts w:ascii="Times New Roman" w:hAnsi="Times New Roman"/>
          <w:b/>
          <w:bCs/>
          <w:sz w:val="20"/>
        </w:rPr>
        <w:t>11</w:t>
      </w:r>
      <w:r w:rsidRPr="002F1706">
        <w:rPr>
          <w:rFonts w:ascii="Times New Roman" w:hAnsi="Times New Roman"/>
          <w:sz w:val="20"/>
        </w:rPr>
        <w:t>. DOI: 10.1016/S0950-0618(97)00043-3.</w:t>
      </w:r>
    </w:p>
    <w:p w14:paraId="4E79D073"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36.</w:t>
      </w:r>
      <w:r w:rsidRPr="002F1706">
        <w:rPr>
          <w:rFonts w:ascii="Times New Roman" w:hAnsi="Times New Roman"/>
          <w:sz w:val="20"/>
        </w:rPr>
        <w:tab/>
        <w:t xml:space="preserve">Berto L, Vitaliani R, Saetta A, Simioni P. Seismic assessment of existing RC structures affected by degradation phenomena. </w:t>
      </w:r>
      <w:r w:rsidRPr="002F1706">
        <w:rPr>
          <w:rFonts w:ascii="Times New Roman" w:hAnsi="Times New Roman"/>
          <w:i/>
          <w:iCs/>
          <w:sz w:val="20"/>
        </w:rPr>
        <w:t>Struct Saf</w:t>
      </w:r>
      <w:r w:rsidRPr="002F1706">
        <w:rPr>
          <w:rFonts w:ascii="Times New Roman" w:hAnsi="Times New Roman"/>
          <w:sz w:val="20"/>
        </w:rPr>
        <w:t xml:space="preserve"> 2009; </w:t>
      </w:r>
      <w:r w:rsidRPr="002F1706">
        <w:rPr>
          <w:rFonts w:ascii="Times New Roman" w:hAnsi="Times New Roman"/>
          <w:b/>
          <w:bCs/>
          <w:sz w:val="20"/>
        </w:rPr>
        <w:t>31</w:t>
      </w:r>
      <w:r w:rsidRPr="002F1706">
        <w:rPr>
          <w:rFonts w:ascii="Times New Roman" w:hAnsi="Times New Roman"/>
          <w:sz w:val="20"/>
        </w:rPr>
        <w:t>. DOI: 10.1016/j.strusafe.2008.09.006.</w:t>
      </w:r>
    </w:p>
    <w:p w14:paraId="323EBB0C"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37.</w:t>
      </w:r>
      <w:r w:rsidRPr="002F1706">
        <w:rPr>
          <w:rFonts w:ascii="Times New Roman" w:hAnsi="Times New Roman"/>
          <w:sz w:val="20"/>
        </w:rPr>
        <w:tab/>
      </w:r>
      <w:r w:rsidRPr="002F1706">
        <w:rPr>
          <w:rFonts w:ascii="Times New Roman" w:hAnsi="Times New Roman"/>
          <w:i/>
          <w:iCs/>
          <w:sz w:val="20"/>
        </w:rPr>
        <w:t>Building Code Requirements for Reinforced Concrete and Commentary (ACI 318‐89/ACI 318R‐89)</w:t>
      </w:r>
      <w:r w:rsidRPr="002F1706">
        <w:rPr>
          <w:rFonts w:ascii="Times New Roman" w:hAnsi="Times New Roman"/>
          <w:sz w:val="20"/>
        </w:rPr>
        <w:t>. American Concrete Institute; 1989.</w:t>
      </w:r>
    </w:p>
    <w:p w14:paraId="2B9A8B16"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38.</w:t>
      </w:r>
      <w:r w:rsidRPr="002F1706">
        <w:rPr>
          <w:rFonts w:ascii="Times New Roman" w:hAnsi="Times New Roman"/>
          <w:sz w:val="20"/>
        </w:rPr>
        <w:tab/>
        <w:t xml:space="preserve">Bracci JM, Kunnath SK, Reinhorn AM. Seismic Performance and Retrofit Evaluation of Reinforced Concrete Structures. </w:t>
      </w:r>
      <w:r w:rsidRPr="002F1706">
        <w:rPr>
          <w:rFonts w:ascii="Times New Roman" w:hAnsi="Times New Roman"/>
          <w:i/>
          <w:iCs/>
          <w:sz w:val="20"/>
        </w:rPr>
        <w:t>Journal of Structural Engineering</w:t>
      </w:r>
      <w:r w:rsidRPr="002F1706">
        <w:rPr>
          <w:rFonts w:ascii="Times New Roman" w:hAnsi="Times New Roman"/>
          <w:sz w:val="20"/>
        </w:rPr>
        <w:t xml:space="preserve"> 1997; </w:t>
      </w:r>
      <w:r w:rsidRPr="002F1706">
        <w:rPr>
          <w:rFonts w:ascii="Times New Roman" w:hAnsi="Times New Roman"/>
          <w:b/>
          <w:bCs/>
          <w:sz w:val="20"/>
        </w:rPr>
        <w:t>123</w:t>
      </w:r>
      <w:r w:rsidRPr="002F1706">
        <w:rPr>
          <w:rFonts w:ascii="Times New Roman" w:hAnsi="Times New Roman"/>
          <w:sz w:val="20"/>
        </w:rPr>
        <w:t>(1): 3–10. DOI: 10.1061/(ASCE)0733-9445(1997)123:1(3).</w:t>
      </w:r>
    </w:p>
    <w:p w14:paraId="62D688A8"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39.</w:t>
      </w:r>
      <w:r w:rsidRPr="002F1706">
        <w:rPr>
          <w:rFonts w:ascii="Times New Roman" w:hAnsi="Times New Roman"/>
          <w:sz w:val="20"/>
        </w:rPr>
        <w:tab/>
        <w:t xml:space="preserve">Aycardi LE, Mander JB, Reinhorn AM. Seismic resistance of reinforced concrete frame structures designed only for gravity loads: experimental performance of subassemblages. </w:t>
      </w:r>
      <w:r w:rsidRPr="002F1706">
        <w:rPr>
          <w:rFonts w:ascii="Times New Roman" w:hAnsi="Times New Roman"/>
          <w:i/>
          <w:iCs/>
          <w:sz w:val="20"/>
        </w:rPr>
        <w:t>Structural Journal</w:t>
      </w:r>
      <w:r w:rsidRPr="002F1706">
        <w:rPr>
          <w:rFonts w:ascii="Times New Roman" w:hAnsi="Times New Roman"/>
          <w:sz w:val="20"/>
        </w:rPr>
        <w:t xml:space="preserve"> 1994; </w:t>
      </w:r>
      <w:r w:rsidRPr="002F1706">
        <w:rPr>
          <w:rFonts w:ascii="Times New Roman" w:hAnsi="Times New Roman"/>
          <w:b/>
          <w:bCs/>
          <w:sz w:val="20"/>
        </w:rPr>
        <w:t>91</w:t>
      </w:r>
      <w:r w:rsidRPr="002F1706">
        <w:rPr>
          <w:rFonts w:ascii="Times New Roman" w:hAnsi="Times New Roman"/>
          <w:sz w:val="20"/>
        </w:rPr>
        <w:t>(5): 552–563.</w:t>
      </w:r>
    </w:p>
    <w:p w14:paraId="5B4581AD"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40.</w:t>
      </w:r>
      <w:r w:rsidRPr="002F1706">
        <w:rPr>
          <w:rFonts w:ascii="Times New Roman" w:hAnsi="Times New Roman"/>
          <w:sz w:val="20"/>
        </w:rPr>
        <w:tab/>
        <w:t xml:space="preserve">Freddi F, Padgett JE, Dall’Asta A. Probabilistic seismic demand modeling of local level response parameters of an RC frame. </w:t>
      </w:r>
      <w:r w:rsidRPr="002F1706">
        <w:rPr>
          <w:rFonts w:ascii="Times New Roman" w:hAnsi="Times New Roman"/>
          <w:i/>
          <w:iCs/>
          <w:sz w:val="20"/>
        </w:rPr>
        <w:t>Bulletin of Earthquake Engineering</w:t>
      </w:r>
      <w:r w:rsidRPr="002F1706">
        <w:rPr>
          <w:rFonts w:ascii="Times New Roman" w:hAnsi="Times New Roman"/>
          <w:sz w:val="20"/>
        </w:rPr>
        <w:t xml:space="preserve"> 2017; </w:t>
      </w:r>
      <w:r w:rsidRPr="002F1706">
        <w:rPr>
          <w:rFonts w:ascii="Times New Roman" w:hAnsi="Times New Roman"/>
          <w:b/>
          <w:bCs/>
          <w:sz w:val="20"/>
        </w:rPr>
        <w:t>15</w:t>
      </w:r>
      <w:r w:rsidRPr="002F1706">
        <w:rPr>
          <w:rFonts w:ascii="Times New Roman" w:hAnsi="Times New Roman"/>
          <w:sz w:val="20"/>
        </w:rPr>
        <w:t>(1): 1–23. DOI: 10.1007/s10518-016-9948-x.</w:t>
      </w:r>
    </w:p>
    <w:p w14:paraId="148CB23A"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lastRenderedPageBreak/>
        <w:t>41.</w:t>
      </w:r>
      <w:r w:rsidRPr="002F1706">
        <w:rPr>
          <w:rFonts w:ascii="Times New Roman" w:hAnsi="Times New Roman"/>
          <w:sz w:val="20"/>
        </w:rPr>
        <w:tab/>
        <w:t xml:space="preserve">Freddi F, Tubaldi E, Ragni L, Dall’Asta A. Probabilistic performance assessment of low-ductility reinforced concrete frames retrofitted with dissipative braces: SEISMIC PERFORMANCE OF LOW-DUCTILITY RC FRAMES WITH DISSIPATIVE BRACES. </w:t>
      </w:r>
      <w:r w:rsidRPr="002F1706">
        <w:rPr>
          <w:rFonts w:ascii="Times New Roman" w:hAnsi="Times New Roman"/>
          <w:i/>
          <w:iCs/>
          <w:sz w:val="20"/>
        </w:rPr>
        <w:t>Earthquake Engineering &amp; Structural Dynamics</w:t>
      </w:r>
      <w:r w:rsidRPr="002F1706">
        <w:rPr>
          <w:rFonts w:ascii="Times New Roman" w:hAnsi="Times New Roman"/>
          <w:sz w:val="20"/>
        </w:rPr>
        <w:t xml:space="preserve"> 2013; </w:t>
      </w:r>
      <w:r w:rsidRPr="002F1706">
        <w:rPr>
          <w:rFonts w:ascii="Times New Roman" w:hAnsi="Times New Roman"/>
          <w:b/>
          <w:bCs/>
          <w:sz w:val="20"/>
        </w:rPr>
        <w:t>42</w:t>
      </w:r>
      <w:r w:rsidRPr="002F1706">
        <w:rPr>
          <w:rFonts w:ascii="Times New Roman" w:hAnsi="Times New Roman"/>
          <w:sz w:val="20"/>
        </w:rPr>
        <w:t>(7): 993–1011. DOI: 10.1002/eqe.2255.</w:t>
      </w:r>
    </w:p>
    <w:p w14:paraId="749E0F84"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42.</w:t>
      </w:r>
      <w:r w:rsidRPr="002F1706">
        <w:rPr>
          <w:rFonts w:ascii="Times New Roman" w:hAnsi="Times New Roman"/>
          <w:sz w:val="20"/>
        </w:rPr>
        <w:tab/>
        <w:t xml:space="preserve">Scott MH, Fenves GL. Plastic Hinge Integration Methods for Force-Based Beam–Column Elements. </w:t>
      </w:r>
      <w:r w:rsidRPr="002F1706">
        <w:rPr>
          <w:rFonts w:ascii="Times New Roman" w:hAnsi="Times New Roman"/>
          <w:i/>
          <w:iCs/>
          <w:sz w:val="20"/>
        </w:rPr>
        <w:t>Journal of Structural Engineering</w:t>
      </w:r>
      <w:r w:rsidRPr="002F1706">
        <w:rPr>
          <w:rFonts w:ascii="Times New Roman" w:hAnsi="Times New Roman"/>
          <w:sz w:val="20"/>
        </w:rPr>
        <w:t xml:space="preserve"> 2006; </w:t>
      </w:r>
      <w:r w:rsidRPr="002F1706">
        <w:rPr>
          <w:rFonts w:ascii="Times New Roman" w:hAnsi="Times New Roman"/>
          <w:b/>
          <w:bCs/>
          <w:sz w:val="20"/>
        </w:rPr>
        <w:t>132</w:t>
      </w:r>
      <w:r w:rsidRPr="002F1706">
        <w:rPr>
          <w:rFonts w:ascii="Times New Roman" w:hAnsi="Times New Roman"/>
          <w:sz w:val="20"/>
        </w:rPr>
        <w:t>(2): 244–252. DOI: 10.1061/(ASCE)0733-9445(2006)132:2(244).</w:t>
      </w:r>
    </w:p>
    <w:p w14:paraId="6EC640D9"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43.</w:t>
      </w:r>
      <w:r w:rsidRPr="002F1706">
        <w:rPr>
          <w:rFonts w:ascii="Times New Roman" w:hAnsi="Times New Roman"/>
          <w:sz w:val="20"/>
        </w:rPr>
        <w:tab/>
        <w:t xml:space="preserve">Mander JB, Priestley MJN, Park R. Theoretical Stress‐Strain Model for Confined Concrete. </w:t>
      </w:r>
      <w:r w:rsidRPr="002F1706">
        <w:rPr>
          <w:rFonts w:ascii="Times New Roman" w:hAnsi="Times New Roman"/>
          <w:i/>
          <w:iCs/>
          <w:sz w:val="20"/>
        </w:rPr>
        <w:t>Journal of Structural Engineering</w:t>
      </w:r>
      <w:r w:rsidRPr="002F1706">
        <w:rPr>
          <w:rFonts w:ascii="Times New Roman" w:hAnsi="Times New Roman"/>
          <w:sz w:val="20"/>
        </w:rPr>
        <w:t xml:space="preserve"> 1988; </w:t>
      </w:r>
      <w:r w:rsidRPr="002F1706">
        <w:rPr>
          <w:rFonts w:ascii="Times New Roman" w:hAnsi="Times New Roman"/>
          <w:b/>
          <w:bCs/>
          <w:sz w:val="20"/>
        </w:rPr>
        <w:t>114</w:t>
      </w:r>
      <w:r w:rsidRPr="002F1706">
        <w:rPr>
          <w:rFonts w:ascii="Times New Roman" w:hAnsi="Times New Roman"/>
          <w:sz w:val="20"/>
        </w:rPr>
        <w:t>(8): 1804–1826. DOI: 10.1061/(ASCE)0733-9445(1988)114:8(1804).</w:t>
      </w:r>
    </w:p>
    <w:p w14:paraId="46B2B573"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44.</w:t>
      </w:r>
      <w:r w:rsidRPr="002F1706">
        <w:rPr>
          <w:rFonts w:ascii="Times New Roman" w:hAnsi="Times New Roman"/>
          <w:sz w:val="20"/>
        </w:rPr>
        <w:tab/>
        <w:t xml:space="preserve">Elwood KJ. Modelling failures in existing reinforced concrete columns. </w:t>
      </w:r>
      <w:r w:rsidRPr="002F1706">
        <w:rPr>
          <w:rFonts w:ascii="Times New Roman" w:hAnsi="Times New Roman"/>
          <w:i/>
          <w:iCs/>
          <w:sz w:val="20"/>
        </w:rPr>
        <w:t>Canadian Journal of Civil Engineering</w:t>
      </w:r>
      <w:r w:rsidRPr="002F1706">
        <w:rPr>
          <w:rFonts w:ascii="Times New Roman" w:hAnsi="Times New Roman"/>
          <w:sz w:val="20"/>
        </w:rPr>
        <w:t xml:space="preserve"> 2004; </w:t>
      </w:r>
      <w:r w:rsidRPr="002F1706">
        <w:rPr>
          <w:rFonts w:ascii="Times New Roman" w:hAnsi="Times New Roman"/>
          <w:b/>
          <w:bCs/>
          <w:sz w:val="20"/>
        </w:rPr>
        <w:t>31</w:t>
      </w:r>
      <w:r w:rsidRPr="002F1706">
        <w:rPr>
          <w:rFonts w:ascii="Times New Roman" w:hAnsi="Times New Roman"/>
          <w:sz w:val="20"/>
        </w:rPr>
        <w:t>(5): 846–859. DOI: 10.1139/l04-040.</w:t>
      </w:r>
    </w:p>
    <w:p w14:paraId="50E7D6EA"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45.</w:t>
      </w:r>
      <w:r w:rsidRPr="002F1706">
        <w:rPr>
          <w:rFonts w:ascii="Times New Roman" w:hAnsi="Times New Roman"/>
          <w:sz w:val="20"/>
        </w:rPr>
        <w:tab/>
        <w:t xml:space="preserve">Pekelnicky R, Engineers SD, Chris Poland SE, Engineers ND. ASCE 41-13: Seismic evaluation and retrofit rehabilitation of existing buildings. </w:t>
      </w:r>
      <w:r w:rsidRPr="002F1706">
        <w:rPr>
          <w:rFonts w:ascii="Times New Roman" w:hAnsi="Times New Roman"/>
          <w:i/>
          <w:iCs/>
          <w:sz w:val="20"/>
        </w:rPr>
        <w:t>Proceedings of the SEAOC</w:t>
      </w:r>
      <w:r w:rsidRPr="002F1706">
        <w:rPr>
          <w:rFonts w:ascii="Times New Roman" w:hAnsi="Times New Roman"/>
          <w:sz w:val="20"/>
        </w:rPr>
        <w:t xml:space="preserve"> 2012.</w:t>
      </w:r>
    </w:p>
    <w:p w14:paraId="692CBC8D"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46.</w:t>
      </w:r>
      <w:r w:rsidRPr="002F1706">
        <w:rPr>
          <w:rFonts w:ascii="Times New Roman" w:hAnsi="Times New Roman"/>
          <w:sz w:val="20"/>
        </w:rPr>
        <w:tab/>
        <w:t xml:space="preserve">Sezen H, Moehle JP. Shear Strength Model for Lightly Reinforced Concrete Columns. </w:t>
      </w:r>
      <w:r w:rsidRPr="002F1706">
        <w:rPr>
          <w:rFonts w:ascii="Times New Roman" w:hAnsi="Times New Roman"/>
          <w:i/>
          <w:iCs/>
          <w:sz w:val="20"/>
        </w:rPr>
        <w:t>Journal of Structural Engineering</w:t>
      </w:r>
      <w:r w:rsidRPr="002F1706">
        <w:rPr>
          <w:rFonts w:ascii="Times New Roman" w:hAnsi="Times New Roman"/>
          <w:sz w:val="20"/>
        </w:rPr>
        <w:t xml:space="preserve"> 2004; </w:t>
      </w:r>
      <w:r w:rsidRPr="002F1706">
        <w:rPr>
          <w:rFonts w:ascii="Times New Roman" w:hAnsi="Times New Roman"/>
          <w:b/>
          <w:bCs/>
          <w:sz w:val="20"/>
        </w:rPr>
        <w:t>130</w:t>
      </w:r>
      <w:r w:rsidRPr="002F1706">
        <w:rPr>
          <w:rFonts w:ascii="Times New Roman" w:hAnsi="Times New Roman"/>
          <w:sz w:val="20"/>
        </w:rPr>
        <w:t>(11): 1692–1703. DOI: 10.1061/(ASCE)0733-9445(2004)130:11(1692).</w:t>
      </w:r>
    </w:p>
    <w:p w14:paraId="744A5C7D"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47.</w:t>
      </w:r>
      <w:r w:rsidRPr="002F1706">
        <w:rPr>
          <w:rFonts w:ascii="Times New Roman" w:hAnsi="Times New Roman"/>
          <w:sz w:val="20"/>
        </w:rPr>
        <w:tab/>
        <w:t xml:space="preserve">Baradaran Shoraka M, Yang TY, Elwood KJ. Seismic loss estimation of non-ductile reinforced concrete buildings: SEISMIC LOSS ESTIMATION OF NON-DUCTILE REINFORCED CONCRETE BUILDINGS. </w:t>
      </w:r>
      <w:r w:rsidRPr="002F1706">
        <w:rPr>
          <w:rFonts w:ascii="Times New Roman" w:hAnsi="Times New Roman"/>
          <w:i/>
          <w:iCs/>
          <w:sz w:val="20"/>
        </w:rPr>
        <w:t>Earthquake Engineering &amp; Structural Dynamics</w:t>
      </w:r>
      <w:r w:rsidRPr="002F1706">
        <w:rPr>
          <w:rFonts w:ascii="Times New Roman" w:hAnsi="Times New Roman"/>
          <w:sz w:val="20"/>
        </w:rPr>
        <w:t xml:space="preserve"> 2013; </w:t>
      </w:r>
      <w:r w:rsidRPr="002F1706">
        <w:rPr>
          <w:rFonts w:ascii="Times New Roman" w:hAnsi="Times New Roman"/>
          <w:b/>
          <w:bCs/>
          <w:sz w:val="20"/>
        </w:rPr>
        <w:t>42</w:t>
      </w:r>
      <w:r w:rsidRPr="002F1706">
        <w:rPr>
          <w:rFonts w:ascii="Times New Roman" w:hAnsi="Times New Roman"/>
          <w:sz w:val="20"/>
        </w:rPr>
        <w:t>(2): 297–310. DOI: 10.1002/eqe.2213.</w:t>
      </w:r>
    </w:p>
    <w:p w14:paraId="63CB1D7F"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48.</w:t>
      </w:r>
      <w:r w:rsidRPr="002F1706">
        <w:rPr>
          <w:rFonts w:ascii="Times New Roman" w:hAnsi="Times New Roman"/>
          <w:sz w:val="20"/>
        </w:rPr>
        <w:tab/>
        <w:t xml:space="preserve">Ghannoum WM, Moehle JP. Dynamic collapse analysis of a concrete frame sustaining column axial failures. </w:t>
      </w:r>
      <w:r w:rsidRPr="002F1706">
        <w:rPr>
          <w:rFonts w:ascii="Times New Roman" w:hAnsi="Times New Roman"/>
          <w:i/>
          <w:iCs/>
          <w:sz w:val="20"/>
        </w:rPr>
        <w:t>ACI Structural Journal</w:t>
      </w:r>
      <w:r w:rsidRPr="002F1706">
        <w:rPr>
          <w:rFonts w:ascii="Times New Roman" w:hAnsi="Times New Roman"/>
          <w:sz w:val="20"/>
        </w:rPr>
        <w:t xml:space="preserve"> 2012; </w:t>
      </w:r>
      <w:r w:rsidRPr="002F1706">
        <w:rPr>
          <w:rFonts w:ascii="Times New Roman" w:hAnsi="Times New Roman"/>
          <w:b/>
          <w:bCs/>
          <w:sz w:val="20"/>
        </w:rPr>
        <w:t>109</w:t>
      </w:r>
      <w:r w:rsidRPr="002F1706">
        <w:rPr>
          <w:rFonts w:ascii="Times New Roman" w:hAnsi="Times New Roman"/>
          <w:sz w:val="20"/>
        </w:rPr>
        <w:t>(3): 403.</w:t>
      </w:r>
    </w:p>
    <w:p w14:paraId="0237752C"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49.</w:t>
      </w:r>
      <w:r w:rsidRPr="002F1706">
        <w:rPr>
          <w:rFonts w:ascii="Times New Roman" w:hAnsi="Times New Roman"/>
          <w:sz w:val="20"/>
        </w:rPr>
        <w:tab/>
        <w:t xml:space="preserve">Jeon JS, Lowes LN, DesRoches R, Brilakis I. Fragility curves for non-ductile reinforced concrete frames that exhibit different component response mechanisms. </w:t>
      </w:r>
      <w:r w:rsidRPr="002F1706">
        <w:rPr>
          <w:rFonts w:ascii="Times New Roman" w:hAnsi="Times New Roman"/>
          <w:i/>
          <w:iCs/>
          <w:sz w:val="20"/>
        </w:rPr>
        <w:t>Engineering Structures</w:t>
      </w:r>
      <w:r w:rsidRPr="002F1706">
        <w:rPr>
          <w:rFonts w:ascii="Times New Roman" w:hAnsi="Times New Roman"/>
          <w:sz w:val="20"/>
        </w:rPr>
        <w:t xml:space="preserve"> 2015; </w:t>
      </w:r>
      <w:r w:rsidRPr="002F1706">
        <w:rPr>
          <w:rFonts w:ascii="Times New Roman" w:hAnsi="Times New Roman"/>
          <w:b/>
          <w:bCs/>
          <w:sz w:val="20"/>
        </w:rPr>
        <w:t>85</w:t>
      </w:r>
      <w:r w:rsidRPr="002F1706">
        <w:rPr>
          <w:rFonts w:ascii="Times New Roman" w:hAnsi="Times New Roman"/>
          <w:sz w:val="20"/>
        </w:rPr>
        <w:t>: 127–143. DOI: 10.1016/j.engstruct.2014.12.009.</w:t>
      </w:r>
    </w:p>
    <w:p w14:paraId="2496B8E8" w14:textId="77777777" w:rsidR="002F1706" w:rsidRPr="002F1706" w:rsidRDefault="002F1706" w:rsidP="002F1706">
      <w:pPr>
        <w:pStyle w:val="Bibliography"/>
        <w:rPr>
          <w:rFonts w:ascii="Times New Roman" w:hAnsi="Times New Roman"/>
          <w:sz w:val="20"/>
        </w:rPr>
      </w:pPr>
      <w:r w:rsidRPr="002F1706">
        <w:rPr>
          <w:rFonts w:ascii="Times New Roman" w:hAnsi="Times New Roman"/>
          <w:sz w:val="20"/>
        </w:rPr>
        <w:t>50.</w:t>
      </w:r>
      <w:r w:rsidRPr="002F1706">
        <w:rPr>
          <w:rFonts w:ascii="Times New Roman" w:hAnsi="Times New Roman"/>
          <w:sz w:val="20"/>
        </w:rPr>
        <w:tab/>
        <w:t xml:space="preserve">Sezen H, Moehle JP. Seismic tests of concrete columns with light transverse reinforcement. </w:t>
      </w:r>
      <w:r w:rsidRPr="002F1706">
        <w:rPr>
          <w:rFonts w:ascii="Times New Roman" w:hAnsi="Times New Roman"/>
          <w:i/>
          <w:iCs/>
          <w:sz w:val="20"/>
        </w:rPr>
        <w:t>ACI Structural Journal</w:t>
      </w:r>
      <w:r w:rsidRPr="002F1706">
        <w:rPr>
          <w:rFonts w:ascii="Times New Roman" w:hAnsi="Times New Roman"/>
          <w:sz w:val="20"/>
        </w:rPr>
        <w:t xml:space="preserve"> 2006; </w:t>
      </w:r>
      <w:r w:rsidRPr="002F1706">
        <w:rPr>
          <w:rFonts w:ascii="Times New Roman" w:hAnsi="Times New Roman"/>
          <w:b/>
          <w:bCs/>
          <w:sz w:val="20"/>
        </w:rPr>
        <w:t>103</w:t>
      </w:r>
      <w:r w:rsidRPr="002F1706">
        <w:rPr>
          <w:rFonts w:ascii="Times New Roman" w:hAnsi="Times New Roman"/>
          <w:sz w:val="20"/>
        </w:rPr>
        <w:t>(6): 842.</w:t>
      </w:r>
    </w:p>
    <w:p w14:paraId="7AEA3BEB" w14:textId="516E5510" w:rsidR="00D332D6" w:rsidRDefault="00D332D6">
      <w:pPr>
        <w:jc w:val="both"/>
        <w:rPr>
          <w:lang w:val="en-US"/>
        </w:rPr>
        <w:pPrChange w:id="574" w:author="Lad, Devang" w:date="2022-03-15T16:26:00Z">
          <w:pPr>
            <w:ind w:left="284" w:hanging="284"/>
            <w:jc w:val="both"/>
          </w:pPr>
        </w:pPrChange>
      </w:pPr>
      <w:r w:rsidRPr="000A3B33">
        <w:rPr>
          <w:lang w:val="en-US"/>
        </w:rPr>
        <w:fldChar w:fldCharType="end"/>
      </w:r>
    </w:p>
    <w:p w14:paraId="17902F6E" w14:textId="5AFAEBA7" w:rsidR="00D332D6" w:rsidRDefault="003D0EDC" w:rsidP="00202012">
      <w:pPr>
        <w:rPr>
          <w:lang w:val="en-US"/>
        </w:rPr>
      </w:pPr>
      <w:r>
        <w:t>(</w:t>
      </w:r>
      <w:proofErr w:type="spellStart"/>
      <w:r>
        <w:t>Baradaran</w:t>
      </w:r>
      <w:proofErr w:type="spellEnd"/>
      <w:r>
        <w:t xml:space="preserve"> </w:t>
      </w:r>
      <w:proofErr w:type="spellStart"/>
      <w:r>
        <w:t>Shoraka</w:t>
      </w:r>
      <w:proofErr w:type="spellEnd"/>
      <w:r>
        <w:t xml:space="preserve"> et al. 2013)</w:t>
      </w:r>
    </w:p>
    <w:p w14:paraId="4DDBB162" w14:textId="77777777" w:rsidR="00D332D6" w:rsidRPr="00EA1A8B" w:rsidRDefault="00D332D6" w:rsidP="00202012">
      <w:pPr>
        <w:rPr>
          <w:lang w:val="en-US"/>
        </w:rPr>
      </w:pPr>
    </w:p>
    <w:p w14:paraId="5BB77FA8" w14:textId="77777777" w:rsidR="00026AA8" w:rsidRPr="00EA1A8B" w:rsidRDefault="00026AA8" w:rsidP="00202012">
      <w:pPr>
        <w:pStyle w:val="Heading1"/>
        <w:spacing w:before="120" w:after="120"/>
        <w:rPr>
          <w:lang w:val="en-US"/>
        </w:rPr>
      </w:pPr>
      <w:r w:rsidRPr="00EA1A8B">
        <w:rPr>
          <w:lang w:val="en-US"/>
        </w:rPr>
        <w:t>REFERENCES</w:t>
      </w:r>
    </w:p>
    <w:p w14:paraId="5BFD566A" w14:textId="118DBAD9" w:rsidR="004000DB" w:rsidRPr="00EA1A8B" w:rsidRDefault="00FD4182" w:rsidP="00C33841">
      <w:pPr>
        <w:pStyle w:val="References"/>
        <w:numPr>
          <w:ilvl w:val="0"/>
          <w:numId w:val="1"/>
        </w:numPr>
        <w:ind w:left="0" w:hanging="284"/>
        <w:jc w:val="both"/>
        <w:rPr>
          <w:szCs w:val="20"/>
          <w:lang w:val="en-US"/>
        </w:rPr>
      </w:pPr>
      <w:bookmarkStart w:id="575" w:name="_Ref55837461"/>
      <w:proofErr w:type="spellStart"/>
      <w:r w:rsidRPr="00EA1A8B">
        <w:rPr>
          <w:szCs w:val="20"/>
          <w:lang w:val="en-US"/>
        </w:rPr>
        <w:t>Rossetto</w:t>
      </w:r>
      <w:proofErr w:type="spellEnd"/>
      <w:r w:rsidRPr="00EA1A8B">
        <w:rPr>
          <w:szCs w:val="20"/>
          <w:lang w:val="en-US"/>
        </w:rPr>
        <w:t xml:space="preserve"> T</w:t>
      </w:r>
      <w:r w:rsidR="004000DB" w:rsidRPr="00EA1A8B">
        <w:rPr>
          <w:szCs w:val="20"/>
          <w:lang w:val="en-US"/>
        </w:rPr>
        <w:t xml:space="preserve">, </w:t>
      </w:r>
      <w:proofErr w:type="spellStart"/>
      <w:r w:rsidRPr="00EA1A8B">
        <w:rPr>
          <w:szCs w:val="20"/>
          <w:lang w:val="en-US"/>
        </w:rPr>
        <w:t>Elnashai</w:t>
      </w:r>
      <w:proofErr w:type="spellEnd"/>
      <w:r w:rsidRPr="00EA1A8B">
        <w:rPr>
          <w:szCs w:val="20"/>
          <w:lang w:val="en-US"/>
        </w:rPr>
        <w:t xml:space="preserve"> A</w:t>
      </w:r>
      <w:r w:rsidR="004000DB" w:rsidRPr="00EA1A8B">
        <w:rPr>
          <w:szCs w:val="20"/>
          <w:lang w:val="en-US"/>
        </w:rPr>
        <w:t xml:space="preserve">. </w:t>
      </w:r>
      <w:r w:rsidRPr="00EA1A8B">
        <w:rPr>
          <w:szCs w:val="20"/>
          <w:lang w:val="en-US"/>
        </w:rPr>
        <w:t>Derivation of vulnerability functions for European-type RC structures based on observational data</w:t>
      </w:r>
      <w:r w:rsidR="004000DB" w:rsidRPr="00EA1A8B">
        <w:rPr>
          <w:szCs w:val="20"/>
          <w:lang w:val="en-US"/>
        </w:rPr>
        <w:t xml:space="preserve">. </w:t>
      </w:r>
      <w:r w:rsidR="004000DB" w:rsidRPr="00EA1A8B">
        <w:rPr>
          <w:i/>
          <w:iCs/>
          <w:szCs w:val="20"/>
          <w:lang w:val="en-US"/>
        </w:rPr>
        <w:t>E</w:t>
      </w:r>
      <w:r w:rsidRPr="00EA1A8B">
        <w:rPr>
          <w:i/>
          <w:iCs/>
          <w:szCs w:val="20"/>
          <w:lang w:val="en-US"/>
        </w:rPr>
        <w:t xml:space="preserve">ngineering Structures </w:t>
      </w:r>
      <w:r w:rsidR="004000DB" w:rsidRPr="00EA1A8B">
        <w:rPr>
          <w:szCs w:val="20"/>
          <w:lang w:val="en-US"/>
        </w:rPr>
        <w:t>20</w:t>
      </w:r>
      <w:r w:rsidRPr="00EA1A8B">
        <w:rPr>
          <w:szCs w:val="20"/>
          <w:lang w:val="en-US"/>
        </w:rPr>
        <w:t>03</w:t>
      </w:r>
      <w:r w:rsidR="004000DB" w:rsidRPr="00EA1A8B">
        <w:rPr>
          <w:szCs w:val="20"/>
          <w:lang w:val="en-US"/>
        </w:rPr>
        <w:t xml:space="preserve">; </w:t>
      </w:r>
      <w:r w:rsidRPr="00EA1A8B">
        <w:rPr>
          <w:b/>
          <w:bCs/>
          <w:szCs w:val="20"/>
          <w:lang w:val="en-US"/>
        </w:rPr>
        <w:t>25</w:t>
      </w:r>
      <w:r w:rsidR="004000DB" w:rsidRPr="00EA1A8B">
        <w:rPr>
          <w:szCs w:val="20"/>
          <w:lang w:val="en-US"/>
        </w:rPr>
        <w:t>(</w:t>
      </w:r>
      <w:r w:rsidRPr="00EA1A8B">
        <w:rPr>
          <w:szCs w:val="20"/>
          <w:lang w:val="en-US"/>
        </w:rPr>
        <w:t>10</w:t>
      </w:r>
      <w:r w:rsidR="004000DB" w:rsidRPr="00EA1A8B">
        <w:rPr>
          <w:szCs w:val="20"/>
          <w:lang w:val="en-US"/>
        </w:rPr>
        <w:t>): 1</w:t>
      </w:r>
      <w:r w:rsidRPr="00EA1A8B">
        <w:rPr>
          <w:szCs w:val="20"/>
          <w:lang w:val="en-US"/>
        </w:rPr>
        <w:t>241</w:t>
      </w:r>
      <w:r w:rsidR="004000DB" w:rsidRPr="00EA1A8B">
        <w:rPr>
          <w:szCs w:val="20"/>
          <w:lang w:val="en-US"/>
        </w:rPr>
        <w:t>-1</w:t>
      </w:r>
      <w:r w:rsidRPr="00EA1A8B">
        <w:rPr>
          <w:szCs w:val="20"/>
          <w:lang w:val="en-US"/>
        </w:rPr>
        <w:t>263</w:t>
      </w:r>
      <w:r w:rsidR="004000DB" w:rsidRPr="00EA1A8B">
        <w:rPr>
          <w:szCs w:val="20"/>
          <w:lang w:val="en-US"/>
        </w:rPr>
        <w:t>.</w:t>
      </w:r>
      <w:bookmarkEnd w:id="575"/>
    </w:p>
    <w:p w14:paraId="09F7F9FF" w14:textId="6BE65233" w:rsidR="002F29BB" w:rsidRPr="00EA1A8B" w:rsidRDefault="002F29BB" w:rsidP="00C33841">
      <w:pPr>
        <w:pStyle w:val="References"/>
        <w:numPr>
          <w:ilvl w:val="0"/>
          <w:numId w:val="1"/>
        </w:numPr>
        <w:ind w:left="0" w:hanging="284"/>
        <w:jc w:val="both"/>
        <w:rPr>
          <w:szCs w:val="20"/>
          <w:lang w:val="en-US"/>
        </w:rPr>
      </w:pPr>
      <w:bookmarkStart w:id="576" w:name="_Ref55838109"/>
      <w:r w:rsidRPr="00EA1A8B">
        <w:rPr>
          <w:szCs w:val="20"/>
          <w:lang w:val="en-US"/>
        </w:rPr>
        <w:t xml:space="preserve">Rao A, Dutta D, </w:t>
      </w:r>
      <w:proofErr w:type="spellStart"/>
      <w:r w:rsidRPr="00EA1A8B">
        <w:rPr>
          <w:szCs w:val="20"/>
          <w:lang w:val="en-US"/>
        </w:rPr>
        <w:t>Kalita</w:t>
      </w:r>
      <w:proofErr w:type="spellEnd"/>
      <w:r w:rsidRPr="00EA1A8B">
        <w:rPr>
          <w:szCs w:val="20"/>
          <w:lang w:val="en-US"/>
        </w:rPr>
        <w:t xml:space="preserve"> P, </w:t>
      </w:r>
      <w:proofErr w:type="spellStart"/>
      <w:r w:rsidRPr="00EA1A8B">
        <w:rPr>
          <w:szCs w:val="20"/>
          <w:lang w:val="en-US"/>
        </w:rPr>
        <w:t>Ackerley</w:t>
      </w:r>
      <w:proofErr w:type="spellEnd"/>
      <w:r w:rsidRPr="00EA1A8B">
        <w:rPr>
          <w:szCs w:val="20"/>
          <w:lang w:val="en-US"/>
        </w:rPr>
        <w:t xml:space="preserve"> N, Silva V, </w:t>
      </w:r>
      <w:proofErr w:type="spellStart"/>
      <w:r w:rsidRPr="00EA1A8B">
        <w:rPr>
          <w:szCs w:val="20"/>
          <w:lang w:val="en-US"/>
        </w:rPr>
        <w:t>Raghunandan</w:t>
      </w:r>
      <w:proofErr w:type="spellEnd"/>
      <w:r w:rsidRPr="00EA1A8B">
        <w:rPr>
          <w:szCs w:val="20"/>
          <w:lang w:val="en-US"/>
        </w:rPr>
        <w:t xml:space="preserve"> M, Ghosh J, Ghosh S, </w:t>
      </w:r>
      <w:proofErr w:type="spellStart"/>
      <w:r w:rsidRPr="00EA1A8B">
        <w:rPr>
          <w:szCs w:val="20"/>
          <w:lang w:val="en-US"/>
        </w:rPr>
        <w:t>Brzev</w:t>
      </w:r>
      <w:proofErr w:type="spellEnd"/>
      <w:r w:rsidRPr="00EA1A8B">
        <w:rPr>
          <w:szCs w:val="20"/>
          <w:lang w:val="en-US"/>
        </w:rPr>
        <w:t xml:space="preserve"> S, Dasgupta K. Probabilistic seismic risk assessment of India. </w:t>
      </w:r>
      <w:r w:rsidRPr="00EA1A8B">
        <w:rPr>
          <w:i/>
          <w:iCs/>
          <w:szCs w:val="20"/>
          <w:lang w:val="en-US"/>
        </w:rPr>
        <w:t>Earthquake Spectra</w:t>
      </w:r>
      <w:r w:rsidRPr="00EA1A8B">
        <w:rPr>
          <w:szCs w:val="20"/>
          <w:lang w:val="en-US"/>
        </w:rPr>
        <w:t xml:space="preserve"> 2020; </w:t>
      </w:r>
      <w:r w:rsidRPr="00EA1A8B">
        <w:rPr>
          <w:b/>
          <w:bCs/>
          <w:szCs w:val="20"/>
          <w:lang w:val="en-US"/>
        </w:rPr>
        <w:t>36</w:t>
      </w:r>
      <w:r w:rsidRPr="00EA1A8B">
        <w:rPr>
          <w:szCs w:val="20"/>
          <w:lang w:val="en-US"/>
        </w:rPr>
        <w:t>(S1): 345–371.</w:t>
      </w:r>
      <w:bookmarkEnd w:id="576"/>
    </w:p>
    <w:p w14:paraId="7DEC5AA5" w14:textId="3F207679" w:rsidR="002F29BB" w:rsidRPr="00EA1A8B" w:rsidRDefault="002F29BB" w:rsidP="00C33841">
      <w:pPr>
        <w:pStyle w:val="References"/>
        <w:numPr>
          <w:ilvl w:val="0"/>
          <w:numId w:val="1"/>
        </w:numPr>
        <w:ind w:left="0" w:hanging="284"/>
        <w:jc w:val="both"/>
        <w:rPr>
          <w:szCs w:val="20"/>
          <w:lang w:val="en-US"/>
        </w:rPr>
      </w:pPr>
      <w:bookmarkStart w:id="577" w:name="_Ref55838110"/>
      <w:r w:rsidRPr="00EA1A8B">
        <w:rPr>
          <w:szCs w:val="20"/>
        </w:rPr>
        <w:t xml:space="preserve">Freddi F, </w:t>
      </w:r>
      <w:proofErr w:type="spellStart"/>
      <w:r w:rsidRPr="00EA1A8B">
        <w:rPr>
          <w:szCs w:val="20"/>
        </w:rPr>
        <w:t>Novelli</w:t>
      </w:r>
      <w:proofErr w:type="spellEnd"/>
      <w:r w:rsidRPr="00EA1A8B">
        <w:rPr>
          <w:szCs w:val="20"/>
        </w:rPr>
        <w:t xml:space="preserve"> V, Gentile R, </w:t>
      </w:r>
      <w:proofErr w:type="spellStart"/>
      <w:r w:rsidRPr="00EA1A8B">
        <w:rPr>
          <w:szCs w:val="20"/>
        </w:rPr>
        <w:t>Veliu</w:t>
      </w:r>
      <w:proofErr w:type="spellEnd"/>
      <w:r w:rsidRPr="00EA1A8B">
        <w:rPr>
          <w:szCs w:val="20"/>
        </w:rPr>
        <w:t xml:space="preserve"> E, </w:t>
      </w:r>
      <w:proofErr w:type="spellStart"/>
      <w:r w:rsidRPr="00EA1A8B">
        <w:rPr>
          <w:szCs w:val="20"/>
        </w:rPr>
        <w:t>Andonov</w:t>
      </w:r>
      <w:proofErr w:type="spellEnd"/>
      <w:r w:rsidRPr="00EA1A8B">
        <w:rPr>
          <w:szCs w:val="20"/>
        </w:rPr>
        <w:t xml:space="preserve"> A, Andreev S, Greco F, </w:t>
      </w:r>
      <w:proofErr w:type="spellStart"/>
      <w:r w:rsidRPr="00EA1A8B">
        <w:rPr>
          <w:szCs w:val="20"/>
        </w:rPr>
        <w:t>Zhuleku</w:t>
      </w:r>
      <w:proofErr w:type="spellEnd"/>
      <w:r w:rsidRPr="00EA1A8B">
        <w:rPr>
          <w:szCs w:val="20"/>
        </w:rPr>
        <w:t xml:space="preserve"> E. </w:t>
      </w:r>
      <w:r w:rsidRPr="00EA1A8B">
        <w:rPr>
          <w:szCs w:val="20"/>
          <w:lang w:val="en-US"/>
        </w:rPr>
        <w:t xml:space="preserve">Observations from the </w:t>
      </w:r>
      <w:proofErr w:type="gramStart"/>
      <w:r w:rsidRPr="00EA1A8B">
        <w:rPr>
          <w:szCs w:val="20"/>
          <w:lang w:val="en-US"/>
        </w:rPr>
        <w:t>26</w:t>
      </w:r>
      <w:r w:rsidRPr="00EA1A8B">
        <w:rPr>
          <w:szCs w:val="20"/>
          <w:vertAlign w:val="superscript"/>
          <w:lang w:val="en-US"/>
        </w:rPr>
        <w:t>th</w:t>
      </w:r>
      <w:proofErr w:type="gramEnd"/>
      <w:r w:rsidRPr="00EA1A8B">
        <w:rPr>
          <w:szCs w:val="20"/>
          <w:lang w:val="en-US"/>
        </w:rPr>
        <w:t xml:space="preserve"> November 2019 Albania Earthquake: the Earthquake Engineering Field Investigation Team (EEFIT) mission. </w:t>
      </w:r>
      <w:r w:rsidRPr="00EA1A8B">
        <w:rPr>
          <w:i/>
          <w:iCs/>
          <w:szCs w:val="20"/>
          <w:lang w:val="en-US"/>
        </w:rPr>
        <w:t>Bulletin of Earthquake Engineering</w:t>
      </w:r>
      <w:r w:rsidRPr="00EA1A8B">
        <w:rPr>
          <w:szCs w:val="20"/>
          <w:lang w:val="en-US"/>
        </w:rPr>
        <w:t xml:space="preserve"> 2020.</w:t>
      </w:r>
      <w:bookmarkEnd w:id="577"/>
      <w:r w:rsidR="0060292B" w:rsidRPr="00EA1A8B">
        <w:rPr>
          <w:szCs w:val="20"/>
          <w:lang w:val="en-US"/>
        </w:rPr>
        <w:t xml:space="preserve"> DOI: 10.1007/s10518-021-01062-8</w:t>
      </w:r>
    </w:p>
    <w:p w14:paraId="0A8B7950" w14:textId="43DA0B60" w:rsidR="0050308E" w:rsidRPr="00EA1A8B" w:rsidRDefault="0050308E" w:rsidP="00C33841">
      <w:pPr>
        <w:pStyle w:val="References"/>
        <w:numPr>
          <w:ilvl w:val="0"/>
          <w:numId w:val="1"/>
        </w:numPr>
        <w:ind w:left="0" w:hanging="284"/>
        <w:jc w:val="both"/>
        <w:rPr>
          <w:szCs w:val="20"/>
          <w:lang w:val="en-US"/>
        </w:rPr>
      </w:pPr>
      <w:bookmarkStart w:id="578" w:name="_Ref21272520"/>
      <w:r w:rsidRPr="00EA1A8B">
        <w:rPr>
          <w:szCs w:val="20"/>
          <w:lang w:val="en-US"/>
        </w:rPr>
        <w:t xml:space="preserve">Soong TT, Spencer BF. Supplemental energy dissipation: state-of-the-art and state-of-the-practice. </w:t>
      </w:r>
      <w:r w:rsidRPr="00EA1A8B">
        <w:rPr>
          <w:i/>
          <w:iCs/>
          <w:szCs w:val="20"/>
          <w:lang w:val="en-US"/>
        </w:rPr>
        <w:t>Engineering Structures</w:t>
      </w:r>
      <w:r w:rsidRPr="00EA1A8B">
        <w:rPr>
          <w:szCs w:val="20"/>
          <w:lang w:val="en-US"/>
        </w:rPr>
        <w:t xml:space="preserve"> 2002; </w:t>
      </w:r>
      <w:r w:rsidRPr="00EA1A8B">
        <w:rPr>
          <w:b/>
          <w:bCs/>
          <w:szCs w:val="20"/>
          <w:lang w:val="en-US"/>
        </w:rPr>
        <w:t>24</w:t>
      </w:r>
      <w:r w:rsidRPr="00EA1A8B">
        <w:rPr>
          <w:szCs w:val="20"/>
          <w:lang w:val="en-US"/>
        </w:rPr>
        <w:t>(3):</w:t>
      </w:r>
      <w:r w:rsidR="000417C3" w:rsidRPr="00EA1A8B">
        <w:rPr>
          <w:szCs w:val="20"/>
          <w:lang w:val="en-US"/>
        </w:rPr>
        <w:t xml:space="preserve"> </w:t>
      </w:r>
      <w:r w:rsidRPr="00EA1A8B">
        <w:rPr>
          <w:szCs w:val="20"/>
          <w:lang w:val="en-US"/>
        </w:rPr>
        <w:t>243–259.</w:t>
      </w:r>
      <w:bookmarkEnd w:id="578"/>
    </w:p>
    <w:p w14:paraId="4655AAE8" w14:textId="77777777" w:rsidR="005C6C83" w:rsidRPr="00EA1A8B" w:rsidRDefault="0022745F" w:rsidP="00C33841">
      <w:pPr>
        <w:pStyle w:val="References"/>
        <w:numPr>
          <w:ilvl w:val="0"/>
          <w:numId w:val="1"/>
        </w:numPr>
        <w:ind w:left="0" w:hanging="284"/>
        <w:jc w:val="both"/>
        <w:rPr>
          <w:szCs w:val="20"/>
          <w:lang w:val="en-US"/>
        </w:rPr>
      </w:pPr>
      <w:bookmarkStart w:id="579" w:name="_Ref21276374"/>
      <w:proofErr w:type="spellStart"/>
      <w:r w:rsidRPr="00EA1A8B">
        <w:rPr>
          <w:szCs w:val="20"/>
          <w:lang w:val="en-US"/>
        </w:rPr>
        <w:t>Xie</w:t>
      </w:r>
      <w:proofErr w:type="spellEnd"/>
      <w:r w:rsidRPr="00EA1A8B">
        <w:rPr>
          <w:szCs w:val="20"/>
          <w:lang w:val="en-US"/>
        </w:rPr>
        <w:t xml:space="preserve"> Q. State of the art of buckling-restrained braces in Asia. </w:t>
      </w:r>
      <w:r w:rsidRPr="00EA1A8B">
        <w:rPr>
          <w:i/>
          <w:iCs/>
          <w:szCs w:val="20"/>
          <w:lang w:val="en-US"/>
        </w:rPr>
        <w:t>Journal of Constructional Steel Research</w:t>
      </w:r>
      <w:r w:rsidRPr="00EA1A8B">
        <w:rPr>
          <w:szCs w:val="20"/>
          <w:lang w:val="en-US"/>
        </w:rPr>
        <w:t xml:space="preserve"> 2005; </w:t>
      </w:r>
      <w:r w:rsidRPr="00EA1A8B">
        <w:rPr>
          <w:b/>
          <w:bCs/>
          <w:szCs w:val="20"/>
          <w:lang w:val="en-US"/>
        </w:rPr>
        <w:t>61</w:t>
      </w:r>
      <w:r w:rsidRPr="00EA1A8B">
        <w:rPr>
          <w:szCs w:val="20"/>
          <w:lang w:val="en-US"/>
        </w:rPr>
        <w:t>(6): 727–48.</w:t>
      </w:r>
      <w:bookmarkEnd w:id="579"/>
    </w:p>
    <w:p w14:paraId="673347F3" w14:textId="435E4BE8" w:rsidR="00F40C28" w:rsidRPr="00EA1A8B" w:rsidRDefault="005C6C83" w:rsidP="00C33841">
      <w:pPr>
        <w:pStyle w:val="References"/>
        <w:numPr>
          <w:ilvl w:val="0"/>
          <w:numId w:val="1"/>
        </w:numPr>
        <w:ind w:left="0" w:hanging="284"/>
        <w:jc w:val="both"/>
        <w:rPr>
          <w:szCs w:val="20"/>
          <w:lang w:val="en-US"/>
        </w:rPr>
      </w:pPr>
      <w:bookmarkStart w:id="580" w:name="_Ref21276379"/>
      <w:r w:rsidRPr="00EA1A8B">
        <w:rPr>
          <w:szCs w:val="20"/>
          <w:lang w:val="en-US"/>
        </w:rPr>
        <w:t xml:space="preserve">Tremblay R, Bolduc P, Neville R, </w:t>
      </w:r>
      <w:proofErr w:type="spellStart"/>
      <w:r w:rsidRPr="00EA1A8B">
        <w:rPr>
          <w:szCs w:val="20"/>
          <w:lang w:val="en-US"/>
        </w:rPr>
        <w:t>DeVall</w:t>
      </w:r>
      <w:proofErr w:type="spellEnd"/>
      <w:r w:rsidRPr="00EA1A8B">
        <w:rPr>
          <w:szCs w:val="20"/>
          <w:lang w:val="en-US"/>
        </w:rPr>
        <w:t xml:space="preserve"> R. Seismic testing and performance of buckling-restrained bracing systems. </w:t>
      </w:r>
      <w:r w:rsidRPr="00EA1A8B">
        <w:rPr>
          <w:i/>
          <w:iCs/>
          <w:szCs w:val="20"/>
          <w:lang w:val="en-US"/>
        </w:rPr>
        <w:t>Canadian Journal of Civil Engineering</w:t>
      </w:r>
      <w:r w:rsidRPr="00EA1A8B">
        <w:rPr>
          <w:szCs w:val="20"/>
          <w:lang w:val="en-US"/>
        </w:rPr>
        <w:t xml:space="preserve"> 2006; </w:t>
      </w:r>
      <w:r w:rsidRPr="00EA1A8B">
        <w:rPr>
          <w:b/>
          <w:bCs/>
          <w:szCs w:val="20"/>
          <w:lang w:val="en-US"/>
        </w:rPr>
        <w:t>33</w:t>
      </w:r>
      <w:r w:rsidR="004D1827" w:rsidRPr="00EA1A8B">
        <w:rPr>
          <w:szCs w:val="20"/>
          <w:lang w:val="en-US"/>
        </w:rPr>
        <w:t>(2)</w:t>
      </w:r>
      <w:r w:rsidRPr="00EA1A8B">
        <w:rPr>
          <w:szCs w:val="20"/>
          <w:lang w:val="en-US"/>
        </w:rPr>
        <w:t>: 183–198.</w:t>
      </w:r>
      <w:bookmarkEnd w:id="580"/>
    </w:p>
    <w:p w14:paraId="7D0C9FFB" w14:textId="57556337" w:rsidR="006F01A9" w:rsidRPr="00EA1A8B" w:rsidRDefault="00F15535" w:rsidP="00C33841">
      <w:pPr>
        <w:pStyle w:val="References"/>
        <w:numPr>
          <w:ilvl w:val="0"/>
          <w:numId w:val="1"/>
        </w:numPr>
        <w:ind w:left="0" w:hanging="284"/>
        <w:jc w:val="both"/>
        <w:rPr>
          <w:szCs w:val="20"/>
          <w:lang w:val="en-US"/>
        </w:rPr>
      </w:pPr>
      <w:bookmarkStart w:id="581" w:name="_Ref21276694"/>
      <w:r w:rsidRPr="00EA1A8B">
        <w:rPr>
          <w:szCs w:val="20"/>
          <w:lang w:val="en-US"/>
        </w:rPr>
        <w:t xml:space="preserve">Zona A, </w:t>
      </w:r>
      <w:proofErr w:type="spellStart"/>
      <w:r w:rsidRPr="00EA1A8B">
        <w:rPr>
          <w:szCs w:val="20"/>
          <w:lang w:val="en-US"/>
        </w:rPr>
        <w:t>Dall’Asta</w:t>
      </w:r>
      <w:proofErr w:type="spellEnd"/>
      <w:r w:rsidRPr="00EA1A8B">
        <w:rPr>
          <w:szCs w:val="20"/>
          <w:lang w:val="en-US"/>
        </w:rPr>
        <w:t xml:space="preserve"> A. Elastoplastic model for steel buckling-restrained braces. </w:t>
      </w:r>
      <w:r w:rsidRPr="00EA1A8B">
        <w:rPr>
          <w:i/>
          <w:szCs w:val="20"/>
          <w:lang w:val="en-US"/>
        </w:rPr>
        <w:t>Journal of Constructional Steel Research</w:t>
      </w:r>
      <w:r w:rsidRPr="00EA1A8B">
        <w:rPr>
          <w:szCs w:val="20"/>
          <w:lang w:val="en-US"/>
        </w:rPr>
        <w:t xml:space="preserve"> 2012; </w:t>
      </w:r>
      <w:r w:rsidRPr="00EA1A8B">
        <w:rPr>
          <w:b/>
          <w:szCs w:val="20"/>
          <w:lang w:val="en-US"/>
        </w:rPr>
        <w:t>68</w:t>
      </w:r>
      <w:r w:rsidRPr="00EA1A8B">
        <w:rPr>
          <w:szCs w:val="20"/>
          <w:lang w:val="en-US"/>
        </w:rPr>
        <w:t>(1): 118–125.</w:t>
      </w:r>
      <w:bookmarkEnd w:id="581"/>
    </w:p>
    <w:p w14:paraId="78DA2584" w14:textId="4857A056" w:rsidR="00724571" w:rsidRPr="00EA1A8B" w:rsidRDefault="00262509" w:rsidP="00C33841">
      <w:pPr>
        <w:pStyle w:val="References"/>
        <w:numPr>
          <w:ilvl w:val="0"/>
          <w:numId w:val="1"/>
        </w:numPr>
        <w:ind w:left="0" w:hanging="284"/>
        <w:jc w:val="both"/>
        <w:rPr>
          <w:szCs w:val="20"/>
          <w:lang w:val="en-US"/>
        </w:rPr>
      </w:pPr>
      <w:bookmarkStart w:id="582" w:name="_Ref21276766"/>
      <w:r w:rsidRPr="00EA1A8B">
        <w:rPr>
          <w:szCs w:val="20"/>
          <w:lang w:val="en-US"/>
        </w:rPr>
        <w:t xml:space="preserve">Di </w:t>
      </w:r>
      <w:proofErr w:type="spellStart"/>
      <w:r w:rsidRPr="00EA1A8B">
        <w:rPr>
          <w:szCs w:val="20"/>
          <w:lang w:val="en-US"/>
        </w:rPr>
        <w:t>Sarno</w:t>
      </w:r>
      <w:proofErr w:type="spellEnd"/>
      <w:r w:rsidRPr="00EA1A8B">
        <w:rPr>
          <w:szCs w:val="20"/>
          <w:lang w:val="en-US"/>
        </w:rPr>
        <w:t xml:space="preserve"> L, Manfredi G. Experimental </w:t>
      </w:r>
      <w:r w:rsidR="00A93492" w:rsidRPr="00EA1A8B">
        <w:rPr>
          <w:szCs w:val="20"/>
          <w:lang w:val="en-US"/>
        </w:rPr>
        <w:t>t</w:t>
      </w:r>
      <w:r w:rsidRPr="00EA1A8B">
        <w:rPr>
          <w:szCs w:val="20"/>
          <w:lang w:val="en-US"/>
        </w:rPr>
        <w:t xml:space="preserve">ests on </w:t>
      </w:r>
      <w:r w:rsidR="00A93492" w:rsidRPr="00EA1A8B">
        <w:rPr>
          <w:szCs w:val="20"/>
          <w:lang w:val="en-US"/>
        </w:rPr>
        <w:t>f</w:t>
      </w:r>
      <w:r w:rsidRPr="00EA1A8B">
        <w:rPr>
          <w:szCs w:val="20"/>
          <w:lang w:val="en-US"/>
        </w:rPr>
        <w:t xml:space="preserve">ull-scale RC </w:t>
      </w:r>
      <w:proofErr w:type="spellStart"/>
      <w:r w:rsidR="00A93492" w:rsidRPr="00EA1A8B">
        <w:rPr>
          <w:szCs w:val="20"/>
          <w:lang w:val="en-US"/>
        </w:rPr>
        <w:t>u</w:t>
      </w:r>
      <w:r w:rsidRPr="00EA1A8B">
        <w:rPr>
          <w:szCs w:val="20"/>
          <w:lang w:val="en-US"/>
        </w:rPr>
        <w:t>nretrofitted</w:t>
      </w:r>
      <w:proofErr w:type="spellEnd"/>
      <w:r w:rsidRPr="00EA1A8B">
        <w:rPr>
          <w:szCs w:val="20"/>
          <w:lang w:val="en-US"/>
        </w:rPr>
        <w:t xml:space="preserve"> </w:t>
      </w:r>
      <w:r w:rsidR="00A93492" w:rsidRPr="00EA1A8B">
        <w:rPr>
          <w:szCs w:val="20"/>
          <w:lang w:val="en-US"/>
        </w:rPr>
        <w:t>f</w:t>
      </w:r>
      <w:r w:rsidRPr="00EA1A8B">
        <w:rPr>
          <w:szCs w:val="20"/>
          <w:lang w:val="en-US"/>
        </w:rPr>
        <w:t xml:space="preserve">rame and </w:t>
      </w:r>
      <w:r w:rsidR="00A93492" w:rsidRPr="00EA1A8B">
        <w:rPr>
          <w:szCs w:val="20"/>
          <w:lang w:val="en-US"/>
        </w:rPr>
        <w:t>r</w:t>
      </w:r>
      <w:r w:rsidRPr="00EA1A8B">
        <w:rPr>
          <w:szCs w:val="20"/>
          <w:lang w:val="en-US"/>
        </w:rPr>
        <w:t xml:space="preserve">etrofitted with </w:t>
      </w:r>
      <w:r w:rsidR="00A93492" w:rsidRPr="00EA1A8B">
        <w:rPr>
          <w:szCs w:val="20"/>
          <w:lang w:val="en-US"/>
        </w:rPr>
        <w:t>b</w:t>
      </w:r>
      <w:r w:rsidRPr="00EA1A8B">
        <w:rPr>
          <w:szCs w:val="20"/>
          <w:lang w:val="en-US"/>
        </w:rPr>
        <w:t xml:space="preserve">uckling-restrained </w:t>
      </w:r>
      <w:r w:rsidR="00A93492" w:rsidRPr="00EA1A8B">
        <w:rPr>
          <w:szCs w:val="20"/>
          <w:lang w:val="en-US"/>
        </w:rPr>
        <w:t>b</w:t>
      </w:r>
      <w:r w:rsidRPr="00EA1A8B">
        <w:rPr>
          <w:szCs w:val="20"/>
          <w:lang w:val="en-US"/>
        </w:rPr>
        <w:t xml:space="preserve">races. </w:t>
      </w:r>
      <w:r w:rsidRPr="00EA1A8B">
        <w:rPr>
          <w:i/>
          <w:iCs/>
          <w:szCs w:val="20"/>
          <w:lang w:val="en-US"/>
        </w:rPr>
        <w:t>Earthquake Engineering and Structural Dynamics</w:t>
      </w:r>
      <w:r w:rsidRPr="00EA1A8B">
        <w:rPr>
          <w:szCs w:val="20"/>
          <w:lang w:val="en-US"/>
        </w:rPr>
        <w:t xml:space="preserve"> 2012; </w:t>
      </w:r>
      <w:r w:rsidRPr="00EA1A8B">
        <w:rPr>
          <w:b/>
          <w:bCs/>
          <w:szCs w:val="20"/>
          <w:lang w:val="en-US"/>
        </w:rPr>
        <w:t>41</w:t>
      </w:r>
      <w:r w:rsidRPr="00EA1A8B">
        <w:rPr>
          <w:szCs w:val="20"/>
          <w:lang w:val="en-US"/>
        </w:rPr>
        <w:t>(2): 315</w:t>
      </w:r>
      <w:r w:rsidR="00DB1C4C" w:rsidRPr="00EA1A8B">
        <w:rPr>
          <w:szCs w:val="20"/>
          <w:lang w:val="en-US"/>
        </w:rPr>
        <w:t>–</w:t>
      </w:r>
      <w:r w:rsidRPr="00EA1A8B">
        <w:rPr>
          <w:szCs w:val="20"/>
          <w:lang w:val="en-US"/>
        </w:rPr>
        <w:t>333</w:t>
      </w:r>
      <w:r w:rsidR="00DB1C4C" w:rsidRPr="00EA1A8B">
        <w:rPr>
          <w:szCs w:val="20"/>
          <w:lang w:val="en-US"/>
        </w:rPr>
        <w:t>.</w:t>
      </w:r>
      <w:bookmarkEnd w:id="582"/>
    </w:p>
    <w:p w14:paraId="61F314B4" w14:textId="7A426BF6" w:rsidR="00724571" w:rsidRPr="00EA1A8B" w:rsidRDefault="00724571" w:rsidP="00C33841">
      <w:pPr>
        <w:pStyle w:val="References"/>
        <w:numPr>
          <w:ilvl w:val="0"/>
          <w:numId w:val="1"/>
        </w:numPr>
        <w:ind w:left="0" w:hanging="284"/>
        <w:jc w:val="both"/>
        <w:rPr>
          <w:szCs w:val="20"/>
          <w:lang w:val="en-US"/>
        </w:rPr>
      </w:pPr>
      <w:bookmarkStart w:id="583" w:name="_Ref21276768"/>
      <w:r w:rsidRPr="00EA1A8B">
        <w:rPr>
          <w:szCs w:val="20"/>
          <w:lang w:val="en-US"/>
        </w:rPr>
        <w:t xml:space="preserve">Della Corte G, </w:t>
      </w:r>
      <w:proofErr w:type="spellStart"/>
      <w:r w:rsidRPr="00EA1A8B">
        <w:rPr>
          <w:szCs w:val="20"/>
          <w:lang w:val="en-US"/>
        </w:rPr>
        <w:t>D'Aniello</w:t>
      </w:r>
      <w:proofErr w:type="spellEnd"/>
      <w:r w:rsidRPr="00EA1A8B">
        <w:rPr>
          <w:szCs w:val="20"/>
          <w:lang w:val="en-US"/>
        </w:rPr>
        <w:t xml:space="preserve"> M, </w:t>
      </w:r>
      <w:proofErr w:type="spellStart"/>
      <w:r w:rsidRPr="00EA1A8B">
        <w:rPr>
          <w:szCs w:val="20"/>
          <w:lang w:val="en-US"/>
        </w:rPr>
        <w:t>Landolfo</w:t>
      </w:r>
      <w:proofErr w:type="spellEnd"/>
      <w:r w:rsidRPr="00EA1A8B">
        <w:rPr>
          <w:szCs w:val="20"/>
          <w:lang w:val="en-US"/>
        </w:rPr>
        <w:t xml:space="preserve"> R. Field testing of all-steel buckling-restrained braces applied to a damaged reinforced concrete building. </w:t>
      </w:r>
      <w:r w:rsidRPr="00EA1A8B">
        <w:rPr>
          <w:i/>
          <w:iCs/>
          <w:szCs w:val="20"/>
          <w:lang w:val="en-US"/>
        </w:rPr>
        <w:t>Journal of Structural Engineering (United States)</w:t>
      </w:r>
      <w:r w:rsidRPr="00EA1A8B">
        <w:rPr>
          <w:szCs w:val="20"/>
          <w:lang w:val="en-US"/>
        </w:rPr>
        <w:t xml:space="preserve"> 2015; </w:t>
      </w:r>
      <w:r w:rsidRPr="00EA1A8B">
        <w:rPr>
          <w:b/>
          <w:bCs/>
          <w:szCs w:val="20"/>
          <w:lang w:val="en-US"/>
        </w:rPr>
        <w:t>141</w:t>
      </w:r>
      <w:r w:rsidRPr="00EA1A8B">
        <w:rPr>
          <w:szCs w:val="20"/>
          <w:lang w:val="en-US"/>
        </w:rPr>
        <w:t>(1): D4014004.</w:t>
      </w:r>
      <w:bookmarkEnd w:id="583"/>
    </w:p>
    <w:p w14:paraId="6134B4ED" w14:textId="3F5D9AF6" w:rsidR="006D6FD1" w:rsidRPr="00EA1A8B" w:rsidRDefault="006D6FD1" w:rsidP="00C33841">
      <w:pPr>
        <w:pStyle w:val="References"/>
        <w:numPr>
          <w:ilvl w:val="0"/>
          <w:numId w:val="1"/>
        </w:numPr>
        <w:ind w:left="0" w:hanging="284"/>
        <w:jc w:val="both"/>
        <w:rPr>
          <w:szCs w:val="20"/>
          <w:lang w:val="en-US"/>
        </w:rPr>
      </w:pPr>
      <w:bookmarkStart w:id="584" w:name="_Ref21289993"/>
      <w:r w:rsidRPr="00EA1A8B">
        <w:rPr>
          <w:szCs w:val="20"/>
          <w:lang w:val="en-US"/>
        </w:rPr>
        <w:t xml:space="preserve">Wu A-C, Tsai K-C, Yang H-H, Huang J-L, Li C-H, Wang K-J, Khoo H-H. Hybrid experimental performance of a full-scale two-story buckling-restrained braced RC frame. </w:t>
      </w:r>
      <w:r w:rsidRPr="00EA1A8B">
        <w:rPr>
          <w:i/>
          <w:iCs/>
          <w:szCs w:val="20"/>
          <w:lang w:val="en-US"/>
        </w:rPr>
        <w:t xml:space="preserve">Earthquake Engineering </w:t>
      </w:r>
      <w:r w:rsidR="009F3D44" w:rsidRPr="00EA1A8B">
        <w:rPr>
          <w:i/>
          <w:iCs/>
          <w:szCs w:val="20"/>
          <w:lang w:val="en-US"/>
        </w:rPr>
        <w:t>and</w:t>
      </w:r>
      <w:r w:rsidRPr="00EA1A8B">
        <w:rPr>
          <w:i/>
          <w:iCs/>
          <w:szCs w:val="20"/>
          <w:lang w:val="en-US"/>
        </w:rPr>
        <w:t xml:space="preserve"> Structural Dynamics</w:t>
      </w:r>
      <w:r w:rsidRPr="00EA1A8B">
        <w:rPr>
          <w:szCs w:val="20"/>
          <w:lang w:val="en-US"/>
        </w:rPr>
        <w:t xml:space="preserve"> 2017; </w:t>
      </w:r>
      <w:r w:rsidRPr="00EA1A8B">
        <w:rPr>
          <w:b/>
          <w:bCs/>
          <w:szCs w:val="20"/>
          <w:lang w:val="en-US"/>
        </w:rPr>
        <w:t>46</w:t>
      </w:r>
      <w:r w:rsidRPr="00EA1A8B">
        <w:rPr>
          <w:szCs w:val="20"/>
          <w:lang w:val="en-US"/>
        </w:rPr>
        <w:t>(8): 1223–1244.</w:t>
      </w:r>
      <w:bookmarkEnd w:id="584"/>
    </w:p>
    <w:p w14:paraId="09058623" w14:textId="1DBBCFEA" w:rsidR="00DB1C4C" w:rsidRPr="00EA1A8B" w:rsidRDefault="00DB1C4C" w:rsidP="00C33841">
      <w:pPr>
        <w:pStyle w:val="References"/>
        <w:numPr>
          <w:ilvl w:val="0"/>
          <w:numId w:val="1"/>
        </w:numPr>
        <w:ind w:left="0" w:hanging="284"/>
        <w:jc w:val="both"/>
        <w:rPr>
          <w:szCs w:val="20"/>
          <w:lang w:val="en-US"/>
        </w:rPr>
      </w:pPr>
      <w:bookmarkStart w:id="585" w:name="_Ref21276769"/>
      <w:proofErr w:type="spellStart"/>
      <w:r w:rsidRPr="00EA1A8B">
        <w:rPr>
          <w:szCs w:val="20"/>
          <w:lang w:val="en-US"/>
        </w:rPr>
        <w:t>Ozcelik</w:t>
      </w:r>
      <w:proofErr w:type="spellEnd"/>
      <w:r w:rsidRPr="00EA1A8B">
        <w:rPr>
          <w:szCs w:val="20"/>
          <w:lang w:val="en-US"/>
        </w:rPr>
        <w:t xml:space="preserve"> R, </w:t>
      </w:r>
      <w:proofErr w:type="spellStart"/>
      <w:r w:rsidRPr="00EA1A8B">
        <w:rPr>
          <w:szCs w:val="20"/>
          <w:lang w:val="en-US"/>
        </w:rPr>
        <w:t>Erdil</w:t>
      </w:r>
      <w:proofErr w:type="spellEnd"/>
      <w:r w:rsidRPr="00EA1A8B">
        <w:rPr>
          <w:szCs w:val="20"/>
          <w:lang w:val="en-US"/>
        </w:rPr>
        <w:t xml:space="preserve"> EF. </w:t>
      </w:r>
      <w:proofErr w:type="spellStart"/>
      <w:r w:rsidRPr="00EA1A8B">
        <w:rPr>
          <w:szCs w:val="20"/>
          <w:lang w:val="en-US"/>
        </w:rPr>
        <w:t>Pseudodynamic</w:t>
      </w:r>
      <w:proofErr w:type="spellEnd"/>
      <w:r w:rsidRPr="00EA1A8B">
        <w:rPr>
          <w:szCs w:val="20"/>
          <w:lang w:val="en-US"/>
        </w:rPr>
        <w:t xml:space="preserve"> </w:t>
      </w:r>
      <w:r w:rsidR="00A93492" w:rsidRPr="00EA1A8B">
        <w:rPr>
          <w:szCs w:val="20"/>
          <w:lang w:val="en-US"/>
        </w:rPr>
        <w:t>t</w:t>
      </w:r>
      <w:r w:rsidRPr="00EA1A8B">
        <w:rPr>
          <w:szCs w:val="20"/>
          <w:lang w:val="en-US"/>
        </w:rPr>
        <w:t xml:space="preserve">est of a </w:t>
      </w:r>
      <w:r w:rsidR="00A93492" w:rsidRPr="00EA1A8B">
        <w:rPr>
          <w:szCs w:val="20"/>
          <w:lang w:val="en-US"/>
        </w:rPr>
        <w:t>d</w:t>
      </w:r>
      <w:r w:rsidRPr="00EA1A8B">
        <w:rPr>
          <w:szCs w:val="20"/>
          <w:lang w:val="en-US"/>
        </w:rPr>
        <w:t xml:space="preserve">eficient RC </w:t>
      </w:r>
      <w:r w:rsidR="00A93492" w:rsidRPr="00EA1A8B">
        <w:rPr>
          <w:szCs w:val="20"/>
          <w:lang w:val="en-US"/>
        </w:rPr>
        <w:t>f</w:t>
      </w:r>
      <w:r w:rsidRPr="00EA1A8B">
        <w:rPr>
          <w:szCs w:val="20"/>
          <w:lang w:val="en-US"/>
        </w:rPr>
        <w:t xml:space="preserve">rame </w:t>
      </w:r>
      <w:r w:rsidR="00A93492" w:rsidRPr="00EA1A8B">
        <w:rPr>
          <w:szCs w:val="20"/>
          <w:lang w:val="en-US"/>
        </w:rPr>
        <w:t>s</w:t>
      </w:r>
      <w:r w:rsidRPr="00EA1A8B">
        <w:rPr>
          <w:szCs w:val="20"/>
          <w:lang w:val="en-US"/>
        </w:rPr>
        <w:t xml:space="preserve">trengthened with </w:t>
      </w:r>
      <w:r w:rsidR="00A93492" w:rsidRPr="00EA1A8B">
        <w:rPr>
          <w:szCs w:val="20"/>
          <w:lang w:val="en-US"/>
        </w:rPr>
        <w:t>b</w:t>
      </w:r>
      <w:r w:rsidRPr="00EA1A8B">
        <w:rPr>
          <w:szCs w:val="20"/>
          <w:lang w:val="en-US"/>
        </w:rPr>
        <w:t xml:space="preserve">uckling </w:t>
      </w:r>
      <w:r w:rsidR="00A93492" w:rsidRPr="00EA1A8B">
        <w:rPr>
          <w:szCs w:val="20"/>
          <w:lang w:val="en-US"/>
        </w:rPr>
        <w:t>r</w:t>
      </w:r>
      <w:r w:rsidRPr="00EA1A8B">
        <w:rPr>
          <w:szCs w:val="20"/>
          <w:lang w:val="en-US"/>
        </w:rPr>
        <w:t xml:space="preserve">estrained </w:t>
      </w:r>
      <w:r w:rsidR="00A93492" w:rsidRPr="00EA1A8B">
        <w:rPr>
          <w:szCs w:val="20"/>
          <w:lang w:val="en-US"/>
        </w:rPr>
        <w:t>b</w:t>
      </w:r>
      <w:r w:rsidRPr="00EA1A8B">
        <w:rPr>
          <w:szCs w:val="20"/>
          <w:lang w:val="en-US"/>
        </w:rPr>
        <w:t xml:space="preserve">races. </w:t>
      </w:r>
      <w:r w:rsidRPr="00EA1A8B">
        <w:rPr>
          <w:i/>
          <w:iCs/>
          <w:szCs w:val="20"/>
          <w:lang w:val="en-US"/>
        </w:rPr>
        <w:t>Earthquake Spectra</w:t>
      </w:r>
      <w:r w:rsidRPr="00EA1A8B">
        <w:rPr>
          <w:szCs w:val="20"/>
          <w:lang w:val="en-US"/>
        </w:rPr>
        <w:t xml:space="preserve"> 2019; </w:t>
      </w:r>
      <w:r w:rsidRPr="00EA1A8B">
        <w:rPr>
          <w:b/>
          <w:bCs/>
          <w:szCs w:val="20"/>
          <w:lang w:val="en-US"/>
        </w:rPr>
        <w:t>35</w:t>
      </w:r>
      <w:r w:rsidRPr="00EA1A8B">
        <w:rPr>
          <w:szCs w:val="20"/>
          <w:lang w:val="en-US"/>
        </w:rPr>
        <w:t>(3): 1163–118.</w:t>
      </w:r>
      <w:bookmarkEnd w:id="585"/>
    </w:p>
    <w:p w14:paraId="28BCCA0C" w14:textId="1EFDB031" w:rsidR="007A080C" w:rsidRPr="00EA1A8B" w:rsidRDefault="007A080C" w:rsidP="00C33841">
      <w:pPr>
        <w:pStyle w:val="References"/>
        <w:numPr>
          <w:ilvl w:val="0"/>
          <w:numId w:val="1"/>
        </w:numPr>
        <w:ind w:left="0" w:hanging="284"/>
        <w:jc w:val="both"/>
        <w:rPr>
          <w:szCs w:val="20"/>
          <w:lang w:val="en-US"/>
        </w:rPr>
      </w:pPr>
      <w:bookmarkStart w:id="586" w:name="_Ref38010770"/>
      <w:proofErr w:type="spellStart"/>
      <w:r w:rsidRPr="00EA1A8B">
        <w:rPr>
          <w:szCs w:val="20"/>
          <w:lang w:val="en-US"/>
        </w:rPr>
        <w:t>Fahnestock</w:t>
      </w:r>
      <w:proofErr w:type="spellEnd"/>
      <w:r w:rsidRPr="00EA1A8B">
        <w:rPr>
          <w:szCs w:val="20"/>
          <w:lang w:val="en-US"/>
        </w:rPr>
        <w:t xml:space="preserve"> LA, Sause R, </w:t>
      </w:r>
      <w:proofErr w:type="spellStart"/>
      <w:r w:rsidRPr="00EA1A8B">
        <w:rPr>
          <w:szCs w:val="20"/>
          <w:lang w:val="en-US"/>
        </w:rPr>
        <w:t>Ricles</w:t>
      </w:r>
      <w:proofErr w:type="spellEnd"/>
      <w:r w:rsidRPr="00EA1A8B">
        <w:rPr>
          <w:szCs w:val="20"/>
          <w:lang w:val="en-US"/>
        </w:rPr>
        <w:t xml:space="preserve"> JM, Lu L-W. Ductility demands on buckling-restrained braced frames under earthquake loading. </w:t>
      </w:r>
      <w:r w:rsidRPr="00EA1A8B">
        <w:rPr>
          <w:i/>
          <w:iCs/>
          <w:szCs w:val="20"/>
          <w:lang w:val="en-US"/>
        </w:rPr>
        <w:t>Earthquake Engineering and Engineering Vibration</w:t>
      </w:r>
      <w:r w:rsidRPr="00EA1A8B">
        <w:rPr>
          <w:szCs w:val="20"/>
          <w:lang w:val="en-US"/>
        </w:rPr>
        <w:t xml:space="preserve"> 2003; </w:t>
      </w:r>
      <w:r w:rsidRPr="00EA1A8B">
        <w:rPr>
          <w:b/>
          <w:bCs/>
          <w:szCs w:val="20"/>
          <w:lang w:val="en-US"/>
        </w:rPr>
        <w:t>2</w:t>
      </w:r>
      <w:r w:rsidRPr="00EA1A8B">
        <w:rPr>
          <w:szCs w:val="20"/>
          <w:lang w:val="en-US"/>
        </w:rPr>
        <w:t>(2): 255-268.</w:t>
      </w:r>
      <w:bookmarkEnd w:id="586"/>
    </w:p>
    <w:p w14:paraId="51311E9E" w14:textId="77777777" w:rsidR="00B71502" w:rsidRPr="00EA1A8B" w:rsidRDefault="00B71502" w:rsidP="00C33841">
      <w:pPr>
        <w:pStyle w:val="References"/>
        <w:numPr>
          <w:ilvl w:val="0"/>
          <w:numId w:val="1"/>
        </w:numPr>
        <w:ind w:left="0" w:hanging="284"/>
        <w:jc w:val="both"/>
        <w:rPr>
          <w:szCs w:val="20"/>
          <w:lang w:val="en-US"/>
        </w:rPr>
      </w:pPr>
      <w:bookmarkStart w:id="587" w:name="_Ref21276765"/>
      <w:r w:rsidRPr="00EA1A8B">
        <w:rPr>
          <w:szCs w:val="20"/>
          <w:lang w:val="en-US"/>
        </w:rPr>
        <w:lastRenderedPageBreak/>
        <w:t xml:space="preserve">Di </w:t>
      </w:r>
      <w:proofErr w:type="spellStart"/>
      <w:r w:rsidRPr="00EA1A8B">
        <w:rPr>
          <w:szCs w:val="20"/>
          <w:lang w:val="en-US"/>
        </w:rPr>
        <w:t>Sarno</w:t>
      </w:r>
      <w:proofErr w:type="spellEnd"/>
      <w:r w:rsidRPr="00EA1A8B">
        <w:rPr>
          <w:szCs w:val="20"/>
          <w:lang w:val="en-US"/>
        </w:rPr>
        <w:t xml:space="preserve"> L, Manfredi G. Seismic retrofitting with buckling restrained braces: Application to an existing non-ductile RC framed building. </w:t>
      </w:r>
      <w:r w:rsidRPr="00EA1A8B">
        <w:rPr>
          <w:i/>
          <w:szCs w:val="20"/>
          <w:lang w:val="en-US"/>
        </w:rPr>
        <w:t>Soil Dynamics and Earthquake Engineering</w:t>
      </w:r>
      <w:r w:rsidRPr="00EA1A8B">
        <w:rPr>
          <w:szCs w:val="20"/>
          <w:lang w:val="en-US"/>
        </w:rPr>
        <w:t xml:space="preserve"> 2010; </w:t>
      </w:r>
      <w:r w:rsidRPr="00EA1A8B">
        <w:rPr>
          <w:b/>
          <w:szCs w:val="20"/>
          <w:lang w:val="en-US"/>
        </w:rPr>
        <w:t>30</w:t>
      </w:r>
      <w:r w:rsidRPr="00EA1A8B">
        <w:rPr>
          <w:szCs w:val="20"/>
          <w:lang w:val="en-US"/>
        </w:rPr>
        <w:t>(11): 1279–1297.</w:t>
      </w:r>
      <w:bookmarkEnd w:id="587"/>
    </w:p>
    <w:p w14:paraId="0A35859F" w14:textId="77777777" w:rsidR="00B71502" w:rsidRPr="00EA1A8B" w:rsidRDefault="00B71502" w:rsidP="00C33841">
      <w:pPr>
        <w:pStyle w:val="References"/>
        <w:numPr>
          <w:ilvl w:val="0"/>
          <w:numId w:val="1"/>
        </w:numPr>
        <w:ind w:left="0" w:hanging="284"/>
        <w:jc w:val="both"/>
        <w:rPr>
          <w:szCs w:val="20"/>
          <w:lang w:val="en-US"/>
        </w:rPr>
      </w:pPr>
      <w:bookmarkStart w:id="588" w:name="_Ref21279595"/>
      <w:r w:rsidRPr="00EA1A8B">
        <w:rPr>
          <w:szCs w:val="20"/>
          <w:lang w:val="en-US"/>
        </w:rPr>
        <w:t xml:space="preserve">Freddi F, </w:t>
      </w:r>
      <w:proofErr w:type="spellStart"/>
      <w:r w:rsidRPr="00EA1A8B">
        <w:rPr>
          <w:szCs w:val="20"/>
          <w:lang w:val="en-US"/>
        </w:rPr>
        <w:t>Tubaldi</w:t>
      </w:r>
      <w:proofErr w:type="spellEnd"/>
      <w:r w:rsidRPr="00EA1A8B">
        <w:rPr>
          <w:szCs w:val="20"/>
          <w:lang w:val="en-US"/>
        </w:rPr>
        <w:t xml:space="preserve"> E, </w:t>
      </w:r>
      <w:proofErr w:type="spellStart"/>
      <w:r w:rsidRPr="00EA1A8B">
        <w:rPr>
          <w:szCs w:val="20"/>
          <w:lang w:val="en-US"/>
        </w:rPr>
        <w:t>Ragni</w:t>
      </w:r>
      <w:proofErr w:type="spellEnd"/>
      <w:r w:rsidRPr="00EA1A8B">
        <w:rPr>
          <w:szCs w:val="20"/>
          <w:lang w:val="en-US"/>
        </w:rPr>
        <w:t xml:space="preserve"> L, </w:t>
      </w:r>
      <w:proofErr w:type="spellStart"/>
      <w:r w:rsidRPr="00EA1A8B">
        <w:rPr>
          <w:szCs w:val="20"/>
          <w:lang w:val="en-US"/>
        </w:rPr>
        <w:t>Dall’Asta</w:t>
      </w:r>
      <w:proofErr w:type="spellEnd"/>
      <w:r w:rsidRPr="00EA1A8B">
        <w:rPr>
          <w:szCs w:val="20"/>
          <w:lang w:val="en-US"/>
        </w:rPr>
        <w:t xml:space="preserve"> A. Probabilistic performance assessment of low-ductility reinforced concrete frames retrofitted with dissipative braces. </w:t>
      </w:r>
      <w:r w:rsidRPr="00EA1A8B">
        <w:rPr>
          <w:i/>
          <w:szCs w:val="20"/>
          <w:lang w:val="en-US"/>
        </w:rPr>
        <w:t>Earthquake Engineering and Structural Dynamics</w:t>
      </w:r>
      <w:r w:rsidRPr="00EA1A8B">
        <w:rPr>
          <w:szCs w:val="20"/>
          <w:lang w:val="en-US"/>
        </w:rPr>
        <w:t xml:space="preserve"> 2013; </w:t>
      </w:r>
      <w:r w:rsidRPr="00EA1A8B">
        <w:rPr>
          <w:b/>
          <w:szCs w:val="20"/>
          <w:lang w:val="en-US"/>
        </w:rPr>
        <w:t>42</w:t>
      </w:r>
      <w:r w:rsidRPr="00EA1A8B">
        <w:rPr>
          <w:szCs w:val="20"/>
          <w:lang w:val="en-US"/>
        </w:rPr>
        <w:t>(7): 993–1011.</w:t>
      </w:r>
      <w:bookmarkEnd w:id="588"/>
    </w:p>
    <w:p w14:paraId="628912FD" w14:textId="77777777" w:rsidR="00E676D2" w:rsidRPr="00EA1A8B" w:rsidRDefault="003A5855" w:rsidP="00C33841">
      <w:pPr>
        <w:pStyle w:val="References"/>
        <w:numPr>
          <w:ilvl w:val="0"/>
          <w:numId w:val="1"/>
        </w:numPr>
        <w:ind w:left="0" w:hanging="284"/>
        <w:jc w:val="both"/>
        <w:rPr>
          <w:szCs w:val="20"/>
          <w:lang w:val="en-US"/>
        </w:rPr>
      </w:pPr>
      <w:bookmarkStart w:id="589" w:name="_Ref21293447"/>
      <w:proofErr w:type="spellStart"/>
      <w:r w:rsidRPr="00EA1A8B">
        <w:rPr>
          <w:szCs w:val="20"/>
          <w:lang w:val="en-US"/>
        </w:rPr>
        <w:t>Güneyisi</w:t>
      </w:r>
      <w:proofErr w:type="spellEnd"/>
      <w:r w:rsidRPr="00EA1A8B">
        <w:rPr>
          <w:szCs w:val="20"/>
          <w:lang w:val="en-US"/>
        </w:rPr>
        <w:t xml:space="preserve"> EM. Seismic reliability of steel moment resisting framed buildings retrofitted with buckling restrained braces. </w:t>
      </w:r>
      <w:r w:rsidRPr="00EA1A8B">
        <w:rPr>
          <w:i/>
          <w:iCs/>
          <w:szCs w:val="20"/>
          <w:lang w:val="en-US"/>
        </w:rPr>
        <w:t>Earthquake Engineering and Structural Dynamics</w:t>
      </w:r>
      <w:r w:rsidRPr="00EA1A8B">
        <w:rPr>
          <w:szCs w:val="20"/>
          <w:lang w:val="en-US"/>
        </w:rPr>
        <w:t xml:space="preserve"> 2012; </w:t>
      </w:r>
      <w:r w:rsidRPr="00EA1A8B">
        <w:rPr>
          <w:b/>
          <w:bCs/>
          <w:szCs w:val="20"/>
          <w:lang w:val="en-US"/>
        </w:rPr>
        <w:t>41</w:t>
      </w:r>
      <w:r w:rsidRPr="00EA1A8B">
        <w:rPr>
          <w:szCs w:val="20"/>
          <w:lang w:val="en-US"/>
        </w:rPr>
        <w:t>(5): 853–874.</w:t>
      </w:r>
      <w:bookmarkEnd w:id="589"/>
    </w:p>
    <w:p w14:paraId="05E006BC" w14:textId="559E2B7B" w:rsidR="00D40EAE" w:rsidRPr="00EA1A8B" w:rsidRDefault="00E676D2" w:rsidP="00C33841">
      <w:pPr>
        <w:pStyle w:val="References"/>
        <w:numPr>
          <w:ilvl w:val="0"/>
          <w:numId w:val="1"/>
        </w:numPr>
        <w:ind w:left="0" w:hanging="284"/>
        <w:jc w:val="both"/>
        <w:rPr>
          <w:szCs w:val="20"/>
          <w:lang w:val="en-US"/>
        </w:rPr>
      </w:pPr>
      <w:bookmarkStart w:id="590" w:name="_Ref55835037"/>
      <w:proofErr w:type="spellStart"/>
      <w:r w:rsidRPr="00EA1A8B">
        <w:rPr>
          <w:szCs w:val="20"/>
          <w:lang w:val="en-US"/>
        </w:rPr>
        <w:t>Morfuni</w:t>
      </w:r>
      <w:proofErr w:type="spellEnd"/>
      <w:r w:rsidRPr="00EA1A8B">
        <w:rPr>
          <w:szCs w:val="20"/>
          <w:lang w:val="en-US"/>
        </w:rPr>
        <w:t xml:space="preserve"> F, Freddi F, Galasso C. Seismic performance of dual Systems with BRBs under mainshock-aftershock earthquake sequences. </w:t>
      </w:r>
      <w:r w:rsidRPr="00EA1A8B">
        <w:rPr>
          <w:i/>
          <w:szCs w:val="20"/>
          <w:lang w:val="en-US"/>
        </w:rPr>
        <w:t xml:space="preserve">In Proceedings of </w:t>
      </w:r>
      <w:r w:rsidRPr="00EA1A8B">
        <w:rPr>
          <w:i/>
          <w:iCs/>
          <w:szCs w:val="20"/>
          <w:lang w:val="en-US"/>
        </w:rPr>
        <w:t>13</w:t>
      </w:r>
      <w:r w:rsidRPr="00EA1A8B">
        <w:rPr>
          <w:i/>
          <w:iCs/>
          <w:szCs w:val="20"/>
          <w:vertAlign w:val="superscript"/>
          <w:lang w:val="en-US"/>
        </w:rPr>
        <w:t>th</w:t>
      </w:r>
      <w:r w:rsidRPr="00EA1A8B">
        <w:rPr>
          <w:i/>
          <w:iCs/>
          <w:szCs w:val="20"/>
          <w:lang w:val="en-US"/>
        </w:rPr>
        <w:t xml:space="preserve"> International Conference on Applications of Statistics and Probability in Civil Engineering, ICASP </w:t>
      </w:r>
      <w:r w:rsidRPr="00EA1A8B">
        <w:rPr>
          <w:szCs w:val="20"/>
          <w:lang w:val="en-US"/>
        </w:rPr>
        <w:t>2019, Seoul, South Korea, 26-30 May 2019.</w:t>
      </w:r>
      <w:bookmarkEnd w:id="590"/>
    </w:p>
    <w:p w14:paraId="63E64347" w14:textId="0EC04F2F" w:rsidR="00DB755C" w:rsidRPr="00EA1A8B" w:rsidRDefault="00DB755C" w:rsidP="00C33841">
      <w:pPr>
        <w:pStyle w:val="References"/>
        <w:numPr>
          <w:ilvl w:val="0"/>
          <w:numId w:val="1"/>
        </w:numPr>
        <w:ind w:left="0" w:hanging="284"/>
        <w:jc w:val="both"/>
        <w:rPr>
          <w:szCs w:val="20"/>
          <w:lang w:val="en-US"/>
        </w:rPr>
      </w:pPr>
      <w:bookmarkStart w:id="591" w:name="_Ref37691234"/>
      <w:r w:rsidRPr="00EA1A8B">
        <w:rPr>
          <w:szCs w:val="20"/>
          <w:lang w:val="it-IT"/>
        </w:rPr>
        <w:t xml:space="preserve">Freddi F, Tubaldi E, Zona A, Dall’Asta A. 2020. </w:t>
      </w:r>
      <w:r w:rsidRPr="00EA1A8B">
        <w:rPr>
          <w:szCs w:val="20"/>
          <w:lang w:val="en-US"/>
        </w:rPr>
        <w:t xml:space="preserve">Seismic performance of dual systems coupling moment-resisting and buckling-restrained braced frames. </w:t>
      </w:r>
      <w:r w:rsidRPr="00EA1A8B">
        <w:rPr>
          <w:i/>
          <w:iCs/>
          <w:szCs w:val="20"/>
          <w:lang w:val="en-US"/>
        </w:rPr>
        <w:t>Earthquake Engineering and Structural Dynamics.</w:t>
      </w:r>
      <w:bookmarkEnd w:id="591"/>
      <w:r w:rsidR="00F34F37" w:rsidRPr="00EA1A8B">
        <w:rPr>
          <w:i/>
          <w:iCs/>
          <w:szCs w:val="20"/>
          <w:lang w:val="en-US"/>
        </w:rPr>
        <w:t xml:space="preserve"> </w:t>
      </w:r>
      <w:r w:rsidR="00F34F37" w:rsidRPr="00EA1A8B">
        <w:rPr>
          <w:szCs w:val="20"/>
        </w:rPr>
        <w:t xml:space="preserve">DOI: </w:t>
      </w:r>
      <w:hyperlink r:id="rId28" w:history="1">
        <w:r w:rsidR="00F34F37" w:rsidRPr="00EA1A8B">
          <w:rPr>
            <w:rStyle w:val="Hyperlink"/>
            <w:color w:val="auto"/>
            <w:szCs w:val="20"/>
            <w:u w:val="none"/>
          </w:rPr>
          <w:t>10.1002/eqe.3332</w:t>
        </w:r>
      </w:hyperlink>
      <w:r w:rsidR="00F34F37" w:rsidRPr="00EA1A8B">
        <w:rPr>
          <w:szCs w:val="20"/>
        </w:rPr>
        <w:t>.</w:t>
      </w:r>
    </w:p>
    <w:p w14:paraId="4FFE20F8" w14:textId="63DEFCAC" w:rsidR="00D07C29" w:rsidRPr="00EA1A8B" w:rsidRDefault="00D07C29" w:rsidP="00C33841">
      <w:pPr>
        <w:pStyle w:val="References"/>
        <w:numPr>
          <w:ilvl w:val="0"/>
          <w:numId w:val="1"/>
        </w:numPr>
        <w:ind w:left="0" w:hanging="284"/>
        <w:jc w:val="both"/>
        <w:rPr>
          <w:szCs w:val="20"/>
          <w:lang w:val="en-US"/>
        </w:rPr>
      </w:pPr>
      <w:bookmarkStart w:id="592" w:name="_Ref21294790"/>
      <w:proofErr w:type="spellStart"/>
      <w:r w:rsidRPr="00EA1A8B">
        <w:rPr>
          <w:szCs w:val="20"/>
          <w:lang w:val="en-US"/>
        </w:rPr>
        <w:t>Dall’Asta</w:t>
      </w:r>
      <w:proofErr w:type="spellEnd"/>
      <w:r w:rsidRPr="00EA1A8B">
        <w:rPr>
          <w:szCs w:val="20"/>
          <w:lang w:val="en-US"/>
        </w:rPr>
        <w:t xml:space="preserve"> A, </w:t>
      </w:r>
      <w:proofErr w:type="spellStart"/>
      <w:r w:rsidRPr="00EA1A8B">
        <w:rPr>
          <w:szCs w:val="20"/>
          <w:lang w:val="en-US"/>
        </w:rPr>
        <w:t>Ragni</w:t>
      </w:r>
      <w:proofErr w:type="spellEnd"/>
      <w:r w:rsidRPr="00EA1A8B">
        <w:rPr>
          <w:szCs w:val="20"/>
          <w:lang w:val="en-US"/>
        </w:rPr>
        <w:t xml:space="preserve"> L, </w:t>
      </w:r>
      <w:proofErr w:type="spellStart"/>
      <w:r w:rsidRPr="00EA1A8B">
        <w:rPr>
          <w:szCs w:val="20"/>
          <w:lang w:val="en-US"/>
        </w:rPr>
        <w:t>Tubaldi</w:t>
      </w:r>
      <w:proofErr w:type="spellEnd"/>
      <w:r w:rsidRPr="00EA1A8B">
        <w:rPr>
          <w:szCs w:val="20"/>
          <w:lang w:val="en-US"/>
        </w:rPr>
        <w:t xml:space="preserve"> E, Freddi F. Design methods for existing RC frames equipped with </w:t>
      </w:r>
      <w:proofErr w:type="spellStart"/>
      <w:r w:rsidRPr="00EA1A8B">
        <w:rPr>
          <w:szCs w:val="20"/>
          <w:lang w:val="en-US"/>
        </w:rPr>
        <w:t>elasto</w:t>
      </w:r>
      <w:proofErr w:type="spellEnd"/>
      <w:r w:rsidRPr="00EA1A8B">
        <w:rPr>
          <w:szCs w:val="20"/>
          <w:lang w:val="en-US"/>
        </w:rPr>
        <w:t xml:space="preserve">-plastic or viscoelastic dissipative braces. </w:t>
      </w:r>
      <w:r w:rsidRPr="00EA1A8B">
        <w:rPr>
          <w:i/>
          <w:szCs w:val="20"/>
          <w:lang w:val="en-US"/>
        </w:rPr>
        <w:t xml:space="preserve">In Proceedings of XIII </w:t>
      </w:r>
      <w:proofErr w:type="spellStart"/>
      <w:r w:rsidRPr="00EA1A8B">
        <w:rPr>
          <w:i/>
          <w:szCs w:val="20"/>
          <w:lang w:val="en-US"/>
        </w:rPr>
        <w:t>Convegno</w:t>
      </w:r>
      <w:proofErr w:type="spellEnd"/>
      <w:r w:rsidRPr="00EA1A8B">
        <w:rPr>
          <w:i/>
          <w:szCs w:val="20"/>
          <w:lang w:val="en-US"/>
        </w:rPr>
        <w:t xml:space="preserve"> Nazionale</w:t>
      </w:r>
      <w:r w:rsidRPr="00EA1A8B">
        <w:rPr>
          <w:szCs w:val="20"/>
          <w:lang w:val="en-US"/>
        </w:rPr>
        <w:t xml:space="preserve"> ANIDIS 2009, Bologna, Italy.</w:t>
      </w:r>
      <w:bookmarkEnd w:id="592"/>
    </w:p>
    <w:p w14:paraId="7C903C0E" w14:textId="16CD4712" w:rsidR="00E81569" w:rsidRPr="00EA1A8B" w:rsidRDefault="00E81569" w:rsidP="00C33841">
      <w:pPr>
        <w:pStyle w:val="References"/>
        <w:numPr>
          <w:ilvl w:val="0"/>
          <w:numId w:val="1"/>
        </w:numPr>
        <w:ind w:left="0" w:hanging="284"/>
        <w:jc w:val="both"/>
        <w:rPr>
          <w:szCs w:val="20"/>
          <w:lang w:val="en-US"/>
        </w:rPr>
      </w:pPr>
      <w:bookmarkStart w:id="593" w:name="_Ref21295000"/>
      <w:proofErr w:type="spellStart"/>
      <w:r w:rsidRPr="00EA1A8B">
        <w:rPr>
          <w:szCs w:val="20"/>
          <w:lang w:val="en-US"/>
        </w:rPr>
        <w:t>Ragni</w:t>
      </w:r>
      <w:proofErr w:type="spellEnd"/>
      <w:r w:rsidRPr="00EA1A8B">
        <w:rPr>
          <w:szCs w:val="20"/>
          <w:lang w:val="en-US"/>
        </w:rPr>
        <w:t xml:space="preserve"> L, Zona A, </w:t>
      </w:r>
      <w:proofErr w:type="spellStart"/>
      <w:r w:rsidRPr="00EA1A8B">
        <w:rPr>
          <w:szCs w:val="20"/>
          <w:lang w:val="en-US"/>
        </w:rPr>
        <w:t>Dall’Asta</w:t>
      </w:r>
      <w:proofErr w:type="spellEnd"/>
      <w:r w:rsidRPr="00EA1A8B">
        <w:rPr>
          <w:szCs w:val="20"/>
          <w:lang w:val="en-US"/>
        </w:rPr>
        <w:t xml:space="preserve"> A. Analytical expressions for preliminary design of dissipative bracing systems in steel frames. </w:t>
      </w:r>
      <w:r w:rsidRPr="00EA1A8B">
        <w:rPr>
          <w:i/>
          <w:szCs w:val="20"/>
          <w:lang w:val="en-US"/>
        </w:rPr>
        <w:t>Journal of Construction Steel Research</w:t>
      </w:r>
      <w:r w:rsidRPr="00EA1A8B">
        <w:rPr>
          <w:szCs w:val="20"/>
          <w:lang w:val="en-US"/>
        </w:rPr>
        <w:t xml:space="preserve"> 2011; </w:t>
      </w:r>
      <w:r w:rsidRPr="00EA1A8B">
        <w:rPr>
          <w:b/>
          <w:szCs w:val="20"/>
          <w:lang w:val="en-US"/>
        </w:rPr>
        <w:t>67</w:t>
      </w:r>
      <w:r w:rsidRPr="00EA1A8B">
        <w:rPr>
          <w:szCs w:val="20"/>
          <w:lang w:val="en-US"/>
        </w:rPr>
        <w:t>(1): 102-113.</w:t>
      </w:r>
      <w:bookmarkEnd w:id="593"/>
    </w:p>
    <w:p w14:paraId="12EB07AC" w14:textId="60517C1C" w:rsidR="002D7DDD" w:rsidRPr="00EA1A8B" w:rsidRDefault="000B0000" w:rsidP="00C33841">
      <w:pPr>
        <w:pStyle w:val="References"/>
        <w:numPr>
          <w:ilvl w:val="0"/>
          <w:numId w:val="1"/>
        </w:numPr>
        <w:ind w:left="0" w:hanging="284"/>
        <w:jc w:val="both"/>
        <w:rPr>
          <w:szCs w:val="20"/>
          <w:lang w:val="en-US"/>
        </w:rPr>
      </w:pPr>
      <w:bookmarkStart w:id="594" w:name="_Ref21272530"/>
      <w:proofErr w:type="spellStart"/>
      <w:r w:rsidRPr="00EA1A8B">
        <w:rPr>
          <w:szCs w:val="20"/>
          <w:lang w:val="en-US"/>
        </w:rPr>
        <w:t>Sutcu</w:t>
      </w:r>
      <w:proofErr w:type="spellEnd"/>
      <w:r w:rsidRPr="00EA1A8B">
        <w:rPr>
          <w:szCs w:val="20"/>
          <w:lang w:val="en-US"/>
        </w:rPr>
        <w:t xml:space="preserve"> F, Takeuchi T, Matsui R. Seismic retrofit design method for RC buildings using buckling-restrained braces and steel frames. </w:t>
      </w:r>
      <w:r w:rsidRPr="00EA1A8B">
        <w:rPr>
          <w:i/>
          <w:iCs/>
          <w:szCs w:val="20"/>
          <w:lang w:val="en-US"/>
        </w:rPr>
        <w:t>Journal of Constructional Steel Research</w:t>
      </w:r>
      <w:r w:rsidRPr="00EA1A8B">
        <w:rPr>
          <w:szCs w:val="20"/>
          <w:lang w:val="en-US"/>
        </w:rPr>
        <w:t xml:space="preserve"> 2014; </w:t>
      </w:r>
      <w:r w:rsidRPr="00EA1A8B">
        <w:rPr>
          <w:b/>
          <w:bCs/>
          <w:szCs w:val="20"/>
          <w:lang w:val="en-US"/>
        </w:rPr>
        <w:t>101</w:t>
      </w:r>
      <w:r w:rsidRPr="00EA1A8B">
        <w:rPr>
          <w:szCs w:val="20"/>
          <w:lang w:val="en-US"/>
        </w:rPr>
        <w:t>: 304–313.</w:t>
      </w:r>
      <w:bookmarkEnd w:id="594"/>
    </w:p>
    <w:p w14:paraId="17CD8AE6" w14:textId="45E0B432" w:rsidR="002D7DDD" w:rsidRPr="00EA1A8B" w:rsidRDefault="003A5855" w:rsidP="00C33841">
      <w:pPr>
        <w:pStyle w:val="References"/>
        <w:numPr>
          <w:ilvl w:val="0"/>
          <w:numId w:val="1"/>
        </w:numPr>
        <w:ind w:left="0" w:hanging="284"/>
        <w:jc w:val="both"/>
        <w:rPr>
          <w:szCs w:val="20"/>
          <w:lang w:val="en-US"/>
        </w:rPr>
      </w:pPr>
      <w:bookmarkStart w:id="595" w:name="_Ref21293452"/>
      <w:r w:rsidRPr="00EA1A8B">
        <w:rPr>
          <w:szCs w:val="20"/>
          <w:lang w:val="it-IT"/>
        </w:rPr>
        <w:t xml:space="preserve">Barbagallo F, Bosco M, Marino EM, Rossi PP, Stramondo PR. </w:t>
      </w:r>
      <w:r w:rsidRPr="00EA1A8B">
        <w:rPr>
          <w:szCs w:val="20"/>
          <w:lang w:val="en-US"/>
        </w:rPr>
        <w:t xml:space="preserve">A multi‐performance design method for seismic upgrading of existing RC frames by BRBs. </w:t>
      </w:r>
      <w:r w:rsidRPr="00EA1A8B">
        <w:rPr>
          <w:i/>
          <w:iCs/>
          <w:szCs w:val="20"/>
          <w:lang w:val="en-US"/>
        </w:rPr>
        <w:t xml:space="preserve">Earthquake Engineering </w:t>
      </w:r>
      <w:r w:rsidR="009F3D44" w:rsidRPr="00EA1A8B">
        <w:rPr>
          <w:i/>
          <w:iCs/>
          <w:szCs w:val="20"/>
          <w:lang w:val="en-US"/>
        </w:rPr>
        <w:t>and</w:t>
      </w:r>
      <w:r w:rsidRPr="00EA1A8B">
        <w:rPr>
          <w:i/>
          <w:iCs/>
          <w:szCs w:val="20"/>
          <w:lang w:val="en-US"/>
        </w:rPr>
        <w:t xml:space="preserve"> Structural Dynamics</w:t>
      </w:r>
      <w:r w:rsidRPr="00EA1A8B">
        <w:rPr>
          <w:szCs w:val="20"/>
          <w:lang w:val="en-US"/>
        </w:rPr>
        <w:t xml:space="preserve"> 2016; </w:t>
      </w:r>
      <w:r w:rsidRPr="00EA1A8B">
        <w:rPr>
          <w:b/>
          <w:bCs/>
          <w:szCs w:val="20"/>
          <w:lang w:val="en-US"/>
        </w:rPr>
        <w:t>46</w:t>
      </w:r>
      <w:r w:rsidRPr="00EA1A8B">
        <w:rPr>
          <w:szCs w:val="20"/>
          <w:lang w:val="en-US"/>
        </w:rPr>
        <w:t>(7): 1099–1119</w:t>
      </w:r>
      <w:bookmarkEnd w:id="595"/>
      <w:r w:rsidR="007103FC" w:rsidRPr="00EA1A8B">
        <w:rPr>
          <w:szCs w:val="20"/>
          <w:lang w:val="en-US"/>
        </w:rPr>
        <w:t>.</w:t>
      </w:r>
    </w:p>
    <w:p w14:paraId="76ECAB24" w14:textId="77777777" w:rsidR="000157FD" w:rsidRPr="00EA1A8B" w:rsidRDefault="000157FD" w:rsidP="00C33841">
      <w:pPr>
        <w:pStyle w:val="References"/>
        <w:numPr>
          <w:ilvl w:val="0"/>
          <w:numId w:val="1"/>
        </w:numPr>
        <w:ind w:left="0" w:hanging="284"/>
        <w:jc w:val="both"/>
        <w:rPr>
          <w:szCs w:val="20"/>
          <w:lang w:val="en-US"/>
        </w:rPr>
      </w:pPr>
      <w:bookmarkStart w:id="596" w:name="_Ref21699099"/>
      <w:proofErr w:type="spellStart"/>
      <w:r w:rsidRPr="00EA1A8B">
        <w:rPr>
          <w:szCs w:val="20"/>
          <w:lang w:val="en-US"/>
        </w:rPr>
        <w:t>Tubaldi</w:t>
      </w:r>
      <w:proofErr w:type="spellEnd"/>
      <w:r w:rsidRPr="00EA1A8B">
        <w:rPr>
          <w:szCs w:val="20"/>
          <w:lang w:val="en-US"/>
        </w:rPr>
        <w:t xml:space="preserve"> E, Freddi F, </w:t>
      </w:r>
      <w:proofErr w:type="spellStart"/>
      <w:r w:rsidRPr="00EA1A8B">
        <w:rPr>
          <w:szCs w:val="20"/>
          <w:lang w:val="en-US"/>
        </w:rPr>
        <w:t>Barbato</w:t>
      </w:r>
      <w:proofErr w:type="spellEnd"/>
      <w:r w:rsidRPr="00EA1A8B">
        <w:rPr>
          <w:szCs w:val="20"/>
          <w:lang w:val="en-US"/>
        </w:rPr>
        <w:t xml:space="preserve"> M. Probabilistic seismic demand model for pounding risk assessment. </w:t>
      </w:r>
      <w:r w:rsidRPr="00EA1A8B">
        <w:rPr>
          <w:i/>
          <w:szCs w:val="20"/>
          <w:lang w:val="en-US"/>
        </w:rPr>
        <w:t>Earthquake Engineering and Structural Dynamics</w:t>
      </w:r>
      <w:r w:rsidRPr="00EA1A8B">
        <w:rPr>
          <w:szCs w:val="20"/>
          <w:lang w:val="en-US"/>
        </w:rPr>
        <w:t xml:space="preserve"> 2016; </w:t>
      </w:r>
      <w:r w:rsidRPr="00EA1A8B">
        <w:rPr>
          <w:b/>
          <w:bCs/>
          <w:szCs w:val="20"/>
          <w:lang w:val="en-US"/>
        </w:rPr>
        <w:t>45</w:t>
      </w:r>
      <w:r w:rsidRPr="00EA1A8B">
        <w:rPr>
          <w:szCs w:val="20"/>
          <w:lang w:val="en-US"/>
        </w:rPr>
        <w:t>(11): 1743–1758.</w:t>
      </w:r>
      <w:bookmarkEnd w:id="596"/>
    </w:p>
    <w:p w14:paraId="0AAEED1A" w14:textId="56C0AD9A" w:rsidR="001A3302" w:rsidRPr="00EA1A8B" w:rsidRDefault="007276CA" w:rsidP="00C33841">
      <w:pPr>
        <w:pStyle w:val="References"/>
        <w:numPr>
          <w:ilvl w:val="0"/>
          <w:numId w:val="1"/>
        </w:numPr>
        <w:ind w:left="0" w:hanging="284"/>
        <w:jc w:val="both"/>
        <w:rPr>
          <w:szCs w:val="20"/>
          <w:lang w:val="en-US"/>
        </w:rPr>
      </w:pPr>
      <w:bookmarkStart w:id="597" w:name="_Ref21296761"/>
      <w:r w:rsidRPr="00EA1A8B">
        <w:rPr>
          <w:szCs w:val="20"/>
          <w:lang w:val="en-US"/>
        </w:rPr>
        <w:t xml:space="preserve">Kwon OS, </w:t>
      </w:r>
      <w:proofErr w:type="spellStart"/>
      <w:r w:rsidRPr="00EA1A8B">
        <w:rPr>
          <w:szCs w:val="20"/>
          <w:lang w:val="en-US"/>
        </w:rPr>
        <w:t>Elnashai</w:t>
      </w:r>
      <w:proofErr w:type="spellEnd"/>
      <w:r w:rsidRPr="00EA1A8B">
        <w:rPr>
          <w:szCs w:val="20"/>
          <w:lang w:val="en-US"/>
        </w:rPr>
        <w:t xml:space="preserve"> A. The effect of material and ground motion uncertainty on the seismic vulnerability curves of RC structure. </w:t>
      </w:r>
      <w:r w:rsidRPr="00EA1A8B">
        <w:rPr>
          <w:i/>
          <w:szCs w:val="20"/>
          <w:lang w:val="en-US"/>
        </w:rPr>
        <w:t>Engineering Structures</w:t>
      </w:r>
      <w:r w:rsidRPr="00EA1A8B">
        <w:rPr>
          <w:szCs w:val="20"/>
          <w:lang w:val="en-US"/>
        </w:rPr>
        <w:t xml:space="preserve"> 2006; </w:t>
      </w:r>
      <w:r w:rsidRPr="00EA1A8B">
        <w:rPr>
          <w:b/>
          <w:szCs w:val="20"/>
          <w:lang w:val="en-US"/>
        </w:rPr>
        <w:t>28</w:t>
      </w:r>
      <w:r w:rsidRPr="00EA1A8B">
        <w:rPr>
          <w:szCs w:val="20"/>
          <w:lang w:val="en-US"/>
        </w:rPr>
        <w:t>(2): 289–303.</w:t>
      </w:r>
      <w:bookmarkEnd w:id="597"/>
    </w:p>
    <w:p w14:paraId="4B92CAD5" w14:textId="3C68358E" w:rsidR="001A3302" w:rsidRPr="00EA1A8B" w:rsidRDefault="001A3302" w:rsidP="00C33841">
      <w:pPr>
        <w:pStyle w:val="References"/>
        <w:numPr>
          <w:ilvl w:val="0"/>
          <w:numId w:val="1"/>
        </w:numPr>
        <w:ind w:left="0" w:hanging="284"/>
        <w:jc w:val="both"/>
        <w:rPr>
          <w:szCs w:val="20"/>
          <w:lang w:val="en-US"/>
        </w:rPr>
      </w:pPr>
      <w:bookmarkStart w:id="598" w:name="_Ref21701145"/>
      <w:proofErr w:type="spellStart"/>
      <w:r w:rsidRPr="00EA1A8B">
        <w:rPr>
          <w:szCs w:val="20"/>
          <w:lang w:val="en-US"/>
        </w:rPr>
        <w:t>Dolsek</w:t>
      </w:r>
      <w:proofErr w:type="spellEnd"/>
      <w:r w:rsidRPr="00EA1A8B">
        <w:rPr>
          <w:szCs w:val="20"/>
          <w:lang w:val="en-US"/>
        </w:rPr>
        <w:t xml:space="preserve"> M. Incremental dynamic analysis with consideration of modeling uncertainties. </w:t>
      </w:r>
      <w:r w:rsidRPr="00EA1A8B">
        <w:rPr>
          <w:i/>
          <w:szCs w:val="20"/>
          <w:lang w:val="en-US"/>
        </w:rPr>
        <w:t>Earthquake Engineering and Structural Dynamics</w:t>
      </w:r>
      <w:r w:rsidRPr="00EA1A8B">
        <w:rPr>
          <w:szCs w:val="20"/>
          <w:lang w:val="en-US"/>
        </w:rPr>
        <w:t xml:space="preserve"> 2009; </w:t>
      </w:r>
      <w:r w:rsidRPr="00EA1A8B">
        <w:rPr>
          <w:b/>
          <w:bCs/>
          <w:szCs w:val="20"/>
          <w:lang w:val="en-US"/>
        </w:rPr>
        <w:t>38</w:t>
      </w:r>
      <w:r w:rsidR="007A5165" w:rsidRPr="00EA1A8B">
        <w:rPr>
          <w:szCs w:val="20"/>
          <w:lang w:val="en-US"/>
        </w:rPr>
        <w:t>(6)</w:t>
      </w:r>
      <w:r w:rsidRPr="00EA1A8B">
        <w:rPr>
          <w:szCs w:val="20"/>
          <w:lang w:val="en-US"/>
        </w:rPr>
        <w:t>: 805–25.</w:t>
      </w:r>
      <w:bookmarkEnd w:id="598"/>
    </w:p>
    <w:p w14:paraId="78427089" w14:textId="77777777" w:rsidR="007276CA" w:rsidRPr="00EA1A8B" w:rsidRDefault="007276CA" w:rsidP="00C33841">
      <w:pPr>
        <w:pStyle w:val="References"/>
        <w:numPr>
          <w:ilvl w:val="0"/>
          <w:numId w:val="1"/>
        </w:numPr>
        <w:ind w:left="0" w:hanging="284"/>
        <w:jc w:val="both"/>
        <w:rPr>
          <w:szCs w:val="20"/>
          <w:lang w:val="en-US"/>
        </w:rPr>
      </w:pPr>
      <w:bookmarkStart w:id="599" w:name="_Ref21296764"/>
      <w:proofErr w:type="spellStart"/>
      <w:r w:rsidRPr="00EA1A8B">
        <w:rPr>
          <w:szCs w:val="20"/>
          <w:lang w:val="en-US"/>
        </w:rPr>
        <w:t>Tubaldi</w:t>
      </w:r>
      <w:proofErr w:type="spellEnd"/>
      <w:r w:rsidRPr="00EA1A8B">
        <w:rPr>
          <w:szCs w:val="20"/>
          <w:lang w:val="en-US"/>
        </w:rPr>
        <w:t xml:space="preserve"> E, </w:t>
      </w:r>
      <w:proofErr w:type="spellStart"/>
      <w:r w:rsidRPr="00EA1A8B">
        <w:rPr>
          <w:szCs w:val="20"/>
          <w:lang w:val="en-US"/>
        </w:rPr>
        <w:t>Barbato</w:t>
      </w:r>
      <w:proofErr w:type="spellEnd"/>
      <w:r w:rsidRPr="00EA1A8B">
        <w:rPr>
          <w:szCs w:val="20"/>
          <w:lang w:val="en-US"/>
        </w:rPr>
        <w:t xml:space="preserve"> M, </w:t>
      </w:r>
      <w:proofErr w:type="spellStart"/>
      <w:r w:rsidRPr="00EA1A8B">
        <w:rPr>
          <w:szCs w:val="20"/>
          <w:lang w:val="en-US"/>
        </w:rPr>
        <w:t>Dall’Asta</w:t>
      </w:r>
      <w:proofErr w:type="spellEnd"/>
      <w:r w:rsidRPr="00EA1A8B">
        <w:rPr>
          <w:szCs w:val="20"/>
          <w:lang w:val="en-US"/>
        </w:rPr>
        <w:t xml:space="preserve"> A. Influence of model parameter uncertainty on seismic transverse response and vulnerability of steel-concrete composite bridges with dual load path. </w:t>
      </w:r>
      <w:r w:rsidRPr="00EA1A8B">
        <w:rPr>
          <w:i/>
          <w:szCs w:val="20"/>
          <w:lang w:val="en-US"/>
        </w:rPr>
        <w:t>Journal of Structural Engineering</w:t>
      </w:r>
      <w:r w:rsidRPr="00EA1A8B">
        <w:rPr>
          <w:szCs w:val="20"/>
          <w:lang w:val="en-US"/>
        </w:rPr>
        <w:t xml:space="preserve"> 2012; </w:t>
      </w:r>
      <w:r w:rsidRPr="00EA1A8B">
        <w:rPr>
          <w:b/>
          <w:szCs w:val="20"/>
          <w:lang w:val="en-US"/>
        </w:rPr>
        <w:t>138</w:t>
      </w:r>
      <w:r w:rsidRPr="00EA1A8B">
        <w:rPr>
          <w:szCs w:val="20"/>
          <w:lang w:val="en-US"/>
        </w:rPr>
        <w:t>(3): 363–374.</w:t>
      </w:r>
      <w:bookmarkEnd w:id="599"/>
    </w:p>
    <w:p w14:paraId="34B7AA05" w14:textId="77777777" w:rsidR="00892189" w:rsidRPr="00EA1A8B" w:rsidRDefault="00892189" w:rsidP="00C33841">
      <w:pPr>
        <w:pStyle w:val="References"/>
        <w:numPr>
          <w:ilvl w:val="0"/>
          <w:numId w:val="1"/>
        </w:numPr>
        <w:ind w:left="0" w:hanging="284"/>
        <w:jc w:val="both"/>
        <w:rPr>
          <w:szCs w:val="20"/>
          <w:lang w:val="en-US"/>
        </w:rPr>
      </w:pPr>
      <w:bookmarkStart w:id="600" w:name="_Ref21295804"/>
      <w:proofErr w:type="spellStart"/>
      <w:r w:rsidRPr="00EA1A8B">
        <w:rPr>
          <w:szCs w:val="20"/>
          <w:lang w:val="en-US"/>
        </w:rPr>
        <w:t>Dall’Asta</w:t>
      </w:r>
      <w:proofErr w:type="spellEnd"/>
      <w:r w:rsidRPr="00EA1A8B">
        <w:rPr>
          <w:szCs w:val="20"/>
          <w:lang w:val="en-US"/>
        </w:rPr>
        <w:t xml:space="preserve"> A, </w:t>
      </w:r>
      <w:proofErr w:type="spellStart"/>
      <w:r w:rsidRPr="00EA1A8B">
        <w:rPr>
          <w:szCs w:val="20"/>
          <w:lang w:val="en-US"/>
        </w:rPr>
        <w:t>Scozzese</w:t>
      </w:r>
      <w:proofErr w:type="spellEnd"/>
      <w:r w:rsidRPr="00EA1A8B">
        <w:rPr>
          <w:szCs w:val="20"/>
          <w:lang w:val="en-US"/>
        </w:rPr>
        <w:t xml:space="preserve"> F, </w:t>
      </w:r>
      <w:proofErr w:type="spellStart"/>
      <w:r w:rsidRPr="00EA1A8B">
        <w:rPr>
          <w:szCs w:val="20"/>
          <w:lang w:val="en-US"/>
        </w:rPr>
        <w:t>Ragni</w:t>
      </w:r>
      <w:proofErr w:type="spellEnd"/>
      <w:r w:rsidRPr="00EA1A8B">
        <w:rPr>
          <w:szCs w:val="20"/>
          <w:lang w:val="en-US"/>
        </w:rPr>
        <w:t xml:space="preserve"> L, </w:t>
      </w:r>
      <w:proofErr w:type="spellStart"/>
      <w:r w:rsidRPr="00EA1A8B">
        <w:rPr>
          <w:szCs w:val="20"/>
          <w:lang w:val="en-US"/>
        </w:rPr>
        <w:t>Tubaldi</w:t>
      </w:r>
      <w:proofErr w:type="spellEnd"/>
      <w:r w:rsidRPr="00EA1A8B">
        <w:rPr>
          <w:szCs w:val="20"/>
          <w:lang w:val="en-US"/>
        </w:rPr>
        <w:t xml:space="preserve"> E. Effect of the damper property variability on the seismic reliability of linear systems equipped with viscous dampers. </w:t>
      </w:r>
      <w:r w:rsidRPr="00EA1A8B">
        <w:rPr>
          <w:i/>
          <w:szCs w:val="20"/>
          <w:lang w:val="en-US"/>
        </w:rPr>
        <w:t>Bulletin of Earthquake Engineering</w:t>
      </w:r>
      <w:r w:rsidRPr="00EA1A8B">
        <w:rPr>
          <w:szCs w:val="20"/>
          <w:lang w:val="en-US"/>
        </w:rPr>
        <w:t xml:space="preserve"> 2017; </w:t>
      </w:r>
      <w:r w:rsidRPr="00EA1A8B">
        <w:rPr>
          <w:b/>
          <w:szCs w:val="20"/>
          <w:lang w:val="en-US"/>
        </w:rPr>
        <w:t>15</w:t>
      </w:r>
      <w:r w:rsidRPr="00EA1A8B">
        <w:rPr>
          <w:szCs w:val="20"/>
          <w:lang w:val="en-US"/>
        </w:rPr>
        <w:t>(11): 5025–5053.</w:t>
      </w:r>
      <w:bookmarkEnd w:id="600"/>
    </w:p>
    <w:p w14:paraId="2CFF3F10" w14:textId="77777777" w:rsidR="005B3C3E" w:rsidRPr="00EA1A8B" w:rsidRDefault="00892189" w:rsidP="00C33841">
      <w:pPr>
        <w:pStyle w:val="References"/>
        <w:numPr>
          <w:ilvl w:val="0"/>
          <w:numId w:val="1"/>
        </w:numPr>
        <w:ind w:left="0" w:hanging="284"/>
        <w:jc w:val="both"/>
        <w:rPr>
          <w:szCs w:val="20"/>
          <w:lang w:val="en-US"/>
        </w:rPr>
      </w:pPr>
      <w:bookmarkStart w:id="601" w:name="_Ref21295814"/>
      <w:proofErr w:type="spellStart"/>
      <w:r w:rsidRPr="00EA1A8B">
        <w:rPr>
          <w:szCs w:val="20"/>
          <w:lang w:val="en-US"/>
        </w:rPr>
        <w:t>Scozzese</w:t>
      </w:r>
      <w:proofErr w:type="spellEnd"/>
      <w:r w:rsidRPr="00EA1A8B">
        <w:rPr>
          <w:szCs w:val="20"/>
          <w:lang w:val="en-US"/>
        </w:rPr>
        <w:t xml:space="preserve"> F, </w:t>
      </w:r>
      <w:proofErr w:type="spellStart"/>
      <w:r w:rsidRPr="00EA1A8B">
        <w:rPr>
          <w:szCs w:val="20"/>
          <w:lang w:val="en-US"/>
        </w:rPr>
        <w:t>Dall'Asta</w:t>
      </w:r>
      <w:proofErr w:type="spellEnd"/>
      <w:r w:rsidRPr="00EA1A8B">
        <w:rPr>
          <w:szCs w:val="20"/>
          <w:lang w:val="en-US"/>
        </w:rPr>
        <w:t xml:space="preserve"> A, </w:t>
      </w:r>
      <w:proofErr w:type="spellStart"/>
      <w:r w:rsidRPr="00EA1A8B">
        <w:rPr>
          <w:szCs w:val="20"/>
          <w:lang w:val="en-US"/>
        </w:rPr>
        <w:t>Tubaldi</w:t>
      </w:r>
      <w:proofErr w:type="spellEnd"/>
      <w:r w:rsidRPr="00EA1A8B">
        <w:rPr>
          <w:szCs w:val="20"/>
          <w:lang w:val="en-US"/>
        </w:rPr>
        <w:t xml:space="preserve"> E. Seismic risk sensitivity of structures equipped with anti-seismic devices with uncertain properties. </w:t>
      </w:r>
      <w:r w:rsidRPr="00EA1A8B">
        <w:rPr>
          <w:i/>
          <w:szCs w:val="20"/>
          <w:lang w:val="en-US"/>
        </w:rPr>
        <w:t>Structural Safety</w:t>
      </w:r>
      <w:r w:rsidRPr="00EA1A8B">
        <w:rPr>
          <w:szCs w:val="20"/>
          <w:lang w:val="en-US"/>
        </w:rPr>
        <w:t xml:space="preserve"> 2019; </w:t>
      </w:r>
      <w:r w:rsidRPr="00EA1A8B">
        <w:rPr>
          <w:b/>
          <w:szCs w:val="20"/>
          <w:lang w:val="en-US"/>
        </w:rPr>
        <w:t>77</w:t>
      </w:r>
      <w:r w:rsidRPr="00EA1A8B">
        <w:rPr>
          <w:szCs w:val="20"/>
          <w:lang w:val="en-US"/>
        </w:rPr>
        <w:t>: 30–47.</w:t>
      </w:r>
      <w:bookmarkEnd w:id="601"/>
    </w:p>
    <w:p w14:paraId="6A9864B0" w14:textId="74030F66" w:rsidR="005B3C3E" w:rsidRPr="00EA1A8B" w:rsidRDefault="005B3C3E" w:rsidP="00C33841">
      <w:pPr>
        <w:pStyle w:val="References"/>
        <w:numPr>
          <w:ilvl w:val="0"/>
          <w:numId w:val="1"/>
        </w:numPr>
        <w:ind w:left="0" w:hanging="284"/>
        <w:jc w:val="both"/>
        <w:rPr>
          <w:szCs w:val="20"/>
          <w:lang w:val="en-US"/>
        </w:rPr>
      </w:pPr>
      <w:bookmarkStart w:id="602" w:name="_Ref55835232"/>
      <w:proofErr w:type="spellStart"/>
      <w:r w:rsidRPr="00EA1A8B">
        <w:rPr>
          <w:szCs w:val="20"/>
          <w:lang w:val="en-US"/>
        </w:rPr>
        <w:t>Kotoky</w:t>
      </w:r>
      <w:proofErr w:type="spellEnd"/>
      <w:r w:rsidRPr="00EA1A8B">
        <w:rPr>
          <w:szCs w:val="20"/>
          <w:lang w:val="en-US"/>
        </w:rPr>
        <w:t xml:space="preserve"> N, Freddi F, Ghosh J, </w:t>
      </w:r>
      <w:proofErr w:type="spellStart"/>
      <w:r w:rsidRPr="00EA1A8B">
        <w:rPr>
          <w:szCs w:val="20"/>
          <w:lang w:val="en-US"/>
        </w:rPr>
        <w:t>Raghunandan</w:t>
      </w:r>
      <w:proofErr w:type="spellEnd"/>
      <w:r w:rsidRPr="00EA1A8B">
        <w:rPr>
          <w:szCs w:val="20"/>
          <w:lang w:val="en-US"/>
        </w:rPr>
        <w:t xml:space="preserve"> M. (2019) BRBs uncertainty propagation in seismic retrofit of RC structures. </w:t>
      </w:r>
      <w:r w:rsidRPr="00EA1A8B">
        <w:rPr>
          <w:i/>
          <w:szCs w:val="20"/>
          <w:lang w:val="en-US"/>
        </w:rPr>
        <w:t xml:space="preserve">In Proceedings of </w:t>
      </w:r>
      <w:r w:rsidRPr="00EA1A8B">
        <w:rPr>
          <w:i/>
          <w:iCs/>
          <w:szCs w:val="20"/>
          <w:lang w:val="en-US"/>
        </w:rPr>
        <w:t>13</w:t>
      </w:r>
      <w:r w:rsidRPr="00EA1A8B">
        <w:rPr>
          <w:i/>
          <w:iCs/>
          <w:szCs w:val="20"/>
          <w:vertAlign w:val="superscript"/>
          <w:lang w:val="en-US"/>
        </w:rPr>
        <w:t>th</w:t>
      </w:r>
      <w:r w:rsidRPr="00EA1A8B">
        <w:rPr>
          <w:i/>
          <w:iCs/>
          <w:szCs w:val="20"/>
          <w:lang w:val="en-US"/>
        </w:rPr>
        <w:t xml:space="preserve"> International Conference on Applications of Statistics and Probability in Civil Engineering, ICASP </w:t>
      </w:r>
      <w:r w:rsidRPr="00EA1A8B">
        <w:rPr>
          <w:szCs w:val="20"/>
          <w:lang w:val="en-US"/>
        </w:rPr>
        <w:t>2019, Seoul, South Korea, 26-30 May 2019.</w:t>
      </w:r>
      <w:bookmarkEnd w:id="602"/>
    </w:p>
    <w:p w14:paraId="258D58B8" w14:textId="77777777" w:rsidR="00E3254D" w:rsidRPr="00EA1A8B" w:rsidRDefault="00E3254D" w:rsidP="00C33841">
      <w:pPr>
        <w:pStyle w:val="References"/>
        <w:numPr>
          <w:ilvl w:val="0"/>
          <w:numId w:val="1"/>
        </w:numPr>
        <w:ind w:left="0" w:hanging="284"/>
        <w:jc w:val="both"/>
        <w:rPr>
          <w:szCs w:val="20"/>
          <w:lang w:val="en-US"/>
        </w:rPr>
      </w:pPr>
      <w:bookmarkStart w:id="603" w:name="_Ref21774551"/>
      <w:r w:rsidRPr="00EA1A8B">
        <w:rPr>
          <w:szCs w:val="20"/>
          <w:lang w:val="en-US"/>
        </w:rPr>
        <w:t xml:space="preserve">EN 15129. Anti-seismic devices. </w:t>
      </w:r>
      <w:r w:rsidRPr="00EA1A8B">
        <w:rPr>
          <w:i/>
          <w:szCs w:val="20"/>
          <w:lang w:val="en-US"/>
        </w:rPr>
        <w:t>European Committee for Standardization</w:t>
      </w:r>
      <w:r w:rsidRPr="00EA1A8B">
        <w:rPr>
          <w:szCs w:val="20"/>
          <w:lang w:val="en-US"/>
        </w:rPr>
        <w:t xml:space="preserve"> 2018; Brussels, Belgium.</w:t>
      </w:r>
      <w:bookmarkEnd w:id="603"/>
    </w:p>
    <w:p w14:paraId="00604E99" w14:textId="714165F9" w:rsidR="00FF6C1E" w:rsidRPr="00EA1A8B" w:rsidRDefault="00F15535" w:rsidP="00C33841">
      <w:pPr>
        <w:pStyle w:val="References"/>
        <w:numPr>
          <w:ilvl w:val="0"/>
          <w:numId w:val="1"/>
        </w:numPr>
        <w:ind w:left="0" w:hanging="284"/>
        <w:jc w:val="both"/>
        <w:rPr>
          <w:szCs w:val="20"/>
          <w:lang w:val="en-US"/>
        </w:rPr>
      </w:pPr>
      <w:bookmarkStart w:id="604" w:name="_Ref21295872"/>
      <w:r w:rsidRPr="00EA1A8B">
        <w:rPr>
          <w:szCs w:val="20"/>
          <w:lang w:val="en-US"/>
        </w:rPr>
        <w:t>ASCE/SEI 7-</w:t>
      </w:r>
      <w:r w:rsidR="00CB6471" w:rsidRPr="00EA1A8B">
        <w:rPr>
          <w:szCs w:val="20"/>
          <w:lang w:val="en-US"/>
        </w:rPr>
        <w:t>16</w:t>
      </w:r>
      <w:r w:rsidRPr="00EA1A8B">
        <w:rPr>
          <w:szCs w:val="20"/>
          <w:lang w:val="en-US"/>
        </w:rPr>
        <w:t>. Minimum design loads</w:t>
      </w:r>
      <w:r w:rsidR="00284BED" w:rsidRPr="00EA1A8B">
        <w:rPr>
          <w:szCs w:val="20"/>
          <w:lang w:val="en-US"/>
        </w:rPr>
        <w:t xml:space="preserve"> and associated criteria </w:t>
      </w:r>
      <w:r w:rsidRPr="00EA1A8B">
        <w:rPr>
          <w:szCs w:val="20"/>
          <w:lang w:val="en-US"/>
        </w:rPr>
        <w:t xml:space="preserve">for buildings and other structures. </w:t>
      </w:r>
      <w:r w:rsidRPr="00EA1A8B">
        <w:rPr>
          <w:i/>
          <w:szCs w:val="20"/>
          <w:lang w:val="en-US"/>
        </w:rPr>
        <w:t>American Society of Civil Engineers</w:t>
      </w:r>
      <w:r w:rsidRPr="00EA1A8B">
        <w:rPr>
          <w:szCs w:val="20"/>
          <w:lang w:val="en-US"/>
        </w:rPr>
        <w:t xml:space="preserve"> </w:t>
      </w:r>
      <w:r w:rsidR="00CB6471" w:rsidRPr="00EA1A8B">
        <w:rPr>
          <w:szCs w:val="20"/>
          <w:lang w:val="en-US"/>
        </w:rPr>
        <w:t>2016</w:t>
      </w:r>
      <w:r w:rsidRPr="00EA1A8B">
        <w:rPr>
          <w:szCs w:val="20"/>
          <w:lang w:val="en-US"/>
        </w:rPr>
        <w:t>, Reston, VA.</w:t>
      </w:r>
      <w:bookmarkEnd w:id="604"/>
    </w:p>
    <w:p w14:paraId="530D9331" w14:textId="5EFC79C4" w:rsidR="00FF6C1E" w:rsidRPr="00EA1A8B" w:rsidRDefault="00FF6C1E" w:rsidP="00C33841">
      <w:pPr>
        <w:pStyle w:val="References"/>
        <w:numPr>
          <w:ilvl w:val="0"/>
          <w:numId w:val="1"/>
        </w:numPr>
        <w:ind w:left="0" w:hanging="284"/>
        <w:jc w:val="both"/>
        <w:rPr>
          <w:szCs w:val="20"/>
          <w:lang w:val="en-US"/>
        </w:rPr>
      </w:pPr>
      <w:bookmarkStart w:id="605" w:name="_Ref21370595"/>
      <w:r w:rsidRPr="00EA1A8B">
        <w:rPr>
          <w:szCs w:val="20"/>
          <w:lang w:val="en-US"/>
        </w:rPr>
        <w:t>ASCE 41-13.</w:t>
      </w:r>
      <w:bookmarkStart w:id="606" w:name="_Hlk531159251"/>
      <w:r w:rsidRPr="00EA1A8B">
        <w:rPr>
          <w:szCs w:val="20"/>
          <w:lang w:val="en-US"/>
        </w:rPr>
        <w:t xml:space="preserve"> Seismic Evaluation and Retrofit Rehabilitation of Existing Buildings</w:t>
      </w:r>
      <w:bookmarkEnd w:id="606"/>
      <w:r w:rsidRPr="00EA1A8B">
        <w:rPr>
          <w:szCs w:val="20"/>
          <w:lang w:val="en-US"/>
        </w:rPr>
        <w:t xml:space="preserve">. </w:t>
      </w:r>
      <w:r w:rsidRPr="00EA1A8B">
        <w:rPr>
          <w:i/>
          <w:szCs w:val="20"/>
          <w:lang w:val="en-US"/>
        </w:rPr>
        <w:t>American Society of Civil Engineers</w:t>
      </w:r>
      <w:r w:rsidRPr="00EA1A8B">
        <w:rPr>
          <w:szCs w:val="20"/>
          <w:lang w:val="en-US"/>
        </w:rPr>
        <w:t xml:space="preserve"> 2013, Reston, VA.</w:t>
      </w:r>
      <w:bookmarkEnd w:id="605"/>
    </w:p>
    <w:p w14:paraId="6C3340B5" w14:textId="77777777" w:rsidR="005C7ADA" w:rsidRPr="00EA1A8B" w:rsidRDefault="005C7ADA" w:rsidP="00C33841">
      <w:pPr>
        <w:pStyle w:val="References"/>
        <w:numPr>
          <w:ilvl w:val="0"/>
          <w:numId w:val="1"/>
        </w:numPr>
        <w:ind w:left="0" w:hanging="284"/>
        <w:jc w:val="both"/>
        <w:rPr>
          <w:szCs w:val="20"/>
          <w:lang w:val="en-US"/>
        </w:rPr>
      </w:pPr>
      <w:bookmarkStart w:id="607" w:name="_Ref21702327"/>
      <w:proofErr w:type="spellStart"/>
      <w:r w:rsidRPr="00EA1A8B">
        <w:rPr>
          <w:szCs w:val="20"/>
          <w:lang w:val="en-US"/>
        </w:rPr>
        <w:t>Lavan</w:t>
      </w:r>
      <w:proofErr w:type="spellEnd"/>
      <w:r w:rsidRPr="00EA1A8B">
        <w:rPr>
          <w:szCs w:val="20"/>
          <w:lang w:val="en-US"/>
        </w:rPr>
        <w:t xml:space="preserve"> O, </w:t>
      </w:r>
      <w:proofErr w:type="spellStart"/>
      <w:r w:rsidRPr="00EA1A8B">
        <w:rPr>
          <w:szCs w:val="20"/>
          <w:lang w:val="en-US"/>
        </w:rPr>
        <w:t>Avishur</w:t>
      </w:r>
      <w:proofErr w:type="spellEnd"/>
      <w:r w:rsidRPr="00EA1A8B">
        <w:rPr>
          <w:szCs w:val="20"/>
          <w:lang w:val="en-US"/>
        </w:rPr>
        <w:t xml:space="preserve"> M. Seismic behavior of viscously damped yielding frames under structural and damping uncertainties. </w:t>
      </w:r>
      <w:r w:rsidRPr="00EA1A8B">
        <w:rPr>
          <w:i/>
          <w:szCs w:val="20"/>
          <w:lang w:val="en-US"/>
        </w:rPr>
        <w:t>Bulletin of Earthquake Engineering</w:t>
      </w:r>
      <w:r w:rsidRPr="00EA1A8B">
        <w:rPr>
          <w:szCs w:val="20"/>
          <w:lang w:val="en-US"/>
        </w:rPr>
        <w:t xml:space="preserve"> 2013; </w:t>
      </w:r>
      <w:r w:rsidRPr="00EA1A8B">
        <w:rPr>
          <w:b/>
          <w:bCs/>
          <w:szCs w:val="20"/>
          <w:lang w:val="en-US"/>
        </w:rPr>
        <w:t>11</w:t>
      </w:r>
      <w:r w:rsidRPr="00EA1A8B">
        <w:rPr>
          <w:szCs w:val="20"/>
          <w:lang w:val="en-US"/>
        </w:rPr>
        <w:t>(6): 2309–2332.</w:t>
      </w:r>
      <w:bookmarkEnd w:id="607"/>
    </w:p>
    <w:p w14:paraId="0B12FD51" w14:textId="6A32A1A7" w:rsidR="007D716F" w:rsidRPr="00EA1A8B" w:rsidRDefault="007D716F" w:rsidP="00C33841">
      <w:pPr>
        <w:pStyle w:val="References"/>
        <w:numPr>
          <w:ilvl w:val="0"/>
          <w:numId w:val="1"/>
        </w:numPr>
        <w:ind w:left="0" w:hanging="284"/>
        <w:jc w:val="both"/>
        <w:rPr>
          <w:rFonts w:cs="Times New Roman"/>
          <w:szCs w:val="20"/>
          <w:lang w:val="en-US"/>
        </w:rPr>
      </w:pPr>
      <w:bookmarkStart w:id="608" w:name="_Ref22135497"/>
      <w:r w:rsidRPr="00EA1A8B">
        <w:rPr>
          <w:rFonts w:cs="Times New Roman"/>
          <w:szCs w:val="20"/>
          <w:lang w:val="en-US"/>
        </w:rPr>
        <w:t xml:space="preserve">Zona A, </w:t>
      </w:r>
      <w:proofErr w:type="spellStart"/>
      <w:r w:rsidRPr="00EA1A8B">
        <w:rPr>
          <w:rFonts w:cs="Times New Roman"/>
          <w:szCs w:val="20"/>
          <w:lang w:val="en-US"/>
        </w:rPr>
        <w:t>Ragni</w:t>
      </w:r>
      <w:proofErr w:type="spellEnd"/>
      <w:r w:rsidRPr="00EA1A8B">
        <w:rPr>
          <w:rFonts w:cs="Times New Roman"/>
          <w:szCs w:val="20"/>
          <w:lang w:val="en-US"/>
        </w:rPr>
        <w:t xml:space="preserve"> L, </w:t>
      </w:r>
      <w:proofErr w:type="spellStart"/>
      <w:r w:rsidRPr="00EA1A8B">
        <w:rPr>
          <w:rFonts w:cs="Times New Roman"/>
          <w:szCs w:val="20"/>
          <w:lang w:val="en-US"/>
        </w:rPr>
        <w:t>Dall’Asta</w:t>
      </w:r>
      <w:proofErr w:type="spellEnd"/>
      <w:r w:rsidRPr="00EA1A8B">
        <w:rPr>
          <w:rFonts w:cs="Times New Roman"/>
          <w:szCs w:val="20"/>
          <w:lang w:val="en-US"/>
        </w:rPr>
        <w:t xml:space="preserve"> A. Sensitivity-based study of the influence of brace over-strength distributions on the seismic response of steel frames with BRBs. </w:t>
      </w:r>
      <w:r w:rsidRPr="00EA1A8B">
        <w:rPr>
          <w:rFonts w:cs="Times New Roman"/>
          <w:i/>
          <w:szCs w:val="20"/>
          <w:lang w:val="en-US"/>
        </w:rPr>
        <w:t>Engineering Structures</w:t>
      </w:r>
      <w:r w:rsidRPr="00EA1A8B">
        <w:rPr>
          <w:rFonts w:cs="Times New Roman"/>
          <w:szCs w:val="20"/>
          <w:lang w:val="en-US"/>
        </w:rPr>
        <w:t xml:space="preserve"> 2012; </w:t>
      </w:r>
      <w:r w:rsidRPr="00EA1A8B">
        <w:rPr>
          <w:rFonts w:cs="Times New Roman"/>
          <w:b/>
          <w:szCs w:val="20"/>
          <w:lang w:val="en-US"/>
        </w:rPr>
        <w:t>37</w:t>
      </w:r>
      <w:r w:rsidRPr="00EA1A8B">
        <w:rPr>
          <w:rFonts w:cs="Times New Roman"/>
          <w:szCs w:val="20"/>
          <w:lang w:val="en-US"/>
        </w:rPr>
        <w:t>(1): 179–192.</w:t>
      </w:r>
      <w:bookmarkEnd w:id="608"/>
    </w:p>
    <w:p w14:paraId="337071E3" w14:textId="2FD08BAC" w:rsidR="00860779" w:rsidRPr="00EA1A8B" w:rsidRDefault="00860779" w:rsidP="00C33841">
      <w:pPr>
        <w:pStyle w:val="References"/>
        <w:numPr>
          <w:ilvl w:val="0"/>
          <w:numId w:val="1"/>
        </w:numPr>
        <w:ind w:left="0" w:hanging="284"/>
        <w:jc w:val="both"/>
        <w:rPr>
          <w:rFonts w:cs="Times New Roman"/>
          <w:szCs w:val="20"/>
          <w:lang w:val="en-US"/>
        </w:rPr>
      </w:pPr>
      <w:bookmarkStart w:id="609" w:name="_Ref37585769"/>
      <w:r w:rsidRPr="00EA1A8B">
        <w:rPr>
          <w:rFonts w:cs="Times New Roman"/>
          <w:szCs w:val="20"/>
          <w:lang w:val="en-US"/>
        </w:rPr>
        <w:t xml:space="preserve">HAZUS-MH MR4. Technical manual- Earthquake model. </w:t>
      </w:r>
      <w:r w:rsidRPr="00EA1A8B">
        <w:rPr>
          <w:rFonts w:cs="Times New Roman"/>
          <w:i/>
          <w:szCs w:val="20"/>
          <w:lang w:val="en-US"/>
        </w:rPr>
        <w:t>Federal Emergency Management Agency</w:t>
      </w:r>
      <w:r w:rsidRPr="00EA1A8B">
        <w:rPr>
          <w:rFonts w:cs="Times New Roman"/>
          <w:szCs w:val="20"/>
          <w:lang w:val="en-US"/>
        </w:rPr>
        <w:t xml:space="preserve"> 2003, Washington, DC.</w:t>
      </w:r>
      <w:bookmarkEnd w:id="609"/>
    </w:p>
    <w:p w14:paraId="79C06694" w14:textId="4A70139A" w:rsidR="006B5B6B" w:rsidRPr="00EA1A8B" w:rsidRDefault="006B5B6B" w:rsidP="00C33841">
      <w:pPr>
        <w:pStyle w:val="References"/>
        <w:numPr>
          <w:ilvl w:val="0"/>
          <w:numId w:val="1"/>
        </w:numPr>
        <w:ind w:left="0" w:hanging="284"/>
        <w:jc w:val="both"/>
        <w:rPr>
          <w:rFonts w:cs="Times New Roman"/>
          <w:szCs w:val="20"/>
          <w:lang w:val="en-US"/>
        </w:rPr>
      </w:pPr>
      <w:bookmarkStart w:id="610" w:name="_Ref21353822"/>
      <w:r w:rsidRPr="00EA1A8B">
        <w:rPr>
          <w:rFonts w:cs="Times New Roman"/>
          <w:szCs w:val="20"/>
          <w:lang w:val="en-US"/>
        </w:rPr>
        <w:t xml:space="preserve">Freddi F, Padgett JE, </w:t>
      </w:r>
      <w:proofErr w:type="spellStart"/>
      <w:r w:rsidRPr="00EA1A8B">
        <w:rPr>
          <w:rFonts w:cs="Times New Roman"/>
          <w:szCs w:val="20"/>
          <w:lang w:val="en-US"/>
        </w:rPr>
        <w:t>Dall’Asta</w:t>
      </w:r>
      <w:proofErr w:type="spellEnd"/>
      <w:r w:rsidRPr="00EA1A8B">
        <w:rPr>
          <w:rFonts w:cs="Times New Roman"/>
          <w:szCs w:val="20"/>
          <w:lang w:val="en-US"/>
        </w:rPr>
        <w:t xml:space="preserve"> A. Probabilistic seismic demand modeling of local level response parameters of an RC frame. </w:t>
      </w:r>
      <w:r w:rsidRPr="00EA1A8B">
        <w:rPr>
          <w:rFonts w:cs="Times New Roman"/>
          <w:i/>
          <w:szCs w:val="20"/>
          <w:lang w:val="en-US"/>
        </w:rPr>
        <w:t>Bulletin of Earthquake Engineering</w:t>
      </w:r>
      <w:r w:rsidRPr="00EA1A8B">
        <w:rPr>
          <w:rFonts w:cs="Times New Roman"/>
          <w:szCs w:val="20"/>
          <w:lang w:val="en-US"/>
        </w:rPr>
        <w:t xml:space="preserve"> 2017; </w:t>
      </w:r>
      <w:r w:rsidRPr="00EA1A8B">
        <w:rPr>
          <w:rFonts w:cs="Times New Roman"/>
          <w:b/>
          <w:szCs w:val="20"/>
          <w:lang w:val="en-US"/>
        </w:rPr>
        <w:t>15</w:t>
      </w:r>
      <w:r w:rsidRPr="00EA1A8B">
        <w:rPr>
          <w:rFonts w:cs="Times New Roman"/>
          <w:szCs w:val="20"/>
          <w:lang w:val="en-US"/>
        </w:rPr>
        <w:t>: 1–23.</w:t>
      </w:r>
      <w:bookmarkEnd w:id="610"/>
    </w:p>
    <w:p w14:paraId="6EA870EC" w14:textId="73C3217D" w:rsidR="009C7F0F" w:rsidRPr="00EA1A8B" w:rsidRDefault="008C17FA" w:rsidP="00C33841">
      <w:pPr>
        <w:pStyle w:val="References"/>
        <w:numPr>
          <w:ilvl w:val="0"/>
          <w:numId w:val="1"/>
        </w:numPr>
        <w:ind w:left="0" w:hanging="284"/>
        <w:jc w:val="both"/>
        <w:rPr>
          <w:rFonts w:cs="Times New Roman"/>
          <w:szCs w:val="20"/>
          <w:lang w:val="en-US"/>
        </w:rPr>
      </w:pPr>
      <w:bookmarkStart w:id="611" w:name="_Ref37585640"/>
      <w:proofErr w:type="spellStart"/>
      <w:r w:rsidRPr="00EA1A8B">
        <w:rPr>
          <w:rFonts w:cs="Times New Roman"/>
          <w:szCs w:val="20"/>
          <w:lang w:val="en-US"/>
        </w:rPr>
        <w:t>Rossetto</w:t>
      </w:r>
      <w:proofErr w:type="spellEnd"/>
      <w:r w:rsidRPr="00EA1A8B">
        <w:rPr>
          <w:rFonts w:cs="Times New Roman"/>
          <w:szCs w:val="20"/>
          <w:lang w:val="en-US"/>
        </w:rPr>
        <w:t xml:space="preserve"> T, Gehl P, Minas S, Galasso C, </w:t>
      </w:r>
      <w:proofErr w:type="spellStart"/>
      <w:r w:rsidRPr="00EA1A8B">
        <w:rPr>
          <w:rFonts w:cs="Times New Roman"/>
          <w:szCs w:val="20"/>
          <w:lang w:val="en-US"/>
        </w:rPr>
        <w:t>Duffour</w:t>
      </w:r>
      <w:proofErr w:type="spellEnd"/>
      <w:r w:rsidRPr="00EA1A8B">
        <w:rPr>
          <w:rFonts w:cs="Times New Roman"/>
          <w:szCs w:val="20"/>
          <w:lang w:val="en-US"/>
        </w:rPr>
        <w:t xml:space="preserve"> P, Douglas J, Cook O. FRACAS: A capacity spectrum approach for seismic fragility assessment including record-to-record variability. </w:t>
      </w:r>
      <w:r w:rsidRPr="00EA1A8B">
        <w:rPr>
          <w:rFonts w:cs="Times New Roman"/>
          <w:i/>
          <w:iCs/>
          <w:szCs w:val="20"/>
          <w:lang w:val="en-US"/>
        </w:rPr>
        <w:t>Engineering Structures</w:t>
      </w:r>
      <w:r w:rsidRPr="00EA1A8B">
        <w:rPr>
          <w:rFonts w:cs="Times New Roman"/>
          <w:szCs w:val="20"/>
          <w:lang w:val="en-US"/>
        </w:rPr>
        <w:t xml:space="preserve"> 2016; </w:t>
      </w:r>
      <w:r w:rsidRPr="00EA1A8B">
        <w:rPr>
          <w:rFonts w:cs="Times New Roman"/>
          <w:b/>
          <w:szCs w:val="20"/>
          <w:lang w:val="en-US"/>
        </w:rPr>
        <w:t>125</w:t>
      </w:r>
      <w:r w:rsidRPr="00EA1A8B">
        <w:rPr>
          <w:rFonts w:cs="Times New Roman"/>
          <w:szCs w:val="20"/>
          <w:lang w:val="en-US"/>
        </w:rPr>
        <w:t>: 337–348.</w:t>
      </w:r>
      <w:bookmarkEnd w:id="611"/>
    </w:p>
    <w:p w14:paraId="295E67FF" w14:textId="02AA7F57" w:rsidR="00395934" w:rsidRPr="00EA1A8B" w:rsidRDefault="009C7F0F" w:rsidP="00395934">
      <w:pPr>
        <w:pStyle w:val="References"/>
        <w:numPr>
          <w:ilvl w:val="0"/>
          <w:numId w:val="1"/>
        </w:numPr>
        <w:ind w:left="0" w:hanging="284"/>
        <w:jc w:val="both"/>
        <w:rPr>
          <w:rFonts w:cs="Times New Roman"/>
          <w:szCs w:val="20"/>
          <w:lang w:val="en-US"/>
        </w:rPr>
      </w:pPr>
      <w:bookmarkStart w:id="612" w:name="_Ref55923339"/>
      <w:proofErr w:type="spellStart"/>
      <w:r w:rsidRPr="00EA1A8B">
        <w:rPr>
          <w:rFonts w:cs="Times New Roman"/>
          <w:szCs w:val="20"/>
          <w:lang w:val="en-US"/>
        </w:rPr>
        <w:t>Aljawhari</w:t>
      </w:r>
      <w:proofErr w:type="spellEnd"/>
      <w:r w:rsidRPr="00EA1A8B">
        <w:rPr>
          <w:rFonts w:cs="Times New Roman"/>
          <w:szCs w:val="20"/>
          <w:lang w:val="en-US"/>
        </w:rPr>
        <w:t xml:space="preserve"> K</w:t>
      </w:r>
      <w:r w:rsidR="00A93492" w:rsidRPr="00EA1A8B">
        <w:rPr>
          <w:rFonts w:cs="Times New Roman"/>
          <w:szCs w:val="20"/>
          <w:lang w:val="en-US"/>
        </w:rPr>
        <w:t>, Gentile R</w:t>
      </w:r>
      <w:r w:rsidRPr="00EA1A8B">
        <w:rPr>
          <w:rFonts w:cs="Times New Roman"/>
          <w:szCs w:val="20"/>
          <w:lang w:val="en-US"/>
        </w:rPr>
        <w:t>, Freddi F, Galasso C</w:t>
      </w:r>
      <w:r w:rsidR="00A93492" w:rsidRPr="00EA1A8B">
        <w:rPr>
          <w:rFonts w:cs="Times New Roman"/>
          <w:szCs w:val="20"/>
          <w:lang w:val="en-US"/>
        </w:rPr>
        <w:t>.</w:t>
      </w:r>
      <w:r w:rsidRPr="00EA1A8B">
        <w:rPr>
          <w:rFonts w:cs="Times New Roman"/>
          <w:szCs w:val="20"/>
          <w:lang w:val="en-US"/>
        </w:rPr>
        <w:t xml:space="preserve"> Aftershock </w:t>
      </w:r>
      <w:r w:rsidR="00A93492" w:rsidRPr="00EA1A8B">
        <w:rPr>
          <w:rFonts w:cs="Times New Roman"/>
          <w:szCs w:val="20"/>
          <w:lang w:val="en-US"/>
        </w:rPr>
        <w:t>v</w:t>
      </w:r>
      <w:r w:rsidRPr="00EA1A8B">
        <w:rPr>
          <w:rFonts w:cs="Times New Roman"/>
          <w:szCs w:val="20"/>
          <w:lang w:val="en-US"/>
        </w:rPr>
        <w:t xml:space="preserve">ulnerability </w:t>
      </w:r>
      <w:r w:rsidR="00A93492" w:rsidRPr="00EA1A8B">
        <w:rPr>
          <w:rFonts w:cs="Times New Roman"/>
          <w:szCs w:val="20"/>
          <w:lang w:val="en-US"/>
        </w:rPr>
        <w:t>a</w:t>
      </w:r>
      <w:r w:rsidRPr="00EA1A8B">
        <w:rPr>
          <w:rFonts w:cs="Times New Roman"/>
          <w:szCs w:val="20"/>
          <w:lang w:val="en-US"/>
        </w:rPr>
        <w:t xml:space="preserve">ssessment of Pre-Code and Special-Code RC </w:t>
      </w:r>
      <w:r w:rsidR="00A93492" w:rsidRPr="00EA1A8B">
        <w:rPr>
          <w:rFonts w:cs="Times New Roman"/>
          <w:szCs w:val="20"/>
          <w:lang w:val="en-US"/>
        </w:rPr>
        <w:t>f</w:t>
      </w:r>
      <w:r w:rsidRPr="00EA1A8B">
        <w:rPr>
          <w:rFonts w:cs="Times New Roman"/>
          <w:szCs w:val="20"/>
          <w:lang w:val="en-US"/>
        </w:rPr>
        <w:t xml:space="preserve">rames. </w:t>
      </w:r>
      <w:r w:rsidRPr="00EA1A8B">
        <w:rPr>
          <w:rFonts w:cs="Times New Roman"/>
          <w:i/>
          <w:szCs w:val="20"/>
          <w:lang w:val="en-US"/>
        </w:rPr>
        <w:t xml:space="preserve">Bulletin of Earthquake Engineering </w:t>
      </w:r>
      <w:r w:rsidRPr="00EA1A8B">
        <w:rPr>
          <w:rFonts w:cs="Times New Roman"/>
          <w:szCs w:val="20"/>
          <w:lang w:val="en-US"/>
        </w:rPr>
        <w:t>2020</w:t>
      </w:r>
      <w:bookmarkEnd w:id="612"/>
      <w:r w:rsidR="00F02A66" w:rsidRPr="00EA1A8B">
        <w:rPr>
          <w:rFonts w:cs="Times New Roman"/>
          <w:szCs w:val="20"/>
          <w:lang w:val="en-US"/>
        </w:rPr>
        <w:t xml:space="preserve">; </w:t>
      </w:r>
      <w:hyperlink r:id="rId29" w:history="1">
        <w:r w:rsidR="00F02A66" w:rsidRPr="00EA1A8B">
          <w:rPr>
            <w:rStyle w:val="Hyperlink"/>
            <w:rFonts w:cs="Times New Roman"/>
            <w:color w:val="auto"/>
            <w:szCs w:val="20"/>
            <w:lang w:val="en-US"/>
          </w:rPr>
          <w:t>https://doi.org/10.1007/s10518-020-01006-8</w:t>
        </w:r>
      </w:hyperlink>
      <w:r w:rsidR="00F02A66" w:rsidRPr="00EA1A8B">
        <w:rPr>
          <w:rFonts w:cs="Times New Roman"/>
          <w:szCs w:val="20"/>
          <w:lang w:val="en-US"/>
        </w:rPr>
        <w:t>.</w:t>
      </w:r>
    </w:p>
    <w:p w14:paraId="6AD292F3" w14:textId="0DC4DDC1" w:rsidR="00395934" w:rsidRPr="00EA1A8B" w:rsidRDefault="00395934" w:rsidP="00395934">
      <w:pPr>
        <w:pStyle w:val="References"/>
        <w:numPr>
          <w:ilvl w:val="0"/>
          <w:numId w:val="1"/>
        </w:numPr>
        <w:ind w:left="0" w:hanging="284"/>
        <w:jc w:val="both"/>
        <w:rPr>
          <w:rFonts w:cs="Times New Roman"/>
          <w:szCs w:val="20"/>
          <w:lang w:val="en-US"/>
        </w:rPr>
      </w:pPr>
      <w:bookmarkStart w:id="613" w:name="_Ref64710599"/>
      <w:r w:rsidRPr="00EA1A8B">
        <w:rPr>
          <w:rFonts w:cs="Times New Roman"/>
          <w:szCs w:val="20"/>
          <w:lang w:val="en-US"/>
        </w:rPr>
        <w:t>Gutiérrez-</w:t>
      </w:r>
      <w:proofErr w:type="spellStart"/>
      <w:r w:rsidRPr="00EA1A8B">
        <w:rPr>
          <w:rFonts w:cs="Times New Roman"/>
          <w:szCs w:val="20"/>
          <w:lang w:val="en-US"/>
        </w:rPr>
        <w:t>Urzúa</w:t>
      </w:r>
      <w:proofErr w:type="spellEnd"/>
      <w:r w:rsidRPr="00EA1A8B">
        <w:rPr>
          <w:rFonts w:cs="Times New Roman"/>
          <w:szCs w:val="20"/>
          <w:lang w:val="en-US"/>
        </w:rPr>
        <w:t xml:space="preserve">, L.F., Freddi, F., Di </w:t>
      </w:r>
      <w:proofErr w:type="spellStart"/>
      <w:r w:rsidRPr="00EA1A8B">
        <w:rPr>
          <w:rFonts w:cs="Times New Roman"/>
          <w:szCs w:val="20"/>
          <w:lang w:val="en-US"/>
        </w:rPr>
        <w:t>Sarno</w:t>
      </w:r>
      <w:proofErr w:type="spellEnd"/>
      <w:r w:rsidRPr="00EA1A8B">
        <w:rPr>
          <w:rFonts w:cs="Times New Roman"/>
          <w:szCs w:val="20"/>
          <w:lang w:val="en-US"/>
        </w:rPr>
        <w:t xml:space="preserve">, L. Comparative Analysis of Code Based Approaches for the Seismic Assessment of Existing Steel Moment Resisting Frames. </w:t>
      </w:r>
      <w:r w:rsidRPr="00EA1A8B">
        <w:rPr>
          <w:rFonts w:cs="Times New Roman"/>
          <w:i/>
          <w:iCs/>
          <w:szCs w:val="20"/>
          <w:lang w:val="en-US"/>
        </w:rPr>
        <w:t>Journal of Constructional Steel Research</w:t>
      </w:r>
      <w:r w:rsidRPr="00EA1A8B">
        <w:rPr>
          <w:rFonts w:cs="Times New Roman"/>
          <w:szCs w:val="20"/>
          <w:lang w:val="en-US"/>
        </w:rPr>
        <w:t xml:space="preserve"> 2021;</w:t>
      </w:r>
      <w:bookmarkEnd w:id="613"/>
      <w:r w:rsidR="00A24162" w:rsidRPr="00EA1A8B">
        <w:rPr>
          <w:rFonts w:cs="Times New Roman"/>
          <w:szCs w:val="20"/>
          <w:lang w:val="en-US"/>
        </w:rPr>
        <w:t xml:space="preserve"> https://doi.org/10.1016/j.jcsr.2021.106589.</w:t>
      </w:r>
    </w:p>
    <w:p w14:paraId="0414C4C5" w14:textId="188B5B49" w:rsidR="00E00B41" w:rsidRPr="00EA1A8B" w:rsidRDefault="00E00B41" w:rsidP="00C33841">
      <w:pPr>
        <w:pStyle w:val="References"/>
        <w:numPr>
          <w:ilvl w:val="0"/>
          <w:numId w:val="1"/>
        </w:numPr>
        <w:ind w:left="0" w:hanging="284"/>
        <w:jc w:val="both"/>
        <w:rPr>
          <w:rFonts w:cs="Times New Roman"/>
          <w:szCs w:val="20"/>
          <w:lang w:val="en-US"/>
        </w:rPr>
      </w:pPr>
      <w:bookmarkStart w:id="614" w:name="_Ref57013723"/>
      <w:r w:rsidRPr="00EA1A8B">
        <w:rPr>
          <w:rFonts w:cs="Times New Roman"/>
          <w:szCs w:val="20"/>
          <w:lang w:val="en-US"/>
        </w:rPr>
        <w:lastRenderedPageBreak/>
        <w:t xml:space="preserve">Ghosh J, </w:t>
      </w:r>
      <w:proofErr w:type="spellStart"/>
      <w:r w:rsidRPr="00EA1A8B">
        <w:rPr>
          <w:rFonts w:cs="Times New Roman"/>
          <w:szCs w:val="20"/>
          <w:lang w:val="en-US"/>
        </w:rPr>
        <w:t>Sood</w:t>
      </w:r>
      <w:proofErr w:type="spellEnd"/>
      <w:r w:rsidRPr="00EA1A8B">
        <w:rPr>
          <w:rFonts w:cs="Times New Roman"/>
          <w:szCs w:val="20"/>
          <w:lang w:val="en-US"/>
        </w:rPr>
        <w:t xml:space="preserve"> P. Consideration of time-evolving capacity distributions and improved degradation models for seismic fragility assessment of aging highway bridges. </w:t>
      </w:r>
      <w:r w:rsidRPr="00EA1A8B">
        <w:rPr>
          <w:rFonts w:cs="Times New Roman"/>
          <w:i/>
          <w:iCs/>
          <w:szCs w:val="20"/>
          <w:lang w:val="en-US"/>
        </w:rPr>
        <w:t>Reliability Engineering and System Safety</w:t>
      </w:r>
      <w:r w:rsidR="00A93492" w:rsidRPr="00EA1A8B">
        <w:rPr>
          <w:rFonts w:cs="Times New Roman"/>
          <w:i/>
          <w:iCs/>
          <w:szCs w:val="20"/>
          <w:lang w:val="en-US"/>
        </w:rPr>
        <w:t xml:space="preserve"> </w:t>
      </w:r>
      <w:r w:rsidR="00A93492" w:rsidRPr="00EA1A8B">
        <w:rPr>
          <w:rFonts w:cs="Times New Roman"/>
          <w:szCs w:val="20"/>
          <w:lang w:val="en-US"/>
        </w:rPr>
        <w:t>2016;</w:t>
      </w:r>
      <w:r w:rsidRPr="00EA1A8B">
        <w:rPr>
          <w:rFonts w:cs="Times New Roman"/>
          <w:szCs w:val="20"/>
          <w:lang w:val="en-US"/>
        </w:rPr>
        <w:t xml:space="preserve"> </w:t>
      </w:r>
      <w:r w:rsidRPr="00EA1A8B">
        <w:rPr>
          <w:rFonts w:cs="Times New Roman"/>
          <w:b/>
          <w:bCs/>
          <w:szCs w:val="20"/>
          <w:lang w:val="en-US"/>
        </w:rPr>
        <w:t>154</w:t>
      </w:r>
      <w:r w:rsidRPr="00EA1A8B">
        <w:rPr>
          <w:rFonts w:cs="Times New Roman"/>
          <w:szCs w:val="20"/>
          <w:lang w:val="en-US"/>
        </w:rPr>
        <w:t>, 197–218.</w:t>
      </w:r>
      <w:bookmarkEnd w:id="614"/>
    </w:p>
    <w:p w14:paraId="7B5614A7" w14:textId="5AAA9094" w:rsidR="00995A43" w:rsidRPr="00EA1A8B" w:rsidRDefault="00995A43" w:rsidP="00C33841">
      <w:pPr>
        <w:pStyle w:val="References"/>
        <w:numPr>
          <w:ilvl w:val="0"/>
          <w:numId w:val="1"/>
        </w:numPr>
        <w:ind w:left="0" w:hanging="284"/>
        <w:jc w:val="both"/>
        <w:rPr>
          <w:rFonts w:cs="Times New Roman"/>
          <w:szCs w:val="20"/>
          <w:lang w:val="en-US"/>
        </w:rPr>
      </w:pPr>
      <w:bookmarkStart w:id="615" w:name="_Ref21530403"/>
      <w:r w:rsidRPr="00EA1A8B">
        <w:rPr>
          <w:rFonts w:cs="Times New Roman"/>
          <w:szCs w:val="20"/>
          <w:lang w:val="en-US"/>
        </w:rPr>
        <w:t xml:space="preserve">Cornell C, </w:t>
      </w:r>
      <w:proofErr w:type="spellStart"/>
      <w:r w:rsidRPr="00EA1A8B">
        <w:rPr>
          <w:rFonts w:cs="Times New Roman"/>
          <w:szCs w:val="20"/>
          <w:lang w:val="en-US"/>
        </w:rPr>
        <w:t>Jalayer</w:t>
      </w:r>
      <w:proofErr w:type="spellEnd"/>
      <w:r w:rsidRPr="00EA1A8B">
        <w:rPr>
          <w:rFonts w:cs="Times New Roman"/>
          <w:szCs w:val="20"/>
          <w:lang w:val="en-US"/>
        </w:rPr>
        <w:t xml:space="preserve"> F, Hamburger RO, </w:t>
      </w:r>
      <w:proofErr w:type="spellStart"/>
      <w:r w:rsidRPr="00EA1A8B">
        <w:rPr>
          <w:rFonts w:cs="Times New Roman"/>
          <w:szCs w:val="20"/>
          <w:lang w:val="en-US"/>
        </w:rPr>
        <w:t>Foutch</w:t>
      </w:r>
      <w:proofErr w:type="spellEnd"/>
      <w:r w:rsidRPr="00EA1A8B">
        <w:rPr>
          <w:rFonts w:cs="Times New Roman"/>
          <w:szCs w:val="20"/>
          <w:lang w:val="en-US"/>
        </w:rPr>
        <w:t xml:space="preserve"> DA. Probabilistic basis for 2000 SAC federal emergency management agency steel moment frame guidelines. </w:t>
      </w:r>
      <w:r w:rsidRPr="00EA1A8B">
        <w:rPr>
          <w:rFonts w:cs="Times New Roman"/>
          <w:i/>
          <w:szCs w:val="20"/>
          <w:lang w:val="en-US"/>
        </w:rPr>
        <w:t>Journal of Structural Engineering</w:t>
      </w:r>
      <w:r w:rsidRPr="00EA1A8B">
        <w:rPr>
          <w:rFonts w:cs="Times New Roman"/>
          <w:szCs w:val="20"/>
          <w:lang w:val="en-US"/>
        </w:rPr>
        <w:t xml:space="preserve"> 2002; </w:t>
      </w:r>
      <w:r w:rsidRPr="00EA1A8B">
        <w:rPr>
          <w:rFonts w:cs="Times New Roman"/>
          <w:b/>
          <w:szCs w:val="20"/>
          <w:lang w:val="en-US"/>
        </w:rPr>
        <w:t>128</w:t>
      </w:r>
      <w:r w:rsidRPr="00EA1A8B">
        <w:rPr>
          <w:rFonts w:cs="Times New Roman"/>
          <w:szCs w:val="20"/>
          <w:lang w:val="en-US"/>
        </w:rPr>
        <w:t>(4): 526–533.</w:t>
      </w:r>
      <w:bookmarkEnd w:id="615"/>
    </w:p>
    <w:p w14:paraId="4EFD0E9D" w14:textId="77777777" w:rsidR="00A02BA1" w:rsidRPr="00EA1A8B" w:rsidRDefault="00A02BA1" w:rsidP="00C33841">
      <w:pPr>
        <w:pStyle w:val="References"/>
        <w:numPr>
          <w:ilvl w:val="0"/>
          <w:numId w:val="1"/>
        </w:numPr>
        <w:ind w:left="0" w:hanging="284"/>
        <w:jc w:val="both"/>
        <w:rPr>
          <w:rFonts w:cs="Times New Roman"/>
          <w:szCs w:val="20"/>
          <w:lang w:val="en-US"/>
        </w:rPr>
      </w:pPr>
      <w:bookmarkStart w:id="616" w:name="_Ref21359100"/>
      <w:proofErr w:type="spellStart"/>
      <w:r w:rsidRPr="00EA1A8B">
        <w:rPr>
          <w:rFonts w:cs="Times New Roman"/>
          <w:szCs w:val="20"/>
          <w:lang w:val="en-US"/>
        </w:rPr>
        <w:t>Paulay</w:t>
      </w:r>
      <w:proofErr w:type="spellEnd"/>
      <w:r w:rsidRPr="00EA1A8B">
        <w:rPr>
          <w:rFonts w:cs="Times New Roman"/>
          <w:szCs w:val="20"/>
          <w:lang w:val="en-US"/>
        </w:rPr>
        <w:t xml:space="preserve"> T, Priestley MNJ. Seismic Design of Reinforced Concrete and Masonry Buildings, </w:t>
      </w:r>
      <w:r w:rsidRPr="00EA1A8B">
        <w:rPr>
          <w:rFonts w:cs="Times New Roman"/>
          <w:i/>
          <w:iCs/>
          <w:szCs w:val="20"/>
          <w:lang w:val="en-US"/>
        </w:rPr>
        <w:t>John Wiley &amp; Sons, Inc</w:t>
      </w:r>
      <w:r w:rsidRPr="00EA1A8B">
        <w:rPr>
          <w:rFonts w:cs="Times New Roman"/>
          <w:szCs w:val="20"/>
          <w:lang w:val="en-US"/>
        </w:rPr>
        <w:t>. 1992, New York.</w:t>
      </w:r>
      <w:bookmarkEnd w:id="616"/>
    </w:p>
    <w:p w14:paraId="6EF136BD" w14:textId="55DBAA7D" w:rsidR="00A02BA1" w:rsidRPr="00EA1A8B" w:rsidRDefault="00A02BA1" w:rsidP="00C33841">
      <w:pPr>
        <w:pStyle w:val="References"/>
        <w:numPr>
          <w:ilvl w:val="0"/>
          <w:numId w:val="1"/>
        </w:numPr>
        <w:ind w:left="0" w:hanging="284"/>
        <w:jc w:val="both"/>
        <w:rPr>
          <w:rFonts w:cs="Times New Roman"/>
          <w:szCs w:val="20"/>
          <w:lang w:val="en-US"/>
        </w:rPr>
      </w:pPr>
      <w:bookmarkStart w:id="617" w:name="_Ref21359101"/>
      <w:r w:rsidRPr="00EA1A8B">
        <w:rPr>
          <w:rFonts w:cs="Times New Roman"/>
          <w:szCs w:val="20"/>
          <w:lang w:val="en-US"/>
        </w:rPr>
        <w:t xml:space="preserve">Elwood KJ, </w:t>
      </w:r>
      <w:proofErr w:type="spellStart"/>
      <w:r w:rsidRPr="00EA1A8B">
        <w:rPr>
          <w:rFonts w:cs="Times New Roman"/>
          <w:szCs w:val="20"/>
          <w:lang w:val="en-US"/>
        </w:rPr>
        <w:t>Moehle</w:t>
      </w:r>
      <w:proofErr w:type="spellEnd"/>
      <w:r w:rsidRPr="00EA1A8B">
        <w:rPr>
          <w:rFonts w:cs="Times New Roman"/>
          <w:szCs w:val="20"/>
          <w:lang w:val="en-US"/>
        </w:rPr>
        <w:t xml:space="preserve"> JP. Drift capacity of reinforced concrete columns with light transverse reinforcement. </w:t>
      </w:r>
      <w:r w:rsidRPr="00EA1A8B">
        <w:rPr>
          <w:rFonts w:cs="Times New Roman"/>
          <w:i/>
          <w:iCs/>
          <w:szCs w:val="20"/>
          <w:lang w:val="en-US"/>
        </w:rPr>
        <w:t>Earthquake Spectra</w:t>
      </w:r>
      <w:r w:rsidRPr="00EA1A8B">
        <w:rPr>
          <w:rFonts w:cs="Times New Roman"/>
          <w:szCs w:val="20"/>
          <w:lang w:val="en-US"/>
        </w:rPr>
        <w:t xml:space="preserve"> 2005; </w:t>
      </w:r>
      <w:r w:rsidRPr="00EA1A8B">
        <w:rPr>
          <w:rFonts w:cs="Times New Roman"/>
          <w:b/>
          <w:bCs/>
          <w:szCs w:val="20"/>
          <w:lang w:val="en-US"/>
        </w:rPr>
        <w:t>21</w:t>
      </w:r>
      <w:r w:rsidRPr="00EA1A8B">
        <w:rPr>
          <w:rFonts w:cs="Times New Roman"/>
          <w:szCs w:val="20"/>
          <w:lang w:val="en-US"/>
        </w:rPr>
        <w:t>: 71–89</w:t>
      </w:r>
      <w:bookmarkEnd w:id="617"/>
      <w:r w:rsidR="007103FC" w:rsidRPr="00EA1A8B">
        <w:rPr>
          <w:rFonts w:cs="Times New Roman"/>
          <w:szCs w:val="20"/>
          <w:lang w:val="en-US"/>
        </w:rPr>
        <w:t>.</w:t>
      </w:r>
    </w:p>
    <w:p w14:paraId="11AC9CC9" w14:textId="77777777" w:rsidR="00C91883" w:rsidRPr="00EA1A8B" w:rsidRDefault="00C91883" w:rsidP="00C33841">
      <w:pPr>
        <w:pStyle w:val="References"/>
        <w:numPr>
          <w:ilvl w:val="0"/>
          <w:numId w:val="1"/>
        </w:numPr>
        <w:ind w:left="0" w:hanging="284"/>
        <w:jc w:val="both"/>
        <w:rPr>
          <w:szCs w:val="20"/>
          <w:lang w:val="en-US"/>
        </w:rPr>
      </w:pPr>
      <w:bookmarkStart w:id="618" w:name="_Ref21353772"/>
      <w:proofErr w:type="spellStart"/>
      <w:r w:rsidRPr="00EA1A8B">
        <w:rPr>
          <w:szCs w:val="20"/>
          <w:lang w:val="en-US"/>
        </w:rPr>
        <w:t>Bracci</w:t>
      </w:r>
      <w:proofErr w:type="spellEnd"/>
      <w:r w:rsidRPr="00EA1A8B">
        <w:rPr>
          <w:szCs w:val="20"/>
          <w:lang w:val="en-US"/>
        </w:rPr>
        <w:t xml:space="preserve"> JM, </w:t>
      </w:r>
      <w:proofErr w:type="spellStart"/>
      <w:r w:rsidRPr="00EA1A8B">
        <w:rPr>
          <w:szCs w:val="20"/>
          <w:lang w:val="en-US"/>
        </w:rPr>
        <w:t>Reinhorn</w:t>
      </w:r>
      <w:proofErr w:type="spellEnd"/>
      <w:r w:rsidRPr="00EA1A8B">
        <w:rPr>
          <w:szCs w:val="20"/>
          <w:lang w:val="en-US"/>
        </w:rPr>
        <w:t xml:space="preserve"> AM, </w:t>
      </w:r>
      <w:proofErr w:type="spellStart"/>
      <w:r w:rsidRPr="00EA1A8B">
        <w:rPr>
          <w:szCs w:val="20"/>
          <w:lang w:val="en-US"/>
        </w:rPr>
        <w:t>Mander</w:t>
      </w:r>
      <w:proofErr w:type="spellEnd"/>
      <w:r w:rsidRPr="00EA1A8B">
        <w:rPr>
          <w:szCs w:val="20"/>
          <w:lang w:val="en-US"/>
        </w:rPr>
        <w:t xml:space="preserve"> JB. Seismic resistance of reinforced concrete frame structures designed for gravity loads: performance of structural system. </w:t>
      </w:r>
      <w:r w:rsidRPr="00EA1A8B">
        <w:rPr>
          <w:i/>
          <w:szCs w:val="20"/>
          <w:lang w:val="en-US"/>
        </w:rPr>
        <w:t>ACI Structural Journal</w:t>
      </w:r>
      <w:r w:rsidRPr="00EA1A8B">
        <w:rPr>
          <w:szCs w:val="20"/>
          <w:lang w:val="en-US"/>
        </w:rPr>
        <w:t xml:space="preserve"> 1995; </w:t>
      </w:r>
      <w:r w:rsidRPr="00EA1A8B">
        <w:rPr>
          <w:b/>
          <w:szCs w:val="20"/>
          <w:lang w:val="en-US"/>
        </w:rPr>
        <w:t>92</w:t>
      </w:r>
      <w:r w:rsidRPr="00EA1A8B">
        <w:rPr>
          <w:szCs w:val="20"/>
          <w:lang w:val="en-US"/>
        </w:rPr>
        <w:t>(5): 597–608.</w:t>
      </w:r>
      <w:bookmarkEnd w:id="618"/>
    </w:p>
    <w:p w14:paraId="1C433705" w14:textId="4D7224D3" w:rsidR="00995A43" w:rsidRPr="00EA1A8B" w:rsidRDefault="00C91883" w:rsidP="00C33841">
      <w:pPr>
        <w:pStyle w:val="References"/>
        <w:numPr>
          <w:ilvl w:val="0"/>
          <w:numId w:val="1"/>
        </w:numPr>
        <w:ind w:left="0" w:hanging="284"/>
        <w:jc w:val="both"/>
        <w:rPr>
          <w:szCs w:val="20"/>
          <w:lang w:val="en-US"/>
        </w:rPr>
      </w:pPr>
      <w:bookmarkStart w:id="619" w:name="_Ref21353784"/>
      <w:proofErr w:type="spellStart"/>
      <w:r w:rsidRPr="00EA1A8B">
        <w:rPr>
          <w:szCs w:val="20"/>
          <w:lang w:val="en-US"/>
        </w:rPr>
        <w:t>Aycardi</w:t>
      </w:r>
      <w:proofErr w:type="spellEnd"/>
      <w:r w:rsidRPr="00EA1A8B">
        <w:rPr>
          <w:szCs w:val="20"/>
          <w:lang w:val="en-US"/>
        </w:rPr>
        <w:t xml:space="preserve"> LE, </w:t>
      </w:r>
      <w:proofErr w:type="spellStart"/>
      <w:r w:rsidRPr="00EA1A8B">
        <w:rPr>
          <w:szCs w:val="20"/>
          <w:lang w:val="en-US"/>
        </w:rPr>
        <w:t>Mander</w:t>
      </w:r>
      <w:proofErr w:type="spellEnd"/>
      <w:r w:rsidRPr="00EA1A8B">
        <w:rPr>
          <w:szCs w:val="20"/>
          <w:lang w:val="en-US"/>
        </w:rPr>
        <w:t xml:space="preserve"> JB, </w:t>
      </w:r>
      <w:proofErr w:type="spellStart"/>
      <w:r w:rsidRPr="00EA1A8B">
        <w:rPr>
          <w:szCs w:val="20"/>
          <w:lang w:val="en-US"/>
        </w:rPr>
        <w:t>Reinhorn</w:t>
      </w:r>
      <w:proofErr w:type="spellEnd"/>
      <w:r w:rsidRPr="00EA1A8B">
        <w:rPr>
          <w:szCs w:val="20"/>
          <w:lang w:val="en-US"/>
        </w:rPr>
        <w:t xml:space="preserve"> AM. Seismic resistance of reinforced concrete frame structures designed only for gravity loads: experimental performance of </w:t>
      </w:r>
      <w:proofErr w:type="spellStart"/>
      <w:r w:rsidRPr="00EA1A8B">
        <w:rPr>
          <w:szCs w:val="20"/>
          <w:lang w:val="en-US"/>
        </w:rPr>
        <w:t>subassemblages</w:t>
      </w:r>
      <w:proofErr w:type="spellEnd"/>
      <w:r w:rsidRPr="00EA1A8B">
        <w:rPr>
          <w:szCs w:val="20"/>
          <w:lang w:val="en-US"/>
        </w:rPr>
        <w:t xml:space="preserve">. </w:t>
      </w:r>
      <w:r w:rsidRPr="00EA1A8B">
        <w:rPr>
          <w:i/>
          <w:szCs w:val="20"/>
          <w:lang w:val="en-US"/>
        </w:rPr>
        <w:t>ACI Structural Journal</w:t>
      </w:r>
      <w:r w:rsidRPr="00EA1A8B">
        <w:rPr>
          <w:szCs w:val="20"/>
          <w:lang w:val="en-US"/>
        </w:rPr>
        <w:t xml:space="preserve"> 1994; </w:t>
      </w:r>
      <w:r w:rsidRPr="00EA1A8B">
        <w:rPr>
          <w:b/>
          <w:szCs w:val="20"/>
          <w:lang w:val="en-US"/>
        </w:rPr>
        <w:t>91</w:t>
      </w:r>
      <w:r w:rsidRPr="00EA1A8B">
        <w:rPr>
          <w:szCs w:val="20"/>
          <w:lang w:val="en-US"/>
        </w:rPr>
        <w:t>(5), 552–563.</w:t>
      </w:r>
      <w:bookmarkEnd w:id="619"/>
    </w:p>
    <w:p w14:paraId="2E7EDE58" w14:textId="25E2A044" w:rsidR="00952C31" w:rsidRPr="00EA1A8B" w:rsidRDefault="00952C31" w:rsidP="00C33841">
      <w:pPr>
        <w:pStyle w:val="References"/>
        <w:numPr>
          <w:ilvl w:val="0"/>
          <w:numId w:val="1"/>
        </w:numPr>
        <w:ind w:left="0" w:hanging="284"/>
        <w:jc w:val="both"/>
        <w:rPr>
          <w:szCs w:val="20"/>
          <w:lang w:val="en-US"/>
        </w:rPr>
      </w:pPr>
      <w:bookmarkStart w:id="620" w:name="_Ref21354758"/>
      <w:r w:rsidRPr="00EA1A8B">
        <w:rPr>
          <w:szCs w:val="20"/>
          <w:lang w:val="en-US"/>
        </w:rPr>
        <w:t xml:space="preserve">ACI Committee 318. Building code requirements for reinforced concrete and commentary (ACI 318-89/ACI 318R-89). </w:t>
      </w:r>
      <w:r w:rsidRPr="00EA1A8B">
        <w:rPr>
          <w:i/>
          <w:iCs/>
          <w:szCs w:val="20"/>
          <w:lang w:val="en-US"/>
        </w:rPr>
        <w:t>American Concrete Institute</w:t>
      </w:r>
      <w:r w:rsidRPr="00EA1A8B">
        <w:rPr>
          <w:szCs w:val="20"/>
          <w:lang w:val="en-US"/>
        </w:rPr>
        <w:t>, Detroit, 1989.</w:t>
      </w:r>
      <w:bookmarkEnd w:id="620"/>
    </w:p>
    <w:p w14:paraId="72E8BE7D" w14:textId="01871594" w:rsidR="00E92F3A" w:rsidRPr="00EA1A8B" w:rsidRDefault="00E92F3A" w:rsidP="00C33841">
      <w:pPr>
        <w:pStyle w:val="References"/>
        <w:numPr>
          <w:ilvl w:val="0"/>
          <w:numId w:val="1"/>
        </w:numPr>
        <w:ind w:left="0" w:hanging="284"/>
        <w:jc w:val="both"/>
        <w:rPr>
          <w:szCs w:val="20"/>
          <w:lang w:val="en-US"/>
        </w:rPr>
      </w:pPr>
      <w:bookmarkStart w:id="621" w:name="_Ref21362295"/>
      <w:r w:rsidRPr="00EA1A8B">
        <w:rPr>
          <w:szCs w:val="20"/>
          <w:lang w:val="en-US"/>
        </w:rPr>
        <w:t>McKenna F</w:t>
      </w:r>
      <w:r w:rsidR="00A93492" w:rsidRPr="00EA1A8B">
        <w:rPr>
          <w:szCs w:val="20"/>
          <w:lang w:val="en-US"/>
        </w:rPr>
        <w:t>,</w:t>
      </w:r>
      <w:r w:rsidRPr="00EA1A8B">
        <w:rPr>
          <w:szCs w:val="20"/>
          <w:lang w:val="en-US"/>
        </w:rPr>
        <w:t xml:space="preserve"> Fenves GL, Scott MH. Open system for earthquake engineering simulation. </w:t>
      </w:r>
      <w:r w:rsidRPr="00EA1A8B">
        <w:rPr>
          <w:i/>
          <w:szCs w:val="20"/>
          <w:lang w:val="en-US"/>
        </w:rPr>
        <w:t>University of California</w:t>
      </w:r>
      <w:r w:rsidRPr="00EA1A8B">
        <w:rPr>
          <w:szCs w:val="20"/>
          <w:lang w:val="en-US"/>
        </w:rPr>
        <w:t xml:space="preserve"> 2006, Berkeley, CA.</w:t>
      </w:r>
      <w:bookmarkEnd w:id="621"/>
    </w:p>
    <w:p w14:paraId="4CF479E0" w14:textId="77777777" w:rsidR="00D2206F" w:rsidRPr="00EA1A8B" w:rsidRDefault="00D2206F" w:rsidP="00C33841">
      <w:pPr>
        <w:pStyle w:val="References"/>
        <w:numPr>
          <w:ilvl w:val="0"/>
          <w:numId w:val="1"/>
        </w:numPr>
        <w:ind w:left="0" w:hanging="284"/>
        <w:jc w:val="both"/>
        <w:rPr>
          <w:szCs w:val="20"/>
          <w:lang w:val="en-US"/>
        </w:rPr>
      </w:pPr>
      <w:bookmarkStart w:id="622" w:name="_Ref21364374"/>
      <w:r w:rsidRPr="00EA1A8B">
        <w:rPr>
          <w:szCs w:val="20"/>
          <w:lang w:val="en-US"/>
        </w:rPr>
        <w:t xml:space="preserve">Scott MH, Fenves GL. Plastic hinge integration methods for force-based beam-column elements. </w:t>
      </w:r>
      <w:r w:rsidRPr="00EA1A8B">
        <w:rPr>
          <w:i/>
          <w:szCs w:val="20"/>
          <w:lang w:val="en-US"/>
        </w:rPr>
        <w:t>Journal of Structural Engineering</w:t>
      </w:r>
      <w:r w:rsidRPr="00EA1A8B">
        <w:rPr>
          <w:szCs w:val="20"/>
          <w:lang w:val="en-US"/>
        </w:rPr>
        <w:t xml:space="preserve"> 2006; </w:t>
      </w:r>
      <w:r w:rsidRPr="00EA1A8B">
        <w:rPr>
          <w:b/>
          <w:szCs w:val="20"/>
          <w:lang w:val="en-US"/>
        </w:rPr>
        <w:t>132</w:t>
      </w:r>
      <w:r w:rsidRPr="00EA1A8B">
        <w:rPr>
          <w:szCs w:val="20"/>
          <w:lang w:val="en-US"/>
        </w:rPr>
        <w:t>(2): 244–252.</w:t>
      </w:r>
      <w:bookmarkEnd w:id="622"/>
    </w:p>
    <w:p w14:paraId="339B0832" w14:textId="37F6FBB4" w:rsidR="00D2206F" w:rsidRPr="00EA1A8B" w:rsidRDefault="00D2206F" w:rsidP="00C33841">
      <w:pPr>
        <w:pStyle w:val="References"/>
        <w:numPr>
          <w:ilvl w:val="0"/>
          <w:numId w:val="1"/>
        </w:numPr>
        <w:ind w:left="0" w:hanging="284"/>
        <w:jc w:val="both"/>
        <w:rPr>
          <w:szCs w:val="20"/>
          <w:lang w:val="en-US"/>
        </w:rPr>
      </w:pPr>
      <w:bookmarkStart w:id="623" w:name="_Ref21364566"/>
      <w:proofErr w:type="spellStart"/>
      <w:r w:rsidRPr="00EA1A8B">
        <w:rPr>
          <w:szCs w:val="20"/>
          <w:lang w:val="en-US"/>
        </w:rPr>
        <w:t>Panagiotakos</w:t>
      </w:r>
      <w:proofErr w:type="spellEnd"/>
      <w:r w:rsidRPr="00EA1A8B">
        <w:rPr>
          <w:szCs w:val="20"/>
          <w:lang w:val="en-US"/>
        </w:rPr>
        <w:t xml:space="preserve"> TB, </w:t>
      </w:r>
      <w:proofErr w:type="spellStart"/>
      <w:r w:rsidRPr="00EA1A8B">
        <w:rPr>
          <w:szCs w:val="20"/>
          <w:lang w:val="en-US"/>
        </w:rPr>
        <w:t>Fardis</w:t>
      </w:r>
      <w:proofErr w:type="spellEnd"/>
      <w:r w:rsidRPr="00EA1A8B">
        <w:rPr>
          <w:szCs w:val="20"/>
          <w:lang w:val="en-US"/>
        </w:rPr>
        <w:t xml:space="preserve"> MN. Deformation of reinforced concrete members at yielding and ultimate. </w:t>
      </w:r>
      <w:r w:rsidRPr="00EA1A8B">
        <w:rPr>
          <w:i/>
          <w:szCs w:val="20"/>
          <w:lang w:val="en-US"/>
        </w:rPr>
        <w:t>ACI Structural Journal</w:t>
      </w:r>
      <w:r w:rsidRPr="00EA1A8B">
        <w:rPr>
          <w:szCs w:val="20"/>
          <w:lang w:val="en-US"/>
        </w:rPr>
        <w:t xml:space="preserve"> 2001; </w:t>
      </w:r>
      <w:r w:rsidRPr="00EA1A8B">
        <w:rPr>
          <w:b/>
          <w:szCs w:val="20"/>
          <w:lang w:val="en-US"/>
        </w:rPr>
        <w:t>98</w:t>
      </w:r>
      <w:r w:rsidRPr="00EA1A8B">
        <w:rPr>
          <w:szCs w:val="20"/>
          <w:lang w:val="en-US"/>
        </w:rPr>
        <w:t>(2): 135–148.</w:t>
      </w:r>
      <w:bookmarkEnd w:id="623"/>
    </w:p>
    <w:p w14:paraId="66A6F1BA" w14:textId="77777777" w:rsidR="00994B3B" w:rsidRPr="00EA1A8B" w:rsidRDefault="00994B3B" w:rsidP="00C33841">
      <w:pPr>
        <w:pStyle w:val="References"/>
        <w:numPr>
          <w:ilvl w:val="0"/>
          <w:numId w:val="1"/>
        </w:numPr>
        <w:ind w:left="0" w:hanging="284"/>
        <w:jc w:val="both"/>
        <w:rPr>
          <w:szCs w:val="20"/>
          <w:lang w:val="en-US"/>
        </w:rPr>
      </w:pPr>
      <w:bookmarkStart w:id="624" w:name="_Ref21369350"/>
      <w:r w:rsidRPr="00EA1A8B">
        <w:rPr>
          <w:szCs w:val="20"/>
          <w:lang w:val="en-US"/>
        </w:rPr>
        <w:t xml:space="preserve">Elwood KJ. Modeling failures in existing reinforced concrete columns. </w:t>
      </w:r>
      <w:r w:rsidRPr="00EA1A8B">
        <w:rPr>
          <w:i/>
          <w:szCs w:val="20"/>
          <w:lang w:val="en-US"/>
        </w:rPr>
        <w:t>Canadian Journal of Civil Engineering</w:t>
      </w:r>
      <w:r w:rsidRPr="00EA1A8B">
        <w:rPr>
          <w:szCs w:val="20"/>
          <w:lang w:val="en-US"/>
        </w:rPr>
        <w:t xml:space="preserve"> 2004; </w:t>
      </w:r>
      <w:r w:rsidRPr="00EA1A8B">
        <w:rPr>
          <w:b/>
          <w:szCs w:val="20"/>
          <w:lang w:val="en-US"/>
        </w:rPr>
        <w:t>31</w:t>
      </w:r>
      <w:r w:rsidRPr="00EA1A8B">
        <w:rPr>
          <w:szCs w:val="20"/>
          <w:lang w:val="en-US"/>
        </w:rPr>
        <w:t>(5): 846–59.</w:t>
      </w:r>
      <w:bookmarkEnd w:id="624"/>
    </w:p>
    <w:p w14:paraId="0DB77FB1" w14:textId="47C90825" w:rsidR="00D2206F" w:rsidRPr="00EA1A8B" w:rsidRDefault="00805863" w:rsidP="00C33841">
      <w:pPr>
        <w:pStyle w:val="References"/>
        <w:numPr>
          <w:ilvl w:val="0"/>
          <w:numId w:val="1"/>
        </w:numPr>
        <w:ind w:left="0" w:hanging="284"/>
        <w:jc w:val="both"/>
        <w:rPr>
          <w:szCs w:val="20"/>
          <w:lang w:val="en-US"/>
        </w:rPr>
      </w:pPr>
      <w:bookmarkStart w:id="625" w:name="_Ref21372566"/>
      <w:proofErr w:type="spellStart"/>
      <w:r w:rsidRPr="00EA1A8B">
        <w:rPr>
          <w:szCs w:val="20"/>
          <w:lang w:val="en-US"/>
        </w:rPr>
        <w:t>Baradaran</w:t>
      </w:r>
      <w:proofErr w:type="spellEnd"/>
      <w:r w:rsidRPr="00EA1A8B">
        <w:rPr>
          <w:szCs w:val="20"/>
          <w:lang w:val="en-US"/>
        </w:rPr>
        <w:t xml:space="preserve"> </w:t>
      </w:r>
      <w:proofErr w:type="spellStart"/>
      <w:r w:rsidRPr="00EA1A8B">
        <w:rPr>
          <w:szCs w:val="20"/>
          <w:lang w:val="en-US"/>
        </w:rPr>
        <w:t>Shoraka</w:t>
      </w:r>
      <w:proofErr w:type="spellEnd"/>
      <w:r w:rsidRPr="00EA1A8B">
        <w:rPr>
          <w:szCs w:val="20"/>
          <w:lang w:val="en-US"/>
        </w:rPr>
        <w:t xml:space="preserve"> M, Yang TY, Elwood KJ. Seismic loss estimation of non-ductile reinforced concrete buildings. </w:t>
      </w:r>
      <w:r w:rsidRPr="00EA1A8B">
        <w:rPr>
          <w:i/>
          <w:iCs/>
          <w:szCs w:val="20"/>
          <w:lang w:val="en-US"/>
        </w:rPr>
        <w:t>Earthquake Engineering and Structural Dynamics</w:t>
      </w:r>
      <w:r w:rsidRPr="00EA1A8B">
        <w:rPr>
          <w:szCs w:val="20"/>
          <w:lang w:val="en-US"/>
        </w:rPr>
        <w:t xml:space="preserve"> 2013; </w:t>
      </w:r>
      <w:r w:rsidRPr="00EA1A8B">
        <w:rPr>
          <w:b/>
          <w:bCs/>
          <w:szCs w:val="20"/>
          <w:lang w:val="en-US"/>
        </w:rPr>
        <w:t>42</w:t>
      </w:r>
      <w:r w:rsidRPr="00EA1A8B">
        <w:rPr>
          <w:szCs w:val="20"/>
          <w:lang w:val="en-US"/>
        </w:rPr>
        <w:t>(2): 297–310.</w:t>
      </w:r>
      <w:bookmarkEnd w:id="625"/>
    </w:p>
    <w:p w14:paraId="015E5441" w14:textId="77777777" w:rsidR="00962767" w:rsidRPr="00EA1A8B" w:rsidRDefault="00962767" w:rsidP="00962767">
      <w:pPr>
        <w:pStyle w:val="References"/>
        <w:numPr>
          <w:ilvl w:val="0"/>
          <w:numId w:val="1"/>
        </w:numPr>
        <w:ind w:left="0" w:hanging="284"/>
        <w:jc w:val="both"/>
        <w:rPr>
          <w:szCs w:val="20"/>
          <w:lang w:val="en-US"/>
        </w:rPr>
      </w:pPr>
      <w:bookmarkStart w:id="626" w:name="_Ref21353820"/>
      <w:r w:rsidRPr="00EA1A8B">
        <w:rPr>
          <w:szCs w:val="20"/>
          <w:lang w:val="en-US"/>
        </w:rPr>
        <w:t xml:space="preserve">Jeon J-S, Lowes LN, DesRoches R, </w:t>
      </w:r>
      <w:proofErr w:type="spellStart"/>
      <w:r w:rsidRPr="00EA1A8B">
        <w:rPr>
          <w:szCs w:val="20"/>
          <w:lang w:val="en-US"/>
        </w:rPr>
        <w:t>Brilakis</w:t>
      </w:r>
      <w:proofErr w:type="spellEnd"/>
      <w:r w:rsidRPr="00EA1A8B">
        <w:rPr>
          <w:szCs w:val="20"/>
          <w:lang w:val="en-US"/>
        </w:rPr>
        <w:t xml:space="preserve"> I. Fragility curves for non-ductile reinforced concrete frames that exhibit different component response mechanisms. </w:t>
      </w:r>
      <w:r w:rsidRPr="00EA1A8B">
        <w:rPr>
          <w:i/>
          <w:iCs/>
          <w:szCs w:val="20"/>
          <w:lang w:val="en-US"/>
        </w:rPr>
        <w:t>Engineering Structures</w:t>
      </w:r>
      <w:r w:rsidRPr="00EA1A8B">
        <w:rPr>
          <w:szCs w:val="20"/>
          <w:lang w:val="en-US"/>
        </w:rPr>
        <w:t xml:space="preserve"> 2015; </w:t>
      </w:r>
      <w:r w:rsidRPr="00EA1A8B">
        <w:rPr>
          <w:b/>
          <w:szCs w:val="20"/>
          <w:lang w:val="en-US"/>
        </w:rPr>
        <w:t>85</w:t>
      </w:r>
      <w:r w:rsidRPr="00EA1A8B">
        <w:rPr>
          <w:szCs w:val="20"/>
          <w:lang w:val="en-US"/>
        </w:rPr>
        <w:t>: 127–143.</w:t>
      </w:r>
      <w:bookmarkEnd w:id="626"/>
    </w:p>
    <w:p w14:paraId="564C936F" w14:textId="02B16E6A" w:rsidR="007B049C" w:rsidRPr="00EA1A8B" w:rsidRDefault="007B049C" w:rsidP="00C33841">
      <w:pPr>
        <w:pStyle w:val="References"/>
        <w:numPr>
          <w:ilvl w:val="0"/>
          <w:numId w:val="1"/>
        </w:numPr>
        <w:ind w:left="0" w:hanging="284"/>
        <w:jc w:val="both"/>
        <w:rPr>
          <w:szCs w:val="20"/>
          <w:lang w:val="en-US"/>
        </w:rPr>
      </w:pPr>
      <w:bookmarkStart w:id="627" w:name="_Ref21433832"/>
      <w:proofErr w:type="spellStart"/>
      <w:r w:rsidRPr="00EA1A8B">
        <w:rPr>
          <w:szCs w:val="20"/>
          <w:lang w:val="en-US"/>
        </w:rPr>
        <w:t>Sezen</w:t>
      </w:r>
      <w:proofErr w:type="spellEnd"/>
      <w:r w:rsidRPr="00EA1A8B">
        <w:rPr>
          <w:szCs w:val="20"/>
          <w:lang w:val="en-US"/>
        </w:rPr>
        <w:t xml:space="preserve"> H, </w:t>
      </w:r>
      <w:proofErr w:type="spellStart"/>
      <w:r w:rsidRPr="00EA1A8B">
        <w:rPr>
          <w:szCs w:val="20"/>
          <w:lang w:val="en-US"/>
        </w:rPr>
        <w:t>Moehle</w:t>
      </w:r>
      <w:proofErr w:type="spellEnd"/>
      <w:r w:rsidRPr="00EA1A8B">
        <w:rPr>
          <w:szCs w:val="20"/>
          <w:lang w:val="en-US"/>
        </w:rPr>
        <w:t xml:space="preserve"> JP. Shear strength model for lightly reinforced concrete columns. </w:t>
      </w:r>
      <w:r w:rsidRPr="00EA1A8B">
        <w:rPr>
          <w:i/>
          <w:iCs/>
          <w:szCs w:val="20"/>
          <w:lang w:val="en-US"/>
        </w:rPr>
        <w:t>Journal of Structural Engineering</w:t>
      </w:r>
      <w:r w:rsidRPr="00EA1A8B">
        <w:rPr>
          <w:szCs w:val="20"/>
          <w:lang w:val="en-US"/>
        </w:rPr>
        <w:t xml:space="preserve"> 2004; </w:t>
      </w:r>
      <w:r w:rsidRPr="00EA1A8B">
        <w:rPr>
          <w:b/>
          <w:bCs/>
          <w:szCs w:val="20"/>
          <w:lang w:val="en-US"/>
        </w:rPr>
        <w:t>130</w:t>
      </w:r>
      <w:r w:rsidRPr="00EA1A8B">
        <w:rPr>
          <w:szCs w:val="20"/>
          <w:lang w:val="en-US"/>
        </w:rPr>
        <w:t>(11): 1692–1703.</w:t>
      </w:r>
      <w:bookmarkEnd w:id="627"/>
    </w:p>
    <w:p w14:paraId="3FDF67E1" w14:textId="77777777" w:rsidR="00270FDC" w:rsidRPr="00EA1A8B" w:rsidRDefault="00270FDC" w:rsidP="00C33841">
      <w:pPr>
        <w:pStyle w:val="References"/>
        <w:numPr>
          <w:ilvl w:val="0"/>
          <w:numId w:val="1"/>
        </w:numPr>
        <w:ind w:left="0" w:hanging="284"/>
        <w:jc w:val="both"/>
        <w:rPr>
          <w:szCs w:val="20"/>
          <w:lang w:val="en-US"/>
        </w:rPr>
      </w:pPr>
      <w:bookmarkStart w:id="628" w:name="_Ref21527798"/>
      <w:r w:rsidRPr="00EA1A8B">
        <w:rPr>
          <w:szCs w:val="20"/>
          <w:lang w:val="en-US"/>
        </w:rPr>
        <w:t xml:space="preserve">Gu Q, Zona A, Peng Y, </w:t>
      </w:r>
      <w:proofErr w:type="spellStart"/>
      <w:r w:rsidRPr="00EA1A8B">
        <w:rPr>
          <w:szCs w:val="20"/>
          <w:lang w:val="en-US"/>
        </w:rPr>
        <w:t>Dall'Asta</w:t>
      </w:r>
      <w:proofErr w:type="spellEnd"/>
      <w:r w:rsidRPr="00EA1A8B">
        <w:rPr>
          <w:szCs w:val="20"/>
          <w:lang w:val="en-US"/>
        </w:rPr>
        <w:t xml:space="preserve"> A. Effect of buckling-restrained brace model parameters on seismic structural response. </w:t>
      </w:r>
      <w:r w:rsidRPr="00EA1A8B">
        <w:rPr>
          <w:i/>
          <w:szCs w:val="20"/>
          <w:lang w:val="en-US"/>
        </w:rPr>
        <w:t>Journal of Construction Steel Research</w:t>
      </w:r>
      <w:r w:rsidRPr="00EA1A8B">
        <w:rPr>
          <w:szCs w:val="20"/>
          <w:lang w:val="en-US"/>
        </w:rPr>
        <w:t xml:space="preserve"> 2014; </w:t>
      </w:r>
      <w:r w:rsidRPr="00EA1A8B">
        <w:rPr>
          <w:b/>
          <w:szCs w:val="20"/>
          <w:lang w:val="en-US"/>
        </w:rPr>
        <w:t>98</w:t>
      </w:r>
      <w:r w:rsidRPr="00EA1A8B">
        <w:rPr>
          <w:szCs w:val="20"/>
          <w:lang w:val="en-US"/>
        </w:rPr>
        <w:t>: 100-113.</w:t>
      </w:r>
      <w:bookmarkEnd w:id="628"/>
    </w:p>
    <w:p w14:paraId="2B143C2B" w14:textId="7CA25A39" w:rsidR="00556409" w:rsidRPr="00EA1A8B" w:rsidRDefault="00522864" w:rsidP="00C33841">
      <w:pPr>
        <w:pStyle w:val="References"/>
        <w:numPr>
          <w:ilvl w:val="0"/>
          <w:numId w:val="1"/>
        </w:numPr>
        <w:ind w:left="0" w:hanging="284"/>
        <w:jc w:val="both"/>
        <w:rPr>
          <w:szCs w:val="20"/>
          <w:lang w:val="en-US"/>
        </w:rPr>
      </w:pPr>
      <w:bookmarkStart w:id="629" w:name="_Ref21529001"/>
      <w:proofErr w:type="spellStart"/>
      <w:r w:rsidRPr="00EA1A8B">
        <w:rPr>
          <w:szCs w:val="20"/>
          <w:lang w:val="en-US"/>
        </w:rPr>
        <w:t>Smerzini</w:t>
      </w:r>
      <w:proofErr w:type="spellEnd"/>
      <w:r w:rsidRPr="00EA1A8B">
        <w:rPr>
          <w:szCs w:val="20"/>
          <w:lang w:val="en-US"/>
        </w:rPr>
        <w:t xml:space="preserve"> C, Galasso C, </w:t>
      </w:r>
      <w:proofErr w:type="spellStart"/>
      <w:r w:rsidRPr="00EA1A8B">
        <w:rPr>
          <w:szCs w:val="20"/>
          <w:lang w:val="en-US"/>
        </w:rPr>
        <w:t>Iervolino</w:t>
      </w:r>
      <w:proofErr w:type="spellEnd"/>
      <w:r w:rsidRPr="00EA1A8B">
        <w:rPr>
          <w:szCs w:val="20"/>
          <w:lang w:val="en-US"/>
        </w:rPr>
        <w:t xml:space="preserve"> I, </w:t>
      </w:r>
      <w:proofErr w:type="spellStart"/>
      <w:r w:rsidRPr="00EA1A8B">
        <w:rPr>
          <w:szCs w:val="20"/>
          <w:lang w:val="en-US"/>
        </w:rPr>
        <w:t>Paolucci</w:t>
      </w:r>
      <w:proofErr w:type="spellEnd"/>
      <w:r w:rsidRPr="00EA1A8B">
        <w:rPr>
          <w:szCs w:val="20"/>
          <w:lang w:val="en-US"/>
        </w:rPr>
        <w:t xml:space="preserve"> R. Ground motion record selection based on broadband spectral compatibility. </w:t>
      </w:r>
      <w:r w:rsidRPr="00EA1A8B">
        <w:rPr>
          <w:i/>
          <w:szCs w:val="20"/>
          <w:lang w:val="en-US"/>
        </w:rPr>
        <w:t>Earthquake Spectra</w:t>
      </w:r>
      <w:r w:rsidRPr="00EA1A8B">
        <w:rPr>
          <w:szCs w:val="20"/>
          <w:lang w:val="en-US"/>
        </w:rPr>
        <w:t xml:space="preserve"> 2014; </w:t>
      </w:r>
      <w:r w:rsidRPr="00EA1A8B">
        <w:rPr>
          <w:b/>
          <w:szCs w:val="20"/>
          <w:lang w:val="en-US"/>
        </w:rPr>
        <w:t>30</w:t>
      </w:r>
      <w:r w:rsidRPr="00EA1A8B">
        <w:rPr>
          <w:szCs w:val="20"/>
          <w:lang w:val="en-US"/>
        </w:rPr>
        <w:t>(4): 1427–1448.</w:t>
      </w:r>
      <w:bookmarkEnd w:id="629"/>
    </w:p>
    <w:p w14:paraId="7B6C2DD8" w14:textId="59C34B5C" w:rsidR="005C42AE" w:rsidRPr="00EA1A8B" w:rsidRDefault="005C42AE" w:rsidP="00C33841">
      <w:pPr>
        <w:pStyle w:val="References"/>
        <w:numPr>
          <w:ilvl w:val="0"/>
          <w:numId w:val="1"/>
        </w:numPr>
        <w:ind w:left="0" w:hanging="284"/>
        <w:jc w:val="both"/>
        <w:rPr>
          <w:szCs w:val="20"/>
          <w:lang w:val="en-US"/>
        </w:rPr>
      </w:pPr>
      <w:bookmarkStart w:id="630" w:name="_Ref65138417"/>
      <w:proofErr w:type="spellStart"/>
      <w:r w:rsidRPr="00EA1A8B">
        <w:rPr>
          <w:szCs w:val="20"/>
          <w:lang w:val="en-US"/>
        </w:rPr>
        <w:t>Loeppky</w:t>
      </w:r>
      <w:proofErr w:type="spellEnd"/>
      <w:r w:rsidRPr="00EA1A8B">
        <w:rPr>
          <w:szCs w:val="20"/>
          <w:lang w:val="en-US"/>
        </w:rPr>
        <w:t xml:space="preserve"> JL, Sacks J, Welch WJ. Choosing the sample size of a computer experiment: A practical guide. </w:t>
      </w:r>
      <w:proofErr w:type="spellStart"/>
      <w:r w:rsidRPr="00EA1A8B">
        <w:rPr>
          <w:i/>
          <w:iCs/>
          <w:szCs w:val="20"/>
          <w:lang w:val="en-US"/>
        </w:rPr>
        <w:t>Technometrics</w:t>
      </w:r>
      <w:proofErr w:type="spellEnd"/>
      <w:r w:rsidRPr="00EA1A8B">
        <w:rPr>
          <w:szCs w:val="20"/>
          <w:lang w:val="en-US"/>
        </w:rPr>
        <w:t xml:space="preserve"> 2009; </w:t>
      </w:r>
      <w:r w:rsidRPr="00EA1A8B">
        <w:rPr>
          <w:b/>
          <w:bCs/>
          <w:szCs w:val="20"/>
          <w:lang w:val="en-US"/>
        </w:rPr>
        <w:t>51</w:t>
      </w:r>
      <w:r w:rsidRPr="00EA1A8B">
        <w:rPr>
          <w:szCs w:val="20"/>
          <w:lang w:val="en-US"/>
        </w:rPr>
        <w:t>(4): 366–376.</w:t>
      </w:r>
      <w:bookmarkEnd w:id="630"/>
    </w:p>
    <w:p w14:paraId="06FB723C" w14:textId="1E475BBD" w:rsidR="00402098" w:rsidRPr="00EA1A8B" w:rsidRDefault="00402098" w:rsidP="00C33841">
      <w:pPr>
        <w:pStyle w:val="References"/>
        <w:numPr>
          <w:ilvl w:val="0"/>
          <w:numId w:val="1"/>
        </w:numPr>
        <w:ind w:left="0" w:hanging="284"/>
        <w:jc w:val="both"/>
        <w:rPr>
          <w:szCs w:val="20"/>
          <w:lang w:val="en-US"/>
        </w:rPr>
      </w:pPr>
      <w:bookmarkStart w:id="631" w:name="_Ref57014189"/>
      <w:r w:rsidRPr="00EA1A8B">
        <w:rPr>
          <w:szCs w:val="20"/>
          <w:lang w:val="en-US"/>
        </w:rPr>
        <w:t>USGS. Design Ground Motions. &lt;</w:t>
      </w:r>
      <w:bookmarkStart w:id="632" w:name="_Hlk57014055"/>
      <w:r w:rsidRPr="00EA1A8B">
        <w:rPr>
          <w:color w:val="0000FF"/>
          <w:szCs w:val="20"/>
          <w:lang w:val="en-US"/>
        </w:rPr>
        <w:fldChar w:fldCharType="begin"/>
      </w:r>
      <w:r w:rsidR="00A93492" w:rsidRPr="00EA1A8B">
        <w:rPr>
          <w:color w:val="0000FF"/>
          <w:szCs w:val="20"/>
          <w:lang w:val="en-US"/>
        </w:rPr>
        <w:instrText>HYPERLINK "https://earthquake.usgs.gov/hazards/designmaps/"</w:instrText>
      </w:r>
      <w:r w:rsidRPr="00EA1A8B">
        <w:rPr>
          <w:color w:val="0000FF"/>
          <w:szCs w:val="20"/>
          <w:lang w:val="en-US"/>
        </w:rPr>
        <w:fldChar w:fldCharType="separate"/>
      </w:r>
      <w:r w:rsidRPr="00EA1A8B">
        <w:rPr>
          <w:rStyle w:val="Hyperlink"/>
          <w:szCs w:val="20"/>
          <w:lang w:val="en-US"/>
        </w:rPr>
        <w:t>https://earthquake.usgs.gov/hazards/designmaps/</w:t>
      </w:r>
      <w:bookmarkEnd w:id="632"/>
      <w:r w:rsidRPr="00EA1A8B">
        <w:rPr>
          <w:color w:val="0000FF"/>
          <w:szCs w:val="20"/>
          <w:lang w:val="en-US"/>
        </w:rPr>
        <w:fldChar w:fldCharType="end"/>
      </w:r>
      <w:r w:rsidRPr="00EA1A8B">
        <w:rPr>
          <w:szCs w:val="20"/>
          <w:lang w:val="en-US"/>
        </w:rPr>
        <w:t>&gt; (Nov. 21, 2020).</w:t>
      </w:r>
      <w:bookmarkEnd w:id="631"/>
    </w:p>
    <w:p w14:paraId="533A0F71" w14:textId="4B317A18" w:rsidR="00402098" w:rsidRPr="00EA1A8B" w:rsidRDefault="00402098" w:rsidP="00C33841">
      <w:pPr>
        <w:pStyle w:val="References"/>
        <w:numPr>
          <w:ilvl w:val="0"/>
          <w:numId w:val="1"/>
        </w:numPr>
        <w:ind w:left="0" w:hanging="284"/>
        <w:jc w:val="both"/>
        <w:rPr>
          <w:szCs w:val="20"/>
          <w:lang w:val="en-US"/>
        </w:rPr>
      </w:pPr>
      <w:bookmarkStart w:id="633" w:name="_Ref57014173"/>
      <w:r w:rsidRPr="00EA1A8B">
        <w:rPr>
          <w:szCs w:val="20"/>
          <w:lang w:val="en-US"/>
        </w:rPr>
        <w:t xml:space="preserve">Wen YK, Kang YJ. Minimum building life-cycle cost design criteria. I: Methodology. </w:t>
      </w:r>
      <w:r w:rsidRPr="00EA1A8B">
        <w:rPr>
          <w:i/>
          <w:iCs/>
          <w:szCs w:val="20"/>
          <w:lang w:val="en-US"/>
        </w:rPr>
        <w:t>Journal of Structural Engineering</w:t>
      </w:r>
      <w:r w:rsidRPr="00EA1A8B">
        <w:rPr>
          <w:szCs w:val="20"/>
          <w:lang w:val="en-US"/>
        </w:rPr>
        <w:t xml:space="preserve"> 2001; </w:t>
      </w:r>
      <w:r w:rsidRPr="00EA1A8B">
        <w:rPr>
          <w:b/>
          <w:bCs/>
          <w:szCs w:val="20"/>
          <w:lang w:val="en-US"/>
        </w:rPr>
        <w:t>127</w:t>
      </w:r>
      <w:r w:rsidRPr="00EA1A8B">
        <w:rPr>
          <w:szCs w:val="20"/>
          <w:lang w:val="en-US"/>
        </w:rPr>
        <w:t>(3):</w:t>
      </w:r>
      <w:r w:rsidR="002929FC" w:rsidRPr="00EA1A8B">
        <w:rPr>
          <w:szCs w:val="20"/>
          <w:lang w:val="en-US"/>
        </w:rPr>
        <w:t xml:space="preserve"> </w:t>
      </w:r>
      <w:r w:rsidRPr="00EA1A8B">
        <w:rPr>
          <w:szCs w:val="20"/>
          <w:lang w:val="en-US"/>
        </w:rPr>
        <w:t>330–337.</w:t>
      </w:r>
      <w:bookmarkEnd w:id="633"/>
    </w:p>
    <w:sectPr w:rsidR="00402098" w:rsidRPr="00EA1A8B" w:rsidSect="004205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y Ghosh" w:date="2022-03-01T00:48:00Z" w:initials="JG">
    <w:p w14:paraId="62640362" w14:textId="77777777" w:rsidR="00452CC7" w:rsidRDefault="00452CC7" w:rsidP="00325756">
      <w:pPr>
        <w:pStyle w:val="CommentText"/>
      </w:pPr>
      <w:r>
        <w:rPr>
          <w:rStyle w:val="CommentReference"/>
        </w:rPr>
        <w:annotationRef/>
      </w:r>
      <w:r>
        <w:rPr>
          <w:lang w:val="en-IN"/>
        </w:rPr>
        <w:t>Fine with this order of authors. While we are using some of the models developed by Needhi in the other EESD paper and citing it in this manuscript, only those authors actively contributing to this study should be included. This is customary</w:t>
      </w:r>
    </w:p>
  </w:comment>
  <w:comment w:id="38" w:author="Devang Lad" w:date="2022-02-22T05:06:00Z" w:initials="DL">
    <w:p w14:paraId="664EFB36" w14:textId="31E2AFCD" w:rsidR="00452CC7" w:rsidRDefault="00452CC7">
      <w:pPr>
        <w:pStyle w:val="CommentText"/>
      </w:pPr>
      <w:r>
        <w:rPr>
          <w:rStyle w:val="CommentReference"/>
        </w:rPr>
        <w:annotationRef/>
      </w:r>
      <w:r>
        <w:t>The words in Bold represent the flow of the section</w:t>
      </w:r>
    </w:p>
  </w:comment>
  <w:comment w:id="37" w:author="Jay Ghosh" w:date="2022-03-01T00:14:00Z" w:initials="JG">
    <w:p w14:paraId="35694D92" w14:textId="77777777" w:rsidR="00452CC7" w:rsidRDefault="00452CC7" w:rsidP="00325756">
      <w:pPr>
        <w:pStyle w:val="CommentText"/>
      </w:pPr>
      <w:r>
        <w:rPr>
          <w:rStyle w:val="CommentReference"/>
        </w:rPr>
        <w:annotationRef/>
      </w:r>
      <w:r>
        <w:rPr>
          <w:lang w:val="en-IN"/>
        </w:rPr>
        <w:t xml:space="preserve">Combine. Both lines are talking about the same idea. </w:t>
      </w:r>
    </w:p>
  </w:comment>
  <w:comment w:id="49" w:author="Jay Ghosh" w:date="2022-03-01T00:16:00Z" w:initials="JG">
    <w:p w14:paraId="2460FD77" w14:textId="77777777" w:rsidR="00452CC7" w:rsidRDefault="00452CC7" w:rsidP="00325756">
      <w:pPr>
        <w:pStyle w:val="CommentText"/>
      </w:pPr>
      <w:r>
        <w:rPr>
          <w:rStyle w:val="CommentReference"/>
        </w:rPr>
        <w:annotationRef/>
      </w:r>
      <w:r>
        <w:rPr>
          <w:lang w:val="en-IN"/>
        </w:rPr>
        <w:t xml:space="preserve">Why just Japan? Perhaps better to provide a more general statement and cite literature that report losses - mainly reinsurance companies </w:t>
      </w:r>
    </w:p>
  </w:comment>
  <w:comment w:id="50" w:author="Devang Lad" w:date="2022-03-01T18:53:00Z" w:initials="DL">
    <w:p w14:paraId="08F424C7" w14:textId="69B2E14A" w:rsidR="00452CC7" w:rsidRDefault="00452CC7">
      <w:pPr>
        <w:pStyle w:val="CommentText"/>
      </w:pPr>
      <w:r>
        <w:rPr>
          <w:rStyle w:val="CommentReference"/>
        </w:rPr>
        <w:annotationRef/>
      </w:r>
      <w:r>
        <w:t>Japan because of showing the magnitude in currency terms which is what the next sentence gets the generalised impact for any other location</w:t>
      </w:r>
    </w:p>
  </w:comment>
  <w:comment w:id="51" w:author="Jay Ghosh" w:date="2022-03-01T00:15:00Z" w:initials="JG">
    <w:p w14:paraId="2710E3BF" w14:textId="37E87F32" w:rsidR="00452CC7" w:rsidRDefault="00452CC7" w:rsidP="00325756">
      <w:pPr>
        <w:pStyle w:val="CommentText"/>
      </w:pPr>
      <w:r>
        <w:rPr>
          <w:rStyle w:val="CommentReference"/>
        </w:rPr>
        <w:annotationRef/>
      </w:r>
      <w:r>
        <w:rPr>
          <w:lang w:val="en-IN"/>
        </w:rPr>
        <w:t>Informal word. Replace</w:t>
      </w:r>
    </w:p>
  </w:comment>
  <w:comment w:id="59" w:author="Jay Ghosh" w:date="2022-03-01T00:19:00Z" w:initials="JG">
    <w:p w14:paraId="780855BE" w14:textId="77777777" w:rsidR="00452CC7" w:rsidRDefault="00452CC7" w:rsidP="00325756">
      <w:pPr>
        <w:pStyle w:val="CommentText"/>
      </w:pPr>
      <w:r>
        <w:rPr>
          <w:rStyle w:val="CommentReference"/>
        </w:rPr>
        <w:annotationRef/>
      </w:r>
      <w:r>
        <w:rPr>
          <w:lang w:val="en-IN"/>
        </w:rPr>
        <w:t>Corrosion comes out of the blue. Consider adding a statement along the lines "In addition to seismic threats several structure and infrastructure systems are also exposed to unfavorable environmental conditions" …. Also you should talk about why corrosion is most important, because structures may undergo many other forms of deterioration</w:t>
      </w:r>
    </w:p>
  </w:comment>
  <w:comment w:id="95" w:author="Jay Ghosh" w:date="2022-03-01T00:22:00Z" w:initials="JG">
    <w:p w14:paraId="600C987F" w14:textId="77777777" w:rsidR="00452CC7" w:rsidRDefault="00452CC7" w:rsidP="00325756">
      <w:pPr>
        <w:pStyle w:val="CommentText"/>
      </w:pPr>
      <w:r>
        <w:rPr>
          <w:rStyle w:val="CommentReference"/>
        </w:rPr>
        <w:annotationRef/>
      </w:r>
      <w:r>
        <w:rPr>
          <w:lang w:val="en-IN"/>
        </w:rPr>
        <w:t xml:space="preserve">No. Think of writing something along the lines - "While substantial literature on the seismic performance of deteriorating bridges is available in literature, similar studies on building structures are still at its infancy".Such statements will lead you to your study. </w:t>
      </w:r>
    </w:p>
  </w:comment>
  <w:comment w:id="135" w:author="Jay Ghosh" w:date="2022-03-01T00:27:00Z" w:initials="JG">
    <w:p w14:paraId="577B8C01" w14:textId="77777777" w:rsidR="00452CC7" w:rsidRDefault="00452CC7" w:rsidP="00325756">
      <w:pPr>
        <w:pStyle w:val="CommentText"/>
      </w:pPr>
      <w:r>
        <w:rPr>
          <w:rStyle w:val="CommentReference"/>
        </w:rPr>
        <w:annotationRef/>
      </w:r>
      <w:r>
        <w:rPr>
          <w:lang w:val="en-IN"/>
        </w:rPr>
        <w:t xml:space="preserve">Several of these statements are applicable to both buildings and bridges. You can think of presenting this first, and then talk about that a lot of work has been done on bridges, yet not much on buildings. Then it is VERY important to highlight that why one needs to focus on buildings? One reason can be that the buildings house many residents, so the stakes are high for a building collapse. Also, buildings host important agencies, so business interruption is a problem. Think along such reasons… </w:t>
      </w:r>
    </w:p>
  </w:comment>
  <w:comment w:id="136" w:author="Devang Lad" w:date="2022-03-01T11:43:00Z" w:initials="DL">
    <w:p w14:paraId="22FB9FE5" w14:textId="6F4CC02A" w:rsidR="00452CC7" w:rsidRDefault="00452CC7">
      <w:pPr>
        <w:pStyle w:val="CommentText"/>
      </w:pPr>
      <w:r>
        <w:rPr>
          <w:rStyle w:val="CommentReference"/>
        </w:rPr>
        <w:annotationRef/>
      </w:r>
      <w:r>
        <w:t>In this first paragraph – I planned to reduce the discussion from generalised bridge and building to  buildings mentioning RC building have exposure to high fatality number (last sentence of the 1</w:t>
      </w:r>
      <w:r w:rsidRPr="00325756">
        <w:rPr>
          <w:vertAlign w:val="superscript"/>
        </w:rPr>
        <w:t>st</w:t>
      </w:r>
      <w:r>
        <w:t xml:space="preserve"> paragraph)</w:t>
      </w:r>
    </w:p>
  </w:comment>
  <w:comment w:id="173" w:author="Jay Ghosh" w:date="2022-03-01T00:39:00Z" w:initials="JG">
    <w:p w14:paraId="7B01377E" w14:textId="77777777" w:rsidR="00752C70" w:rsidRDefault="00752C70" w:rsidP="00752C70">
      <w:pPr>
        <w:pStyle w:val="CommentText"/>
      </w:pPr>
      <w:r>
        <w:rPr>
          <w:rStyle w:val="CommentReference"/>
        </w:rPr>
        <w:annotationRef/>
      </w:r>
      <w:r>
        <w:rPr>
          <w:lang w:val="en-IN"/>
        </w:rPr>
        <w:t>Most of this is OK, but should come BEFORE the discussion on flexure-shear failure mode discussion (previous paragraph)</w:t>
      </w:r>
    </w:p>
  </w:comment>
  <w:comment w:id="174" w:author="Devang Lad" w:date="2022-03-01T12:04:00Z" w:initials="DL">
    <w:p w14:paraId="78BAD57B" w14:textId="77777777" w:rsidR="00752C70" w:rsidRDefault="00752C70" w:rsidP="00752C70">
      <w:pPr>
        <w:pStyle w:val="CommentText"/>
      </w:pPr>
      <w:r>
        <w:rPr>
          <w:rStyle w:val="CommentReference"/>
        </w:rPr>
        <w:annotationRef/>
      </w:r>
      <w:r>
        <w:t>Flexure-shear failure discussion was done for the single column experimental research work, hence included in the previous paragraph.</w:t>
      </w:r>
    </w:p>
  </w:comment>
  <w:comment w:id="208" w:author="Jay Ghosh" w:date="2022-03-01T00:36:00Z" w:initials="JG">
    <w:p w14:paraId="14B5F288" w14:textId="77777777" w:rsidR="00452CC7" w:rsidRDefault="00452CC7" w:rsidP="00325756">
      <w:pPr>
        <w:pStyle w:val="CommentText"/>
      </w:pPr>
      <w:r>
        <w:rPr>
          <w:rStyle w:val="CommentReference"/>
        </w:rPr>
        <w:annotationRef/>
      </w:r>
      <w:r>
        <w:rPr>
          <w:lang w:val="en-IN"/>
        </w:rPr>
        <w:t xml:space="preserve">No. Right before this you should discuss existing work on corroded buildings. See earlier comments on the flow in the introduction. Right after you talk about the importance of considering corrosion in RC structures, you must discuss existing literature. Then you expose the limitations in the existing literature. This is essentially finding the research gap. After that only you mention the contributions of THIS study. </w:t>
      </w:r>
    </w:p>
  </w:comment>
  <w:comment w:id="209" w:author="Devang Lad" w:date="2022-03-01T11:48:00Z" w:initials="DL">
    <w:p w14:paraId="6E74EE63" w14:textId="2A4FCB26" w:rsidR="00452CC7" w:rsidRDefault="00452CC7">
      <w:pPr>
        <w:pStyle w:val="CommentText"/>
      </w:pPr>
      <w:r>
        <w:rPr>
          <w:rStyle w:val="CommentReference"/>
        </w:rPr>
        <w:annotationRef/>
      </w:r>
      <w:r>
        <w:t>For the third paragraph – I planned introduce corrosion deterioration – effects on single column with its literature review – and finally in the fourth paragraph literature review on the RC frame.</w:t>
      </w:r>
    </w:p>
  </w:comment>
  <w:comment w:id="231" w:author="Devang Lad" w:date="2022-02-22T05:05:00Z" w:initials="DL">
    <w:p w14:paraId="6B3D44B5" w14:textId="03AD0CE3" w:rsidR="00452CC7" w:rsidRDefault="00452CC7">
      <w:pPr>
        <w:pStyle w:val="CommentText"/>
      </w:pPr>
      <w:r>
        <w:rPr>
          <w:rStyle w:val="CommentReference"/>
        </w:rPr>
        <w:annotationRef/>
      </w:r>
      <w:r>
        <w:t>The sentences in blue – Not convinced and need suggestion for improvement</w:t>
      </w:r>
    </w:p>
  </w:comment>
  <w:comment w:id="225" w:author="Jay Ghosh" w:date="2022-03-01T00:43:00Z" w:initials="JG">
    <w:p w14:paraId="717CA0BC" w14:textId="77777777" w:rsidR="00452CC7" w:rsidRDefault="00452CC7" w:rsidP="00325756">
      <w:pPr>
        <w:pStyle w:val="CommentText"/>
      </w:pPr>
      <w:r>
        <w:rPr>
          <w:rStyle w:val="CommentReference"/>
        </w:rPr>
        <w:annotationRef/>
      </w:r>
      <w:r>
        <w:rPr>
          <w:lang w:val="en-IN"/>
        </w:rPr>
        <w:t xml:space="preserve">The flexure-shear discussion earlier comes here along with these statements to highlight the contribution of this paper as separate paragraph. I am still somehow missing to see the strongly worded contributions of this study. That will serve as a motivation to readers to go beyond the introduction and to actually read your paper. </w:t>
      </w:r>
    </w:p>
  </w:comment>
  <w:comment w:id="234" w:author="Jay Ghosh" w:date="2022-03-01T00:45:00Z" w:initials="JG">
    <w:p w14:paraId="12E3834C" w14:textId="77777777" w:rsidR="00452CC7" w:rsidRDefault="00452CC7" w:rsidP="00325756">
      <w:pPr>
        <w:pStyle w:val="CommentText"/>
      </w:pPr>
      <w:r>
        <w:rPr>
          <w:rStyle w:val="CommentReference"/>
        </w:rPr>
        <w:annotationRef/>
      </w:r>
      <w:r>
        <w:rPr>
          <w:lang w:val="en-IN"/>
        </w:rPr>
        <w:t>Include a roadmap to the paper as the last paragraph. Overall, aim the introduction to the paper as around 1450 to 1500 words. Presently it is 1100</w:t>
      </w:r>
    </w:p>
  </w:comment>
  <w:comment w:id="239" w:author="Shivang Shekhar" w:date="2022-03-13T22:18:00Z" w:initials="SS">
    <w:p w14:paraId="0A3EC58F" w14:textId="77777777" w:rsidR="00373ECA" w:rsidRDefault="00373ECA" w:rsidP="00373ECA">
      <w:pPr>
        <w:pStyle w:val="CommentText"/>
        <w:rPr>
          <w:rStyle w:val="CommentReference"/>
        </w:rPr>
      </w:pPr>
      <w:r>
        <w:rPr>
          <w:rStyle w:val="CommentReference"/>
        </w:rPr>
        <w:annotationRef/>
      </w:r>
      <w:r>
        <w:rPr>
          <w:rStyle w:val="CommentReference"/>
        </w:rPr>
        <w:t>Reframed See below</w:t>
      </w:r>
    </w:p>
    <w:p w14:paraId="252DBDF7" w14:textId="77777777" w:rsidR="00373ECA" w:rsidRDefault="00373ECA" w:rsidP="00373ECA">
      <w:pPr>
        <w:pStyle w:val="CommentText"/>
        <w:rPr>
          <w:rStyle w:val="CommentReference"/>
        </w:rPr>
      </w:pPr>
    </w:p>
    <w:p w14:paraId="66DD7D5A" w14:textId="77777777" w:rsidR="00373ECA" w:rsidRDefault="00373ECA" w:rsidP="00373ECA">
      <w:pPr>
        <w:pStyle w:val="CommentText"/>
      </w:pPr>
      <w:r>
        <w:rPr>
          <w:rStyle w:val="CommentReference"/>
        </w:rPr>
        <w:t>Dollar loss and other aspects can be included in the introduction section.</w:t>
      </w:r>
    </w:p>
  </w:comment>
  <w:comment w:id="314" w:author="Lad, Devang" w:date="2022-02-24T13:04:00Z" w:initials="LD">
    <w:p w14:paraId="63EC5C23" w14:textId="77777777" w:rsidR="005B2826" w:rsidRDefault="00373ECA" w:rsidP="00893DB8">
      <w:pPr>
        <w:pStyle w:val="CommentText"/>
      </w:pPr>
      <w:r>
        <w:rPr>
          <w:rStyle w:val="CommentReference"/>
        </w:rPr>
        <w:annotationRef/>
      </w:r>
      <w:r w:rsidR="005B2826">
        <w:t>Almost copied. Need to change</w:t>
      </w:r>
    </w:p>
  </w:comment>
  <w:comment w:id="326" w:author="Shivang Shekhar" w:date="2022-03-13T23:46:00Z" w:initials="SS">
    <w:p w14:paraId="6B361EF4" w14:textId="7D978BBF" w:rsidR="00373ECA" w:rsidRDefault="00373ECA" w:rsidP="00373ECA">
      <w:pPr>
        <w:pStyle w:val="CommentText"/>
      </w:pPr>
      <w:r>
        <w:rPr>
          <w:rStyle w:val="CommentReference"/>
        </w:rPr>
        <w:annotationRef/>
      </w:r>
      <w:r>
        <w:t>I have added a representative figure…Improve the figure..show here columns, beams, and joints details</w:t>
      </w:r>
    </w:p>
  </w:comment>
  <w:comment w:id="337" w:author="Shivang Shekhar" w:date="2022-03-14T19:22:00Z" w:initials="SS">
    <w:p w14:paraId="164E6384" w14:textId="77777777" w:rsidR="00373ECA" w:rsidRDefault="00373ECA" w:rsidP="00373ECA">
      <w:pPr>
        <w:pStyle w:val="CommentText"/>
      </w:pPr>
      <w:r>
        <w:rPr>
          <w:rStyle w:val="CommentReference"/>
        </w:rPr>
        <w:annotationRef/>
      </w:r>
      <w:r>
        <w:t>Insert Xt at kt</w:t>
      </w:r>
    </w:p>
  </w:comment>
  <w:comment w:id="466" w:author="Shivang Shekhar" w:date="2022-03-14T15:26:00Z" w:initials="SS">
    <w:p w14:paraId="584C6F95" w14:textId="77777777" w:rsidR="00373ECA" w:rsidRDefault="00373ECA" w:rsidP="00373ECA">
      <w:pPr>
        <w:pStyle w:val="CommentText"/>
      </w:pPr>
      <w:r>
        <w:rPr>
          <w:rStyle w:val="CommentReference"/>
        </w:rPr>
        <w:annotationRef/>
      </w:r>
      <w:r>
        <w:rPr>
          <w:rStyle w:val="CommentReference"/>
        </w:rPr>
        <w:annotationRef/>
      </w:r>
      <w:r>
        <w:t>I have added a representative figure…</w:t>
      </w:r>
    </w:p>
    <w:p w14:paraId="07617C8D" w14:textId="77777777" w:rsidR="00373ECA" w:rsidRDefault="00373ECA" w:rsidP="00373ECA">
      <w:pPr>
        <w:pStyle w:val="CommentText"/>
      </w:pPr>
      <w:r>
        <w:t>Update figure..include column shear springs and joint modelling and other details as per text</w:t>
      </w:r>
    </w:p>
  </w:comment>
  <w:comment w:id="468" w:author="Shivang Shekhar" w:date="2022-03-14T15:30:00Z" w:initials="SS">
    <w:p w14:paraId="41F3E365" w14:textId="77777777" w:rsidR="00373ECA" w:rsidRDefault="00373ECA" w:rsidP="00373ECA">
      <w:pPr>
        <w:pStyle w:val="CommentText"/>
      </w:pPr>
      <w:r>
        <w:rPr>
          <w:rStyle w:val="CommentReference"/>
        </w:rPr>
        <w:annotationRef/>
      </w:r>
      <w:r>
        <w:t>Insert Tab</w:t>
      </w:r>
    </w:p>
  </w:comment>
  <w:comment w:id="503" w:author="Shivang Shekhar" w:date="2022-03-14T15:30:00Z" w:initials="SS">
    <w:p w14:paraId="4467800B" w14:textId="77777777" w:rsidR="00373ECA" w:rsidRDefault="00373ECA" w:rsidP="00373ECA">
      <w:pPr>
        <w:pStyle w:val="CommentText"/>
      </w:pPr>
      <w:r>
        <w:rPr>
          <w:rStyle w:val="CommentReference"/>
        </w:rPr>
        <w:annotationRef/>
      </w:r>
      <w:r>
        <w:t>Insert TAB</w:t>
      </w:r>
    </w:p>
  </w:comment>
  <w:comment w:id="569" w:author="Shivang Shekhar" w:date="2022-03-13T22:18:00Z" w:initials="SS">
    <w:p w14:paraId="51A8047B" w14:textId="77777777" w:rsidR="00373ECA" w:rsidRDefault="00373ECA" w:rsidP="00373ECA">
      <w:pPr>
        <w:pStyle w:val="CommentText"/>
      </w:pPr>
      <w:r>
        <w:rPr>
          <w:rStyle w:val="CommentReference"/>
        </w:rPr>
        <w:annotationRef/>
      </w:r>
      <w:r>
        <w:t>Comments Pending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640362" w15:done="0"/>
  <w15:commentEx w15:paraId="664EFB36" w15:done="0"/>
  <w15:commentEx w15:paraId="35694D92" w15:done="1"/>
  <w15:commentEx w15:paraId="2460FD77" w15:done="1"/>
  <w15:commentEx w15:paraId="08F424C7" w15:paraIdParent="2460FD77" w15:done="1"/>
  <w15:commentEx w15:paraId="2710E3BF" w15:done="1"/>
  <w15:commentEx w15:paraId="780855BE" w15:done="1"/>
  <w15:commentEx w15:paraId="600C987F" w15:done="1"/>
  <w15:commentEx w15:paraId="577B8C01" w15:done="1"/>
  <w15:commentEx w15:paraId="22FB9FE5" w15:paraIdParent="577B8C01" w15:done="1"/>
  <w15:commentEx w15:paraId="7B01377E" w15:done="1"/>
  <w15:commentEx w15:paraId="78BAD57B" w15:paraIdParent="7B01377E" w15:done="1"/>
  <w15:commentEx w15:paraId="14B5F288" w15:done="1"/>
  <w15:commentEx w15:paraId="6E74EE63" w15:paraIdParent="14B5F288" w15:done="1"/>
  <w15:commentEx w15:paraId="6B3D44B5" w15:done="0"/>
  <w15:commentEx w15:paraId="717CA0BC" w15:done="0"/>
  <w15:commentEx w15:paraId="12E3834C" w15:done="0"/>
  <w15:commentEx w15:paraId="66DD7D5A" w15:done="0"/>
  <w15:commentEx w15:paraId="63EC5C23" w15:done="1"/>
  <w15:commentEx w15:paraId="6B361EF4" w15:done="0"/>
  <w15:commentEx w15:paraId="164E6384" w15:done="0"/>
  <w15:commentEx w15:paraId="07617C8D" w15:done="0"/>
  <w15:commentEx w15:paraId="41F3E365" w15:done="1"/>
  <w15:commentEx w15:paraId="4467800B" w15:done="1"/>
  <w15:commentEx w15:paraId="51A804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83936" w16cex:dateUtc="2022-03-01T00:48:00Z"/>
  <w16cex:commentExtensible w16cex:durableId="25BF3B3E" w16cex:dateUtc="2022-02-22T05:06:00Z"/>
  <w16cex:commentExtensible w16cex:durableId="25C8313B" w16cex:dateUtc="2022-03-01T00:14:00Z"/>
  <w16cex:commentExtensible w16cex:durableId="25C831BF" w16cex:dateUtc="2022-03-01T00:16:00Z"/>
  <w16cex:commentExtensible w16cex:durableId="25C8EA3E" w16cex:dateUtc="2022-03-01T18:53:00Z"/>
  <w16cex:commentExtensible w16cex:durableId="25C83187" w16cex:dateUtc="2022-03-01T00:15:00Z"/>
  <w16cex:commentExtensible w16cex:durableId="25C8327F" w16cex:dateUtc="2022-03-01T00:19:00Z"/>
  <w16cex:commentExtensible w16cex:durableId="25C83304" w16cex:dateUtc="2022-03-01T00:22:00Z"/>
  <w16cex:commentExtensible w16cex:durableId="25C83430" w16cex:dateUtc="2022-03-01T00:27:00Z"/>
  <w16cex:commentExtensible w16cex:durableId="25C88557" w16cex:dateUtc="2022-03-01T11:43:00Z"/>
  <w16cex:commentExtensible w16cex:durableId="25DB38B9" w16cex:dateUtc="2022-03-01T00:39:00Z"/>
  <w16cex:commentExtensible w16cex:durableId="25DB38B8" w16cex:dateUtc="2022-03-01T12:04:00Z"/>
  <w16cex:commentExtensible w16cex:durableId="25C83670" w16cex:dateUtc="2022-03-01T00:36:00Z"/>
  <w16cex:commentExtensible w16cex:durableId="25C8867D" w16cex:dateUtc="2022-03-01T11:48:00Z"/>
  <w16cex:commentExtensible w16cex:durableId="25BF3B0B" w16cex:dateUtc="2022-02-22T05:05:00Z"/>
  <w16cex:commentExtensible w16cex:durableId="25C83809" w16cex:dateUtc="2022-03-01T00:43:00Z"/>
  <w16cex:commentExtensible w16cex:durableId="25C8387F" w16cex:dateUtc="2022-03-01T00:45:00Z"/>
  <w16cex:commentExtensible w16cex:durableId="25DA186E" w16cex:dateUtc="2022-03-13T22:18:00Z"/>
  <w16cex:commentExtensible w16cex:durableId="25C24E3E" w16cex:dateUtc="2022-02-24T13:04:00Z"/>
  <w16cex:commentExtensible w16cex:durableId="25DA1870" w16cex:dateUtc="2022-03-13T23:46:00Z"/>
  <w16cex:commentExtensible w16cex:durableId="25DA1871" w16cex:dateUtc="2022-03-14T19:22:00Z"/>
  <w16cex:commentExtensible w16cex:durableId="25DA1872" w16cex:dateUtc="2022-03-14T15:26:00Z"/>
  <w16cex:commentExtensible w16cex:durableId="25DA1873" w16cex:dateUtc="2022-03-14T15:30:00Z"/>
  <w16cex:commentExtensible w16cex:durableId="25DA1874" w16cex:dateUtc="2022-03-14T15:30:00Z"/>
  <w16cex:commentExtensible w16cex:durableId="25DA1875" w16cex:dateUtc="2022-03-13T2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640362" w16cid:durableId="25C83936"/>
  <w16cid:commentId w16cid:paraId="664EFB36" w16cid:durableId="25BF3B3E"/>
  <w16cid:commentId w16cid:paraId="35694D92" w16cid:durableId="25C8313B"/>
  <w16cid:commentId w16cid:paraId="2460FD77" w16cid:durableId="25C831BF"/>
  <w16cid:commentId w16cid:paraId="08F424C7" w16cid:durableId="25C8EA3E"/>
  <w16cid:commentId w16cid:paraId="2710E3BF" w16cid:durableId="25C83187"/>
  <w16cid:commentId w16cid:paraId="780855BE" w16cid:durableId="25C8327F"/>
  <w16cid:commentId w16cid:paraId="600C987F" w16cid:durableId="25C83304"/>
  <w16cid:commentId w16cid:paraId="577B8C01" w16cid:durableId="25C83430"/>
  <w16cid:commentId w16cid:paraId="22FB9FE5" w16cid:durableId="25C88557"/>
  <w16cid:commentId w16cid:paraId="7B01377E" w16cid:durableId="25DB38B9"/>
  <w16cid:commentId w16cid:paraId="78BAD57B" w16cid:durableId="25DB38B8"/>
  <w16cid:commentId w16cid:paraId="14B5F288" w16cid:durableId="25C83670"/>
  <w16cid:commentId w16cid:paraId="6E74EE63" w16cid:durableId="25C8867D"/>
  <w16cid:commentId w16cid:paraId="6B3D44B5" w16cid:durableId="25BF3B0B"/>
  <w16cid:commentId w16cid:paraId="717CA0BC" w16cid:durableId="25C83809"/>
  <w16cid:commentId w16cid:paraId="12E3834C" w16cid:durableId="25C8387F"/>
  <w16cid:commentId w16cid:paraId="66DD7D5A" w16cid:durableId="25DA186E"/>
  <w16cid:commentId w16cid:paraId="63EC5C23" w16cid:durableId="25C24E3E"/>
  <w16cid:commentId w16cid:paraId="6B361EF4" w16cid:durableId="25DA1870"/>
  <w16cid:commentId w16cid:paraId="164E6384" w16cid:durableId="25DA1871"/>
  <w16cid:commentId w16cid:paraId="07617C8D" w16cid:durableId="25DA1872"/>
  <w16cid:commentId w16cid:paraId="41F3E365" w16cid:durableId="25DA1873"/>
  <w16cid:commentId w16cid:paraId="4467800B" w16cid:durableId="25DA1874"/>
  <w16cid:commentId w16cid:paraId="51A8047B" w16cid:durableId="25DA18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BA4F7" w14:textId="77777777" w:rsidR="00510DC4" w:rsidRDefault="00510DC4" w:rsidP="00B667D3">
      <w:r>
        <w:separator/>
      </w:r>
    </w:p>
  </w:endnote>
  <w:endnote w:type="continuationSeparator" w:id="0">
    <w:p w14:paraId="0CC0C725" w14:textId="77777777" w:rsidR="00510DC4" w:rsidRDefault="00510DC4" w:rsidP="00B66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dvOT1ef757c0">
    <w:altName w:val="Cambria"/>
    <w:panose1 w:val="00000000000000000000"/>
    <w:charset w:val="00"/>
    <w:family w:val="roman"/>
    <w:notTrueType/>
    <w:pitch w:val="default"/>
  </w:font>
  <w:font w:name="STIXTwoText-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TIXTwoTex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BEDC4" w14:textId="77777777" w:rsidR="00510DC4" w:rsidRDefault="00510DC4" w:rsidP="00B667D3">
      <w:r>
        <w:separator/>
      </w:r>
    </w:p>
  </w:footnote>
  <w:footnote w:type="continuationSeparator" w:id="0">
    <w:p w14:paraId="7732C75B" w14:textId="77777777" w:rsidR="00510DC4" w:rsidRDefault="00510DC4" w:rsidP="00B66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31D06"/>
    <w:multiLevelType w:val="hybridMultilevel"/>
    <w:tmpl w:val="4F8C1FD0"/>
    <w:lvl w:ilvl="0" w:tplc="171AAF9A">
      <w:start w:val="1"/>
      <w:numFmt w:val="decimal"/>
      <w:pStyle w:val="Referencetext"/>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2CCE07B6"/>
    <w:multiLevelType w:val="multilevel"/>
    <w:tmpl w:val="6678800A"/>
    <w:styleLink w:val="Style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none"/>
      <w:isLgl/>
      <w:lvlText w:val="1.2.1"/>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3EC7ECA"/>
    <w:multiLevelType w:val="hybridMultilevel"/>
    <w:tmpl w:val="9D78AF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4D3AE0"/>
    <w:multiLevelType w:val="multilevel"/>
    <w:tmpl w:val="A7D2D1A8"/>
    <w:lvl w:ilvl="0">
      <w:start w:val="1"/>
      <w:numFmt w:val="decimal"/>
      <w:lvlText w:val="%1."/>
      <w:lvlJc w:val="left"/>
      <w:pPr>
        <w:ind w:left="1920" w:hanging="360"/>
      </w:pPr>
      <w:rPr>
        <w:rFonts w:hint="default"/>
      </w:rPr>
    </w:lvl>
    <w:lvl w:ilvl="1">
      <w:start w:val="2"/>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4FA958AF"/>
    <w:multiLevelType w:val="multilevel"/>
    <w:tmpl w:val="71CC0DF8"/>
    <w:styleLink w:val="Style1"/>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87F0CE1"/>
    <w:multiLevelType w:val="hybridMultilevel"/>
    <w:tmpl w:val="E614185C"/>
    <w:lvl w:ilvl="0" w:tplc="F4C4BBD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577A25"/>
    <w:multiLevelType w:val="hybridMultilevel"/>
    <w:tmpl w:val="1F3C9C62"/>
    <w:lvl w:ilvl="0" w:tplc="23B08F0A">
      <w:start w:val="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6"/>
  </w:num>
  <w:num w:numId="7">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y Ghosh">
    <w15:presenceInfo w15:providerId="Windows Live" w15:userId="dab1332bae621dc8"/>
  </w15:person>
  <w15:person w15:author="Devang Lad">
    <w15:presenceInfo w15:providerId="None" w15:userId="Devang Lad"/>
  </w15:person>
  <w15:person w15:author="Lad, Devang">
    <w15:presenceInfo w15:providerId="None" w15:userId="Lad, Devang"/>
  </w15:person>
  <w15:person w15:author="Shivang Shekhar">
    <w15:presenceInfo w15:providerId="None" w15:userId="Shivang Shekh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M0NzU1MzUxMbc0MzNR0lEKTi0uzszPAykwNq4FADVnUwMtAAAA"/>
  </w:docVars>
  <w:rsids>
    <w:rsidRoot w:val="004F3459"/>
    <w:rsid w:val="00000772"/>
    <w:rsid w:val="000014D7"/>
    <w:rsid w:val="00002109"/>
    <w:rsid w:val="00002BC7"/>
    <w:rsid w:val="000062C3"/>
    <w:rsid w:val="000075F9"/>
    <w:rsid w:val="000100B0"/>
    <w:rsid w:val="00014F44"/>
    <w:rsid w:val="00015274"/>
    <w:rsid w:val="00015385"/>
    <w:rsid w:val="000157FD"/>
    <w:rsid w:val="00015B96"/>
    <w:rsid w:val="00017051"/>
    <w:rsid w:val="000170F5"/>
    <w:rsid w:val="000176F8"/>
    <w:rsid w:val="0002112D"/>
    <w:rsid w:val="00022EED"/>
    <w:rsid w:val="0002336D"/>
    <w:rsid w:val="00023722"/>
    <w:rsid w:val="00023BF0"/>
    <w:rsid w:val="000244BB"/>
    <w:rsid w:val="000251D5"/>
    <w:rsid w:val="00026A9B"/>
    <w:rsid w:val="00026AA8"/>
    <w:rsid w:val="0002734E"/>
    <w:rsid w:val="00030374"/>
    <w:rsid w:val="0003082B"/>
    <w:rsid w:val="00032D3A"/>
    <w:rsid w:val="000336B3"/>
    <w:rsid w:val="00033899"/>
    <w:rsid w:val="00035C77"/>
    <w:rsid w:val="000364B6"/>
    <w:rsid w:val="0003656F"/>
    <w:rsid w:val="000368B5"/>
    <w:rsid w:val="00036E05"/>
    <w:rsid w:val="00037C14"/>
    <w:rsid w:val="000411AB"/>
    <w:rsid w:val="0004146B"/>
    <w:rsid w:val="000417C3"/>
    <w:rsid w:val="00041D97"/>
    <w:rsid w:val="00041E96"/>
    <w:rsid w:val="000423F5"/>
    <w:rsid w:val="0004359B"/>
    <w:rsid w:val="00043A4C"/>
    <w:rsid w:val="000446FC"/>
    <w:rsid w:val="0004533F"/>
    <w:rsid w:val="0004556D"/>
    <w:rsid w:val="00047D44"/>
    <w:rsid w:val="0005280A"/>
    <w:rsid w:val="00052CB0"/>
    <w:rsid w:val="00052EB7"/>
    <w:rsid w:val="00053E63"/>
    <w:rsid w:val="00053FB6"/>
    <w:rsid w:val="000540B0"/>
    <w:rsid w:val="0005443A"/>
    <w:rsid w:val="00054D2A"/>
    <w:rsid w:val="0005680D"/>
    <w:rsid w:val="00056BB9"/>
    <w:rsid w:val="00062E8A"/>
    <w:rsid w:val="0006339E"/>
    <w:rsid w:val="00064ADB"/>
    <w:rsid w:val="000724EF"/>
    <w:rsid w:val="000750B6"/>
    <w:rsid w:val="000751AC"/>
    <w:rsid w:val="000770B8"/>
    <w:rsid w:val="00077600"/>
    <w:rsid w:val="00080B8E"/>
    <w:rsid w:val="00080F00"/>
    <w:rsid w:val="00081359"/>
    <w:rsid w:val="00082A27"/>
    <w:rsid w:val="00082DC4"/>
    <w:rsid w:val="00083229"/>
    <w:rsid w:val="000850C3"/>
    <w:rsid w:val="0008520B"/>
    <w:rsid w:val="00086B6D"/>
    <w:rsid w:val="000905F1"/>
    <w:rsid w:val="00090602"/>
    <w:rsid w:val="000930DA"/>
    <w:rsid w:val="0009375F"/>
    <w:rsid w:val="00094290"/>
    <w:rsid w:val="00095A74"/>
    <w:rsid w:val="0009622A"/>
    <w:rsid w:val="0009659E"/>
    <w:rsid w:val="00097CE6"/>
    <w:rsid w:val="000A0C54"/>
    <w:rsid w:val="000A2E58"/>
    <w:rsid w:val="000A3B33"/>
    <w:rsid w:val="000A3EB9"/>
    <w:rsid w:val="000A4A61"/>
    <w:rsid w:val="000A5127"/>
    <w:rsid w:val="000A60D6"/>
    <w:rsid w:val="000A7769"/>
    <w:rsid w:val="000B0000"/>
    <w:rsid w:val="000B2EAF"/>
    <w:rsid w:val="000B3736"/>
    <w:rsid w:val="000B3DB9"/>
    <w:rsid w:val="000B42CC"/>
    <w:rsid w:val="000B47B0"/>
    <w:rsid w:val="000B59BD"/>
    <w:rsid w:val="000B6E12"/>
    <w:rsid w:val="000B78C9"/>
    <w:rsid w:val="000B7B16"/>
    <w:rsid w:val="000C094D"/>
    <w:rsid w:val="000C287D"/>
    <w:rsid w:val="000C2937"/>
    <w:rsid w:val="000C4555"/>
    <w:rsid w:val="000C4A81"/>
    <w:rsid w:val="000C4ACD"/>
    <w:rsid w:val="000C625A"/>
    <w:rsid w:val="000C6540"/>
    <w:rsid w:val="000C66B7"/>
    <w:rsid w:val="000C66BF"/>
    <w:rsid w:val="000D25F2"/>
    <w:rsid w:val="000D33D3"/>
    <w:rsid w:val="000D43FD"/>
    <w:rsid w:val="000D46FF"/>
    <w:rsid w:val="000D4F54"/>
    <w:rsid w:val="000D54C4"/>
    <w:rsid w:val="000D5872"/>
    <w:rsid w:val="000D5D80"/>
    <w:rsid w:val="000D6F64"/>
    <w:rsid w:val="000D733A"/>
    <w:rsid w:val="000D75A9"/>
    <w:rsid w:val="000D7971"/>
    <w:rsid w:val="000E16B4"/>
    <w:rsid w:val="000E28B1"/>
    <w:rsid w:val="000E28E3"/>
    <w:rsid w:val="000E3170"/>
    <w:rsid w:val="000E3293"/>
    <w:rsid w:val="000E4BB0"/>
    <w:rsid w:val="000E4C2D"/>
    <w:rsid w:val="000E5CFB"/>
    <w:rsid w:val="000E5F78"/>
    <w:rsid w:val="000E7144"/>
    <w:rsid w:val="000F1F91"/>
    <w:rsid w:val="000F3609"/>
    <w:rsid w:val="000F3BAD"/>
    <w:rsid w:val="000F6AD1"/>
    <w:rsid w:val="000F78F4"/>
    <w:rsid w:val="0010083F"/>
    <w:rsid w:val="00100AF3"/>
    <w:rsid w:val="00100DA0"/>
    <w:rsid w:val="0010152E"/>
    <w:rsid w:val="00102100"/>
    <w:rsid w:val="00102666"/>
    <w:rsid w:val="001041A5"/>
    <w:rsid w:val="001055C2"/>
    <w:rsid w:val="001120B2"/>
    <w:rsid w:val="0011298C"/>
    <w:rsid w:val="001132FA"/>
    <w:rsid w:val="001134F0"/>
    <w:rsid w:val="0011399E"/>
    <w:rsid w:val="00113FEB"/>
    <w:rsid w:val="00120DD4"/>
    <w:rsid w:val="00121CB7"/>
    <w:rsid w:val="001221EF"/>
    <w:rsid w:val="00122C18"/>
    <w:rsid w:val="001239E3"/>
    <w:rsid w:val="00124F0C"/>
    <w:rsid w:val="00126591"/>
    <w:rsid w:val="00126AE8"/>
    <w:rsid w:val="001307E4"/>
    <w:rsid w:val="00130981"/>
    <w:rsid w:val="0013139C"/>
    <w:rsid w:val="001316D8"/>
    <w:rsid w:val="00132038"/>
    <w:rsid w:val="001320BD"/>
    <w:rsid w:val="00132329"/>
    <w:rsid w:val="001343FF"/>
    <w:rsid w:val="00134669"/>
    <w:rsid w:val="0013557B"/>
    <w:rsid w:val="001370BC"/>
    <w:rsid w:val="001414A3"/>
    <w:rsid w:val="00141957"/>
    <w:rsid w:val="00141A49"/>
    <w:rsid w:val="00142C7F"/>
    <w:rsid w:val="00143F18"/>
    <w:rsid w:val="00145403"/>
    <w:rsid w:val="00146232"/>
    <w:rsid w:val="00146F0F"/>
    <w:rsid w:val="0014721F"/>
    <w:rsid w:val="00147884"/>
    <w:rsid w:val="001500C7"/>
    <w:rsid w:val="00150964"/>
    <w:rsid w:val="0015162E"/>
    <w:rsid w:val="00151861"/>
    <w:rsid w:val="0015341E"/>
    <w:rsid w:val="001536D9"/>
    <w:rsid w:val="00156EB9"/>
    <w:rsid w:val="001577B5"/>
    <w:rsid w:val="00157DD0"/>
    <w:rsid w:val="001606D8"/>
    <w:rsid w:val="00161FAF"/>
    <w:rsid w:val="0016206F"/>
    <w:rsid w:val="001620AA"/>
    <w:rsid w:val="001622D8"/>
    <w:rsid w:val="00162564"/>
    <w:rsid w:val="00163DF6"/>
    <w:rsid w:val="00166A35"/>
    <w:rsid w:val="00170452"/>
    <w:rsid w:val="0017167B"/>
    <w:rsid w:val="0017364D"/>
    <w:rsid w:val="00173E14"/>
    <w:rsid w:val="0017414E"/>
    <w:rsid w:val="001750BE"/>
    <w:rsid w:val="00175191"/>
    <w:rsid w:val="00177295"/>
    <w:rsid w:val="001778C9"/>
    <w:rsid w:val="00180098"/>
    <w:rsid w:val="001803D4"/>
    <w:rsid w:val="00180AF5"/>
    <w:rsid w:val="00180E4D"/>
    <w:rsid w:val="001827B6"/>
    <w:rsid w:val="00185017"/>
    <w:rsid w:val="001852FF"/>
    <w:rsid w:val="00185CFF"/>
    <w:rsid w:val="00185EFC"/>
    <w:rsid w:val="00186F76"/>
    <w:rsid w:val="0018716F"/>
    <w:rsid w:val="00187A4A"/>
    <w:rsid w:val="0019073A"/>
    <w:rsid w:val="00190D36"/>
    <w:rsid w:val="001914B2"/>
    <w:rsid w:val="001941F5"/>
    <w:rsid w:val="00195A45"/>
    <w:rsid w:val="00195C43"/>
    <w:rsid w:val="00195D6E"/>
    <w:rsid w:val="001A09BA"/>
    <w:rsid w:val="001A0CE9"/>
    <w:rsid w:val="001A1425"/>
    <w:rsid w:val="001A234A"/>
    <w:rsid w:val="001A3302"/>
    <w:rsid w:val="001A397E"/>
    <w:rsid w:val="001A488D"/>
    <w:rsid w:val="001A5592"/>
    <w:rsid w:val="001A6135"/>
    <w:rsid w:val="001A645E"/>
    <w:rsid w:val="001A6644"/>
    <w:rsid w:val="001A6CA5"/>
    <w:rsid w:val="001A6CD1"/>
    <w:rsid w:val="001B204D"/>
    <w:rsid w:val="001B2880"/>
    <w:rsid w:val="001B5FAC"/>
    <w:rsid w:val="001B63D4"/>
    <w:rsid w:val="001B734A"/>
    <w:rsid w:val="001C0292"/>
    <w:rsid w:val="001C1CFE"/>
    <w:rsid w:val="001C1F91"/>
    <w:rsid w:val="001C2202"/>
    <w:rsid w:val="001C2BC9"/>
    <w:rsid w:val="001C3434"/>
    <w:rsid w:val="001C4825"/>
    <w:rsid w:val="001C53A5"/>
    <w:rsid w:val="001C6AB9"/>
    <w:rsid w:val="001C7190"/>
    <w:rsid w:val="001C763D"/>
    <w:rsid w:val="001D07BA"/>
    <w:rsid w:val="001D14B5"/>
    <w:rsid w:val="001D248F"/>
    <w:rsid w:val="001D45CE"/>
    <w:rsid w:val="001D473F"/>
    <w:rsid w:val="001D6D34"/>
    <w:rsid w:val="001E09B2"/>
    <w:rsid w:val="001E16B9"/>
    <w:rsid w:val="001E1901"/>
    <w:rsid w:val="001E1F38"/>
    <w:rsid w:val="001E2452"/>
    <w:rsid w:val="001E2531"/>
    <w:rsid w:val="001E418D"/>
    <w:rsid w:val="001E5664"/>
    <w:rsid w:val="001E5969"/>
    <w:rsid w:val="001F0DA1"/>
    <w:rsid w:val="001F17D2"/>
    <w:rsid w:val="001F233A"/>
    <w:rsid w:val="001F27C3"/>
    <w:rsid w:val="001F2D2F"/>
    <w:rsid w:val="001F35B8"/>
    <w:rsid w:val="001F3612"/>
    <w:rsid w:val="001F36AA"/>
    <w:rsid w:val="001F3919"/>
    <w:rsid w:val="001F3E53"/>
    <w:rsid w:val="001F51C2"/>
    <w:rsid w:val="001F5EAA"/>
    <w:rsid w:val="00200700"/>
    <w:rsid w:val="002008A6"/>
    <w:rsid w:val="00200B3F"/>
    <w:rsid w:val="0020200E"/>
    <w:rsid w:val="00202012"/>
    <w:rsid w:val="00202349"/>
    <w:rsid w:val="002025E5"/>
    <w:rsid w:val="002028C7"/>
    <w:rsid w:val="002032F4"/>
    <w:rsid w:val="002039E9"/>
    <w:rsid w:val="002047B6"/>
    <w:rsid w:val="00205237"/>
    <w:rsid w:val="002061E3"/>
    <w:rsid w:val="00206329"/>
    <w:rsid w:val="002067DF"/>
    <w:rsid w:val="00206ABF"/>
    <w:rsid w:val="0020793A"/>
    <w:rsid w:val="00212E59"/>
    <w:rsid w:val="00213BBC"/>
    <w:rsid w:val="00213EB0"/>
    <w:rsid w:val="00214655"/>
    <w:rsid w:val="00214AF9"/>
    <w:rsid w:val="002177A4"/>
    <w:rsid w:val="00221950"/>
    <w:rsid w:val="00222CA4"/>
    <w:rsid w:val="00223D3F"/>
    <w:rsid w:val="002248BF"/>
    <w:rsid w:val="002248D9"/>
    <w:rsid w:val="002255A7"/>
    <w:rsid w:val="0022587D"/>
    <w:rsid w:val="0022656A"/>
    <w:rsid w:val="00226C2F"/>
    <w:rsid w:val="00227022"/>
    <w:rsid w:val="0022745F"/>
    <w:rsid w:val="0022792F"/>
    <w:rsid w:val="00227BC9"/>
    <w:rsid w:val="00231B3F"/>
    <w:rsid w:val="002321CC"/>
    <w:rsid w:val="00233DCD"/>
    <w:rsid w:val="0023424D"/>
    <w:rsid w:val="002346BE"/>
    <w:rsid w:val="002346CF"/>
    <w:rsid w:val="002348BE"/>
    <w:rsid w:val="0023528A"/>
    <w:rsid w:val="00235881"/>
    <w:rsid w:val="00235A3F"/>
    <w:rsid w:val="002363DC"/>
    <w:rsid w:val="00240E62"/>
    <w:rsid w:val="002414FA"/>
    <w:rsid w:val="00242330"/>
    <w:rsid w:val="002451BC"/>
    <w:rsid w:val="002451F3"/>
    <w:rsid w:val="0024683B"/>
    <w:rsid w:val="00246AC2"/>
    <w:rsid w:val="00247E2D"/>
    <w:rsid w:val="00250B03"/>
    <w:rsid w:val="00250B24"/>
    <w:rsid w:val="00252040"/>
    <w:rsid w:val="0025348F"/>
    <w:rsid w:val="00253A33"/>
    <w:rsid w:val="0025540F"/>
    <w:rsid w:val="00255A1B"/>
    <w:rsid w:val="0025613F"/>
    <w:rsid w:val="00256592"/>
    <w:rsid w:val="00256AB1"/>
    <w:rsid w:val="00256C96"/>
    <w:rsid w:val="00256EB0"/>
    <w:rsid w:val="002603A8"/>
    <w:rsid w:val="002615CF"/>
    <w:rsid w:val="00262509"/>
    <w:rsid w:val="0026267A"/>
    <w:rsid w:val="00262F4D"/>
    <w:rsid w:val="00263A45"/>
    <w:rsid w:val="00266C86"/>
    <w:rsid w:val="00270612"/>
    <w:rsid w:val="00270FDC"/>
    <w:rsid w:val="00274ED1"/>
    <w:rsid w:val="002761B9"/>
    <w:rsid w:val="002774FD"/>
    <w:rsid w:val="00282C8E"/>
    <w:rsid w:val="00282E16"/>
    <w:rsid w:val="0028309E"/>
    <w:rsid w:val="00283372"/>
    <w:rsid w:val="002848FC"/>
    <w:rsid w:val="00284BED"/>
    <w:rsid w:val="00285ACD"/>
    <w:rsid w:val="00286BDE"/>
    <w:rsid w:val="0029002D"/>
    <w:rsid w:val="00290294"/>
    <w:rsid w:val="00290A78"/>
    <w:rsid w:val="002916F9"/>
    <w:rsid w:val="002929FC"/>
    <w:rsid w:val="00292E5E"/>
    <w:rsid w:val="00293DD0"/>
    <w:rsid w:val="00293E0D"/>
    <w:rsid w:val="0029635F"/>
    <w:rsid w:val="0029682A"/>
    <w:rsid w:val="00296C41"/>
    <w:rsid w:val="0029780F"/>
    <w:rsid w:val="002A0862"/>
    <w:rsid w:val="002A1E40"/>
    <w:rsid w:val="002A38CB"/>
    <w:rsid w:val="002A3FB7"/>
    <w:rsid w:val="002A4DA5"/>
    <w:rsid w:val="002A5809"/>
    <w:rsid w:val="002A5BBC"/>
    <w:rsid w:val="002B11AC"/>
    <w:rsid w:val="002B167B"/>
    <w:rsid w:val="002B3BB4"/>
    <w:rsid w:val="002B6B54"/>
    <w:rsid w:val="002B738D"/>
    <w:rsid w:val="002B76BD"/>
    <w:rsid w:val="002B776F"/>
    <w:rsid w:val="002B7855"/>
    <w:rsid w:val="002C0785"/>
    <w:rsid w:val="002C1AD4"/>
    <w:rsid w:val="002C3A2E"/>
    <w:rsid w:val="002C3C2A"/>
    <w:rsid w:val="002C41B4"/>
    <w:rsid w:val="002C5603"/>
    <w:rsid w:val="002C6C17"/>
    <w:rsid w:val="002C744D"/>
    <w:rsid w:val="002C75A4"/>
    <w:rsid w:val="002C765E"/>
    <w:rsid w:val="002D0A4F"/>
    <w:rsid w:val="002D0CD4"/>
    <w:rsid w:val="002D0E07"/>
    <w:rsid w:val="002D0E31"/>
    <w:rsid w:val="002D0FA9"/>
    <w:rsid w:val="002D10A9"/>
    <w:rsid w:val="002D2A5B"/>
    <w:rsid w:val="002D2D56"/>
    <w:rsid w:val="002D2E19"/>
    <w:rsid w:val="002D3C01"/>
    <w:rsid w:val="002D3CA3"/>
    <w:rsid w:val="002D7DDD"/>
    <w:rsid w:val="002E17B4"/>
    <w:rsid w:val="002E2E2C"/>
    <w:rsid w:val="002E3B8C"/>
    <w:rsid w:val="002E3BFE"/>
    <w:rsid w:val="002E40E2"/>
    <w:rsid w:val="002E6D8A"/>
    <w:rsid w:val="002F1384"/>
    <w:rsid w:val="002F16F9"/>
    <w:rsid w:val="002F1706"/>
    <w:rsid w:val="002F211E"/>
    <w:rsid w:val="002F2977"/>
    <w:rsid w:val="002F29BB"/>
    <w:rsid w:val="002F4307"/>
    <w:rsid w:val="002F4C29"/>
    <w:rsid w:val="002F4DCF"/>
    <w:rsid w:val="002F5E46"/>
    <w:rsid w:val="002F70EF"/>
    <w:rsid w:val="002F7214"/>
    <w:rsid w:val="002F7F82"/>
    <w:rsid w:val="00300669"/>
    <w:rsid w:val="00302173"/>
    <w:rsid w:val="00302DFB"/>
    <w:rsid w:val="00303354"/>
    <w:rsid w:val="00303B10"/>
    <w:rsid w:val="0030580F"/>
    <w:rsid w:val="0030607B"/>
    <w:rsid w:val="00306A91"/>
    <w:rsid w:val="00307C70"/>
    <w:rsid w:val="00311CB8"/>
    <w:rsid w:val="00312897"/>
    <w:rsid w:val="003132D1"/>
    <w:rsid w:val="00314ECD"/>
    <w:rsid w:val="00315BCD"/>
    <w:rsid w:val="00316A55"/>
    <w:rsid w:val="003170A3"/>
    <w:rsid w:val="003178B8"/>
    <w:rsid w:val="0032240A"/>
    <w:rsid w:val="00322FB5"/>
    <w:rsid w:val="00323433"/>
    <w:rsid w:val="00323D2E"/>
    <w:rsid w:val="00323F07"/>
    <w:rsid w:val="0032483B"/>
    <w:rsid w:val="00325256"/>
    <w:rsid w:val="0032539D"/>
    <w:rsid w:val="00325756"/>
    <w:rsid w:val="003302F2"/>
    <w:rsid w:val="00331336"/>
    <w:rsid w:val="003315B1"/>
    <w:rsid w:val="00332381"/>
    <w:rsid w:val="00334292"/>
    <w:rsid w:val="0033534E"/>
    <w:rsid w:val="00336C32"/>
    <w:rsid w:val="003408C3"/>
    <w:rsid w:val="00341D90"/>
    <w:rsid w:val="003425EF"/>
    <w:rsid w:val="00342638"/>
    <w:rsid w:val="00342DB1"/>
    <w:rsid w:val="00342EA6"/>
    <w:rsid w:val="003433DC"/>
    <w:rsid w:val="00343458"/>
    <w:rsid w:val="00343E6F"/>
    <w:rsid w:val="00346093"/>
    <w:rsid w:val="00346B97"/>
    <w:rsid w:val="003515E1"/>
    <w:rsid w:val="00351DE9"/>
    <w:rsid w:val="00352695"/>
    <w:rsid w:val="003528B6"/>
    <w:rsid w:val="003531DD"/>
    <w:rsid w:val="003544B7"/>
    <w:rsid w:val="00355A70"/>
    <w:rsid w:val="00356255"/>
    <w:rsid w:val="00356284"/>
    <w:rsid w:val="003564A8"/>
    <w:rsid w:val="003609B0"/>
    <w:rsid w:val="003619E3"/>
    <w:rsid w:val="00362E21"/>
    <w:rsid w:val="003633BA"/>
    <w:rsid w:val="00363D16"/>
    <w:rsid w:val="00364140"/>
    <w:rsid w:val="00365146"/>
    <w:rsid w:val="003664AC"/>
    <w:rsid w:val="00366F48"/>
    <w:rsid w:val="00367FEB"/>
    <w:rsid w:val="003711EB"/>
    <w:rsid w:val="00371D76"/>
    <w:rsid w:val="00372233"/>
    <w:rsid w:val="00372F3E"/>
    <w:rsid w:val="00373326"/>
    <w:rsid w:val="00373ECA"/>
    <w:rsid w:val="00374025"/>
    <w:rsid w:val="00375FF7"/>
    <w:rsid w:val="0037734B"/>
    <w:rsid w:val="003779FC"/>
    <w:rsid w:val="00380758"/>
    <w:rsid w:val="003812C1"/>
    <w:rsid w:val="00381FA5"/>
    <w:rsid w:val="00383062"/>
    <w:rsid w:val="00383DF4"/>
    <w:rsid w:val="00386314"/>
    <w:rsid w:val="00387257"/>
    <w:rsid w:val="00387E8A"/>
    <w:rsid w:val="00390477"/>
    <w:rsid w:val="003906CD"/>
    <w:rsid w:val="00390D2E"/>
    <w:rsid w:val="00391019"/>
    <w:rsid w:val="003915CB"/>
    <w:rsid w:val="003926F8"/>
    <w:rsid w:val="00392CCC"/>
    <w:rsid w:val="003934F5"/>
    <w:rsid w:val="00394D36"/>
    <w:rsid w:val="003951F4"/>
    <w:rsid w:val="00395934"/>
    <w:rsid w:val="00397C4B"/>
    <w:rsid w:val="003A05A9"/>
    <w:rsid w:val="003A05AF"/>
    <w:rsid w:val="003A2248"/>
    <w:rsid w:val="003A3472"/>
    <w:rsid w:val="003A47D2"/>
    <w:rsid w:val="003A5855"/>
    <w:rsid w:val="003A68C0"/>
    <w:rsid w:val="003A76B4"/>
    <w:rsid w:val="003A76ED"/>
    <w:rsid w:val="003A77B1"/>
    <w:rsid w:val="003A7A49"/>
    <w:rsid w:val="003B0453"/>
    <w:rsid w:val="003B1900"/>
    <w:rsid w:val="003B2687"/>
    <w:rsid w:val="003B28B7"/>
    <w:rsid w:val="003B3994"/>
    <w:rsid w:val="003B7888"/>
    <w:rsid w:val="003B7B7A"/>
    <w:rsid w:val="003C0114"/>
    <w:rsid w:val="003C20AA"/>
    <w:rsid w:val="003C4503"/>
    <w:rsid w:val="003C60A2"/>
    <w:rsid w:val="003C7933"/>
    <w:rsid w:val="003C7A62"/>
    <w:rsid w:val="003D0431"/>
    <w:rsid w:val="003D0EDC"/>
    <w:rsid w:val="003D1800"/>
    <w:rsid w:val="003D1E81"/>
    <w:rsid w:val="003D2C48"/>
    <w:rsid w:val="003D2F3A"/>
    <w:rsid w:val="003D3FAD"/>
    <w:rsid w:val="003D485F"/>
    <w:rsid w:val="003D69F7"/>
    <w:rsid w:val="003D7C5B"/>
    <w:rsid w:val="003E0663"/>
    <w:rsid w:val="003E2FB2"/>
    <w:rsid w:val="003E3E7D"/>
    <w:rsid w:val="003E4E96"/>
    <w:rsid w:val="003E50B1"/>
    <w:rsid w:val="003E540D"/>
    <w:rsid w:val="003E6D08"/>
    <w:rsid w:val="003E6E8E"/>
    <w:rsid w:val="003F0A80"/>
    <w:rsid w:val="003F0EEE"/>
    <w:rsid w:val="003F2D40"/>
    <w:rsid w:val="003F3175"/>
    <w:rsid w:val="003F3E7C"/>
    <w:rsid w:val="003F3FAC"/>
    <w:rsid w:val="003F458F"/>
    <w:rsid w:val="003F4AC5"/>
    <w:rsid w:val="003F50CD"/>
    <w:rsid w:val="003F5639"/>
    <w:rsid w:val="004000DB"/>
    <w:rsid w:val="00401884"/>
    <w:rsid w:val="004019BB"/>
    <w:rsid w:val="00402098"/>
    <w:rsid w:val="00403B06"/>
    <w:rsid w:val="00405E91"/>
    <w:rsid w:val="00406019"/>
    <w:rsid w:val="0040722B"/>
    <w:rsid w:val="00410044"/>
    <w:rsid w:val="004131BF"/>
    <w:rsid w:val="004134CD"/>
    <w:rsid w:val="00413D1F"/>
    <w:rsid w:val="004153EC"/>
    <w:rsid w:val="004163D5"/>
    <w:rsid w:val="004165BB"/>
    <w:rsid w:val="00416C2A"/>
    <w:rsid w:val="004172AF"/>
    <w:rsid w:val="004176C3"/>
    <w:rsid w:val="00420557"/>
    <w:rsid w:val="00420617"/>
    <w:rsid w:val="00420C35"/>
    <w:rsid w:val="004212FF"/>
    <w:rsid w:val="0042175F"/>
    <w:rsid w:val="004258A7"/>
    <w:rsid w:val="00426F1D"/>
    <w:rsid w:val="004271B1"/>
    <w:rsid w:val="004302F2"/>
    <w:rsid w:val="0043213F"/>
    <w:rsid w:val="0043497D"/>
    <w:rsid w:val="0043567B"/>
    <w:rsid w:val="0043640A"/>
    <w:rsid w:val="00436749"/>
    <w:rsid w:val="00436958"/>
    <w:rsid w:val="004378D0"/>
    <w:rsid w:val="00437B52"/>
    <w:rsid w:val="00437D08"/>
    <w:rsid w:val="0044116C"/>
    <w:rsid w:val="00441558"/>
    <w:rsid w:val="00443916"/>
    <w:rsid w:val="00444714"/>
    <w:rsid w:val="00444E15"/>
    <w:rsid w:val="00444F9C"/>
    <w:rsid w:val="004450D6"/>
    <w:rsid w:val="00445855"/>
    <w:rsid w:val="00445906"/>
    <w:rsid w:val="00445A3C"/>
    <w:rsid w:val="00445EC6"/>
    <w:rsid w:val="00446378"/>
    <w:rsid w:val="00450C5F"/>
    <w:rsid w:val="00450F6F"/>
    <w:rsid w:val="00452CC7"/>
    <w:rsid w:val="00453058"/>
    <w:rsid w:val="00453824"/>
    <w:rsid w:val="004542A5"/>
    <w:rsid w:val="00454860"/>
    <w:rsid w:val="0045512E"/>
    <w:rsid w:val="00455D44"/>
    <w:rsid w:val="00456BD5"/>
    <w:rsid w:val="00456BE8"/>
    <w:rsid w:val="00457DB2"/>
    <w:rsid w:val="00461521"/>
    <w:rsid w:val="00461986"/>
    <w:rsid w:val="00461AA1"/>
    <w:rsid w:val="00462550"/>
    <w:rsid w:val="00463A49"/>
    <w:rsid w:val="004656E7"/>
    <w:rsid w:val="004670EB"/>
    <w:rsid w:val="0046769B"/>
    <w:rsid w:val="00471CF4"/>
    <w:rsid w:val="00471EDC"/>
    <w:rsid w:val="004733F6"/>
    <w:rsid w:val="0047474D"/>
    <w:rsid w:val="00477935"/>
    <w:rsid w:val="004811AB"/>
    <w:rsid w:val="004812C8"/>
    <w:rsid w:val="00482706"/>
    <w:rsid w:val="00482B39"/>
    <w:rsid w:val="00483D73"/>
    <w:rsid w:val="0048474D"/>
    <w:rsid w:val="00485C15"/>
    <w:rsid w:val="004862D4"/>
    <w:rsid w:val="004874ED"/>
    <w:rsid w:val="00487D75"/>
    <w:rsid w:val="00491A25"/>
    <w:rsid w:val="00492AE9"/>
    <w:rsid w:val="00493A95"/>
    <w:rsid w:val="004941AA"/>
    <w:rsid w:val="00494222"/>
    <w:rsid w:val="00494410"/>
    <w:rsid w:val="004949D0"/>
    <w:rsid w:val="00494F80"/>
    <w:rsid w:val="00496427"/>
    <w:rsid w:val="00496BBC"/>
    <w:rsid w:val="004975EE"/>
    <w:rsid w:val="0049776D"/>
    <w:rsid w:val="00497C0A"/>
    <w:rsid w:val="004A01DE"/>
    <w:rsid w:val="004A0D14"/>
    <w:rsid w:val="004A1611"/>
    <w:rsid w:val="004A191F"/>
    <w:rsid w:val="004A23FC"/>
    <w:rsid w:val="004A292F"/>
    <w:rsid w:val="004A3C0D"/>
    <w:rsid w:val="004A46DB"/>
    <w:rsid w:val="004A4CF8"/>
    <w:rsid w:val="004A4E31"/>
    <w:rsid w:val="004A5BB3"/>
    <w:rsid w:val="004A5CAE"/>
    <w:rsid w:val="004A6C6C"/>
    <w:rsid w:val="004B0486"/>
    <w:rsid w:val="004B237C"/>
    <w:rsid w:val="004B6416"/>
    <w:rsid w:val="004C0170"/>
    <w:rsid w:val="004C040E"/>
    <w:rsid w:val="004C2369"/>
    <w:rsid w:val="004C3725"/>
    <w:rsid w:val="004C4DEE"/>
    <w:rsid w:val="004C72B6"/>
    <w:rsid w:val="004D1827"/>
    <w:rsid w:val="004D2ABC"/>
    <w:rsid w:val="004D309E"/>
    <w:rsid w:val="004D3B55"/>
    <w:rsid w:val="004D4D9C"/>
    <w:rsid w:val="004D52F4"/>
    <w:rsid w:val="004D65C3"/>
    <w:rsid w:val="004D7131"/>
    <w:rsid w:val="004E1A32"/>
    <w:rsid w:val="004E1C78"/>
    <w:rsid w:val="004E316B"/>
    <w:rsid w:val="004E4388"/>
    <w:rsid w:val="004E7B5F"/>
    <w:rsid w:val="004F158F"/>
    <w:rsid w:val="004F22D6"/>
    <w:rsid w:val="004F24D6"/>
    <w:rsid w:val="004F2C10"/>
    <w:rsid w:val="004F3459"/>
    <w:rsid w:val="004F39AE"/>
    <w:rsid w:val="004F4531"/>
    <w:rsid w:val="004F5A3A"/>
    <w:rsid w:val="004F61EF"/>
    <w:rsid w:val="0050067B"/>
    <w:rsid w:val="00502864"/>
    <w:rsid w:val="00502B01"/>
    <w:rsid w:val="0050308E"/>
    <w:rsid w:val="00504437"/>
    <w:rsid w:val="00504AB3"/>
    <w:rsid w:val="00505CC4"/>
    <w:rsid w:val="00506CAE"/>
    <w:rsid w:val="00506EB5"/>
    <w:rsid w:val="00510500"/>
    <w:rsid w:val="00510DC4"/>
    <w:rsid w:val="00511727"/>
    <w:rsid w:val="00512AD7"/>
    <w:rsid w:val="00513B24"/>
    <w:rsid w:val="005157B9"/>
    <w:rsid w:val="00515A05"/>
    <w:rsid w:val="005164AC"/>
    <w:rsid w:val="00517032"/>
    <w:rsid w:val="0051758C"/>
    <w:rsid w:val="0052008D"/>
    <w:rsid w:val="00520E5C"/>
    <w:rsid w:val="005218A0"/>
    <w:rsid w:val="00521B41"/>
    <w:rsid w:val="00522472"/>
    <w:rsid w:val="00522864"/>
    <w:rsid w:val="00523708"/>
    <w:rsid w:val="005245CA"/>
    <w:rsid w:val="00524C96"/>
    <w:rsid w:val="00524D7D"/>
    <w:rsid w:val="00524F0B"/>
    <w:rsid w:val="00527418"/>
    <w:rsid w:val="00527BB0"/>
    <w:rsid w:val="005313C6"/>
    <w:rsid w:val="00531CB0"/>
    <w:rsid w:val="00531FA8"/>
    <w:rsid w:val="005326E4"/>
    <w:rsid w:val="005340B9"/>
    <w:rsid w:val="005349A4"/>
    <w:rsid w:val="00534F36"/>
    <w:rsid w:val="00536571"/>
    <w:rsid w:val="00537998"/>
    <w:rsid w:val="0053799C"/>
    <w:rsid w:val="00537EF3"/>
    <w:rsid w:val="00540335"/>
    <w:rsid w:val="0054158F"/>
    <w:rsid w:val="00543239"/>
    <w:rsid w:val="00544868"/>
    <w:rsid w:val="00545216"/>
    <w:rsid w:val="005454AC"/>
    <w:rsid w:val="00545838"/>
    <w:rsid w:val="00545FDB"/>
    <w:rsid w:val="005461DC"/>
    <w:rsid w:val="00547E44"/>
    <w:rsid w:val="0055109F"/>
    <w:rsid w:val="00551627"/>
    <w:rsid w:val="00552485"/>
    <w:rsid w:val="005535BA"/>
    <w:rsid w:val="00556409"/>
    <w:rsid w:val="005571D4"/>
    <w:rsid w:val="00561E7F"/>
    <w:rsid w:val="005641A9"/>
    <w:rsid w:val="00564398"/>
    <w:rsid w:val="0056490B"/>
    <w:rsid w:val="00564D24"/>
    <w:rsid w:val="00565943"/>
    <w:rsid w:val="00565FD8"/>
    <w:rsid w:val="00566C55"/>
    <w:rsid w:val="00567733"/>
    <w:rsid w:val="00567DD9"/>
    <w:rsid w:val="005716D7"/>
    <w:rsid w:val="005728D5"/>
    <w:rsid w:val="00573C5B"/>
    <w:rsid w:val="00573DBB"/>
    <w:rsid w:val="00576212"/>
    <w:rsid w:val="00576B7F"/>
    <w:rsid w:val="00577474"/>
    <w:rsid w:val="0058083F"/>
    <w:rsid w:val="005809BB"/>
    <w:rsid w:val="00581518"/>
    <w:rsid w:val="00582571"/>
    <w:rsid w:val="00583F49"/>
    <w:rsid w:val="0058490E"/>
    <w:rsid w:val="005853FB"/>
    <w:rsid w:val="00586853"/>
    <w:rsid w:val="00586D67"/>
    <w:rsid w:val="00591065"/>
    <w:rsid w:val="005927BE"/>
    <w:rsid w:val="00592F06"/>
    <w:rsid w:val="00593079"/>
    <w:rsid w:val="0059327A"/>
    <w:rsid w:val="0059373D"/>
    <w:rsid w:val="00594C55"/>
    <w:rsid w:val="005955A5"/>
    <w:rsid w:val="00595B28"/>
    <w:rsid w:val="00595F0C"/>
    <w:rsid w:val="005A0E75"/>
    <w:rsid w:val="005A168D"/>
    <w:rsid w:val="005A4745"/>
    <w:rsid w:val="005A49E0"/>
    <w:rsid w:val="005A703D"/>
    <w:rsid w:val="005B0D2D"/>
    <w:rsid w:val="005B1259"/>
    <w:rsid w:val="005B12D9"/>
    <w:rsid w:val="005B2270"/>
    <w:rsid w:val="005B227F"/>
    <w:rsid w:val="005B242F"/>
    <w:rsid w:val="005B2826"/>
    <w:rsid w:val="005B3C3E"/>
    <w:rsid w:val="005B3F01"/>
    <w:rsid w:val="005B424A"/>
    <w:rsid w:val="005B4576"/>
    <w:rsid w:val="005B5A89"/>
    <w:rsid w:val="005B6703"/>
    <w:rsid w:val="005B695D"/>
    <w:rsid w:val="005B74FE"/>
    <w:rsid w:val="005B7641"/>
    <w:rsid w:val="005C1DD8"/>
    <w:rsid w:val="005C296C"/>
    <w:rsid w:val="005C312A"/>
    <w:rsid w:val="005C3899"/>
    <w:rsid w:val="005C42AE"/>
    <w:rsid w:val="005C5C88"/>
    <w:rsid w:val="005C614D"/>
    <w:rsid w:val="005C69CB"/>
    <w:rsid w:val="005C6AEA"/>
    <w:rsid w:val="005C6C83"/>
    <w:rsid w:val="005C6DEB"/>
    <w:rsid w:val="005C7ADA"/>
    <w:rsid w:val="005C7EEF"/>
    <w:rsid w:val="005D0316"/>
    <w:rsid w:val="005D2A16"/>
    <w:rsid w:val="005D4812"/>
    <w:rsid w:val="005D48BB"/>
    <w:rsid w:val="005D5BA0"/>
    <w:rsid w:val="005D6970"/>
    <w:rsid w:val="005D6E41"/>
    <w:rsid w:val="005D73C8"/>
    <w:rsid w:val="005D7516"/>
    <w:rsid w:val="005E157B"/>
    <w:rsid w:val="005E1F43"/>
    <w:rsid w:val="005E26EA"/>
    <w:rsid w:val="005E2D4F"/>
    <w:rsid w:val="005E4518"/>
    <w:rsid w:val="005E7276"/>
    <w:rsid w:val="005E7571"/>
    <w:rsid w:val="005F09AF"/>
    <w:rsid w:val="005F09FC"/>
    <w:rsid w:val="005F0D11"/>
    <w:rsid w:val="005F29D2"/>
    <w:rsid w:val="005F322F"/>
    <w:rsid w:val="005F348B"/>
    <w:rsid w:val="005F34CA"/>
    <w:rsid w:val="005F3744"/>
    <w:rsid w:val="005F3F10"/>
    <w:rsid w:val="005F41CB"/>
    <w:rsid w:val="005F46AC"/>
    <w:rsid w:val="005F623F"/>
    <w:rsid w:val="005F63A2"/>
    <w:rsid w:val="00600842"/>
    <w:rsid w:val="00600F6C"/>
    <w:rsid w:val="0060292B"/>
    <w:rsid w:val="00605DF6"/>
    <w:rsid w:val="00607718"/>
    <w:rsid w:val="00611FBC"/>
    <w:rsid w:val="0061234F"/>
    <w:rsid w:val="00613C0F"/>
    <w:rsid w:val="006143B0"/>
    <w:rsid w:val="006146ED"/>
    <w:rsid w:val="00615821"/>
    <w:rsid w:val="00615D3E"/>
    <w:rsid w:val="0061632E"/>
    <w:rsid w:val="00620652"/>
    <w:rsid w:val="00620C75"/>
    <w:rsid w:val="00621D87"/>
    <w:rsid w:val="00622A9E"/>
    <w:rsid w:val="00625117"/>
    <w:rsid w:val="00625227"/>
    <w:rsid w:val="0062598B"/>
    <w:rsid w:val="0062710B"/>
    <w:rsid w:val="00627C45"/>
    <w:rsid w:val="00630CA9"/>
    <w:rsid w:val="00631288"/>
    <w:rsid w:val="00632CB3"/>
    <w:rsid w:val="00633AD9"/>
    <w:rsid w:val="00633FC5"/>
    <w:rsid w:val="00635AA5"/>
    <w:rsid w:val="00636AF8"/>
    <w:rsid w:val="00640F45"/>
    <w:rsid w:val="006415B2"/>
    <w:rsid w:val="0064173F"/>
    <w:rsid w:val="0064221C"/>
    <w:rsid w:val="00643609"/>
    <w:rsid w:val="00643BC0"/>
    <w:rsid w:val="00645299"/>
    <w:rsid w:val="00646BC6"/>
    <w:rsid w:val="00646DDC"/>
    <w:rsid w:val="00646F15"/>
    <w:rsid w:val="00646F59"/>
    <w:rsid w:val="00647574"/>
    <w:rsid w:val="00650286"/>
    <w:rsid w:val="006517F5"/>
    <w:rsid w:val="00651BB3"/>
    <w:rsid w:val="00651BC0"/>
    <w:rsid w:val="00651D90"/>
    <w:rsid w:val="00652ECF"/>
    <w:rsid w:val="006539AF"/>
    <w:rsid w:val="00654D9D"/>
    <w:rsid w:val="00656A9B"/>
    <w:rsid w:val="00657E19"/>
    <w:rsid w:val="006603CB"/>
    <w:rsid w:val="00661362"/>
    <w:rsid w:val="00662421"/>
    <w:rsid w:val="00663051"/>
    <w:rsid w:val="006673CA"/>
    <w:rsid w:val="00670E93"/>
    <w:rsid w:val="006711F7"/>
    <w:rsid w:val="00671C6A"/>
    <w:rsid w:val="00671DC5"/>
    <w:rsid w:val="00672674"/>
    <w:rsid w:val="006728EB"/>
    <w:rsid w:val="006744D1"/>
    <w:rsid w:val="006758C3"/>
    <w:rsid w:val="006758E2"/>
    <w:rsid w:val="00675EDA"/>
    <w:rsid w:val="00676A3B"/>
    <w:rsid w:val="00676C34"/>
    <w:rsid w:val="00676E39"/>
    <w:rsid w:val="006775AC"/>
    <w:rsid w:val="006777B4"/>
    <w:rsid w:val="00677838"/>
    <w:rsid w:val="00681A3C"/>
    <w:rsid w:val="006828A6"/>
    <w:rsid w:val="00682F88"/>
    <w:rsid w:val="00684381"/>
    <w:rsid w:val="00684CBC"/>
    <w:rsid w:val="006870A2"/>
    <w:rsid w:val="0069149F"/>
    <w:rsid w:val="00692233"/>
    <w:rsid w:val="00692C47"/>
    <w:rsid w:val="00693BA0"/>
    <w:rsid w:val="00694630"/>
    <w:rsid w:val="00694BA0"/>
    <w:rsid w:val="006A06A4"/>
    <w:rsid w:val="006A0E22"/>
    <w:rsid w:val="006A1824"/>
    <w:rsid w:val="006A215F"/>
    <w:rsid w:val="006A3315"/>
    <w:rsid w:val="006A44E0"/>
    <w:rsid w:val="006A48F1"/>
    <w:rsid w:val="006A4D53"/>
    <w:rsid w:val="006A4DCE"/>
    <w:rsid w:val="006A5AD9"/>
    <w:rsid w:val="006A7D89"/>
    <w:rsid w:val="006B07E9"/>
    <w:rsid w:val="006B1E80"/>
    <w:rsid w:val="006B2102"/>
    <w:rsid w:val="006B2824"/>
    <w:rsid w:val="006B4A78"/>
    <w:rsid w:val="006B56FA"/>
    <w:rsid w:val="006B5B6B"/>
    <w:rsid w:val="006B5C88"/>
    <w:rsid w:val="006B758C"/>
    <w:rsid w:val="006B7C6C"/>
    <w:rsid w:val="006C0333"/>
    <w:rsid w:val="006C0AF9"/>
    <w:rsid w:val="006C1F9A"/>
    <w:rsid w:val="006C315A"/>
    <w:rsid w:val="006C3242"/>
    <w:rsid w:val="006C336C"/>
    <w:rsid w:val="006C373A"/>
    <w:rsid w:val="006C4FE3"/>
    <w:rsid w:val="006C50DA"/>
    <w:rsid w:val="006C6D59"/>
    <w:rsid w:val="006C7D00"/>
    <w:rsid w:val="006D1E02"/>
    <w:rsid w:val="006D29E0"/>
    <w:rsid w:val="006D306F"/>
    <w:rsid w:val="006D3C09"/>
    <w:rsid w:val="006D4EF0"/>
    <w:rsid w:val="006D546C"/>
    <w:rsid w:val="006D5C54"/>
    <w:rsid w:val="006D6E23"/>
    <w:rsid w:val="006D6FD1"/>
    <w:rsid w:val="006D775F"/>
    <w:rsid w:val="006D7C4E"/>
    <w:rsid w:val="006E03E3"/>
    <w:rsid w:val="006E0E36"/>
    <w:rsid w:val="006E0F97"/>
    <w:rsid w:val="006E22C5"/>
    <w:rsid w:val="006E2F3B"/>
    <w:rsid w:val="006E340D"/>
    <w:rsid w:val="006E4B18"/>
    <w:rsid w:val="006E65D1"/>
    <w:rsid w:val="006F01A9"/>
    <w:rsid w:val="006F1292"/>
    <w:rsid w:val="006F1934"/>
    <w:rsid w:val="006F3BEF"/>
    <w:rsid w:val="006F422C"/>
    <w:rsid w:val="006F4FCC"/>
    <w:rsid w:val="006F5091"/>
    <w:rsid w:val="006F776F"/>
    <w:rsid w:val="007014A5"/>
    <w:rsid w:val="00701514"/>
    <w:rsid w:val="00701A2D"/>
    <w:rsid w:val="007027C1"/>
    <w:rsid w:val="007029CD"/>
    <w:rsid w:val="00702B13"/>
    <w:rsid w:val="00703427"/>
    <w:rsid w:val="00705B29"/>
    <w:rsid w:val="00706EE4"/>
    <w:rsid w:val="007102DA"/>
    <w:rsid w:val="007103FC"/>
    <w:rsid w:val="0071051A"/>
    <w:rsid w:val="007124E1"/>
    <w:rsid w:val="00713083"/>
    <w:rsid w:val="00713B49"/>
    <w:rsid w:val="00714AD1"/>
    <w:rsid w:val="00715641"/>
    <w:rsid w:val="00716F51"/>
    <w:rsid w:val="00720DC6"/>
    <w:rsid w:val="00721E54"/>
    <w:rsid w:val="00724571"/>
    <w:rsid w:val="00724BD8"/>
    <w:rsid w:val="0072561B"/>
    <w:rsid w:val="007276CA"/>
    <w:rsid w:val="00730FE3"/>
    <w:rsid w:val="007333E3"/>
    <w:rsid w:val="007337B7"/>
    <w:rsid w:val="00733D3A"/>
    <w:rsid w:val="007374FE"/>
    <w:rsid w:val="00740000"/>
    <w:rsid w:val="00742886"/>
    <w:rsid w:val="00743B83"/>
    <w:rsid w:val="00746459"/>
    <w:rsid w:val="0074693A"/>
    <w:rsid w:val="00747EBE"/>
    <w:rsid w:val="00751301"/>
    <w:rsid w:val="00751EC7"/>
    <w:rsid w:val="00752C70"/>
    <w:rsid w:val="00752C94"/>
    <w:rsid w:val="00753C60"/>
    <w:rsid w:val="00754812"/>
    <w:rsid w:val="007554E6"/>
    <w:rsid w:val="00757153"/>
    <w:rsid w:val="00760BCB"/>
    <w:rsid w:val="00760D7E"/>
    <w:rsid w:val="00761802"/>
    <w:rsid w:val="007642CF"/>
    <w:rsid w:val="007656CE"/>
    <w:rsid w:val="00766A1A"/>
    <w:rsid w:val="00766F5D"/>
    <w:rsid w:val="00770D45"/>
    <w:rsid w:val="00770F98"/>
    <w:rsid w:val="0077101D"/>
    <w:rsid w:val="0077230D"/>
    <w:rsid w:val="00772D81"/>
    <w:rsid w:val="00773CEB"/>
    <w:rsid w:val="00774643"/>
    <w:rsid w:val="00775411"/>
    <w:rsid w:val="00775F43"/>
    <w:rsid w:val="00777BD4"/>
    <w:rsid w:val="007809E2"/>
    <w:rsid w:val="00780B63"/>
    <w:rsid w:val="007811D4"/>
    <w:rsid w:val="00782AEA"/>
    <w:rsid w:val="0078371B"/>
    <w:rsid w:val="00784BCE"/>
    <w:rsid w:val="00785669"/>
    <w:rsid w:val="00786E32"/>
    <w:rsid w:val="0079075E"/>
    <w:rsid w:val="00790E07"/>
    <w:rsid w:val="0079251A"/>
    <w:rsid w:val="00792879"/>
    <w:rsid w:val="00792ABE"/>
    <w:rsid w:val="00792CF7"/>
    <w:rsid w:val="0079319E"/>
    <w:rsid w:val="007934A1"/>
    <w:rsid w:val="00793637"/>
    <w:rsid w:val="00793650"/>
    <w:rsid w:val="00793989"/>
    <w:rsid w:val="00793CEE"/>
    <w:rsid w:val="00796026"/>
    <w:rsid w:val="0079604A"/>
    <w:rsid w:val="007967E1"/>
    <w:rsid w:val="00797D2D"/>
    <w:rsid w:val="007A080C"/>
    <w:rsid w:val="007A0A76"/>
    <w:rsid w:val="007A15F8"/>
    <w:rsid w:val="007A26D2"/>
    <w:rsid w:val="007A3C36"/>
    <w:rsid w:val="007A3CDB"/>
    <w:rsid w:val="007A4726"/>
    <w:rsid w:val="007A4B63"/>
    <w:rsid w:val="007A5165"/>
    <w:rsid w:val="007A5445"/>
    <w:rsid w:val="007A6C01"/>
    <w:rsid w:val="007A7B94"/>
    <w:rsid w:val="007B049C"/>
    <w:rsid w:val="007B0AF9"/>
    <w:rsid w:val="007B2292"/>
    <w:rsid w:val="007B3289"/>
    <w:rsid w:val="007B41ED"/>
    <w:rsid w:val="007B4E6F"/>
    <w:rsid w:val="007B6420"/>
    <w:rsid w:val="007B64B8"/>
    <w:rsid w:val="007B67E2"/>
    <w:rsid w:val="007B78AA"/>
    <w:rsid w:val="007B7DF9"/>
    <w:rsid w:val="007B7F14"/>
    <w:rsid w:val="007C0263"/>
    <w:rsid w:val="007C210E"/>
    <w:rsid w:val="007C21EC"/>
    <w:rsid w:val="007C2B3E"/>
    <w:rsid w:val="007C34C5"/>
    <w:rsid w:val="007C3757"/>
    <w:rsid w:val="007C39E1"/>
    <w:rsid w:val="007C4814"/>
    <w:rsid w:val="007C5C88"/>
    <w:rsid w:val="007C6290"/>
    <w:rsid w:val="007D03EC"/>
    <w:rsid w:val="007D09A5"/>
    <w:rsid w:val="007D398A"/>
    <w:rsid w:val="007D58D4"/>
    <w:rsid w:val="007D5DEB"/>
    <w:rsid w:val="007D60E1"/>
    <w:rsid w:val="007D716F"/>
    <w:rsid w:val="007D7697"/>
    <w:rsid w:val="007D7C9D"/>
    <w:rsid w:val="007E49E4"/>
    <w:rsid w:val="007E4FFB"/>
    <w:rsid w:val="007E5B4B"/>
    <w:rsid w:val="007E72FD"/>
    <w:rsid w:val="007E7D57"/>
    <w:rsid w:val="007F0216"/>
    <w:rsid w:val="007F1200"/>
    <w:rsid w:val="007F14FF"/>
    <w:rsid w:val="007F2810"/>
    <w:rsid w:val="007F3210"/>
    <w:rsid w:val="0080025E"/>
    <w:rsid w:val="0080028B"/>
    <w:rsid w:val="00800CDC"/>
    <w:rsid w:val="0080143C"/>
    <w:rsid w:val="00801CAB"/>
    <w:rsid w:val="00801FC9"/>
    <w:rsid w:val="0080211B"/>
    <w:rsid w:val="00803308"/>
    <w:rsid w:val="008036BD"/>
    <w:rsid w:val="00805253"/>
    <w:rsid w:val="008053E9"/>
    <w:rsid w:val="00805863"/>
    <w:rsid w:val="0080631B"/>
    <w:rsid w:val="008101E6"/>
    <w:rsid w:val="00812953"/>
    <w:rsid w:val="008140F7"/>
    <w:rsid w:val="0081635D"/>
    <w:rsid w:val="00816492"/>
    <w:rsid w:val="008164D6"/>
    <w:rsid w:val="00817B0F"/>
    <w:rsid w:val="008203D3"/>
    <w:rsid w:val="00820B55"/>
    <w:rsid w:val="0082140E"/>
    <w:rsid w:val="00822F27"/>
    <w:rsid w:val="0082309D"/>
    <w:rsid w:val="008310EA"/>
    <w:rsid w:val="0083304C"/>
    <w:rsid w:val="00834448"/>
    <w:rsid w:val="00836E1D"/>
    <w:rsid w:val="00837B35"/>
    <w:rsid w:val="00840F78"/>
    <w:rsid w:val="0084156F"/>
    <w:rsid w:val="00844B9B"/>
    <w:rsid w:val="0084543D"/>
    <w:rsid w:val="00845C05"/>
    <w:rsid w:val="00850D23"/>
    <w:rsid w:val="00852C7C"/>
    <w:rsid w:val="008533BB"/>
    <w:rsid w:val="008535FF"/>
    <w:rsid w:val="008538C4"/>
    <w:rsid w:val="00860779"/>
    <w:rsid w:val="00861622"/>
    <w:rsid w:val="00861CB5"/>
    <w:rsid w:val="00861F2D"/>
    <w:rsid w:val="008620A2"/>
    <w:rsid w:val="0086243B"/>
    <w:rsid w:val="0086260F"/>
    <w:rsid w:val="008628C4"/>
    <w:rsid w:val="00862DAA"/>
    <w:rsid w:val="008634AC"/>
    <w:rsid w:val="00863A1F"/>
    <w:rsid w:val="00864198"/>
    <w:rsid w:val="008648D9"/>
    <w:rsid w:val="008650E7"/>
    <w:rsid w:val="00865166"/>
    <w:rsid w:val="00867389"/>
    <w:rsid w:val="008720D2"/>
    <w:rsid w:val="00872ADC"/>
    <w:rsid w:val="00872FB2"/>
    <w:rsid w:val="008738F4"/>
    <w:rsid w:val="008738F7"/>
    <w:rsid w:val="00875B42"/>
    <w:rsid w:val="00875B91"/>
    <w:rsid w:val="00876F48"/>
    <w:rsid w:val="00877242"/>
    <w:rsid w:val="00880266"/>
    <w:rsid w:val="00881537"/>
    <w:rsid w:val="00881926"/>
    <w:rsid w:val="008822F0"/>
    <w:rsid w:val="00882C3E"/>
    <w:rsid w:val="00882D59"/>
    <w:rsid w:val="00882F9A"/>
    <w:rsid w:val="008843CF"/>
    <w:rsid w:val="00884EF7"/>
    <w:rsid w:val="0088511C"/>
    <w:rsid w:val="00885FB6"/>
    <w:rsid w:val="00886A0C"/>
    <w:rsid w:val="00890AB2"/>
    <w:rsid w:val="00890DA6"/>
    <w:rsid w:val="00892189"/>
    <w:rsid w:val="0089223D"/>
    <w:rsid w:val="008924AF"/>
    <w:rsid w:val="008926B8"/>
    <w:rsid w:val="0089505D"/>
    <w:rsid w:val="00895174"/>
    <w:rsid w:val="00895CE7"/>
    <w:rsid w:val="00896B78"/>
    <w:rsid w:val="00897E60"/>
    <w:rsid w:val="00897F3D"/>
    <w:rsid w:val="008A025C"/>
    <w:rsid w:val="008A0325"/>
    <w:rsid w:val="008A0EE9"/>
    <w:rsid w:val="008A3AB0"/>
    <w:rsid w:val="008A5EB5"/>
    <w:rsid w:val="008A6AFF"/>
    <w:rsid w:val="008A6E28"/>
    <w:rsid w:val="008B00FA"/>
    <w:rsid w:val="008B01AE"/>
    <w:rsid w:val="008B1AA5"/>
    <w:rsid w:val="008B3573"/>
    <w:rsid w:val="008B3A56"/>
    <w:rsid w:val="008B46D7"/>
    <w:rsid w:val="008B4FF1"/>
    <w:rsid w:val="008B75B9"/>
    <w:rsid w:val="008B7E09"/>
    <w:rsid w:val="008C079D"/>
    <w:rsid w:val="008C0858"/>
    <w:rsid w:val="008C1220"/>
    <w:rsid w:val="008C17FA"/>
    <w:rsid w:val="008C2629"/>
    <w:rsid w:val="008C28DC"/>
    <w:rsid w:val="008C2D2D"/>
    <w:rsid w:val="008C3D36"/>
    <w:rsid w:val="008C40E6"/>
    <w:rsid w:val="008C76E6"/>
    <w:rsid w:val="008C7CCD"/>
    <w:rsid w:val="008D1EAF"/>
    <w:rsid w:val="008D1F42"/>
    <w:rsid w:val="008D324B"/>
    <w:rsid w:val="008D5A54"/>
    <w:rsid w:val="008D5C36"/>
    <w:rsid w:val="008D617D"/>
    <w:rsid w:val="008D639A"/>
    <w:rsid w:val="008D6D27"/>
    <w:rsid w:val="008E0279"/>
    <w:rsid w:val="008E0509"/>
    <w:rsid w:val="008E1E43"/>
    <w:rsid w:val="008E3102"/>
    <w:rsid w:val="008E3B13"/>
    <w:rsid w:val="008E6F7B"/>
    <w:rsid w:val="008E7E84"/>
    <w:rsid w:val="008F06D5"/>
    <w:rsid w:val="008F45BC"/>
    <w:rsid w:val="008F4A90"/>
    <w:rsid w:val="008F706C"/>
    <w:rsid w:val="009002B0"/>
    <w:rsid w:val="009003C1"/>
    <w:rsid w:val="00900CBA"/>
    <w:rsid w:val="00900DD6"/>
    <w:rsid w:val="00902451"/>
    <w:rsid w:val="00902C48"/>
    <w:rsid w:val="009030D6"/>
    <w:rsid w:val="00903C0F"/>
    <w:rsid w:val="0090520D"/>
    <w:rsid w:val="0090552B"/>
    <w:rsid w:val="00906197"/>
    <w:rsid w:val="00907229"/>
    <w:rsid w:val="0090758E"/>
    <w:rsid w:val="00907C0C"/>
    <w:rsid w:val="0091618A"/>
    <w:rsid w:val="009215D2"/>
    <w:rsid w:val="00921E49"/>
    <w:rsid w:val="00925387"/>
    <w:rsid w:val="00925F4E"/>
    <w:rsid w:val="009300D0"/>
    <w:rsid w:val="009308E3"/>
    <w:rsid w:val="00931044"/>
    <w:rsid w:val="0093156C"/>
    <w:rsid w:val="00933A15"/>
    <w:rsid w:val="00933B12"/>
    <w:rsid w:val="009340E6"/>
    <w:rsid w:val="00934DFF"/>
    <w:rsid w:val="009354A7"/>
    <w:rsid w:val="00935A02"/>
    <w:rsid w:val="009366DC"/>
    <w:rsid w:val="00936742"/>
    <w:rsid w:val="00937494"/>
    <w:rsid w:val="00941306"/>
    <w:rsid w:val="00942A85"/>
    <w:rsid w:val="00942FC1"/>
    <w:rsid w:val="00944F74"/>
    <w:rsid w:val="00945577"/>
    <w:rsid w:val="00945C00"/>
    <w:rsid w:val="00951A05"/>
    <w:rsid w:val="00951C99"/>
    <w:rsid w:val="00952C31"/>
    <w:rsid w:val="00953E2B"/>
    <w:rsid w:val="00953FBC"/>
    <w:rsid w:val="00955037"/>
    <w:rsid w:val="009556EC"/>
    <w:rsid w:val="00956582"/>
    <w:rsid w:val="00957B4D"/>
    <w:rsid w:val="00960834"/>
    <w:rsid w:val="00962348"/>
    <w:rsid w:val="00962767"/>
    <w:rsid w:val="00963633"/>
    <w:rsid w:val="00963736"/>
    <w:rsid w:val="00963C1B"/>
    <w:rsid w:val="00964148"/>
    <w:rsid w:val="00964485"/>
    <w:rsid w:val="00964C4B"/>
    <w:rsid w:val="00973F88"/>
    <w:rsid w:val="00974CD5"/>
    <w:rsid w:val="00976A5B"/>
    <w:rsid w:val="009803BB"/>
    <w:rsid w:val="00980E8F"/>
    <w:rsid w:val="0098596C"/>
    <w:rsid w:val="00985E0C"/>
    <w:rsid w:val="00987A41"/>
    <w:rsid w:val="00990EEA"/>
    <w:rsid w:val="0099129E"/>
    <w:rsid w:val="009916E2"/>
    <w:rsid w:val="0099192F"/>
    <w:rsid w:val="00992288"/>
    <w:rsid w:val="00993E62"/>
    <w:rsid w:val="0099449C"/>
    <w:rsid w:val="00994B3B"/>
    <w:rsid w:val="00995A43"/>
    <w:rsid w:val="009966D2"/>
    <w:rsid w:val="009968AE"/>
    <w:rsid w:val="00997046"/>
    <w:rsid w:val="00997267"/>
    <w:rsid w:val="009A181E"/>
    <w:rsid w:val="009A2572"/>
    <w:rsid w:val="009A279B"/>
    <w:rsid w:val="009A6E6C"/>
    <w:rsid w:val="009A6FCF"/>
    <w:rsid w:val="009B016E"/>
    <w:rsid w:val="009B05C5"/>
    <w:rsid w:val="009B26C1"/>
    <w:rsid w:val="009B2AD2"/>
    <w:rsid w:val="009B2DEE"/>
    <w:rsid w:val="009B3362"/>
    <w:rsid w:val="009B586C"/>
    <w:rsid w:val="009B5EED"/>
    <w:rsid w:val="009B6874"/>
    <w:rsid w:val="009B7BCE"/>
    <w:rsid w:val="009C12B9"/>
    <w:rsid w:val="009C259A"/>
    <w:rsid w:val="009C35DA"/>
    <w:rsid w:val="009C3A25"/>
    <w:rsid w:val="009C53D4"/>
    <w:rsid w:val="009C57FF"/>
    <w:rsid w:val="009C5AB5"/>
    <w:rsid w:val="009C7759"/>
    <w:rsid w:val="009C7F0F"/>
    <w:rsid w:val="009D00E3"/>
    <w:rsid w:val="009D0892"/>
    <w:rsid w:val="009D0C03"/>
    <w:rsid w:val="009D1037"/>
    <w:rsid w:val="009D1D2E"/>
    <w:rsid w:val="009D2661"/>
    <w:rsid w:val="009D2DB2"/>
    <w:rsid w:val="009D52DC"/>
    <w:rsid w:val="009D5343"/>
    <w:rsid w:val="009D54B8"/>
    <w:rsid w:val="009E005D"/>
    <w:rsid w:val="009E2A8A"/>
    <w:rsid w:val="009E32EE"/>
    <w:rsid w:val="009E3655"/>
    <w:rsid w:val="009E3C63"/>
    <w:rsid w:val="009E5640"/>
    <w:rsid w:val="009E5C5B"/>
    <w:rsid w:val="009E617B"/>
    <w:rsid w:val="009E6DDE"/>
    <w:rsid w:val="009E6EFB"/>
    <w:rsid w:val="009E713C"/>
    <w:rsid w:val="009E7378"/>
    <w:rsid w:val="009E776E"/>
    <w:rsid w:val="009F0001"/>
    <w:rsid w:val="009F1778"/>
    <w:rsid w:val="009F25B7"/>
    <w:rsid w:val="009F3D44"/>
    <w:rsid w:val="009F4185"/>
    <w:rsid w:val="009F64AE"/>
    <w:rsid w:val="009F6C68"/>
    <w:rsid w:val="009F7391"/>
    <w:rsid w:val="009F791F"/>
    <w:rsid w:val="009F7B57"/>
    <w:rsid w:val="00A00091"/>
    <w:rsid w:val="00A01C53"/>
    <w:rsid w:val="00A02BA1"/>
    <w:rsid w:val="00A03FEF"/>
    <w:rsid w:val="00A0707E"/>
    <w:rsid w:val="00A101C4"/>
    <w:rsid w:val="00A14F3E"/>
    <w:rsid w:val="00A15A08"/>
    <w:rsid w:val="00A16980"/>
    <w:rsid w:val="00A20F4F"/>
    <w:rsid w:val="00A22219"/>
    <w:rsid w:val="00A2290F"/>
    <w:rsid w:val="00A2297D"/>
    <w:rsid w:val="00A2395D"/>
    <w:rsid w:val="00A23CEE"/>
    <w:rsid w:val="00A23F53"/>
    <w:rsid w:val="00A24092"/>
    <w:rsid w:val="00A240F5"/>
    <w:rsid w:val="00A24157"/>
    <w:rsid w:val="00A24162"/>
    <w:rsid w:val="00A256D3"/>
    <w:rsid w:val="00A2682D"/>
    <w:rsid w:val="00A26A75"/>
    <w:rsid w:val="00A26E8F"/>
    <w:rsid w:val="00A30459"/>
    <w:rsid w:val="00A31453"/>
    <w:rsid w:val="00A325DA"/>
    <w:rsid w:val="00A34353"/>
    <w:rsid w:val="00A34438"/>
    <w:rsid w:val="00A34D4E"/>
    <w:rsid w:val="00A36E72"/>
    <w:rsid w:val="00A40342"/>
    <w:rsid w:val="00A416A2"/>
    <w:rsid w:val="00A418D5"/>
    <w:rsid w:val="00A41BE4"/>
    <w:rsid w:val="00A4275B"/>
    <w:rsid w:val="00A42A3B"/>
    <w:rsid w:val="00A43C3E"/>
    <w:rsid w:val="00A45236"/>
    <w:rsid w:val="00A4571F"/>
    <w:rsid w:val="00A46117"/>
    <w:rsid w:val="00A50AA0"/>
    <w:rsid w:val="00A51E4F"/>
    <w:rsid w:val="00A54A06"/>
    <w:rsid w:val="00A54A08"/>
    <w:rsid w:val="00A563CB"/>
    <w:rsid w:val="00A56AC3"/>
    <w:rsid w:val="00A575FF"/>
    <w:rsid w:val="00A5786C"/>
    <w:rsid w:val="00A57EB9"/>
    <w:rsid w:val="00A61B4F"/>
    <w:rsid w:val="00A61C7C"/>
    <w:rsid w:val="00A6241A"/>
    <w:rsid w:val="00A62A38"/>
    <w:rsid w:val="00A62E0A"/>
    <w:rsid w:val="00A633A9"/>
    <w:rsid w:val="00A6388B"/>
    <w:rsid w:val="00A65860"/>
    <w:rsid w:val="00A65DE1"/>
    <w:rsid w:val="00A6642F"/>
    <w:rsid w:val="00A66D2A"/>
    <w:rsid w:val="00A70C0C"/>
    <w:rsid w:val="00A711F3"/>
    <w:rsid w:val="00A71983"/>
    <w:rsid w:val="00A74EAD"/>
    <w:rsid w:val="00A76C3C"/>
    <w:rsid w:val="00A77581"/>
    <w:rsid w:val="00A777E5"/>
    <w:rsid w:val="00A80895"/>
    <w:rsid w:val="00A80948"/>
    <w:rsid w:val="00A809BA"/>
    <w:rsid w:val="00A81B48"/>
    <w:rsid w:val="00A82C9C"/>
    <w:rsid w:val="00A836D8"/>
    <w:rsid w:val="00A846C8"/>
    <w:rsid w:val="00A847F1"/>
    <w:rsid w:val="00A84E31"/>
    <w:rsid w:val="00A9285D"/>
    <w:rsid w:val="00A92957"/>
    <w:rsid w:val="00A92CC7"/>
    <w:rsid w:val="00A93492"/>
    <w:rsid w:val="00A9464D"/>
    <w:rsid w:val="00A95C42"/>
    <w:rsid w:val="00A96402"/>
    <w:rsid w:val="00A97047"/>
    <w:rsid w:val="00AA06EA"/>
    <w:rsid w:val="00AA0ACE"/>
    <w:rsid w:val="00AA16B2"/>
    <w:rsid w:val="00AA1ABC"/>
    <w:rsid w:val="00AA1BD7"/>
    <w:rsid w:val="00AA1E46"/>
    <w:rsid w:val="00AA2287"/>
    <w:rsid w:val="00AA37D4"/>
    <w:rsid w:val="00AA784A"/>
    <w:rsid w:val="00AA7A70"/>
    <w:rsid w:val="00AB12B7"/>
    <w:rsid w:val="00AB1CBC"/>
    <w:rsid w:val="00AB2DEE"/>
    <w:rsid w:val="00AB42D6"/>
    <w:rsid w:val="00AB43E1"/>
    <w:rsid w:val="00AB536A"/>
    <w:rsid w:val="00AB5872"/>
    <w:rsid w:val="00AB5A88"/>
    <w:rsid w:val="00AB5FB4"/>
    <w:rsid w:val="00AB63CD"/>
    <w:rsid w:val="00AB73C7"/>
    <w:rsid w:val="00AC04F8"/>
    <w:rsid w:val="00AC09EC"/>
    <w:rsid w:val="00AC0DA6"/>
    <w:rsid w:val="00AC3759"/>
    <w:rsid w:val="00AC43B4"/>
    <w:rsid w:val="00AC5927"/>
    <w:rsid w:val="00AC6A39"/>
    <w:rsid w:val="00AC6DEB"/>
    <w:rsid w:val="00AD09D6"/>
    <w:rsid w:val="00AD3247"/>
    <w:rsid w:val="00AD4576"/>
    <w:rsid w:val="00AD5827"/>
    <w:rsid w:val="00AD58AA"/>
    <w:rsid w:val="00AD689B"/>
    <w:rsid w:val="00AD6A0A"/>
    <w:rsid w:val="00AD76EE"/>
    <w:rsid w:val="00AE05B3"/>
    <w:rsid w:val="00AE2579"/>
    <w:rsid w:val="00AE31AA"/>
    <w:rsid w:val="00AE3291"/>
    <w:rsid w:val="00AE5797"/>
    <w:rsid w:val="00AE5A81"/>
    <w:rsid w:val="00AE727B"/>
    <w:rsid w:val="00AF0AAB"/>
    <w:rsid w:val="00AF1FC6"/>
    <w:rsid w:val="00AF1FCA"/>
    <w:rsid w:val="00AF2B1D"/>
    <w:rsid w:val="00AF2D88"/>
    <w:rsid w:val="00AF4880"/>
    <w:rsid w:val="00AF4CA2"/>
    <w:rsid w:val="00AF6005"/>
    <w:rsid w:val="00AF6425"/>
    <w:rsid w:val="00AF7AED"/>
    <w:rsid w:val="00B01DE6"/>
    <w:rsid w:val="00B02283"/>
    <w:rsid w:val="00B028D1"/>
    <w:rsid w:val="00B029EA"/>
    <w:rsid w:val="00B04E9B"/>
    <w:rsid w:val="00B05613"/>
    <w:rsid w:val="00B05662"/>
    <w:rsid w:val="00B061A4"/>
    <w:rsid w:val="00B063EB"/>
    <w:rsid w:val="00B06E22"/>
    <w:rsid w:val="00B07714"/>
    <w:rsid w:val="00B07C85"/>
    <w:rsid w:val="00B10F75"/>
    <w:rsid w:val="00B1155B"/>
    <w:rsid w:val="00B118C8"/>
    <w:rsid w:val="00B11E5F"/>
    <w:rsid w:val="00B13616"/>
    <w:rsid w:val="00B16520"/>
    <w:rsid w:val="00B20E7D"/>
    <w:rsid w:val="00B21A3D"/>
    <w:rsid w:val="00B22132"/>
    <w:rsid w:val="00B2405B"/>
    <w:rsid w:val="00B25938"/>
    <w:rsid w:val="00B261DC"/>
    <w:rsid w:val="00B263EE"/>
    <w:rsid w:val="00B26C9C"/>
    <w:rsid w:val="00B314D7"/>
    <w:rsid w:val="00B3230C"/>
    <w:rsid w:val="00B355EA"/>
    <w:rsid w:val="00B40099"/>
    <w:rsid w:val="00B43829"/>
    <w:rsid w:val="00B43EE5"/>
    <w:rsid w:val="00B4527F"/>
    <w:rsid w:val="00B47266"/>
    <w:rsid w:val="00B47D5E"/>
    <w:rsid w:val="00B50717"/>
    <w:rsid w:val="00B51A9C"/>
    <w:rsid w:val="00B51F30"/>
    <w:rsid w:val="00B52D99"/>
    <w:rsid w:val="00B5359F"/>
    <w:rsid w:val="00B55156"/>
    <w:rsid w:val="00B556EC"/>
    <w:rsid w:val="00B55DC6"/>
    <w:rsid w:val="00B564EF"/>
    <w:rsid w:val="00B56DEE"/>
    <w:rsid w:val="00B57232"/>
    <w:rsid w:val="00B612B0"/>
    <w:rsid w:val="00B62CC9"/>
    <w:rsid w:val="00B62E13"/>
    <w:rsid w:val="00B644D7"/>
    <w:rsid w:val="00B66081"/>
    <w:rsid w:val="00B667D3"/>
    <w:rsid w:val="00B71502"/>
    <w:rsid w:val="00B7153A"/>
    <w:rsid w:val="00B71BF0"/>
    <w:rsid w:val="00B72619"/>
    <w:rsid w:val="00B7339A"/>
    <w:rsid w:val="00B73F5E"/>
    <w:rsid w:val="00B7476B"/>
    <w:rsid w:val="00B74C90"/>
    <w:rsid w:val="00B75663"/>
    <w:rsid w:val="00B76954"/>
    <w:rsid w:val="00B7760E"/>
    <w:rsid w:val="00B807F6"/>
    <w:rsid w:val="00B80F87"/>
    <w:rsid w:val="00B819CB"/>
    <w:rsid w:val="00B83247"/>
    <w:rsid w:val="00B83940"/>
    <w:rsid w:val="00B84E1D"/>
    <w:rsid w:val="00B85D31"/>
    <w:rsid w:val="00B860D1"/>
    <w:rsid w:val="00B86289"/>
    <w:rsid w:val="00B863D0"/>
    <w:rsid w:val="00B8652C"/>
    <w:rsid w:val="00B86960"/>
    <w:rsid w:val="00B87A55"/>
    <w:rsid w:val="00B90D2E"/>
    <w:rsid w:val="00B91DDF"/>
    <w:rsid w:val="00B9207B"/>
    <w:rsid w:val="00B94350"/>
    <w:rsid w:val="00B96646"/>
    <w:rsid w:val="00B96E19"/>
    <w:rsid w:val="00B97861"/>
    <w:rsid w:val="00B9797A"/>
    <w:rsid w:val="00B97C11"/>
    <w:rsid w:val="00BA0EE2"/>
    <w:rsid w:val="00BA1B23"/>
    <w:rsid w:val="00BA2CD6"/>
    <w:rsid w:val="00BA2DA2"/>
    <w:rsid w:val="00BA5200"/>
    <w:rsid w:val="00BA65F3"/>
    <w:rsid w:val="00BA714D"/>
    <w:rsid w:val="00BA719E"/>
    <w:rsid w:val="00BA7F77"/>
    <w:rsid w:val="00BB01A9"/>
    <w:rsid w:val="00BB3A50"/>
    <w:rsid w:val="00BB3B95"/>
    <w:rsid w:val="00BB409E"/>
    <w:rsid w:val="00BB509D"/>
    <w:rsid w:val="00BB6151"/>
    <w:rsid w:val="00BB6F51"/>
    <w:rsid w:val="00BC1253"/>
    <w:rsid w:val="00BC3B61"/>
    <w:rsid w:val="00BC566E"/>
    <w:rsid w:val="00BC6F82"/>
    <w:rsid w:val="00BD065D"/>
    <w:rsid w:val="00BD0714"/>
    <w:rsid w:val="00BD1093"/>
    <w:rsid w:val="00BD1CDA"/>
    <w:rsid w:val="00BD31C7"/>
    <w:rsid w:val="00BD3E5F"/>
    <w:rsid w:val="00BD4FFE"/>
    <w:rsid w:val="00BD57D5"/>
    <w:rsid w:val="00BD79A5"/>
    <w:rsid w:val="00BE0B2E"/>
    <w:rsid w:val="00BE141A"/>
    <w:rsid w:val="00BE2854"/>
    <w:rsid w:val="00BE3D7A"/>
    <w:rsid w:val="00BE4ACF"/>
    <w:rsid w:val="00BE54AE"/>
    <w:rsid w:val="00BE62D6"/>
    <w:rsid w:val="00BE6B2E"/>
    <w:rsid w:val="00BF0394"/>
    <w:rsid w:val="00BF2E7E"/>
    <w:rsid w:val="00BF6195"/>
    <w:rsid w:val="00BF6637"/>
    <w:rsid w:val="00C02019"/>
    <w:rsid w:val="00C0360D"/>
    <w:rsid w:val="00C044DD"/>
    <w:rsid w:val="00C04F41"/>
    <w:rsid w:val="00C05175"/>
    <w:rsid w:val="00C05F97"/>
    <w:rsid w:val="00C06C22"/>
    <w:rsid w:val="00C06DEB"/>
    <w:rsid w:val="00C10AC6"/>
    <w:rsid w:val="00C1130B"/>
    <w:rsid w:val="00C11A50"/>
    <w:rsid w:val="00C11C10"/>
    <w:rsid w:val="00C13A74"/>
    <w:rsid w:val="00C13CAA"/>
    <w:rsid w:val="00C1415E"/>
    <w:rsid w:val="00C14E45"/>
    <w:rsid w:val="00C14F7E"/>
    <w:rsid w:val="00C16E3C"/>
    <w:rsid w:val="00C20C93"/>
    <w:rsid w:val="00C21D93"/>
    <w:rsid w:val="00C23610"/>
    <w:rsid w:val="00C25161"/>
    <w:rsid w:val="00C25857"/>
    <w:rsid w:val="00C25DC6"/>
    <w:rsid w:val="00C2608E"/>
    <w:rsid w:val="00C264AD"/>
    <w:rsid w:val="00C26C4A"/>
    <w:rsid w:val="00C27079"/>
    <w:rsid w:val="00C301BF"/>
    <w:rsid w:val="00C30302"/>
    <w:rsid w:val="00C328B9"/>
    <w:rsid w:val="00C33841"/>
    <w:rsid w:val="00C35924"/>
    <w:rsid w:val="00C363B6"/>
    <w:rsid w:val="00C36EF4"/>
    <w:rsid w:val="00C41249"/>
    <w:rsid w:val="00C42467"/>
    <w:rsid w:val="00C4283F"/>
    <w:rsid w:val="00C42964"/>
    <w:rsid w:val="00C4392D"/>
    <w:rsid w:val="00C44075"/>
    <w:rsid w:val="00C4592F"/>
    <w:rsid w:val="00C45E6D"/>
    <w:rsid w:val="00C468D3"/>
    <w:rsid w:val="00C51872"/>
    <w:rsid w:val="00C52270"/>
    <w:rsid w:val="00C5239D"/>
    <w:rsid w:val="00C528FB"/>
    <w:rsid w:val="00C54694"/>
    <w:rsid w:val="00C547A7"/>
    <w:rsid w:val="00C54E5D"/>
    <w:rsid w:val="00C54ECC"/>
    <w:rsid w:val="00C5568A"/>
    <w:rsid w:val="00C55F79"/>
    <w:rsid w:val="00C57022"/>
    <w:rsid w:val="00C5766D"/>
    <w:rsid w:val="00C6047D"/>
    <w:rsid w:val="00C609C2"/>
    <w:rsid w:val="00C612AB"/>
    <w:rsid w:val="00C62B68"/>
    <w:rsid w:val="00C631F0"/>
    <w:rsid w:val="00C63B31"/>
    <w:rsid w:val="00C64415"/>
    <w:rsid w:val="00C6470C"/>
    <w:rsid w:val="00C664E8"/>
    <w:rsid w:val="00C66F95"/>
    <w:rsid w:val="00C67517"/>
    <w:rsid w:val="00C708AA"/>
    <w:rsid w:val="00C71B68"/>
    <w:rsid w:val="00C720E9"/>
    <w:rsid w:val="00C72448"/>
    <w:rsid w:val="00C73977"/>
    <w:rsid w:val="00C73CA9"/>
    <w:rsid w:val="00C7611C"/>
    <w:rsid w:val="00C77116"/>
    <w:rsid w:val="00C77F60"/>
    <w:rsid w:val="00C84578"/>
    <w:rsid w:val="00C849FB"/>
    <w:rsid w:val="00C86305"/>
    <w:rsid w:val="00C907D4"/>
    <w:rsid w:val="00C90999"/>
    <w:rsid w:val="00C91883"/>
    <w:rsid w:val="00C91A35"/>
    <w:rsid w:val="00C91C11"/>
    <w:rsid w:val="00C92CCC"/>
    <w:rsid w:val="00C93F00"/>
    <w:rsid w:val="00C94940"/>
    <w:rsid w:val="00C94FAD"/>
    <w:rsid w:val="00C95085"/>
    <w:rsid w:val="00C95137"/>
    <w:rsid w:val="00C963B6"/>
    <w:rsid w:val="00C9709F"/>
    <w:rsid w:val="00C971D5"/>
    <w:rsid w:val="00CA06F9"/>
    <w:rsid w:val="00CA2267"/>
    <w:rsid w:val="00CA2B08"/>
    <w:rsid w:val="00CA33A5"/>
    <w:rsid w:val="00CA43D5"/>
    <w:rsid w:val="00CA596E"/>
    <w:rsid w:val="00CA5BED"/>
    <w:rsid w:val="00CA6344"/>
    <w:rsid w:val="00CA63A4"/>
    <w:rsid w:val="00CA6732"/>
    <w:rsid w:val="00CB0160"/>
    <w:rsid w:val="00CB2449"/>
    <w:rsid w:val="00CB2CEC"/>
    <w:rsid w:val="00CB3CF8"/>
    <w:rsid w:val="00CB45C9"/>
    <w:rsid w:val="00CB54DD"/>
    <w:rsid w:val="00CB5EED"/>
    <w:rsid w:val="00CB6471"/>
    <w:rsid w:val="00CB6EEB"/>
    <w:rsid w:val="00CB70B6"/>
    <w:rsid w:val="00CB714E"/>
    <w:rsid w:val="00CB72C7"/>
    <w:rsid w:val="00CB78AF"/>
    <w:rsid w:val="00CC0C62"/>
    <w:rsid w:val="00CC16F4"/>
    <w:rsid w:val="00CC1DF1"/>
    <w:rsid w:val="00CC2B23"/>
    <w:rsid w:val="00CC33A2"/>
    <w:rsid w:val="00CC60A4"/>
    <w:rsid w:val="00CC6A5A"/>
    <w:rsid w:val="00CC7509"/>
    <w:rsid w:val="00CD0754"/>
    <w:rsid w:val="00CD0759"/>
    <w:rsid w:val="00CD09F4"/>
    <w:rsid w:val="00CD3836"/>
    <w:rsid w:val="00CD439F"/>
    <w:rsid w:val="00CD4D86"/>
    <w:rsid w:val="00CD69F1"/>
    <w:rsid w:val="00CE02F4"/>
    <w:rsid w:val="00CE2506"/>
    <w:rsid w:val="00CE3336"/>
    <w:rsid w:val="00CE3AA8"/>
    <w:rsid w:val="00CE4361"/>
    <w:rsid w:val="00CE4408"/>
    <w:rsid w:val="00CE4CCD"/>
    <w:rsid w:val="00CE6DEE"/>
    <w:rsid w:val="00CF1F23"/>
    <w:rsid w:val="00CF27EC"/>
    <w:rsid w:val="00CF3561"/>
    <w:rsid w:val="00CF3962"/>
    <w:rsid w:val="00CF4124"/>
    <w:rsid w:val="00CF5895"/>
    <w:rsid w:val="00CF5B0B"/>
    <w:rsid w:val="00CF6DA7"/>
    <w:rsid w:val="00CF70BE"/>
    <w:rsid w:val="00CF7E83"/>
    <w:rsid w:val="00D009F8"/>
    <w:rsid w:val="00D018ED"/>
    <w:rsid w:val="00D01927"/>
    <w:rsid w:val="00D01D03"/>
    <w:rsid w:val="00D03E2D"/>
    <w:rsid w:val="00D04532"/>
    <w:rsid w:val="00D06747"/>
    <w:rsid w:val="00D07736"/>
    <w:rsid w:val="00D07C29"/>
    <w:rsid w:val="00D1085F"/>
    <w:rsid w:val="00D10AF0"/>
    <w:rsid w:val="00D117DB"/>
    <w:rsid w:val="00D1354F"/>
    <w:rsid w:val="00D137AA"/>
    <w:rsid w:val="00D14989"/>
    <w:rsid w:val="00D1784C"/>
    <w:rsid w:val="00D21560"/>
    <w:rsid w:val="00D219FE"/>
    <w:rsid w:val="00D21F81"/>
    <w:rsid w:val="00D2206F"/>
    <w:rsid w:val="00D224FA"/>
    <w:rsid w:val="00D22720"/>
    <w:rsid w:val="00D231AD"/>
    <w:rsid w:val="00D24273"/>
    <w:rsid w:val="00D3081F"/>
    <w:rsid w:val="00D30B7F"/>
    <w:rsid w:val="00D313CE"/>
    <w:rsid w:val="00D328D4"/>
    <w:rsid w:val="00D32A67"/>
    <w:rsid w:val="00D32E48"/>
    <w:rsid w:val="00D332D6"/>
    <w:rsid w:val="00D358F1"/>
    <w:rsid w:val="00D35930"/>
    <w:rsid w:val="00D36105"/>
    <w:rsid w:val="00D366E9"/>
    <w:rsid w:val="00D4017A"/>
    <w:rsid w:val="00D40B43"/>
    <w:rsid w:val="00D40EAE"/>
    <w:rsid w:val="00D422F8"/>
    <w:rsid w:val="00D42780"/>
    <w:rsid w:val="00D45D90"/>
    <w:rsid w:val="00D47E0E"/>
    <w:rsid w:val="00D506E0"/>
    <w:rsid w:val="00D51493"/>
    <w:rsid w:val="00D51DB4"/>
    <w:rsid w:val="00D52876"/>
    <w:rsid w:val="00D52CBE"/>
    <w:rsid w:val="00D53A3B"/>
    <w:rsid w:val="00D53DC7"/>
    <w:rsid w:val="00D5453A"/>
    <w:rsid w:val="00D5488D"/>
    <w:rsid w:val="00D55BEB"/>
    <w:rsid w:val="00D5722F"/>
    <w:rsid w:val="00D57AC4"/>
    <w:rsid w:val="00D60A99"/>
    <w:rsid w:val="00D61169"/>
    <w:rsid w:val="00D61392"/>
    <w:rsid w:val="00D614F2"/>
    <w:rsid w:val="00D61A02"/>
    <w:rsid w:val="00D61E37"/>
    <w:rsid w:val="00D61ECA"/>
    <w:rsid w:val="00D62A15"/>
    <w:rsid w:val="00D62A75"/>
    <w:rsid w:val="00D62C4B"/>
    <w:rsid w:val="00D64492"/>
    <w:rsid w:val="00D648CF"/>
    <w:rsid w:val="00D65007"/>
    <w:rsid w:val="00D673F9"/>
    <w:rsid w:val="00D67E60"/>
    <w:rsid w:val="00D7052B"/>
    <w:rsid w:val="00D70A28"/>
    <w:rsid w:val="00D70BD1"/>
    <w:rsid w:val="00D71348"/>
    <w:rsid w:val="00D7324C"/>
    <w:rsid w:val="00D7396E"/>
    <w:rsid w:val="00D7452C"/>
    <w:rsid w:val="00D74A11"/>
    <w:rsid w:val="00D74B7F"/>
    <w:rsid w:val="00D7623C"/>
    <w:rsid w:val="00D76905"/>
    <w:rsid w:val="00D77FA7"/>
    <w:rsid w:val="00D8105D"/>
    <w:rsid w:val="00D81505"/>
    <w:rsid w:val="00D82298"/>
    <w:rsid w:val="00D82F30"/>
    <w:rsid w:val="00D8305C"/>
    <w:rsid w:val="00D83C59"/>
    <w:rsid w:val="00D843FD"/>
    <w:rsid w:val="00D84D7C"/>
    <w:rsid w:val="00D84DE5"/>
    <w:rsid w:val="00D84EEA"/>
    <w:rsid w:val="00D856D0"/>
    <w:rsid w:val="00D85F5B"/>
    <w:rsid w:val="00D86321"/>
    <w:rsid w:val="00D86594"/>
    <w:rsid w:val="00D902CD"/>
    <w:rsid w:val="00D903DE"/>
    <w:rsid w:val="00D916ED"/>
    <w:rsid w:val="00D92202"/>
    <w:rsid w:val="00D92D1F"/>
    <w:rsid w:val="00D92DE6"/>
    <w:rsid w:val="00D92F7F"/>
    <w:rsid w:val="00D93B7E"/>
    <w:rsid w:val="00D93EED"/>
    <w:rsid w:val="00D9479B"/>
    <w:rsid w:val="00D9560D"/>
    <w:rsid w:val="00D9563F"/>
    <w:rsid w:val="00D9609F"/>
    <w:rsid w:val="00D96BAD"/>
    <w:rsid w:val="00DA0309"/>
    <w:rsid w:val="00DA2D15"/>
    <w:rsid w:val="00DA2EA9"/>
    <w:rsid w:val="00DA3598"/>
    <w:rsid w:val="00DA413B"/>
    <w:rsid w:val="00DA46E5"/>
    <w:rsid w:val="00DA4AB2"/>
    <w:rsid w:val="00DA4B81"/>
    <w:rsid w:val="00DA557A"/>
    <w:rsid w:val="00DA79B2"/>
    <w:rsid w:val="00DB051B"/>
    <w:rsid w:val="00DB1C4C"/>
    <w:rsid w:val="00DB1D18"/>
    <w:rsid w:val="00DB2DBD"/>
    <w:rsid w:val="00DB3FF3"/>
    <w:rsid w:val="00DB6554"/>
    <w:rsid w:val="00DB755C"/>
    <w:rsid w:val="00DC0CBF"/>
    <w:rsid w:val="00DC2591"/>
    <w:rsid w:val="00DC2932"/>
    <w:rsid w:val="00DC4227"/>
    <w:rsid w:val="00DC6248"/>
    <w:rsid w:val="00DC6C78"/>
    <w:rsid w:val="00DD03F9"/>
    <w:rsid w:val="00DD1485"/>
    <w:rsid w:val="00DD32F9"/>
    <w:rsid w:val="00DD477A"/>
    <w:rsid w:val="00DD55F5"/>
    <w:rsid w:val="00DD6209"/>
    <w:rsid w:val="00DD74B3"/>
    <w:rsid w:val="00DD7EA7"/>
    <w:rsid w:val="00DE1F83"/>
    <w:rsid w:val="00DE2A34"/>
    <w:rsid w:val="00DE2EAD"/>
    <w:rsid w:val="00DE4A40"/>
    <w:rsid w:val="00DE5769"/>
    <w:rsid w:val="00DF0C81"/>
    <w:rsid w:val="00DF15E2"/>
    <w:rsid w:val="00DF2C06"/>
    <w:rsid w:val="00DF42DA"/>
    <w:rsid w:val="00DF5ACE"/>
    <w:rsid w:val="00DF5DDE"/>
    <w:rsid w:val="00DF6498"/>
    <w:rsid w:val="00DF653F"/>
    <w:rsid w:val="00DF6B38"/>
    <w:rsid w:val="00E004C1"/>
    <w:rsid w:val="00E00B41"/>
    <w:rsid w:val="00E0107B"/>
    <w:rsid w:val="00E01672"/>
    <w:rsid w:val="00E01855"/>
    <w:rsid w:val="00E01EEA"/>
    <w:rsid w:val="00E02802"/>
    <w:rsid w:val="00E02A32"/>
    <w:rsid w:val="00E02CB3"/>
    <w:rsid w:val="00E03D94"/>
    <w:rsid w:val="00E04610"/>
    <w:rsid w:val="00E04A0A"/>
    <w:rsid w:val="00E04A7B"/>
    <w:rsid w:val="00E04C94"/>
    <w:rsid w:val="00E059AF"/>
    <w:rsid w:val="00E06B2B"/>
    <w:rsid w:val="00E06DF1"/>
    <w:rsid w:val="00E06FEB"/>
    <w:rsid w:val="00E10471"/>
    <w:rsid w:val="00E11701"/>
    <w:rsid w:val="00E144BB"/>
    <w:rsid w:val="00E15029"/>
    <w:rsid w:val="00E150A2"/>
    <w:rsid w:val="00E20002"/>
    <w:rsid w:val="00E2069F"/>
    <w:rsid w:val="00E2296C"/>
    <w:rsid w:val="00E229D0"/>
    <w:rsid w:val="00E243AB"/>
    <w:rsid w:val="00E24414"/>
    <w:rsid w:val="00E24652"/>
    <w:rsid w:val="00E24A27"/>
    <w:rsid w:val="00E25917"/>
    <w:rsid w:val="00E26522"/>
    <w:rsid w:val="00E27E20"/>
    <w:rsid w:val="00E3054E"/>
    <w:rsid w:val="00E30B40"/>
    <w:rsid w:val="00E30B88"/>
    <w:rsid w:val="00E3254D"/>
    <w:rsid w:val="00E3375D"/>
    <w:rsid w:val="00E36E81"/>
    <w:rsid w:val="00E36EA6"/>
    <w:rsid w:val="00E37205"/>
    <w:rsid w:val="00E40114"/>
    <w:rsid w:val="00E4063B"/>
    <w:rsid w:val="00E41699"/>
    <w:rsid w:val="00E4210D"/>
    <w:rsid w:val="00E436F8"/>
    <w:rsid w:val="00E44795"/>
    <w:rsid w:val="00E452B3"/>
    <w:rsid w:val="00E501D6"/>
    <w:rsid w:val="00E5109B"/>
    <w:rsid w:val="00E516CB"/>
    <w:rsid w:val="00E51C3A"/>
    <w:rsid w:val="00E52E5F"/>
    <w:rsid w:val="00E531ED"/>
    <w:rsid w:val="00E53EB7"/>
    <w:rsid w:val="00E5406E"/>
    <w:rsid w:val="00E547AC"/>
    <w:rsid w:val="00E54876"/>
    <w:rsid w:val="00E60010"/>
    <w:rsid w:val="00E604DA"/>
    <w:rsid w:val="00E63402"/>
    <w:rsid w:val="00E63707"/>
    <w:rsid w:val="00E63E1D"/>
    <w:rsid w:val="00E640F5"/>
    <w:rsid w:val="00E64198"/>
    <w:rsid w:val="00E643C6"/>
    <w:rsid w:val="00E64F4C"/>
    <w:rsid w:val="00E67360"/>
    <w:rsid w:val="00E674F1"/>
    <w:rsid w:val="00E676D2"/>
    <w:rsid w:val="00E702E1"/>
    <w:rsid w:val="00E710F7"/>
    <w:rsid w:val="00E723F2"/>
    <w:rsid w:val="00E72CE2"/>
    <w:rsid w:val="00E731CD"/>
    <w:rsid w:val="00E732C8"/>
    <w:rsid w:val="00E751B2"/>
    <w:rsid w:val="00E76678"/>
    <w:rsid w:val="00E811FB"/>
    <w:rsid w:val="00E81569"/>
    <w:rsid w:val="00E81E75"/>
    <w:rsid w:val="00E82CC7"/>
    <w:rsid w:val="00E82F65"/>
    <w:rsid w:val="00E83563"/>
    <w:rsid w:val="00E843E7"/>
    <w:rsid w:val="00E86838"/>
    <w:rsid w:val="00E86F7F"/>
    <w:rsid w:val="00E87473"/>
    <w:rsid w:val="00E905DC"/>
    <w:rsid w:val="00E918D2"/>
    <w:rsid w:val="00E92F3A"/>
    <w:rsid w:val="00E93274"/>
    <w:rsid w:val="00E939A5"/>
    <w:rsid w:val="00E93F97"/>
    <w:rsid w:val="00E94A61"/>
    <w:rsid w:val="00E95682"/>
    <w:rsid w:val="00E9598B"/>
    <w:rsid w:val="00E95FB5"/>
    <w:rsid w:val="00EA0332"/>
    <w:rsid w:val="00EA050F"/>
    <w:rsid w:val="00EA0BAB"/>
    <w:rsid w:val="00EA1601"/>
    <w:rsid w:val="00EA1A8B"/>
    <w:rsid w:val="00EA1DE0"/>
    <w:rsid w:val="00EA1F62"/>
    <w:rsid w:val="00EA2126"/>
    <w:rsid w:val="00EA4794"/>
    <w:rsid w:val="00EA563C"/>
    <w:rsid w:val="00EA5784"/>
    <w:rsid w:val="00EA63BD"/>
    <w:rsid w:val="00EA6760"/>
    <w:rsid w:val="00EA7145"/>
    <w:rsid w:val="00EB273E"/>
    <w:rsid w:val="00EB2D40"/>
    <w:rsid w:val="00EB45FC"/>
    <w:rsid w:val="00EB60B8"/>
    <w:rsid w:val="00EB64CA"/>
    <w:rsid w:val="00EC0184"/>
    <w:rsid w:val="00EC01F0"/>
    <w:rsid w:val="00EC27CB"/>
    <w:rsid w:val="00EC381C"/>
    <w:rsid w:val="00EC3AFF"/>
    <w:rsid w:val="00EC43F7"/>
    <w:rsid w:val="00EC523B"/>
    <w:rsid w:val="00EC61FA"/>
    <w:rsid w:val="00EC6A18"/>
    <w:rsid w:val="00EC6BDB"/>
    <w:rsid w:val="00ED0023"/>
    <w:rsid w:val="00ED0572"/>
    <w:rsid w:val="00ED0F1A"/>
    <w:rsid w:val="00ED155A"/>
    <w:rsid w:val="00ED1D19"/>
    <w:rsid w:val="00ED237E"/>
    <w:rsid w:val="00ED284F"/>
    <w:rsid w:val="00ED335A"/>
    <w:rsid w:val="00ED63E6"/>
    <w:rsid w:val="00ED6607"/>
    <w:rsid w:val="00EE0873"/>
    <w:rsid w:val="00EE15B7"/>
    <w:rsid w:val="00EE19C4"/>
    <w:rsid w:val="00EE309D"/>
    <w:rsid w:val="00EE4388"/>
    <w:rsid w:val="00EE4419"/>
    <w:rsid w:val="00EE5B71"/>
    <w:rsid w:val="00EE6DCF"/>
    <w:rsid w:val="00EF00A9"/>
    <w:rsid w:val="00EF0DCE"/>
    <w:rsid w:val="00EF1845"/>
    <w:rsid w:val="00EF2172"/>
    <w:rsid w:val="00EF2E87"/>
    <w:rsid w:val="00EF3A14"/>
    <w:rsid w:val="00EF4440"/>
    <w:rsid w:val="00EF6172"/>
    <w:rsid w:val="00EF6839"/>
    <w:rsid w:val="00EF6EF2"/>
    <w:rsid w:val="00EF7E7A"/>
    <w:rsid w:val="00F00811"/>
    <w:rsid w:val="00F01280"/>
    <w:rsid w:val="00F02457"/>
    <w:rsid w:val="00F02A66"/>
    <w:rsid w:val="00F02AFC"/>
    <w:rsid w:val="00F02ECF"/>
    <w:rsid w:val="00F02EDA"/>
    <w:rsid w:val="00F03D88"/>
    <w:rsid w:val="00F03FC6"/>
    <w:rsid w:val="00F04C23"/>
    <w:rsid w:val="00F056FF"/>
    <w:rsid w:val="00F0617A"/>
    <w:rsid w:val="00F065A5"/>
    <w:rsid w:val="00F0790B"/>
    <w:rsid w:val="00F10EE1"/>
    <w:rsid w:val="00F12419"/>
    <w:rsid w:val="00F1429D"/>
    <w:rsid w:val="00F14A45"/>
    <w:rsid w:val="00F15535"/>
    <w:rsid w:val="00F1691D"/>
    <w:rsid w:val="00F16ACD"/>
    <w:rsid w:val="00F23C6F"/>
    <w:rsid w:val="00F240F2"/>
    <w:rsid w:val="00F2678B"/>
    <w:rsid w:val="00F304B2"/>
    <w:rsid w:val="00F31C13"/>
    <w:rsid w:val="00F31F3E"/>
    <w:rsid w:val="00F3325B"/>
    <w:rsid w:val="00F3383C"/>
    <w:rsid w:val="00F34F37"/>
    <w:rsid w:val="00F35207"/>
    <w:rsid w:val="00F362C3"/>
    <w:rsid w:val="00F373EA"/>
    <w:rsid w:val="00F409DB"/>
    <w:rsid w:val="00F40C28"/>
    <w:rsid w:val="00F40E8C"/>
    <w:rsid w:val="00F42428"/>
    <w:rsid w:val="00F43E76"/>
    <w:rsid w:val="00F43FFC"/>
    <w:rsid w:val="00F4498E"/>
    <w:rsid w:val="00F4569D"/>
    <w:rsid w:val="00F46465"/>
    <w:rsid w:val="00F46A2D"/>
    <w:rsid w:val="00F46DD0"/>
    <w:rsid w:val="00F47F86"/>
    <w:rsid w:val="00F508E4"/>
    <w:rsid w:val="00F50B84"/>
    <w:rsid w:val="00F51092"/>
    <w:rsid w:val="00F52464"/>
    <w:rsid w:val="00F529C0"/>
    <w:rsid w:val="00F529C8"/>
    <w:rsid w:val="00F52D03"/>
    <w:rsid w:val="00F5713E"/>
    <w:rsid w:val="00F61747"/>
    <w:rsid w:val="00F628BA"/>
    <w:rsid w:val="00F62D17"/>
    <w:rsid w:val="00F63FEE"/>
    <w:rsid w:val="00F65390"/>
    <w:rsid w:val="00F65D3C"/>
    <w:rsid w:val="00F66F2C"/>
    <w:rsid w:val="00F67014"/>
    <w:rsid w:val="00F67EA1"/>
    <w:rsid w:val="00F70933"/>
    <w:rsid w:val="00F70C38"/>
    <w:rsid w:val="00F710C1"/>
    <w:rsid w:val="00F716BC"/>
    <w:rsid w:val="00F74B54"/>
    <w:rsid w:val="00F75F98"/>
    <w:rsid w:val="00F768BE"/>
    <w:rsid w:val="00F769A9"/>
    <w:rsid w:val="00F80071"/>
    <w:rsid w:val="00F804D4"/>
    <w:rsid w:val="00F81586"/>
    <w:rsid w:val="00F817EF"/>
    <w:rsid w:val="00F82161"/>
    <w:rsid w:val="00F835A9"/>
    <w:rsid w:val="00F8450E"/>
    <w:rsid w:val="00F852FA"/>
    <w:rsid w:val="00F85942"/>
    <w:rsid w:val="00F85D75"/>
    <w:rsid w:val="00F90409"/>
    <w:rsid w:val="00F90896"/>
    <w:rsid w:val="00F911B8"/>
    <w:rsid w:val="00F957C6"/>
    <w:rsid w:val="00F95FBD"/>
    <w:rsid w:val="00F9662F"/>
    <w:rsid w:val="00F9730B"/>
    <w:rsid w:val="00FA0002"/>
    <w:rsid w:val="00FA0993"/>
    <w:rsid w:val="00FA12DA"/>
    <w:rsid w:val="00FA1D7C"/>
    <w:rsid w:val="00FA2F56"/>
    <w:rsid w:val="00FA3614"/>
    <w:rsid w:val="00FA3817"/>
    <w:rsid w:val="00FA472B"/>
    <w:rsid w:val="00FA4E01"/>
    <w:rsid w:val="00FB0395"/>
    <w:rsid w:val="00FB080C"/>
    <w:rsid w:val="00FB128A"/>
    <w:rsid w:val="00FB30A3"/>
    <w:rsid w:val="00FB45E0"/>
    <w:rsid w:val="00FB4B2E"/>
    <w:rsid w:val="00FC0070"/>
    <w:rsid w:val="00FC0555"/>
    <w:rsid w:val="00FC0DDE"/>
    <w:rsid w:val="00FC46F9"/>
    <w:rsid w:val="00FC474B"/>
    <w:rsid w:val="00FC6F9D"/>
    <w:rsid w:val="00FD173A"/>
    <w:rsid w:val="00FD1A83"/>
    <w:rsid w:val="00FD25E7"/>
    <w:rsid w:val="00FD2750"/>
    <w:rsid w:val="00FD3844"/>
    <w:rsid w:val="00FD3EBE"/>
    <w:rsid w:val="00FD4182"/>
    <w:rsid w:val="00FD4DC4"/>
    <w:rsid w:val="00FD57B8"/>
    <w:rsid w:val="00FD57D5"/>
    <w:rsid w:val="00FD5D1C"/>
    <w:rsid w:val="00FD5E9A"/>
    <w:rsid w:val="00FD6912"/>
    <w:rsid w:val="00FD6916"/>
    <w:rsid w:val="00FD6946"/>
    <w:rsid w:val="00FE036F"/>
    <w:rsid w:val="00FE0C28"/>
    <w:rsid w:val="00FE108C"/>
    <w:rsid w:val="00FE1396"/>
    <w:rsid w:val="00FE2C95"/>
    <w:rsid w:val="00FE303A"/>
    <w:rsid w:val="00FE30DE"/>
    <w:rsid w:val="00FE3EFF"/>
    <w:rsid w:val="00FE5499"/>
    <w:rsid w:val="00FE5DCC"/>
    <w:rsid w:val="00FE6BE6"/>
    <w:rsid w:val="00FE6DBC"/>
    <w:rsid w:val="00FF0B03"/>
    <w:rsid w:val="00FF3327"/>
    <w:rsid w:val="00FF4809"/>
    <w:rsid w:val="00FF4993"/>
    <w:rsid w:val="00FF53FA"/>
    <w:rsid w:val="00FF6301"/>
    <w:rsid w:val="00FF6C1E"/>
    <w:rsid w:val="00FF795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BCA3A"/>
  <w14:defaultImageDpi w14:val="330"/>
  <w15:docId w15:val="{E9D73B2C-3395-4CB6-AA53-4D5AC4E02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C4B"/>
    <w:pPr>
      <w:spacing w:after="0" w:line="240" w:lineRule="auto"/>
    </w:pPr>
    <w:rPr>
      <w:lang w:val="en-GB"/>
    </w:rPr>
  </w:style>
  <w:style w:type="paragraph" w:styleId="Heading1">
    <w:name w:val="heading 1"/>
    <w:basedOn w:val="Normal"/>
    <w:next w:val="BodyNoindent"/>
    <w:link w:val="Heading1Char"/>
    <w:uiPriority w:val="9"/>
    <w:qFormat/>
    <w:rsid w:val="00202012"/>
    <w:pPr>
      <w:keepNext/>
      <w:keepLines/>
      <w:spacing w:before="240" w:after="240"/>
      <w:outlineLvl w:val="0"/>
    </w:pPr>
    <w:rPr>
      <w:rFonts w:eastAsiaTheme="majorEastAsia"/>
      <w:b/>
      <w:bCs/>
      <w:caps/>
    </w:rPr>
  </w:style>
  <w:style w:type="paragraph" w:styleId="Heading2">
    <w:name w:val="heading 2"/>
    <w:basedOn w:val="Heading1"/>
    <w:next w:val="BodyNoindent"/>
    <w:link w:val="Heading2Char"/>
    <w:uiPriority w:val="9"/>
    <w:unhideWhenUsed/>
    <w:qFormat/>
    <w:rsid w:val="008F45BC"/>
    <w:pPr>
      <w:numPr>
        <w:ilvl w:val="1"/>
        <w:numId w:val="2"/>
      </w:numPr>
      <w:spacing w:before="120" w:after="120"/>
      <w:outlineLvl w:val="1"/>
    </w:pPr>
    <w:rPr>
      <w:i/>
      <w:iCs/>
      <w:caps w:val="0"/>
      <w:lang w:val="en-US"/>
    </w:rPr>
  </w:style>
  <w:style w:type="paragraph" w:styleId="Heading3">
    <w:name w:val="heading 3"/>
    <w:basedOn w:val="Normal"/>
    <w:next w:val="Normal"/>
    <w:link w:val="Heading3Char"/>
    <w:uiPriority w:val="9"/>
    <w:unhideWhenUsed/>
    <w:qFormat/>
    <w:rsid w:val="00D21560"/>
    <w:pPr>
      <w:keepNext/>
      <w:keepLines/>
      <w:spacing w:before="120" w:after="120"/>
      <w:outlineLvl w:val="2"/>
    </w:pPr>
    <w:rPr>
      <w:rFonts w:eastAsiaTheme="majorEastAsia" w:cstheme="majorBidi"/>
      <w:i/>
      <w:szCs w:val="22"/>
      <w:lang w:val="en-US"/>
    </w:rPr>
  </w:style>
  <w:style w:type="paragraph" w:styleId="Heading4">
    <w:name w:val="heading 4"/>
    <w:basedOn w:val="Normal"/>
    <w:next w:val="Normal"/>
    <w:link w:val="Heading4Char"/>
    <w:uiPriority w:val="9"/>
    <w:semiHidden/>
    <w:unhideWhenUsed/>
    <w:rsid w:val="00285ACD"/>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85ACD"/>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85ACD"/>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85ACD"/>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85AC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5AC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012"/>
    <w:rPr>
      <w:rFonts w:eastAsiaTheme="majorEastAsia"/>
      <w:b/>
      <w:bCs/>
      <w:caps/>
      <w:lang w:val="en-GB"/>
    </w:rPr>
  </w:style>
  <w:style w:type="character" w:customStyle="1" w:styleId="Heading2Char">
    <w:name w:val="Heading 2 Char"/>
    <w:basedOn w:val="DefaultParagraphFont"/>
    <w:link w:val="Heading2"/>
    <w:uiPriority w:val="9"/>
    <w:rsid w:val="008F45BC"/>
    <w:rPr>
      <w:rFonts w:eastAsiaTheme="majorEastAsia"/>
      <w:b/>
      <w:bCs/>
      <w:i/>
      <w:iCs/>
    </w:rPr>
  </w:style>
  <w:style w:type="character" w:customStyle="1" w:styleId="Heading3Char">
    <w:name w:val="Heading 3 Char"/>
    <w:basedOn w:val="DefaultParagraphFont"/>
    <w:link w:val="Heading3"/>
    <w:uiPriority w:val="9"/>
    <w:rsid w:val="00D21560"/>
    <w:rPr>
      <w:rFonts w:eastAsiaTheme="majorEastAsia" w:cstheme="majorBidi"/>
      <w:i/>
      <w:szCs w:val="22"/>
    </w:rPr>
  </w:style>
  <w:style w:type="paragraph" w:customStyle="1" w:styleId="BodyNoindent">
    <w:name w:val="BodyNoindent"/>
    <w:basedOn w:val="Normal"/>
    <w:next w:val="Normal"/>
    <w:qFormat/>
    <w:rsid w:val="009E2A8A"/>
    <w:pPr>
      <w:jc w:val="both"/>
    </w:pPr>
    <w:rPr>
      <w:rFonts w:eastAsiaTheme="minorHAnsi" w:cstheme="minorBidi"/>
      <w:szCs w:val="22"/>
    </w:rPr>
  </w:style>
  <w:style w:type="paragraph" w:styleId="Title">
    <w:name w:val="Title"/>
    <w:basedOn w:val="Normal"/>
    <w:next w:val="Normal"/>
    <w:link w:val="TitleChar"/>
    <w:uiPriority w:val="10"/>
    <w:qFormat/>
    <w:rsid w:val="009E2A8A"/>
    <w:pPr>
      <w:contextualSpacing/>
      <w:jc w:val="center"/>
    </w:pPr>
    <w:rPr>
      <w:rFonts w:eastAsiaTheme="majorEastAsia"/>
      <w:b/>
      <w:caps/>
      <w:spacing w:val="5"/>
      <w:kern w:val="28"/>
      <w:sz w:val="24"/>
      <w:szCs w:val="32"/>
    </w:rPr>
  </w:style>
  <w:style w:type="character" w:customStyle="1" w:styleId="TitleChar">
    <w:name w:val="Title Char"/>
    <w:basedOn w:val="DefaultParagraphFont"/>
    <w:link w:val="Title"/>
    <w:uiPriority w:val="10"/>
    <w:rsid w:val="009E2A8A"/>
    <w:rPr>
      <w:rFonts w:eastAsiaTheme="majorEastAsia"/>
      <w:b/>
      <w:caps/>
      <w:spacing w:val="5"/>
      <w:kern w:val="28"/>
      <w:sz w:val="24"/>
      <w:szCs w:val="32"/>
    </w:rPr>
  </w:style>
  <w:style w:type="paragraph" w:customStyle="1" w:styleId="Authors">
    <w:name w:val="Authors"/>
    <w:basedOn w:val="Normal"/>
    <w:next w:val="Affiliation"/>
    <w:qFormat/>
    <w:rsid w:val="009E2A8A"/>
    <w:pPr>
      <w:jc w:val="center"/>
    </w:pPr>
    <w:rPr>
      <w:rFonts w:eastAsiaTheme="minorHAnsi" w:cstheme="minorBidi"/>
      <w:b/>
      <w:sz w:val="24"/>
      <w:szCs w:val="22"/>
    </w:rPr>
  </w:style>
  <w:style w:type="paragraph" w:customStyle="1" w:styleId="Equation">
    <w:name w:val="Equation"/>
    <w:next w:val="BodyNoindent"/>
    <w:qFormat/>
    <w:rsid w:val="009E2A8A"/>
    <w:pPr>
      <w:tabs>
        <w:tab w:val="right" w:pos="9346"/>
      </w:tabs>
      <w:spacing w:after="0" w:line="240" w:lineRule="auto"/>
    </w:pPr>
    <w:rPr>
      <w:rFonts w:eastAsiaTheme="minorHAnsi"/>
    </w:rPr>
  </w:style>
  <w:style w:type="paragraph" w:customStyle="1" w:styleId="References">
    <w:name w:val="References"/>
    <w:basedOn w:val="Normal"/>
    <w:qFormat/>
    <w:rsid w:val="00E52E5F"/>
    <w:pPr>
      <w:tabs>
        <w:tab w:val="left" w:pos="360"/>
      </w:tabs>
    </w:pPr>
    <w:rPr>
      <w:rFonts w:eastAsiaTheme="minorHAnsi" w:cstheme="minorBidi"/>
      <w:szCs w:val="22"/>
    </w:rPr>
  </w:style>
  <w:style w:type="paragraph" w:styleId="Caption">
    <w:name w:val="caption"/>
    <w:basedOn w:val="Normal"/>
    <w:next w:val="Normal"/>
    <w:link w:val="CaptionChar"/>
    <w:uiPriority w:val="35"/>
    <w:unhideWhenUsed/>
    <w:qFormat/>
    <w:rsid w:val="00F529C8"/>
    <w:pPr>
      <w:tabs>
        <w:tab w:val="left" w:pos="1080"/>
      </w:tabs>
      <w:jc w:val="center"/>
    </w:pPr>
    <w:rPr>
      <w:rFonts w:eastAsiaTheme="minorHAnsi"/>
      <w:b/>
      <w:szCs w:val="16"/>
      <w:lang w:val="la-Latn"/>
    </w:rPr>
  </w:style>
  <w:style w:type="paragraph" w:customStyle="1" w:styleId="Graphic">
    <w:name w:val="Graphic"/>
    <w:qFormat/>
    <w:rsid w:val="00E52E5F"/>
    <w:pPr>
      <w:spacing w:after="0" w:line="240" w:lineRule="auto"/>
      <w:jc w:val="center"/>
    </w:pPr>
    <w:rPr>
      <w:rFonts w:eastAsiaTheme="minorHAnsi" w:cstheme="minorBidi"/>
      <w:szCs w:val="22"/>
    </w:rPr>
  </w:style>
  <w:style w:type="table" w:styleId="TableGrid">
    <w:name w:val="Table Grid"/>
    <w:basedOn w:val="TableNormal"/>
    <w:uiPriority w:val="39"/>
    <w:rsid w:val="000A2E58"/>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iliation">
    <w:name w:val="Affiliation"/>
    <w:basedOn w:val="Authors"/>
    <w:qFormat/>
    <w:rsid w:val="009E2A8A"/>
    <w:rPr>
      <w:b w:val="0"/>
      <w:sz w:val="20"/>
    </w:rPr>
  </w:style>
  <w:style w:type="paragraph" w:customStyle="1" w:styleId="TableHeading">
    <w:name w:val="TableHeading"/>
    <w:basedOn w:val="Normal"/>
    <w:rsid w:val="000A2E58"/>
    <w:pPr>
      <w:spacing w:before="60" w:after="60"/>
      <w:jc w:val="center"/>
    </w:pPr>
    <w:rPr>
      <w:rFonts w:eastAsiaTheme="minorHAnsi"/>
      <w:b/>
      <w:sz w:val="18"/>
      <w:szCs w:val="16"/>
    </w:rPr>
  </w:style>
  <w:style w:type="paragraph" w:customStyle="1" w:styleId="TableBody">
    <w:name w:val="TableBody"/>
    <w:basedOn w:val="Normal"/>
    <w:rsid w:val="000A2E58"/>
    <w:pPr>
      <w:spacing w:before="40" w:after="40"/>
      <w:jc w:val="center"/>
    </w:pPr>
    <w:rPr>
      <w:rFonts w:eastAsiaTheme="minorHAnsi"/>
      <w:sz w:val="18"/>
      <w:szCs w:val="16"/>
    </w:rPr>
  </w:style>
  <w:style w:type="paragraph" w:styleId="BalloonText">
    <w:name w:val="Balloon Text"/>
    <w:basedOn w:val="Normal"/>
    <w:link w:val="BalloonTextChar"/>
    <w:uiPriority w:val="99"/>
    <w:semiHidden/>
    <w:unhideWhenUsed/>
    <w:rsid w:val="000A2E58"/>
    <w:rPr>
      <w:rFonts w:ascii="Tahoma" w:hAnsi="Tahoma" w:cs="Tahoma"/>
      <w:sz w:val="16"/>
      <w:szCs w:val="16"/>
    </w:rPr>
  </w:style>
  <w:style w:type="character" w:customStyle="1" w:styleId="BalloonTextChar">
    <w:name w:val="Balloon Text Char"/>
    <w:basedOn w:val="DefaultParagraphFont"/>
    <w:link w:val="BalloonText"/>
    <w:uiPriority w:val="99"/>
    <w:semiHidden/>
    <w:rsid w:val="000A2E58"/>
    <w:rPr>
      <w:rFonts w:ascii="Tahoma" w:hAnsi="Tahoma" w:cs="Tahoma"/>
      <w:sz w:val="16"/>
      <w:szCs w:val="16"/>
    </w:rPr>
  </w:style>
  <w:style w:type="paragraph" w:customStyle="1" w:styleId="MTDisplayEquation">
    <w:name w:val="MTDisplayEquation"/>
    <w:basedOn w:val="Normal"/>
    <w:next w:val="Normal"/>
    <w:link w:val="MTDisplayEquationChar"/>
    <w:qFormat/>
    <w:rsid w:val="00EF2172"/>
    <w:pPr>
      <w:tabs>
        <w:tab w:val="center" w:pos="4520"/>
        <w:tab w:val="right" w:pos="9020"/>
      </w:tabs>
      <w:spacing w:after="160"/>
      <w:jc w:val="both"/>
    </w:pPr>
    <w:rPr>
      <w:rFonts w:eastAsiaTheme="minorHAnsi" w:cstheme="minorBidi"/>
      <w:szCs w:val="22"/>
    </w:rPr>
  </w:style>
  <w:style w:type="character" w:customStyle="1" w:styleId="MTDisplayEquationChar">
    <w:name w:val="MTDisplayEquation Char"/>
    <w:basedOn w:val="DefaultParagraphFont"/>
    <w:link w:val="MTDisplayEquation"/>
    <w:rsid w:val="00EF2172"/>
    <w:rPr>
      <w:rFonts w:eastAsiaTheme="minorHAnsi" w:cstheme="minorBidi"/>
      <w:szCs w:val="22"/>
    </w:rPr>
  </w:style>
  <w:style w:type="character" w:customStyle="1" w:styleId="CaptionChar">
    <w:name w:val="Caption Char"/>
    <w:basedOn w:val="DefaultParagraphFont"/>
    <w:link w:val="Caption"/>
    <w:uiPriority w:val="35"/>
    <w:rsid w:val="00F529C8"/>
    <w:rPr>
      <w:rFonts w:eastAsiaTheme="minorHAnsi"/>
      <w:b/>
      <w:szCs w:val="16"/>
      <w:lang w:val="la-Latn"/>
    </w:rPr>
  </w:style>
  <w:style w:type="character" w:styleId="CommentReference">
    <w:name w:val="annotation reference"/>
    <w:basedOn w:val="DefaultParagraphFont"/>
    <w:uiPriority w:val="99"/>
    <w:semiHidden/>
    <w:unhideWhenUsed/>
    <w:rsid w:val="00EF2172"/>
    <w:rPr>
      <w:sz w:val="16"/>
      <w:szCs w:val="16"/>
    </w:rPr>
  </w:style>
  <w:style w:type="paragraph" w:customStyle="1" w:styleId="Firstparagraph">
    <w:name w:val="Firstparagraph"/>
    <w:basedOn w:val="Normal"/>
    <w:next w:val="Normal"/>
    <w:qFormat/>
    <w:rsid w:val="00EF2172"/>
    <w:pPr>
      <w:jc w:val="both"/>
    </w:pPr>
    <w:rPr>
      <w:rFonts w:eastAsiaTheme="minorEastAsia" w:cs="Mangal"/>
      <w:szCs w:val="24"/>
    </w:rPr>
  </w:style>
  <w:style w:type="paragraph" w:styleId="ListParagraph">
    <w:name w:val="List Paragraph"/>
    <w:basedOn w:val="Normal"/>
    <w:uiPriority w:val="34"/>
    <w:qFormat/>
    <w:rsid w:val="005E7276"/>
    <w:pPr>
      <w:spacing w:after="160"/>
      <w:ind w:left="720"/>
      <w:contextualSpacing/>
      <w:jc w:val="both"/>
    </w:pPr>
    <w:rPr>
      <w:rFonts w:eastAsiaTheme="minorHAnsi" w:cstheme="minorBidi"/>
      <w:szCs w:val="22"/>
    </w:rPr>
  </w:style>
  <w:style w:type="paragraph" w:styleId="CommentText">
    <w:name w:val="annotation text"/>
    <w:basedOn w:val="Normal"/>
    <w:link w:val="CommentTextChar"/>
    <w:uiPriority w:val="99"/>
    <w:unhideWhenUsed/>
    <w:rsid w:val="002B167B"/>
  </w:style>
  <w:style w:type="character" w:customStyle="1" w:styleId="CommentTextChar">
    <w:name w:val="Comment Text Char"/>
    <w:basedOn w:val="DefaultParagraphFont"/>
    <w:link w:val="CommentText"/>
    <w:uiPriority w:val="99"/>
    <w:rsid w:val="002B167B"/>
  </w:style>
  <w:style w:type="paragraph" w:styleId="CommentSubject">
    <w:name w:val="annotation subject"/>
    <w:basedOn w:val="CommentText"/>
    <w:next w:val="CommentText"/>
    <w:link w:val="CommentSubjectChar"/>
    <w:uiPriority w:val="99"/>
    <w:semiHidden/>
    <w:unhideWhenUsed/>
    <w:rsid w:val="002B167B"/>
    <w:rPr>
      <w:b/>
      <w:bCs/>
    </w:rPr>
  </w:style>
  <w:style w:type="character" w:customStyle="1" w:styleId="CommentSubjectChar">
    <w:name w:val="Comment Subject Char"/>
    <w:basedOn w:val="CommentTextChar"/>
    <w:link w:val="CommentSubject"/>
    <w:uiPriority w:val="99"/>
    <w:semiHidden/>
    <w:rsid w:val="002B167B"/>
    <w:rPr>
      <w:b/>
      <w:bCs/>
    </w:rPr>
  </w:style>
  <w:style w:type="character" w:styleId="Hyperlink">
    <w:name w:val="Hyperlink"/>
    <w:uiPriority w:val="99"/>
    <w:rsid w:val="00ED0572"/>
    <w:rPr>
      <w:color w:val="0000FF"/>
      <w:u w:val="single"/>
    </w:rPr>
  </w:style>
  <w:style w:type="paragraph" w:styleId="Revision">
    <w:name w:val="Revision"/>
    <w:hidden/>
    <w:uiPriority w:val="99"/>
    <w:semiHidden/>
    <w:rsid w:val="006B2824"/>
    <w:pPr>
      <w:spacing w:after="0" w:line="240" w:lineRule="auto"/>
    </w:pPr>
  </w:style>
  <w:style w:type="paragraph" w:styleId="Header">
    <w:name w:val="header"/>
    <w:basedOn w:val="Normal"/>
    <w:link w:val="HeaderChar"/>
    <w:uiPriority w:val="99"/>
    <w:unhideWhenUsed/>
    <w:rsid w:val="00B667D3"/>
    <w:pPr>
      <w:tabs>
        <w:tab w:val="center" w:pos="4513"/>
        <w:tab w:val="right" w:pos="9026"/>
      </w:tabs>
    </w:pPr>
  </w:style>
  <w:style w:type="character" w:customStyle="1" w:styleId="HeaderChar">
    <w:name w:val="Header Char"/>
    <w:basedOn w:val="DefaultParagraphFont"/>
    <w:link w:val="Header"/>
    <w:uiPriority w:val="99"/>
    <w:rsid w:val="00B667D3"/>
    <w:rPr>
      <w:lang w:val="en-GB"/>
    </w:rPr>
  </w:style>
  <w:style w:type="paragraph" w:styleId="Footer">
    <w:name w:val="footer"/>
    <w:basedOn w:val="Normal"/>
    <w:link w:val="FooterChar"/>
    <w:uiPriority w:val="99"/>
    <w:unhideWhenUsed/>
    <w:rsid w:val="00B667D3"/>
    <w:pPr>
      <w:tabs>
        <w:tab w:val="center" w:pos="4513"/>
        <w:tab w:val="right" w:pos="9026"/>
      </w:tabs>
    </w:pPr>
  </w:style>
  <w:style w:type="character" w:customStyle="1" w:styleId="FooterChar">
    <w:name w:val="Footer Char"/>
    <w:basedOn w:val="DefaultParagraphFont"/>
    <w:link w:val="Footer"/>
    <w:uiPriority w:val="99"/>
    <w:rsid w:val="00B667D3"/>
    <w:rPr>
      <w:lang w:val="en-GB"/>
    </w:rPr>
  </w:style>
  <w:style w:type="character" w:customStyle="1" w:styleId="UnresolvedMention1">
    <w:name w:val="Unresolved Mention1"/>
    <w:basedOn w:val="DefaultParagraphFont"/>
    <w:uiPriority w:val="99"/>
    <w:semiHidden/>
    <w:unhideWhenUsed/>
    <w:rsid w:val="007B6420"/>
    <w:rPr>
      <w:color w:val="605E5C"/>
      <w:shd w:val="clear" w:color="auto" w:fill="E1DFDD"/>
    </w:rPr>
  </w:style>
  <w:style w:type="character" w:customStyle="1" w:styleId="Heading4Char">
    <w:name w:val="Heading 4 Char"/>
    <w:basedOn w:val="DefaultParagraphFont"/>
    <w:link w:val="Heading4"/>
    <w:uiPriority w:val="9"/>
    <w:semiHidden/>
    <w:rsid w:val="00285ACD"/>
    <w:rPr>
      <w:rFonts w:asciiTheme="majorHAnsi" w:eastAsiaTheme="majorEastAsia" w:hAnsiTheme="majorHAnsi" w:cstheme="majorBidi"/>
      <w:i/>
      <w:iCs/>
      <w:color w:val="365F91" w:themeColor="accent1" w:themeShade="BF"/>
      <w:lang w:val="en-GB"/>
    </w:rPr>
  </w:style>
  <w:style w:type="character" w:customStyle="1" w:styleId="Heading5Char">
    <w:name w:val="Heading 5 Char"/>
    <w:basedOn w:val="DefaultParagraphFont"/>
    <w:link w:val="Heading5"/>
    <w:uiPriority w:val="9"/>
    <w:semiHidden/>
    <w:rsid w:val="00285ACD"/>
    <w:rPr>
      <w:rFonts w:asciiTheme="majorHAnsi" w:eastAsiaTheme="majorEastAsia" w:hAnsiTheme="majorHAnsi" w:cstheme="majorBidi"/>
      <w:color w:val="365F91" w:themeColor="accent1" w:themeShade="BF"/>
      <w:lang w:val="en-GB"/>
    </w:rPr>
  </w:style>
  <w:style w:type="character" w:customStyle="1" w:styleId="Heading6Char">
    <w:name w:val="Heading 6 Char"/>
    <w:basedOn w:val="DefaultParagraphFont"/>
    <w:link w:val="Heading6"/>
    <w:uiPriority w:val="9"/>
    <w:semiHidden/>
    <w:rsid w:val="00285ACD"/>
    <w:rPr>
      <w:rFonts w:asciiTheme="majorHAnsi" w:eastAsiaTheme="majorEastAsia" w:hAnsiTheme="majorHAnsi" w:cstheme="majorBidi"/>
      <w:color w:val="243F60" w:themeColor="accent1" w:themeShade="7F"/>
      <w:lang w:val="en-GB"/>
    </w:rPr>
  </w:style>
  <w:style w:type="character" w:customStyle="1" w:styleId="Heading7Char">
    <w:name w:val="Heading 7 Char"/>
    <w:basedOn w:val="DefaultParagraphFont"/>
    <w:link w:val="Heading7"/>
    <w:uiPriority w:val="9"/>
    <w:semiHidden/>
    <w:rsid w:val="00285ACD"/>
    <w:rPr>
      <w:rFonts w:asciiTheme="majorHAnsi" w:eastAsiaTheme="majorEastAsia" w:hAnsiTheme="majorHAnsi" w:cstheme="majorBidi"/>
      <w:i/>
      <w:iCs/>
      <w:color w:val="243F60" w:themeColor="accent1" w:themeShade="7F"/>
      <w:lang w:val="en-GB"/>
    </w:rPr>
  </w:style>
  <w:style w:type="character" w:customStyle="1" w:styleId="Heading8Char">
    <w:name w:val="Heading 8 Char"/>
    <w:basedOn w:val="DefaultParagraphFont"/>
    <w:link w:val="Heading8"/>
    <w:uiPriority w:val="9"/>
    <w:semiHidden/>
    <w:rsid w:val="00285AC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285ACD"/>
    <w:rPr>
      <w:rFonts w:asciiTheme="majorHAnsi" w:eastAsiaTheme="majorEastAsia" w:hAnsiTheme="majorHAnsi" w:cstheme="majorBidi"/>
      <w:i/>
      <w:iCs/>
      <w:color w:val="272727" w:themeColor="text1" w:themeTint="D8"/>
      <w:sz w:val="21"/>
      <w:szCs w:val="21"/>
      <w:lang w:val="en-GB"/>
    </w:rPr>
  </w:style>
  <w:style w:type="numbering" w:customStyle="1" w:styleId="Style1">
    <w:name w:val="Style1"/>
    <w:uiPriority w:val="99"/>
    <w:rsid w:val="00285ACD"/>
    <w:pPr>
      <w:numPr>
        <w:numId w:val="3"/>
      </w:numPr>
    </w:pPr>
  </w:style>
  <w:style w:type="numbering" w:customStyle="1" w:styleId="Style2">
    <w:name w:val="Style2"/>
    <w:uiPriority w:val="99"/>
    <w:rsid w:val="00285ACD"/>
    <w:pPr>
      <w:numPr>
        <w:numId w:val="4"/>
      </w:numPr>
    </w:pPr>
  </w:style>
  <w:style w:type="character" w:customStyle="1" w:styleId="UnresolvedMention2">
    <w:name w:val="Unresolved Mention2"/>
    <w:basedOn w:val="DefaultParagraphFont"/>
    <w:uiPriority w:val="99"/>
    <w:semiHidden/>
    <w:unhideWhenUsed/>
    <w:rsid w:val="00545216"/>
    <w:rPr>
      <w:color w:val="605E5C"/>
      <w:shd w:val="clear" w:color="auto" w:fill="E1DFDD"/>
    </w:rPr>
  </w:style>
  <w:style w:type="character" w:customStyle="1" w:styleId="MTDisplayEquationCarattere">
    <w:name w:val="MTDisplayEquation Carattere"/>
    <w:locked/>
    <w:rsid w:val="002761B9"/>
    <w:rPr>
      <w:rFonts w:ascii="Times New Roman" w:eastAsia="SimSun" w:hAnsi="Times New Roman"/>
      <w:sz w:val="24"/>
      <w:lang w:val="en-GB" w:eastAsia="zh-CN"/>
    </w:rPr>
  </w:style>
  <w:style w:type="paragraph" w:customStyle="1" w:styleId="Tables">
    <w:name w:val="Tables"/>
    <w:basedOn w:val="TableBody"/>
    <w:link w:val="TablesChar"/>
    <w:autoRedefine/>
    <w:qFormat/>
    <w:rsid w:val="003F2D40"/>
    <w:pPr>
      <w:spacing w:before="0" w:after="0"/>
      <w:contextualSpacing/>
    </w:pPr>
    <w:rPr>
      <w:rFonts w:asciiTheme="minorHAnsi" w:hAnsiTheme="minorHAnsi" w:cstheme="minorBidi"/>
      <w:sz w:val="20"/>
      <w:szCs w:val="20"/>
      <w:lang w:val="en-US"/>
    </w:rPr>
  </w:style>
  <w:style w:type="character" w:customStyle="1" w:styleId="TablesChar">
    <w:name w:val="Tables Char"/>
    <w:basedOn w:val="DefaultParagraphFont"/>
    <w:link w:val="Tables"/>
    <w:rsid w:val="003F2D40"/>
    <w:rPr>
      <w:rFonts w:asciiTheme="minorHAnsi" w:eastAsiaTheme="minorHAnsi" w:hAnsiTheme="minorHAnsi" w:cstheme="minorBidi"/>
    </w:rPr>
  </w:style>
  <w:style w:type="paragraph" w:customStyle="1" w:styleId="Referencetext">
    <w:name w:val="Reference text"/>
    <w:basedOn w:val="Normal"/>
    <w:link w:val="ReferencetextChar"/>
    <w:uiPriority w:val="99"/>
    <w:rsid w:val="00D21560"/>
    <w:pPr>
      <w:widowControl w:val="0"/>
      <w:numPr>
        <w:numId w:val="5"/>
      </w:numPr>
      <w:spacing w:after="60"/>
      <w:ind w:left="357" w:hanging="357"/>
      <w:jc w:val="both"/>
    </w:pPr>
    <w:rPr>
      <w:rFonts w:eastAsia="Calibri"/>
      <w:lang w:eastAsia="nl-NL"/>
    </w:rPr>
  </w:style>
  <w:style w:type="character" w:customStyle="1" w:styleId="ReferencetextChar">
    <w:name w:val="Reference text Char"/>
    <w:link w:val="Referencetext"/>
    <w:uiPriority w:val="99"/>
    <w:locked/>
    <w:rsid w:val="00D21560"/>
    <w:rPr>
      <w:rFonts w:eastAsia="Calibri"/>
      <w:lang w:val="en-GB" w:eastAsia="nl-NL"/>
    </w:rPr>
  </w:style>
  <w:style w:type="character" w:customStyle="1" w:styleId="MTEquationSection">
    <w:name w:val="MTEquationSection"/>
    <w:basedOn w:val="DefaultParagraphFont"/>
    <w:rsid w:val="00270612"/>
    <w:rPr>
      <w:vanish w:val="0"/>
      <w:color w:val="FF0000"/>
      <w:shd w:val="clear" w:color="auto" w:fill="FFFFFF"/>
      <w:lang w:val="en-US"/>
    </w:rPr>
  </w:style>
  <w:style w:type="character" w:customStyle="1" w:styleId="UnresolvedMention3">
    <w:name w:val="Unresolved Mention3"/>
    <w:basedOn w:val="DefaultParagraphFont"/>
    <w:uiPriority w:val="99"/>
    <w:semiHidden/>
    <w:unhideWhenUsed/>
    <w:rsid w:val="002F29BB"/>
    <w:rPr>
      <w:color w:val="605E5C"/>
      <w:shd w:val="clear" w:color="auto" w:fill="E1DFDD"/>
    </w:rPr>
  </w:style>
  <w:style w:type="paragraph" w:styleId="Bibliography">
    <w:name w:val="Bibliography"/>
    <w:basedOn w:val="Normal"/>
    <w:next w:val="Normal"/>
    <w:uiPriority w:val="37"/>
    <w:unhideWhenUsed/>
    <w:rsid w:val="00156EB9"/>
    <w:pPr>
      <w:tabs>
        <w:tab w:val="left" w:pos="384"/>
      </w:tabs>
      <w:ind w:left="384" w:hanging="384"/>
    </w:pPr>
    <w:rPr>
      <w:rFonts w:asciiTheme="minorHAnsi" w:hAnsiTheme="minorHAnsi"/>
      <w:sz w:val="22"/>
      <w:szCs w:val="22"/>
      <w:lang w:val="en-US"/>
    </w:rPr>
  </w:style>
  <w:style w:type="character" w:customStyle="1" w:styleId="UnresolvedMention4">
    <w:name w:val="Unresolved Mention4"/>
    <w:basedOn w:val="DefaultParagraphFont"/>
    <w:uiPriority w:val="99"/>
    <w:semiHidden/>
    <w:unhideWhenUsed/>
    <w:rsid w:val="00402098"/>
    <w:rPr>
      <w:color w:val="605E5C"/>
      <w:shd w:val="clear" w:color="auto" w:fill="E1DFDD"/>
    </w:rPr>
  </w:style>
  <w:style w:type="character" w:customStyle="1" w:styleId="acopre">
    <w:name w:val="acopre"/>
    <w:basedOn w:val="DefaultParagraphFont"/>
    <w:rsid w:val="00A93492"/>
  </w:style>
  <w:style w:type="character" w:styleId="Emphasis">
    <w:name w:val="Emphasis"/>
    <w:basedOn w:val="DefaultParagraphFont"/>
    <w:uiPriority w:val="20"/>
    <w:qFormat/>
    <w:rsid w:val="00A93492"/>
    <w:rPr>
      <w:i/>
      <w:iCs/>
    </w:rPr>
  </w:style>
  <w:style w:type="table" w:customStyle="1" w:styleId="TableGrid1">
    <w:name w:val="Table Grid1"/>
    <w:basedOn w:val="TableNormal"/>
    <w:next w:val="TableGrid"/>
    <w:uiPriority w:val="59"/>
    <w:rsid w:val="00A77581"/>
    <w:pPr>
      <w:spacing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FA2F56"/>
    <w:rPr>
      <w:rFonts w:ascii="AdvOT1ef757c0" w:hAnsi="AdvOT1ef757c0" w:hint="default"/>
      <w:b w:val="0"/>
      <w:bCs w:val="0"/>
      <w:i w:val="0"/>
      <w:iCs w:val="0"/>
      <w:color w:val="000000"/>
      <w:sz w:val="20"/>
      <w:szCs w:val="20"/>
    </w:rPr>
  </w:style>
  <w:style w:type="character" w:styleId="PlaceholderText">
    <w:name w:val="Placeholder Text"/>
    <w:basedOn w:val="DefaultParagraphFont"/>
    <w:uiPriority w:val="99"/>
    <w:semiHidden/>
    <w:rsid w:val="00A81B48"/>
    <w:rPr>
      <w:color w:val="808080"/>
    </w:rPr>
  </w:style>
  <w:style w:type="character" w:customStyle="1" w:styleId="fontstyle21">
    <w:name w:val="fontstyle21"/>
    <w:basedOn w:val="DefaultParagraphFont"/>
    <w:rsid w:val="00527418"/>
    <w:rPr>
      <w:rFonts w:ascii="STIXTwoText-Italic" w:hAnsi="STIXTwoText-Italic" w:hint="default"/>
      <w:b w:val="0"/>
      <w:bCs w:val="0"/>
      <w:i/>
      <w:iCs/>
      <w:color w:val="000000"/>
      <w:sz w:val="20"/>
      <w:szCs w:val="20"/>
    </w:rPr>
  </w:style>
  <w:style w:type="table" w:customStyle="1" w:styleId="TableGrid2">
    <w:name w:val="Table Grid2"/>
    <w:basedOn w:val="TableNormal"/>
    <w:next w:val="TableGrid"/>
    <w:uiPriority w:val="59"/>
    <w:rsid w:val="00373ECA"/>
    <w:pPr>
      <w:spacing w:after="0" w:line="240" w:lineRule="auto"/>
    </w:pPr>
    <w:rPr>
      <w:rFonts w:ascii="Calibri" w:hAnsi="Calibri" w:cs="Shrut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3393">
      <w:bodyDiv w:val="1"/>
      <w:marLeft w:val="0"/>
      <w:marRight w:val="0"/>
      <w:marTop w:val="0"/>
      <w:marBottom w:val="0"/>
      <w:divBdr>
        <w:top w:val="none" w:sz="0" w:space="0" w:color="auto"/>
        <w:left w:val="none" w:sz="0" w:space="0" w:color="auto"/>
        <w:bottom w:val="none" w:sz="0" w:space="0" w:color="auto"/>
        <w:right w:val="none" w:sz="0" w:space="0" w:color="auto"/>
      </w:divBdr>
    </w:div>
    <w:div w:id="467478831">
      <w:bodyDiv w:val="1"/>
      <w:marLeft w:val="0"/>
      <w:marRight w:val="0"/>
      <w:marTop w:val="0"/>
      <w:marBottom w:val="0"/>
      <w:divBdr>
        <w:top w:val="none" w:sz="0" w:space="0" w:color="auto"/>
        <w:left w:val="none" w:sz="0" w:space="0" w:color="auto"/>
        <w:bottom w:val="none" w:sz="0" w:space="0" w:color="auto"/>
        <w:right w:val="none" w:sz="0" w:space="0" w:color="auto"/>
      </w:divBdr>
    </w:div>
    <w:div w:id="475532090">
      <w:bodyDiv w:val="1"/>
      <w:marLeft w:val="0"/>
      <w:marRight w:val="0"/>
      <w:marTop w:val="0"/>
      <w:marBottom w:val="0"/>
      <w:divBdr>
        <w:top w:val="none" w:sz="0" w:space="0" w:color="auto"/>
        <w:left w:val="none" w:sz="0" w:space="0" w:color="auto"/>
        <w:bottom w:val="none" w:sz="0" w:space="0" w:color="auto"/>
        <w:right w:val="none" w:sz="0" w:space="0" w:color="auto"/>
      </w:divBdr>
    </w:div>
    <w:div w:id="890111510">
      <w:bodyDiv w:val="1"/>
      <w:marLeft w:val="0"/>
      <w:marRight w:val="0"/>
      <w:marTop w:val="0"/>
      <w:marBottom w:val="0"/>
      <w:divBdr>
        <w:top w:val="none" w:sz="0" w:space="0" w:color="auto"/>
        <w:left w:val="none" w:sz="0" w:space="0" w:color="auto"/>
        <w:bottom w:val="none" w:sz="0" w:space="0" w:color="auto"/>
        <w:right w:val="none" w:sz="0" w:space="0" w:color="auto"/>
      </w:divBdr>
    </w:div>
    <w:div w:id="1423064181">
      <w:bodyDiv w:val="1"/>
      <w:marLeft w:val="0"/>
      <w:marRight w:val="0"/>
      <w:marTop w:val="0"/>
      <w:marBottom w:val="0"/>
      <w:divBdr>
        <w:top w:val="none" w:sz="0" w:space="0" w:color="auto"/>
        <w:left w:val="none" w:sz="0" w:space="0" w:color="auto"/>
        <w:bottom w:val="none" w:sz="0" w:space="0" w:color="auto"/>
        <w:right w:val="none" w:sz="0" w:space="0" w:color="auto"/>
      </w:divBdr>
    </w:div>
    <w:div w:id="199054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openxmlformats.org/officeDocument/2006/relationships/image" Target="media/image5.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yperlink" Target="file:///C:\Users\fredd\Dropbox\000_Now\00_IITB%20PostDoc%20Needhi\Journal%20Paper\f.freddi@ucl.ac.uk" TargetMode="External"/><Relationship Id="rId17" Type="http://schemas.openxmlformats.org/officeDocument/2006/relationships/image" Target="media/image4.emf"/><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2.bin"/><Relationship Id="rId29" Type="http://schemas.openxmlformats.org/officeDocument/2006/relationships/hyperlink" Target="https://doi.org/10.1007/s10518-020-01006-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0.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9.emf"/><Relationship Id="rId28" Type="http://schemas.openxmlformats.org/officeDocument/2006/relationships/hyperlink" Target="https://onlinelibrary.wiley.com/doi/full/10.1002/eqe.3332" TargetMode="External"/><Relationship Id="rId10" Type="http://schemas.microsoft.com/office/2016/09/relationships/commentsIds" Target="commentsIds.xml"/><Relationship Id="rId19" Type="http://schemas.openxmlformats.org/officeDocument/2006/relationships/image" Target="media/image6.wmf"/><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31175-015D-4B55-8001-EAA4D16B9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16</Pages>
  <Words>31880</Words>
  <Characters>181720</Characters>
  <Application>Microsoft Office Word</Application>
  <DocSecurity>0</DocSecurity>
  <Lines>1514</Lines>
  <Paragraphs>426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Microsoft</Company>
  <LinksUpToDate>false</LinksUpToDate>
  <CharactersWithSpaces>213174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dc:creator>
  <cp:keywords/>
  <dc:description/>
  <cp:lastModifiedBy>Lad, Devang</cp:lastModifiedBy>
  <cp:revision>16</cp:revision>
  <cp:lastPrinted>2022-03-15T16:44:00Z</cp:lastPrinted>
  <dcterms:created xsi:type="dcterms:W3CDTF">2022-03-15T15:53:00Z</dcterms:created>
  <dcterms:modified xsi:type="dcterms:W3CDTF">2022-03-27T18:37:00Z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ZOTERO_PREF_1">
    <vt:lpwstr>&lt;data data-version="3" zotero-version="5.0.96.3"&gt;&lt;session id="5d8FbRZH"/&gt;&lt;style id="http://www.zotero.org/styles/earthquake-engineering-and-structural-dynamics" hasBibliography="1" bibliographyStyleHasBeenSet="1"/&gt;&lt;prefs&gt;&lt;pref name="fieldType" value="Fiel</vt:lpwstr>
  </property>
  <property fmtid="{D5CDD505-2E9C-101B-9397-08002B2CF9AE}" pid="6" name="ZOTERO_PREF_2">
    <vt:lpwstr>d"/&gt;&lt;pref name="automaticJournalAbbreviations" value="true"/&gt;&lt;/prefs&gt;&lt;/data&gt;</vt:lpwstr>
  </property>
</Properties>
</file>