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B7C8E5E" w:rsidR="000A2E58" w:rsidRPr="00EA1A8B" w:rsidRDefault="006B758C" w:rsidP="00202012">
      <w:pPr>
        <w:pStyle w:val="Authors"/>
        <w:rPr>
          <w:sz w:val="20"/>
          <w:szCs w:val="20"/>
          <w:vertAlign w:val="superscript"/>
          <w:lang w:val="en-US"/>
        </w:rPr>
      </w:pPr>
      <w:commentRangeStart w:id="0"/>
      <w:r>
        <w:rPr>
          <w:sz w:val="20"/>
          <w:szCs w:val="20"/>
          <w:lang w:val="en-US"/>
        </w:rPr>
        <w:t>S. Shek</w:t>
      </w:r>
      <w:ins w:id="1" w:author="Jay Ghosh" w:date="2022-03-01T06:16:00Z">
        <w:r w:rsidR="00AC5927">
          <w:rPr>
            <w:sz w:val="20"/>
            <w:szCs w:val="20"/>
            <w:lang w:val="en-US"/>
          </w:rPr>
          <w:t>h</w:t>
        </w:r>
      </w:ins>
      <w:r>
        <w:rPr>
          <w:sz w:val="20"/>
          <w:szCs w:val="20"/>
          <w:lang w:val="en-US"/>
        </w:rPr>
        <w:t>ar</w:t>
      </w:r>
      <w:ins w:id="2" w:author="Devang Lad" w:date="2022-03-01T18:18:00Z">
        <w:r w:rsidR="001041A5" w:rsidRPr="001041A5">
          <w:rPr>
            <w:sz w:val="20"/>
            <w:szCs w:val="20"/>
            <w:vertAlign w:val="superscript"/>
            <w:lang w:val="en-US"/>
            <w:rPrChange w:id="3" w:author="Devang Lad" w:date="2022-03-01T18:18:00Z">
              <w:rPr>
                <w:sz w:val="20"/>
                <w:szCs w:val="20"/>
                <w:lang w:val="en-US"/>
              </w:rPr>
            </w:rPrChange>
          </w:rPr>
          <w:t>1</w:t>
        </w:r>
      </w:ins>
      <w:r>
        <w:rPr>
          <w:sz w:val="20"/>
          <w:szCs w:val="20"/>
          <w:lang w:val="en-US"/>
        </w:rPr>
        <w:t xml:space="preserve">, </w:t>
      </w:r>
      <w:r w:rsidR="00F9730B" w:rsidRPr="00EA1A8B">
        <w:rPr>
          <w:sz w:val="20"/>
          <w:szCs w:val="20"/>
          <w:lang w:val="en-US"/>
        </w:rPr>
        <w:t xml:space="preserve">F. </w:t>
      </w:r>
      <w:del w:id="4" w:author="Devang Lad" w:date="2022-03-01T18:19:00Z">
        <w:r w:rsidR="00F9730B" w:rsidRPr="00EA1A8B" w:rsidDel="00097CE6">
          <w:rPr>
            <w:sz w:val="20"/>
            <w:szCs w:val="20"/>
            <w:lang w:val="en-US"/>
          </w:rPr>
          <w:delText>Freddi</w:delText>
        </w:r>
        <w:r w:rsidR="009E713C" w:rsidRPr="00EA1A8B" w:rsidDel="00097CE6">
          <w:rPr>
            <w:sz w:val="20"/>
            <w:szCs w:val="20"/>
            <w:vertAlign w:val="superscript"/>
            <w:lang w:val="en-US"/>
          </w:rPr>
          <w:delText>1</w:delText>
        </w:r>
      </w:del>
      <w:ins w:id="5" w:author="Devang Lad" w:date="2022-03-01T18:19:00Z">
        <w:r w:rsidR="00097CE6" w:rsidRPr="00EA1A8B">
          <w:rPr>
            <w:sz w:val="20"/>
            <w:szCs w:val="20"/>
            <w:lang w:val="en-US"/>
          </w:rPr>
          <w:t>Freddi</w:t>
        </w:r>
        <w:r w:rsidR="00097CE6">
          <w:rPr>
            <w:sz w:val="20"/>
            <w:szCs w:val="20"/>
            <w:vertAlign w:val="superscript"/>
            <w:lang w:val="en-US"/>
          </w:rPr>
          <w:t>2</w:t>
        </w:r>
      </w:ins>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w:t>
      </w:r>
      <w:del w:id="6" w:author="Devang Lad" w:date="2022-03-01T18:19:00Z">
        <w:r w:rsidR="00F9730B" w:rsidRPr="00EA1A8B" w:rsidDel="00097CE6">
          <w:rPr>
            <w:sz w:val="20"/>
            <w:szCs w:val="20"/>
            <w:lang w:val="en-US"/>
          </w:rPr>
          <w:delText>Ghosh</w:delText>
        </w:r>
        <w:r w:rsidR="009E713C" w:rsidRPr="00EA1A8B" w:rsidDel="00097CE6">
          <w:rPr>
            <w:sz w:val="20"/>
            <w:szCs w:val="20"/>
            <w:vertAlign w:val="superscript"/>
            <w:lang w:val="en-US"/>
          </w:rPr>
          <w:delText>2</w:delText>
        </w:r>
      </w:del>
      <w:ins w:id="7" w:author="Devang Lad" w:date="2022-03-01T18:19:00Z">
        <w:r w:rsidR="00097CE6" w:rsidRPr="00EA1A8B">
          <w:rPr>
            <w:sz w:val="20"/>
            <w:szCs w:val="20"/>
            <w:lang w:val="en-US"/>
          </w:rPr>
          <w:t>Ghosh</w:t>
        </w:r>
        <w:r w:rsidR="00097CE6">
          <w:rPr>
            <w:sz w:val="20"/>
            <w:szCs w:val="20"/>
            <w:vertAlign w:val="superscript"/>
            <w:lang w:val="en-US"/>
          </w:rPr>
          <w:t>3</w:t>
        </w:r>
      </w:ins>
      <w:del w:id="8" w:author="Devang Lad" w:date="2022-03-01T18:16:00Z">
        <w:r w:rsidR="009E713C" w:rsidRPr="00AC5927" w:rsidDel="00BB509D">
          <w:rPr>
            <w:strike/>
            <w:sz w:val="20"/>
            <w:szCs w:val="20"/>
            <w:highlight w:val="lightGray"/>
            <w:lang w:val="en-US"/>
            <w:rPrChange w:id="9" w:author="Jay Ghosh" w:date="2022-03-01T06:16:00Z">
              <w:rPr>
                <w:sz w:val="20"/>
                <w:szCs w:val="20"/>
                <w:lang w:val="en-US"/>
              </w:rPr>
            </w:rPrChange>
          </w:rPr>
          <w:delText>, N. Kotoky</w:delText>
        </w:r>
        <w:r w:rsidR="00A2395D" w:rsidRPr="00AC5927" w:rsidDel="00BB509D">
          <w:rPr>
            <w:strike/>
            <w:sz w:val="20"/>
            <w:szCs w:val="20"/>
            <w:highlight w:val="lightGray"/>
            <w:vertAlign w:val="superscript"/>
            <w:lang w:val="en-US"/>
            <w:rPrChange w:id="10" w:author="Jay Ghosh" w:date="2022-03-01T06:16:00Z">
              <w:rPr>
                <w:sz w:val="20"/>
                <w:szCs w:val="20"/>
                <w:vertAlign w:val="superscript"/>
                <w:lang w:val="en-US"/>
              </w:rPr>
            </w:rPrChange>
          </w:rPr>
          <w:delText>3</w:delText>
        </w:r>
        <w:r w:rsidR="009E713C" w:rsidRPr="00EA1A8B" w:rsidDel="00BB509D">
          <w:rPr>
            <w:sz w:val="20"/>
            <w:szCs w:val="20"/>
            <w:lang w:val="en-US"/>
          </w:rPr>
          <w:delText xml:space="preserve"> </w:delText>
        </w:r>
      </w:del>
      <w:ins w:id="11" w:author="Devang Lad" w:date="2022-03-01T18:16:00Z">
        <w:r w:rsidR="00BB509D">
          <w:rPr>
            <w:sz w:val="20"/>
            <w:szCs w:val="20"/>
            <w:lang w:val="en-US"/>
          </w:rPr>
          <w:t xml:space="preserve">, </w:t>
        </w:r>
      </w:ins>
      <w:r w:rsidR="00F9730B" w:rsidRPr="00EA1A8B">
        <w:rPr>
          <w:sz w:val="20"/>
          <w:szCs w:val="20"/>
          <w:lang w:val="en-US"/>
        </w:rPr>
        <w:t xml:space="preserve">and </w:t>
      </w:r>
      <w:r>
        <w:rPr>
          <w:sz w:val="20"/>
          <w:szCs w:val="20"/>
          <w:lang w:val="en-US"/>
        </w:rPr>
        <w:t xml:space="preserve">D. </w:t>
      </w:r>
      <w:del w:id="12" w:author="Devang Lad" w:date="2022-03-01T18:17:00Z">
        <w:r w:rsidDel="00BB509D">
          <w:rPr>
            <w:sz w:val="20"/>
            <w:szCs w:val="20"/>
            <w:lang w:val="en-US"/>
          </w:rPr>
          <w:delText>Lad</w:delText>
        </w:r>
        <w:r w:rsidRPr="006B758C" w:rsidDel="00BB509D">
          <w:rPr>
            <w:sz w:val="20"/>
            <w:szCs w:val="20"/>
            <w:vertAlign w:val="superscript"/>
            <w:lang w:val="en-US"/>
          </w:rPr>
          <w:delText>4</w:delText>
        </w:r>
        <w:commentRangeEnd w:id="0"/>
        <w:r w:rsidR="00AC5927" w:rsidDel="00BB509D">
          <w:rPr>
            <w:rStyle w:val="CommentReference"/>
            <w:rFonts w:eastAsia="Times New Roman" w:cs="Times New Roman"/>
            <w:b w:val="0"/>
          </w:rPr>
          <w:commentReference w:id="0"/>
        </w:r>
      </w:del>
      <w:ins w:id="13" w:author="Devang Lad" w:date="2022-03-01T18:17:00Z">
        <w:r w:rsidR="00BB509D">
          <w:rPr>
            <w:sz w:val="20"/>
            <w:szCs w:val="20"/>
            <w:lang w:val="en-US"/>
          </w:rPr>
          <w:t>Lad</w:t>
        </w:r>
      </w:ins>
      <w:ins w:id="14" w:author="Devang Lad" w:date="2022-03-01T18:19:00Z">
        <w:r w:rsidR="00097CE6">
          <w:rPr>
            <w:sz w:val="20"/>
            <w:szCs w:val="20"/>
            <w:vertAlign w:val="superscript"/>
            <w:lang w:val="en-US"/>
          </w:rPr>
          <w:t>4</w:t>
        </w:r>
      </w:ins>
    </w:p>
    <w:p w14:paraId="747D3D8A" w14:textId="77777777" w:rsidR="009E2A8A" w:rsidRPr="00EA1A8B" w:rsidRDefault="009E2A8A" w:rsidP="00202012">
      <w:pPr>
        <w:pStyle w:val="Affiliation"/>
        <w:jc w:val="left"/>
        <w:rPr>
          <w:sz w:val="18"/>
          <w:szCs w:val="18"/>
          <w:lang w:val="en-US"/>
        </w:rPr>
      </w:pPr>
    </w:p>
    <w:p w14:paraId="4C7107FA" w14:textId="03F18E24" w:rsidR="00097CE6" w:rsidRPr="00097CE6" w:rsidRDefault="00097CE6">
      <w:pPr>
        <w:pStyle w:val="Affiliation"/>
        <w:rPr>
          <w:ins w:id="15" w:author="Devang Lad" w:date="2022-03-01T18:19:00Z"/>
          <w:i/>
          <w:iCs/>
          <w:sz w:val="18"/>
          <w:szCs w:val="18"/>
          <w:lang w:val="en-US"/>
          <w:rPrChange w:id="16" w:author="Devang Lad" w:date="2022-03-01T18:19:00Z">
            <w:rPr>
              <w:ins w:id="17" w:author="Devang Lad" w:date="2022-03-01T18:19:00Z"/>
              <w:sz w:val="18"/>
              <w:szCs w:val="18"/>
              <w:vertAlign w:val="superscript"/>
              <w:lang w:val="en-US"/>
            </w:rPr>
          </w:rPrChange>
        </w:rPr>
      </w:pPr>
      <w:ins w:id="18" w:author="Devang Lad" w:date="2022-03-01T18:19:00Z">
        <w:r>
          <w:rPr>
            <w:sz w:val="18"/>
            <w:szCs w:val="18"/>
            <w:vertAlign w:val="superscript"/>
            <w:lang w:val="en-US"/>
          </w:rPr>
          <w:t>1</w:t>
        </w:r>
        <w:r w:rsidRPr="00EA1A8B">
          <w:rPr>
            <w:i/>
            <w:iCs/>
            <w:sz w:val="18"/>
            <w:szCs w:val="18"/>
            <w:lang w:val="en-US"/>
          </w:rPr>
          <w:t xml:space="preserve">Department of Civil Engineering, </w:t>
        </w:r>
      </w:ins>
      <w:ins w:id="19" w:author="Devang Lad" w:date="2022-03-01T18:20:00Z">
        <w:r>
          <w:rPr>
            <w:i/>
            <w:iCs/>
            <w:sz w:val="18"/>
            <w:szCs w:val="18"/>
            <w:lang w:val="en-US"/>
          </w:rPr>
          <w:t>Birla Institute of Technology</w:t>
        </w:r>
      </w:ins>
      <w:ins w:id="20" w:author="Devang Lad" w:date="2022-03-01T18:19:00Z">
        <w:r w:rsidRPr="00EA1A8B">
          <w:rPr>
            <w:i/>
            <w:iCs/>
            <w:sz w:val="18"/>
            <w:szCs w:val="18"/>
            <w:lang w:val="en-US"/>
          </w:rPr>
          <w:t xml:space="preserve">, </w:t>
        </w:r>
      </w:ins>
      <w:proofErr w:type="spellStart"/>
      <w:ins w:id="21" w:author="Devang Lad" w:date="2022-03-01T18:20:00Z">
        <w:r>
          <w:rPr>
            <w:i/>
            <w:iCs/>
            <w:sz w:val="18"/>
            <w:szCs w:val="18"/>
            <w:lang w:val="en-US"/>
          </w:rPr>
          <w:t>Pilani</w:t>
        </w:r>
        <w:proofErr w:type="spellEnd"/>
        <w:r>
          <w:rPr>
            <w:i/>
            <w:iCs/>
            <w:sz w:val="18"/>
            <w:szCs w:val="18"/>
            <w:lang w:val="en-US"/>
          </w:rPr>
          <w:t>, India</w:t>
        </w:r>
      </w:ins>
    </w:p>
    <w:p w14:paraId="2CAD7869" w14:textId="69E68B0B" w:rsidR="009E713C" w:rsidRPr="00EA1A8B" w:rsidRDefault="009E713C" w:rsidP="009E713C">
      <w:pPr>
        <w:pStyle w:val="Affiliation"/>
        <w:rPr>
          <w:i/>
          <w:iCs/>
          <w:sz w:val="18"/>
          <w:szCs w:val="18"/>
          <w:lang w:val="en-US"/>
        </w:rPr>
      </w:pPr>
      <w:del w:id="22" w:author="Devang Lad" w:date="2022-03-01T18:19:00Z">
        <w:r w:rsidRPr="00EA1A8B" w:rsidDel="00097CE6">
          <w:rPr>
            <w:sz w:val="18"/>
            <w:szCs w:val="18"/>
            <w:vertAlign w:val="superscript"/>
            <w:lang w:val="en-US"/>
          </w:rPr>
          <w:delText>1</w:delText>
        </w:r>
        <w:r w:rsidRPr="00EA1A8B" w:rsidDel="00097CE6">
          <w:rPr>
            <w:i/>
            <w:iCs/>
            <w:sz w:val="18"/>
            <w:szCs w:val="18"/>
            <w:lang w:val="en-US"/>
          </w:rPr>
          <w:delText xml:space="preserve">Department </w:delText>
        </w:r>
      </w:del>
      <w:ins w:id="23" w:author="Devang Lad" w:date="2022-03-01T18:19:00Z">
        <w:r w:rsidR="00097CE6">
          <w:rPr>
            <w:sz w:val="18"/>
            <w:szCs w:val="18"/>
            <w:vertAlign w:val="superscript"/>
            <w:lang w:val="en-US"/>
          </w:rPr>
          <w:t>2</w:t>
        </w:r>
        <w:r w:rsidR="00097CE6" w:rsidRPr="00EA1A8B">
          <w:rPr>
            <w:i/>
            <w:iCs/>
            <w:sz w:val="18"/>
            <w:szCs w:val="18"/>
            <w:lang w:val="en-US"/>
          </w:rPr>
          <w:t xml:space="preserve">Department </w:t>
        </w:r>
      </w:ins>
      <w:r w:rsidRPr="00EA1A8B">
        <w:rPr>
          <w:i/>
          <w:iCs/>
          <w:sz w:val="18"/>
          <w:szCs w:val="18"/>
          <w:lang w:val="en-US"/>
        </w:rPr>
        <w:t xml:space="preserve">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1F06FAC7" w:rsidR="00F66F2C" w:rsidRPr="00EA1A8B" w:rsidRDefault="009E713C" w:rsidP="00202012">
      <w:pPr>
        <w:pStyle w:val="Affiliation"/>
        <w:rPr>
          <w:i/>
          <w:iCs/>
          <w:sz w:val="18"/>
          <w:szCs w:val="18"/>
          <w:lang w:val="en-US"/>
        </w:rPr>
      </w:pPr>
      <w:del w:id="24" w:author="Devang Lad" w:date="2022-03-01T18:19:00Z">
        <w:r w:rsidRPr="00EA1A8B" w:rsidDel="00097CE6">
          <w:rPr>
            <w:sz w:val="18"/>
            <w:szCs w:val="18"/>
            <w:vertAlign w:val="superscript"/>
            <w:lang w:val="en-US"/>
          </w:rPr>
          <w:delText>2</w:delText>
        </w:r>
        <w:r w:rsidR="00F9730B" w:rsidRPr="00EA1A8B" w:rsidDel="00097CE6">
          <w:rPr>
            <w:i/>
            <w:iCs/>
            <w:sz w:val="18"/>
            <w:szCs w:val="18"/>
            <w:lang w:val="en-US"/>
          </w:rPr>
          <w:delText xml:space="preserve">Department </w:delText>
        </w:r>
      </w:del>
      <w:ins w:id="25" w:author="Devang Lad" w:date="2022-03-01T18:19:00Z">
        <w:r w:rsidR="00097CE6">
          <w:rPr>
            <w:sz w:val="18"/>
            <w:szCs w:val="18"/>
            <w:vertAlign w:val="superscript"/>
            <w:lang w:val="en-US"/>
          </w:rPr>
          <w:t>3</w:t>
        </w:r>
        <w:r w:rsidR="00097CE6" w:rsidRPr="00EA1A8B">
          <w:rPr>
            <w:i/>
            <w:iCs/>
            <w:sz w:val="18"/>
            <w:szCs w:val="18"/>
            <w:lang w:val="en-US"/>
          </w:rPr>
          <w:t xml:space="preserve">Department </w:t>
        </w:r>
      </w:ins>
      <w:r w:rsidR="00F9730B" w:rsidRPr="00EA1A8B">
        <w:rPr>
          <w:i/>
          <w:iCs/>
          <w:sz w:val="18"/>
          <w:szCs w:val="18"/>
          <w:lang w:val="en-US"/>
        </w:rPr>
        <w:t>of Civil Engineering, Indian Institute of Technology Bombay, Mumbai, India</w:t>
      </w:r>
    </w:p>
    <w:p w14:paraId="22BF3E39" w14:textId="4B91B310" w:rsidR="00A2395D" w:rsidDel="00BB509D" w:rsidRDefault="00A2395D" w:rsidP="00A2395D">
      <w:pPr>
        <w:pStyle w:val="Affiliation"/>
        <w:rPr>
          <w:del w:id="26" w:author="Devang Lad" w:date="2022-03-01T18:17:00Z"/>
          <w:i/>
          <w:iCs/>
          <w:sz w:val="18"/>
          <w:szCs w:val="18"/>
          <w:lang w:val="en-US"/>
        </w:rPr>
      </w:pPr>
      <w:del w:id="27" w:author="Devang Lad" w:date="2022-03-01T18:17:00Z">
        <w:r w:rsidRPr="00EA1A8B" w:rsidDel="00BB509D">
          <w:rPr>
            <w:sz w:val="18"/>
            <w:szCs w:val="18"/>
            <w:vertAlign w:val="superscript"/>
            <w:lang w:val="en-US"/>
          </w:rPr>
          <w:delText>3</w:delText>
        </w:r>
        <w:r w:rsidRPr="00EA1A8B" w:rsidDel="00BB509D">
          <w:rPr>
            <w:i/>
            <w:iCs/>
            <w:sz w:val="18"/>
            <w:szCs w:val="18"/>
            <w:lang w:val="en-US"/>
          </w:rPr>
          <w:delText>Department of Civil Engineering, National Institute of Technology Meghalaya, Shillong, India</w:delText>
        </w:r>
      </w:del>
    </w:p>
    <w:p w14:paraId="7FEECFFA" w14:textId="53586760" w:rsidR="006B758C" w:rsidRPr="00EA1A8B" w:rsidRDefault="006B758C" w:rsidP="006B758C">
      <w:pPr>
        <w:pStyle w:val="Affiliation"/>
        <w:rPr>
          <w:i/>
          <w:iCs/>
          <w:sz w:val="18"/>
          <w:szCs w:val="18"/>
          <w:lang w:val="en-US"/>
        </w:rPr>
      </w:pPr>
      <w:del w:id="28" w:author="Devang Lad" w:date="2022-03-01T18:17:00Z">
        <w:r w:rsidDel="00BB509D">
          <w:rPr>
            <w:sz w:val="18"/>
            <w:szCs w:val="18"/>
            <w:vertAlign w:val="superscript"/>
            <w:lang w:val="en-US"/>
          </w:rPr>
          <w:delText>4</w:delText>
        </w:r>
      </w:del>
      <w:ins w:id="29" w:author="Devang Lad" w:date="2022-03-01T18:19:00Z">
        <w:r w:rsidR="00097CE6">
          <w:rPr>
            <w:sz w:val="18"/>
            <w:szCs w:val="18"/>
            <w:vertAlign w:val="superscript"/>
            <w:lang w:val="en-US"/>
          </w:rPr>
          <w:t>4</w:t>
        </w:r>
      </w:ins>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1"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26B46CD7"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30" w:author="Jay Ghosh" w:date="2022-03-01T05:41:00Z">
        <w:r w:rsidR="00D51493">
          <w:rPr>
            <w:lang w:val="en-US"/>
          </w:rPr>
          <w:t xml:space="preserve">Across the globe, </w:t>
        </w:r>
      </w:ins>
      <w:del w:id="31"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32"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33"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34" w:author="Jay Ghosh" w:date="2022-03-01T05:42:00Z">
        <w:r w:rsidR="00D65007" w:rsidDel="00D51493">
          <w:rPr>
            <w:lang w:val="en-US"/>
          </w:rPr>
          <w:delText>due to</w:delText>
        </w:r>
      </w:del>
      <w:ins w:id="35" w:author="Jay Ghosh" w:date="2022-03-01T05:42:00Z">
        <w:r w:rsidR="00D51493">
          <w:rPr>
            <w:lang w:val="en-US"/>
          </w:rPr>
          <w:t>from</w:t>
        </w:r>
      </w:ins>
      <w:r w:rsidR="00D65007">
        <w:rPr>
          <w:lang w:val="en-US"/>
        </w:rPr>
        <w:t xml:space="preserve"> seismic events</w:t>
      </w:r>
      <w:r w:rsidR="00AE727B">
        <w:rPr>
          <w:lang w:val="en-US"/>
        </w:rPr>
        <w:t>.</w:t>
      </w:r>
      <w:del w:id="36" w:author="Devang Lad" w:date="2022-03-01T18:52:00Z">
        <w:r w:rsidR="00AE727B" w:rsidDel="00882F9A">
          <w:rPr>
            <w:lang w:val="en-US"/>
          </w:rPr>
          <w:delText xml:space="preserve"> </w:delText>
        </w:r>
        <w:commentRangeStart w:id="37"/>
        <w:r w:rsidR="00AE727B" w:rsidDel="00882F9A">
          <w:rPr>
            <w:lang w:val="en-US"/>
          </w:rPr>
          <w:delText xml:space="preserve">The </w:delText>
        </w:r>
        <w:commentRangeStart w:id="38"/>
        <w:r w:rsidR="00AE727B" w:rsidRPr="00FD1A83" w:rsidDel="00882F9A">
          <w:rPr>
            <w:b/>
            <w:lang w:val="en-US"/>
          </w:rPr>
          <w:delText>fatality and the monetary</w:delText>
        </w:r>
        <w:r w:rsidR="00AE727B" w:rsidDel="00882F9A">
          <w:rPr>
            <w:lang w:val="en-US"/>
          </w:rPr>
          <w:delText xml:space="preserve"> </w:delText>
        </w:r>
        <w:commentRangeEnd w:id="38"/>
        <w:r w:rsidR="00875B42" w:rsidDel="00882F9A">
          <w:rPr>
            <w:rStyle w:val="CommentReference"/>
          </w:rPr>
          <w:commentReference w:id="38"/>
        </w:r>
        <w:r w:rsidR="00AE727B" w:rsidDel="00882F9A">
          <w:rPr>
            <w:lang w:val="en-US"/>
          </w:rPr>
          <w:delText xml:space="preserve">losses directly </w:delText>
        </w:r>
        <w:r w:rsidR="00605DF6" w:rsidDel="00882F9A">
          <w:rPr>
            <w:lang w:val="en-US"/>
          </w:rPr>
          <w:delText>depend</w:delText>
        </w:r>
        <w:r w:rsidR="00AE727B" w:rsidDel="00882F9A">
          <w:rPr>
            <w:lang w:val="en-US"/>
          </w:rPr>
          <w:delText xml:space="preserve"> on the exposure conditions of the area experiencing the seismic event</w:delText>
        </w:r>
      </w:del>
      <w:del w:id="39" w:author="Devang Lad" w:date="2022-03-01T18:40:00Z">
        <w:r w:rsidR="00AE727B" w:rsidDel="0002734E">
          <w:rPr>
            <w:lang w:val="en-US"/>
          </w:rPr>
          <w:delText xml:space="preserve"> </w:delText>
        </w:r>
      </w:del>
      <w:bookmarkStart w:id="40" w:name="_Hlk94646713"/>
      <w:del w:id="41" w:author="Devang Lad" w:date="2022-03-01T18:39:00Z">
        <w:r w:rsidR="00AE727B" w:rsidRPr="00B66081" w:rsidDel="0002734E">
          <w:rPr>
            <w:color w:val="FF0000"/>
            <w:lang w:val="en-US"/>
          </w:rPr>
          <w:delText>[</w:delText>
        </w:r>
        <w:r w:rsidR="00394D36" w:rsidRPr="00B66081" w:rsidDel="0002734E">
          <w:rPr>
            <w:color w:val="FF0000"/>
            <w:lang w:val="en-US"/>
          </w:rPr>
          <w:fldChar w:fldCharType="begin"/>
        </w:r>
        <w:r w:rsidR="000D4F54" w:rsidDel="0002734E">
          <w:rPr>
            <w:color w:val="FF0000"/>
            <w:lang w:val="en-US"/>
          </w:rPr>
          <w:del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delInstrText>
        </w:r>
        <w:r w:rsidR="00394D36" w:rsidRPr="00B66081" w:rsidDel="0002734E">
          <w:rPr>
            <w:color w:val="FF0000"/>
            <w:lang w:val="en-US"/>
          </w:rPr>
          <w:fldChar w:fldCharType="separate"/>
        </w:r>
        <w:r w:rsidR="000D4F54" w:rsidRPr="000D4F54" w:rsidDel="0002734E">
          <w:delText>[1]</w:delText>
        </w:r>
        <w:r w:rsidR="00394D36" w:rsidRPr="00B66081" w:rsidDel="0002734E">
          <w:rPr>
            <w:color w:val="FF0000"/>
            <w:lang w:val="en-US"/>
          </w:rPr>
          <w:fldChar w:fldCharType="end"/>
        </w:r>
        <w:r w:rsidR="00AE727B" w:rsidRPr="00E82F65"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delInstrText>
        </w:r>
        <w:r w:rsidR="007E72FD" w:rsidRPr="00E82F65" w:rsidDel="0002734E">
          <w:rPr>
            <w:color w:val="FF0000"/>
            <w:lang w:val="en-US"/>
          </w:rPr>
          <w:fldChar w:fldCharType="separate"/>
        </w:r>
        <w:r w:rsidR="000D4F54" w:rsidRPr="000D4F54" w:rsidDel="0002734E">
          <w:delText>[2]</w:delText>
        </w:r>
        <w:r w:rsidR="007E72FD" w:rsidRPr="00E82F65" w:rsidDel="0002734E">
          <w:rPr>
            <w:color w:val="FF0000"/>
            <w:lang w:val="en-US"/>
          </w:rPr>
          <w:fldChar w:fldCharType="end"/>
        </w:r>
        <w:r w:rsidR="00AE727B" w:rsidRPr="00E82F65" w:rsidDel="0002734E">
          <w:rPr>
            <w:color w:val="FF0000"/>
            <w:lang w:val="en-US"/>
          </w:rPr>
          <w:delText>,</w:delText>
        </w:r>
        <w:r w:rsidR="00082DC4"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delInstrText>
        </w:r>
        <w:r w:rsidR="007E72FD" w:rsidRPr="00E82F65" w:rsidDel="0002734E">
          <w:rPr>
            <w:color w:val="FF0000"/>
            <w:lang w:val="en-US"/>
          </w:rPr>
          <w:fldChar w:fldCharType="separate"/>
        </w:r>
        <w:r w:rsidR="000D4F54" w:rsidRPr="000D4F54" w:rsidDel="0002734E">
          <w:delText>[3]</w:delText>
        </w:r>
        <w:r w:rsidR="007E72FD" w:rsidRPr="00E82F65" w:rsidDel="0002734E">
          <w:rPr>
            <w:color w:val="FF0000"/>
            <w:lang w:val="en-US"/>
          </w:rPr>
          <w:fldChar w:fldCharType="end"/>
        </w:r>
        <w:r w:rsidR="00AE727B" w:rsidRPr="00E82F65" w:rsidDel="0002734E">
          <w:rPr>
            <w:color w:val="FF0000"/>
            <w:lang w:val="en-US"/>
          </w:rPr>
          <w:delText>].</w:delText>
        </w:r>
      </w:del>
      <w:del w:id="42" w:author="Devang Lad" w:date="2022-03-01T18:52:00Z">
        <w:r w:rsidR="00AE727B" w:rsidRPr="00E82F65" w:rsidDel="00882F9A">
          <w:rPr>
            <w:color w:val="FF0000"/>
            <w:lang w:val="en-US"/>
          </w:rPr>
          <w:delText xml:space="preserve"> </w:delText>
        </w:r>
      </w:del>
      <w:bookmarkEnd w:id="40"/>
      <w:ins w:id="43" w:author="Devang Lad" w:date="2022-03-01T18:52:00Z">
        <w:r w:rsidR="00B7153A">
          <w:rPr>
            <w:color w:val="FF0000"/>
            <w:lang w:val="en-US"/>
          </w:rPr>
          <w:t xml:space="preserve"> </w:t>
        </w:r>
      </w:ins>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ins w:id="44" w:author="Devang Lad" w:date="2022-03-01T18:51:00Z">
        <w:r w:rsidR="00882F9A">
          <w:rPr>
            <w:lang w:val="en-US"/>
          </w:rPr>
          <w:t xml:space="preserve"> an</w:t>
        </w:r>
      </w:ins>
      <w:ins w:id="45" w:author="Devang Lad" w:date="2022-03-01T18:52:00Z">
        <w:r w:rsidR="00B7153A">
          <w:rPr>
            <w:lang w:val="en-US"/>
          </w:rPr>
          <w:t>d</w:t>
        </w:r>
      </w:ins>
      <w:ins w:id="46" w:author="Devang Lad" w:date="2022-03-01T18:51:00Z">
        <w:r w:rsidR="00882F9A">
          <w:rPr>
            <w:lang w:val="en-US"/>
          </w:rPr>
          <w:t xml:space="preserve"> this is directly dependent on the exposure conditions of the area</w:t>
        </w:r>
      </w:ins>
      <w:del w:id="47" w:author="Devang Lad" w:date="2022-03-01T18:39:00Z">
        <w:r w:rsidR="00090602" w:rsidRPr="00346B97" w:rsidDel="0002734E">
          <w:rPr>
            <w:lang w:val="en-US"/>
          </w:rPr>
          <w:delText xml:space="preserve"> </w:delText>
        </w:r>
        <w:r w:rsidR="00392CCC" w:rsidRPr="00392CCC" w:rsidDel="0002734E">
          <w:rPr>
            <w:color w:val="FF0000"/>
            <w:lang w:val="en-US"/>
          </w:rPr>
          <w:fldChar w:fldCharType="begin"/>
        </w:r>
        <w:r w:rsidR="000D4F54" w:rsidDel="0002734E">
          <w:rPr>
            <w:color w:val="FF0000"/>
            <w:lang w:val="en-US"/>
          </w:rPr>
          <w:del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delInstrText>
        </w:r>
        <w:r w:rsidR="00392CCC" w:rsidRPr="00392CCC" w:rsidDel="0002734E">
          <w:rPr>
            <w:color w:val="FF0000"/>
            <w:lang w:val="en-US"/>
          </w:rPr>
          <w:fldChar w:fldCharType="separate"/>
        </w:r>
        <w:r w:rsidR="000D4F54" w:rsidRPr="000D4F54" w:rsidDel="0002734E">
          <w:delText>[4]</w:delText>
        </w:r>
        <w:r w:rsidR="00392CCC" w:rsidRPr="00392CCC" w:rsidDel="0002734E">
          <w:rPr>
            <w:color w:val="FF0000"/>
            <w:lang w:val="en-US"/>
          </w:rPr>
          <w:fldChar w:fldCharType="end"/>
        </w:r>
        <w:r w:rsidR="00090602" w:rsidDel="0002734E">
          <w:rPr>
            <w:color w:val="FF0000"/>
            <w:lang w:val="en-US"/>
          </w:rPr>
          <w:delText>.</w:delText>
        </w:r>
      </w:del>
      <w:r w:rsidR="00090602" w:rsidRPr="00346B97">
        <w:rPr>
          <w:lang w:val="en-US"/>
        </w:rPr>
        <w:t xml:space="preserve"> </w:t>
      </w:r>
      <w:commentRangeEnd w:id="37"/>
      <w:r w:rsidR="00D51493">
        <w:rPr>
          <w:rStyle w:val="CommentReference"/>
        </w:rPr>
        <w:commentReference w:id="37"/>
      </w:r>
      <w:r w:rsidR="006F4FCC">
        <w:rPr>
          <w:lang w:val="en-US"/>
        </w:rPr>
        <w:fldChar w:fldCharType="begin"/>
      </w:r>
      <w:r w:rsidR="0002734E">
        <w:rPr>
          <w:lang w:val="en-US"/>
        </w:rPr>
        <w:instrText xml:space="preserve"> ADDIN ZOTERO_ITEM CSL_CITATION {"citationID":"QRh0pd6d","properties":{"formattedCitation":"[1\\uc0\\u8211{}4]","plainCitation":"[1–4]","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6F4FCC">
        <w:rPr>
          <w:lang w:val="en-US"/>
        </w:rPr>
        <w:fldChar w:fldCharType="separate"/>
      </w:r>
      <w:r w:rsidR="0002734E" w:rsidRPr="0002734E">
        <w:rPr>
          <w:szCs w:val="24"/>
        </w:rPr>
        <w:t>[1–4]</w:t>
      </w:r>
      <w:r w:rsidR="006F4FCC">
        <w:rPr>
          <w:lang w:val="en-US"/>
        </w:rPr>
        <w:fldChar w:fldCharType="end"/>
      </w:r>
      <w:ins w:id="48" w:author="Devang Lad" w:date="2022-03-01T18:39:00Z">
        <w:r w:rsidR="0002734E">
          <w:rPr>
            <w:lang w:val="en-US"/>
          </w:rPr>
          <w:t xml:space="preserve">. </w:t>
        </w:r>
      </w:ins>
      <w:r w:rsidR="00090602" w:rsidRPr="00346B97">
        <w:rPr>
          <w:lang w:val="en-US"/>
        </w:rPr>
        <w:t xml:space="preserve">For example, the economic loss </w:t>
      </w:r>
      <w:commentRangeStart w:id="49"/>
      <w:commentRangeStart w:id="50"/>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49"/>
      <w:r w:rsidR="00D51493">
        <w:rPr>
          <w:rStyle w:val="CommentReference"/>
        </w:rPr>
        <w:commentReference w:id="49"/>
      </w:r>
      <w:commentRangeEnd w:id="50"/>
      <w:r w:rsidR="00B7153A">
        <w:rPr>
          <w:rStyle w:val="CommentReference"/>
        </w:rPr>
        <w:commentReference w:id="50"/>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51"/>
      <w:del w:id="52" w:author="Devang Lad" w:date="2022-03-01T19:07:00Z">
        <w:r w:rsidR="00AD4576" w:rsidDel="00A2682D">
          <w:rPr>
            <w:lang w:val="en-US"/>
          </w:rPr>
          <w:delText>h</w:delText>
        </w:r>
      </w:del>
      <w:ins w:id="53" w:author="Devang Lad" w:date="2022-03-01T19:07:00Z">
        <w:r w:rsidR="00A2682D">
          <w:rPr>
            <w:lang w:val="en-US"/>
          </w:rPr>
          <w:t>large</w:t>
        </w:r>
      </w:ins>
      <w:del w:id="54" w:author="Devang Lad" w:date="2022-03-01T19:07:00Z">
        <w:r w:rsidR="00AD4576" w:rsidDel="00A2682D">
          <w:rPr>
            <w:lang w:val="en-US"/>
          </w:rPr>
          <w:delText>uge</w:delText>
        </w:r>
      </w:del>
      <w:commentRangeEnd w:id="51"/>
      <w:r w:rsidR="00D51493">
        <w:rPr>
          <w:rStyle w:val="CommentReference"/>
        </w:rPr>
        <w:commentReference w:id="51"/>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55" w:author="Jay Ghosh" w:date="2022-03-01T05:47:00Z">
        <w:r w:rsidR="006D306F" w:rsidRPr="006F422C" w:rsidDel="00D51493">
          <w:rPr>
            <w:b/>
            <w:lang w:val="en-US"/>
          </w:rPr>
          <w:delText xml:space="preserve">infrastructural </w:delText>
        </w:r>
      </w:del>
      <w:ins w:id="56"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ins w:id="57" w:author="Devang Lad" w:date="2022-03-01T19:09:00Z">
        <w:r w:rsidR="00446378">
          <w:rPr>
            <w:lang w:val="en-US"/>
          </w:rPr>
          <w:t xml:space="preserve">. </w:t>
        </w:r>
      </w:ins>
      <w:del w:id="58" w:author="Devang Lad" w:date="2022-03-01T19:09:00Z">
        <w:r w:rsidR="009D1037" w:rsidRPr="00346B97" w:rsidDel="00446378">
          <w:rPr>
            <w:lang w:val="en-US"/>
          </w:rPr>
          <w:delText xml:space="preserve"> and </w:delText>
        </w:r>
        <w:commentRangeStart w:id="59"/>
        <w:r w:rsidR="009D1037" w:rsidRPr="00346B97" w:rsidDel="00446378">
          <w:rPr>
            <w:lang w:val="en-US"/>
          </w:rPr>
          <w:delText>ageing</w:delText>
        </w:r>
      </w:del>
      <w:ins w:id="60" w:author="Devang Lad" w:date="2022-03-01T19:08:00Z">
        <w:r w:rsidR="00446378">
          <w:rPr>
            <w:lang w:val="en-US"/>
          </w:rPr>
          <w:t>In</w:t>
        </w:r>
      </w:ins>
      <w:ins w:id="61" w:author="Devang Lad" w:date="2022-03-01T19:09:00Z">
        <w:r w:rsidR="00446378">
          <w:rPr>
            <w:lang w:val="en-US"/>
          </w:rPr>
          <w:t xml:space="preserve"> addition to the </w:t>
        </w:r>
      </w:ins>
      <w:ins w:id="62" w:author="Devang Lad" w:date="2022-03-01T19:10:00Z">
        <w:r w:rsidR="00446378">
          <w:rPr>
            <w:lang w:val="en-US"/>
          </w:rPr>
          <w:t>seismic risk, there exists several other deterioration</w:t>
        </w:r>
      </w:ins>
      <w:ins w:id="63" w:author="Devang Lad" w:date="2022-03-01T19:11:00Z">
        <w:r w:rsidR="00446378">
          <w:rPr>
            <w:lang w:val="en-US"/>
          </w:rPr>
          <w:t xml:space="preserve"> phenomena when the structures are exposed to harsh environmental conditions </w:t>
        </w:r>
      </w:ins>
      <w:ins w:id="64" w:author="Devang Lad" w:date="2022-03-01T19:13:00Z">
        <w:r w:rsidR="00446378">
          <w:rPr>
            <w:lang w:val="en-US"/>
          </w:rPr>
          <w:t xml:space="preserve">– this includes </w:t>
        </w:r>
      </w:ins>
      <w:del w:id="65" w:author="Devang Lad" w:date="2022-03-01T19:13:00Z">
        <w:r w:rsidR="009D1037" w:rsidRPr="00346B97" w:rsidDel="00446378">
          <w:rPr>
            <w:lang w:val="en-US"/>
          </w:rPr>
          <w:delText xml:space="preserve"> effects like </w:delText>
        </w:r>
      </w:del>
      <w:ins w:id="66" w:author="Devang Lad" w:date="2022-03-01T19:13:00Z">
        <w:r w:rsidR="00446378">
          <w:rPr>
            <w:lang w:val="en-US"/>
          </w:rPr>
          <w:t>sulphate attac</w:t>
        </w:r>
      </w:ins>
      <w:ins w:id="67" w:author="Devang Lad" w:date="2022-03-01T19:14:00Z">
        <w:r w:rsidR="00126AE8">
          <w:rPr>
            <w:lang w:val="en-US"/>
          </w:rPr>
          <w:t>k</w:t>
        </w:r>
      </w:ins>
      <w:ins w:id="68" w:author="Devang Lad" w:date="2022-03-01T19:13:00Z">
        <w:r w:rsidR="00446378">
          <w:rPr>
            <w:lang w:val="en-US"/>
          </w:rPr>
          <w:t xml:space="preserve">, carbonation, </w:t>
        </w:r>
      </w:ins>
      <w:r w:rsidR="009D1037" w:rsidRPr="00346B97">
        <w:rPr>
          <w:lang w:val="en-US"/>
        </w:rPr>
        <w:t>corrosion</w:t>
      </w:r>
      <w:ins w:id="69" w:author="Devang Lad" w:date="2022-03-01T19:13:00Z">
        <w:r w:rsidR="00446378">
          <w:rPr>
            <w:lang w:val="en-US"/>
          </w:rPr>
          <w:t xml:space="preserve">, </w:t>
        </w:r>
        <w:r w:rsidR="00446378" w:rsidRPr="00126AE8">
          <w:rPr>
            <w:i/>
            <w:iCs/>
            <w:lang w:val="en-US"/>
            <w:rPrChange w:id="70" w:author="Devang Lad" w:date="2022-03-01T19:14:00Z">
              <w:rPr>
                <w:lang w:val="en-US"/>
              </w:rPr>
            </w:rPrChange>
          </w:rPr>
          <w:t>etc</w:t>
        </w:r>
      </w:ins>
      <w:r w:rsidR="009D1037" w:rsidRPr="00446378">
        <w:rPr>
          <w:i/>
          <w:lang w:val="en-US"/>
          <w:rPrChange w:id="71" w:author="Devang Lad" w:date="2022-03-01T19:13:00Z">
            <w:rPr>
              <w:i/>
              <w:color w:val="FF0000"/>
              <w:lang w:val="en-US"/>
            </w:rPr>
          </w:rPrChange>
        </w:rPr>
        <w:t>.</w:t>
      </w:r>
      <w:ins w:id="72" w:author="Devang Lad" w:date="2022-03-01T19:14:00Z">
        <w:r w:rsidR="00126AE8">
          <w:rPr>
            <w:i/>
            <w:lang w:val="en-US"/>
          </w:rPr>
          <w:t xml:space="preserve"> </w:t>
        </w:r>
      </w:ins>
      <w:ins w:id="73" w:author="Devang Lad" w:date="2022-03-01T19:16:00Z">
        <w:r w:rsidR="00126AE8">
          <w:rPr>
            <w:iCs/>
            <w:lang w:val="en-US"/>
          </w:rPr>
          <w:t xml:space="preserve">Corrosion in </w:t>
        </w:r>
      </w:ins>
      <w:ins w:id="74" w:author="Devang Lad" w:date="2022-03-01T19:19:00Z">
        <w:r w:rsidR="00F51092">
          <w:rPr>
            <w:iCs/>
            <w:lang w:val="en-US"/>
          </w:rPr>
          <w:t xml:space="preserve">the </w:t>
        </w:r>
      </w:ins>
      <w:ins w:id="75" w:author="Devang Lad" w:date="2022-03-01T19:16:00Z">
        <w:r w:rsidR="00126AE8">
          <w:rPr>
            <w:iCs/>
            <w:lang w:val="en-US"/>
          </w:rPr>
          <w:t>RC</w:t>
        </w:r>
      </w:ins>
      <w:ins w:id="76" w:author="Devang Lad" w:date="2022-03-01T19:17:00Z">
        <w:r w:rsidR="00126AE8">
          <w:rPr>
            <w:iCs/>
            <w:lang w:val="en-US"/>
          </w:rPr>
          <w:t xml:space="preserve"> structures</w:t>
        </w:r>
      </w:ins>
      <w:ins w:id="77" w:author="Devang Lad" w:date="2022-03-01T19:15:00Z">
        <w:r w:rsidR="00126AE8">
          <w:rPr>
            <w:iCs/>
            <w:lang w:val="en-US"/>
          </w:rPr>
          <w:t xml:space="preserve"> is the most widely observed phenomena</w:t>
        </w:r>
      </w:ins>
      <w:ins w:id="78" w:author="Devang Lad" w:date="2022-03-01T19:16:00Z">
        <w:r w:rsidR="00126AE8">
          <w:rPr>
            <w:iCs/>
            <w:lang w:val="en-US"/>
          </w:rPr>
          <w:t xml:space="preserve"> that has a substantial </w:t>
        </w:r>
      </w:ins>
      <w:ins w:id="79" w:author="Devang Lad" w:date="2022-03-01T19:17:00Z">
        <w:r w:rsidR="00126AE8">
          <w:rPr>
            <w:iCs/>
            <w:lang w:val="en-US"/>
          </w:rPr>
          <w:t>effect</w:t>
        </w:r>
      </w:ins>
      <w:ins w:id="80" w:author="Devang Lad" w:date="2022-03-01T19:16:00Z">
        <w:r w:rsidR="00126AE8">
          <w:rPr>
            <w:iCs/>
            <w:lang w:val="en-US"/>
          </w:rPr>
          <w:t xml:space="preserve"> on</w:t>
        </w:r>
      </w:ins>
      <w:ins w:id="81" w:author="Devang Lad" w:date="2022-03-01T19:17:00Z">
        <w:r w:rsidR="00126AE8">
          <w:rPr>
            <w:iCs/>
            <w:lang w:val="en-US"/>
          </w:rPr>
          <w:t xml:space="preserve"> service life of the structure</w:t>
        </w:r>
      </w:ins>
      <w:ins w:id="82" w:author="Devang Lad" w:date="2022-03-01T19:31:00Z">
        <w:r w:rsidR="009B016E">
          <w:rPr>
            <w:iCs/>
            <w:lang w:val="en-US"/>
          </w:rPr>
          <w:t xml:space="preserve"> </w:t>
        </w:r>
      </w:ins>
      <w:r w:rsidR="001F5EAA">
        <w:rPr>
          <w:iCs/>
          <w:lang w:val="en-US"/>
        </w:rPr>
        <w:fldChar w:fldCharType="begin"/>
      </w:r>
      <w:r w:rsidR="001F5EAA">
        <w:rPr>
          <w:iCs/>
          <w:lang w:val="en-US"/>
        </w:rPr>
        <w:instrText xml:space="preserve"> ADDIN ZOTERO_ITEM CSL_CITATION {"citationID":"TI0Qgeok","properties":{"formattedCitation":"[5]","plainCitation":"[5]","noteIndex":0},"citationItems":[{"id":720,"uris":["http://zotero.org/users/8563380/items/8FX59HD3"],"uri":["http://zotero.org/users/8563380/items/8FX59HD3"],"itemData":{"id":720,"type":"article-journal","abstract":"Different types of corrosion may arise in steel reinforcement, such as general corrosion, pitting corrosion, hydrogen embrittlement, stress corrosion cracking and corrosion fatigue. However, corrosion of steel reinforcement in reinforced concrete (RC) structures can be classified into two categories: general (uniform) corrosion and pitting (localised) corrosion. In general, concrete researchers use uniform corrosion to study the effect of corrosion on RC structures. This approach is not accurate for concrete structures subjected to chloride attack, which usually experiences pitting corrosion. This paper describes an accelerated corrosion test used to obtain statistical parameters of maximum pit-depths distribution of corroded steel in a RC structure. Using probabilistic analysis, these statistical parameters are combined with statistical parameters of RC beams (i.e. beam dimensions, concrete strength, steel yield strength, cover thickness, workmanship quality, in situ strength factor, model error for flexure and shear and also corrosion rate) to determine the effect of corrosion on flexural and shear strength of RC beams. Using the proposed pitting corrosion model improves service life prediction of RC structures in a chloride environment.","container-title":"Magazine of Concrete Research","DOI":"10.1680/macr.2008.62.2.91","ISSN":"0024-9831, 1751-763X","issue":"2","journalAbbreviation":"Magazine of Concrete Research","language":"en","page":"91-101","source":"DOI.org (Crossref)","title":"Pitting corrosion model for reinforced concrete structures in a chloride environment","volume":"62","author":[{"family":"Darmawan","given":"M.S."}],"issued":{"date-parts":[["2010",2]]}}}],"schema":"https://github.com/citation-style-language/schema/raw/master/csl-citation.json"} </w:instrText>
      </w:r>
      <w:r w:rsidR="001F5EAA">
        <w:rPr>
          <w:iCs/>
          <w:lang w:val="en-US"/>
        </w:rPr>
        <w:fldChar w:fldCharType="separate"/>
      </w:r>
      <w:r w:rsidR="001F5EAA" w:rsidRPr="001F5EAA">
        <w:t>[5]</w:t>
      </w:r>
      <w:r w:rsidR="001F5EAA">
        <w:rPr>
          <w:iCs/>
          <w:lang w:val="en-US"/>
        </w:rPr>
        <w:fldChar w:fldCharType="end"/>
      </w:r>
      <w:ins w:id="83" w:author="Devang Lad" w:date="2022-03-01T19:17:00Z">
        <w:r w:rsidR="00126AE8">
          <w:rPr>
            <w:iCs/>
            <w:lang w:val="en-US"/>
          </w:rPr>
          <w:t>.</w:t>
        </w:r>
      </w:ins>
      <w:r w:rsidR="00090602" w:rsidRPr="006D306F">
        <w:rPr>
          <w:i/>
          <w:color w:val="FF0000"/>
          <w:lang w:val="en-US"/>
        </w:rPr>
        <w:t xml:space="preserve"> </w:t>
      </w:r>
      <w:commentRangeEnd w:id="59"/>
      <w:r w:rsidR="00D51493">
        <w:rPr>
          <w:rStyle w:val="CommentReference"/>
        </w:rPr>
        <w:commentReference w:id="59"/>
      </w:r>
      <w:r w:rsidR="006D306F" w:rsidRPr="00CB54DD">
        <w:rPr>
          <w:lang w:val="en-US"/>
        </w:rPr>
        <w:t>Recognizing</w:t>
      </w:r>
      <w:commentRangeStart w:id="84"/>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ins w:id="85" w:author="Devang Lad" w:date="2022-03-01T19:42:00Z">
        <w:r w:rsidR="001F0DA1">
          <w:rPr>
            <w:lang w:val="en-US"/>
          </w:rPr>
          <w:t xml:space="preserve"> – while similar research wo</w:t>
        </w:r>
      </w:ins>
      <w:ins w:id="86" w:author="Devang Lad" w:date="2022-03-01T19:43:00Z">
        <w:r w:rsidR="001F0DA1">
          <w:rPr>
            <w:lang w:val="en-US"/>
          </w:rPr>
          <w:t xml:space="preserve">rk for building structures </w:t>
        </w:r>
      </w:ins>
      <w:ins w:id="87" w:author="Devang Lad" w:date="2022-03-01T19:44:00Z">
        <w:r w:rsidR="001F0DA1">
          <w:rPr>
            <w:lang w:val="en-US"/>
          </w:rPr>
          <w:t xml:space="preserve">are still at its infancy </w:t>
        </w:r>
      </w:ins>
      <w:r w:rsidR="001F0DA1">
        <w:rPr>
          <w:lang w:val="en-US"/>
        </w:rPr>
        <w:fldChar w:fldCharType="begin"/>
      </w:r>
      <w:r w:rsidR="001F0DA1">
        <w:rPr>
          <w:lang w:val="en-US"/>
        </w:rPr>
        <w:instrText xml:space="preserve"> ADDIN ZOTERO_ITEM CSL_CITATION {"citationID":"DaYeO4Uc","properties":{"formattedCitation":"[6\\uc0\\u8211{}9]","plainCitation":"[6–9]","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1F0DA1">
        <w:rPr>
          <w:lang w:val="en-US"/>
        </w:rPr>
        <w:fldChar w:fldCharType="separate"/>
      </w:r>
      <w:r w:rsidR="001F0DA1" w:rsidRPr="001F0DA1">
        <w:rPr>
          <w:szCs w:val="24"/>
        </w:rPr>
        <w:t>[6–9]</w:t>
      </w:r>
      <w:r w:rsidR="001F0DA1">
        <w:rPr>
          <w:lang w:val="en-US"/>
        </w:rPr>
        <w:fldChar w:fldCharType="end"/>
      </w:r>
      <w:del w:id="88" w:author="Devang Lad" w:date="2022-03-01T19:44:00Z">
        <w:r w:rsidR="006D306F" w:rsidRPr="001F0DA1" w:rsidDel="001F0DA1">
          <w:rPr>
            <w:lang w:val="en-US"/>
          </w:rPr>
          <w:delText xml:space="preserve"> </w:delText>
        </w:r>
        <w:r w:rsidR="006D306F" w:rsidRPr="001F0DA1" w:rsidDel="001F0DA1">
          <w:rPr>
            <w:lang w:val="en-US"/>
            <w:rPrChange w:id="89" w:author="Devang Lad" w:date="2022-03-01T19:45:00Z">
              <w:rPr>
                <w:color w:val="FF0000"/>
                <w:lang w:val="en-US"/>
              </w:rPr>
            </w:rPrChange>
          </w:rPr>
          <w:delText>[</w:delText>
        </w:r>
      </w:del>
      <w:del w:id="90" w:author="Devang Lad" w:date="2022-03-01T19:45:00Z">
        <w:r w:rsidR="00CB54DD" w:rsidRPr="001F0DA1" w:rsidDel="001F0DA1">
          <w:rPr>
            <w:lang w:val="en-US"/>
            <w:rPrChange w:id="91" w:author="Devang Lad" w:date="2022-03-01T19:45:00Z">
              <w:rPr>
                <w:color w:val="FF0000"/>
                <w:lang w:val="en-US"/>
              </w:rPr>
            </w:rPrChange>
          </w:rPr>
          <w:fldChar w:fldCharType="begin"/>
        </w:r>
        <w:r w:rsidR="001F5EAA" w:rsidRPr="001F0DA1" w:rsidDel="001F0DA1">
          <w:rPr>
            <w:lang w:val="en-US"/>
            <w:rPrChange w:id="92" w:author="Devang Lad" w:date="2022-03-01T19:45:00Z">
              <w:rPr>
                <w:color w:val="FF0000"/>
                <w:lang w:val="en-US"/>
              </w:rPr>
            </w:rPrChange>
          </w:rPr>
          <w:delInstrText xml:space="preserve"> ADDIN ZOTERO_ITEM CSL_CITATION {"citationID":"4JuvZxAG","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CB54DD" w:rsidRPr="001F0DA1" w:rsidDel="001F0DA1">
          <w:rPr>
            <w:lang w:val="en-US"/>
            <w:rPrChange w:id="93" w:author="Devang Lad" w:date="2022-03-01T19:45:00Z">
              <w:rPr>
                <w:color w:val="FF0000"/>
                <w:lang w:val="en-US"/>
              </w:rPr>
            </w:rPrChange>
          </w:rPr>
          <w:fldChar w:fldCharType="separate"/>
        </w:r>
        <w:r w:rsidR="001F5EAA" w:rsidRPr="001F0DA1" w:rsidDel="001F0DA1">
          <w:delText>[6]</w:delText>
        </w:r>
        <w:r w:rsidR="00CB54DD" w:rsidRPr="001F0DA1" w:rsidDel="001F0DA1">
          <w:rPr>
            <w:lang w:val="en-US"/>
            <w:rPrChange w:id="94" w:author="Devang Lad" w:date="2022-03-01T19:45:00Z">
              <w:rPr>
                <w:color w:val="FF0000"/>
                <w:lang w:val="en-US"/>
              </w:rPr>
            </w:rPrChange>
          </w:rPr>
          <w:fldChar w:fldCharType="end"/>
        </w:r>
        <w:r w:rsidR="00D1784C" w:rsidRPr="001F0DA1" w:rsidDel="001F0DA1">
          <w:rPr>
            <w:lang w:val="en-US"/>
            <w:rPrChange w:id="95" w:author="Devang Lad" w:date="2022-03-01T19:45:00Z">
              <w:rPr>
                <w:color w:val="FF0000"/>
                <w:lang w:val="en-US"/>
              </w:rPr>
            </w:rPrChange>
          </w:rPr>
          <w:delText>,</w:delText>
        </w:r>
        <w:r w:rsidR="0025348F" w:rsidRPr="001F0DA1" w:rsidDel="001F0DA1">
          <w:rPr>
            <w:lang w:val="en-US"/>
            <w:rPrChange w:id="96" w:author="Devang Lad" w:date="2022-03-01T19:45:00Z">
              <w:rPr>
                <w:color w:val="FF0000"/>
                <w:lang w:val="en-US"/>
              </w:rPr>
            </w:rPrChange>
          </w:rPr>
          <w:delText xml:space="preserve"> </w:delText>
        </w:r>
        <w:r w:rsidR="000D54C4" w:rsidRPr="001F0DA1" w:rsidDel="001F0DA1">
          <w:rPr>
            <w:lang w:val="en-US"/>
            <w:rPrChange w:id="97" w:author="Devang Lad" w:date="2022-03-01T19:45:00Z">
              <w:rPr>
                <w:color w:val="FF0000"/>
                <w:lang w:val="en-US"/>
              </w:rPr>
            </w:rPrChange>
          </w:rPr>
          <w:fldChar w:fldCharType="begin"/>
        </w:r>
        <w:r w:rsidR="001F5EAA" w:rsidRPr="001F0DA1" w:rsidDel="001F0DA1">
          <w:rPr>
            <w:lang w:val="en-US"/>
            <w:rPrChange w:id="98" w:author="Devang Lad" w:date="2022-03-01T19:45:00Z">
              <w:rPr>
                <w:color w:val="FF0000"/>
                <w:lang w:val="en-US"/>
              </w:rPr>
            </w:rPrChange>
          </w:rPr>
          <w:delInstrText xml:space="preserve"> ADDIN ZOTERO_ITEM CSL_CITATION {"citationID":"RBZ6cpxw","properties":{"formattedCitation":"[7]","plainCitation":"[7]","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delInstrText>
        </w:r>
        <w:r w:rsidR="000D54C4" w:rsidRPr="001F0DA1" w:rsidDel="001F0DA1">
          <w:rPr>
            <w:lang w:val="en-US"/>
            <w:rPrChange w:id="99" w:author="Devang Lad" w:date="2022-03-01T19:45:00Z">
              <w:rPr>
                <w:color w:val="FF0000"/>
                <w:lang w:val="en-US"/>
              </w:rPr>
            </w:rPrChange>
          </w:rPr>
          <w:fldChar w:fldCharType="separate"/>
        </w:r>
        <w:r w:rsidR="001F5EAA" w:rsidRPr="001F0DA1" w:rsidDel="001F0DA1">
          <w:delText>[7]</w:delText>
        </w:r>
        <w:r w:rsidR="000D54C4" w:rsidRPr="001F0DA1" w:rsidDel="001F0DA1">
          <w:rPr>
            <w:lang w:val="en-US"/>
            <w:rPrChange w:id="100" w:author="Devang Lad" w:date="2022-03-01T19:45:00Z">
              <w:rPr>
                <w:color w:val="FF0000"/>
                <w:lang w:val="en-US"/>
              </w:rPr>
            </w:rPrChange>
          </w:rPr>
          <w:fldChar w:fldCharType="end"/>
        </w:r>
        <w:r w:rsidR="000D54C4" w:rsidRPr="001F0DA1" w:rsidDel="001F0DA1">
          <w:rPr>
            <w:lang w:val="en-US"/>
            <w:rPrChange w:id="101" w:author="Devang Lad" w:date="2022-03-01T19:45:00Z">
              <w:rPr>
                <w:color w:val="FF0000"/>
                <w:lang w:val="en-US"/>
              </w:rPr>
            </w:rPrChange>
          </w:rPr>
          <w:delText>,</w:delText>
        </w:r>
        <w:r w:rsidR="00CB54DD" w:rsidRPr="001F0DA1" w:rsidDel="001F0DA1">
          <w:rPr>
            <w:lang w:val="en-US"/>
            <w:rPrChange w:id="102" w:author="Devang Lad" w:date="2022-03-01T19:45:00Z">
              <w:rPr>
                <w:color w:val="FF0000"/>
                <w:lang w:val="en-US"/>
              </w:rPr>
            </w:rPrChange>
          </w:rPr>
          <w:delText xml:space="preserve"> </w:delText>
        </w:r>
        <w:r w:rsidR="00002BC7" w:rsidRPr="001F0DA1" w:rsidDel="001F0DA1">
          <w:rPr>
            <w:lang w:val="en-US"/>
            <w:rPrChange w:id="103" w:author="Devang Lad" w:date="2022-03-01T19:45:00Z">
              <w:rPr>
                <w:color w:val="FF0000"/>
                <w:lang w:val="en-US"/>
              </w:rPr>
            </w:rPrChange>
          </w:rPr>
          <w:fldChar w:fldCharType="begin"/>
        </w:r>
        <w:r w:rsidR="001F5EAA" w:rsidRPr="001F0DA1" w:rsidDel="001F0DA1">
          <w:rPr>
            <w:lang w:val="en-US"/>
            <w:rPrChange w:id="104" w:author="Devang Lad" w:date="2022-03-01T19:45:00Z">
              <w:rPr>
                <w:color w:val="FF0000"/>
                <w:lang w:val="en-US"/>
              </w:rPr>
            </w:rPrChange>
          </w:rPr>
          <w:delInstrText xml:space="preserve"> ADDIN ZOTERO_ITEM CSL_CITATION {"citationID":"hnTtKiHt","properties":{"formattedCitation":"[8]","plainCitation":"[8]","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delInstrText>
        </w:r>
        <w:r w:rsidR="00002BC7" w:rsidRPr="001F0DA1" w:rsidDel="001F0DA1">
          <w:rPr>
            <w:lang w:val="en-US"/>
            <w:rPrChange w:id="105" w:author="Devang Lad" w:date="2022-03-01T19:45:00Z">
              <w:rPr>
                <w:color w:val="FF0000"/>
                <w:lang w:val="en-US"/>
              </w:rPr>
            </w:rPrChange>
          </w:rPr>
          <w:fldChar w:fldCharType="separate"/>
        </w:r>
        <w:r w:rsidR="001F5EAA" w:rsidRPr="001F0DA1" w:rsidDel="001F0DA1">
          <w:delText>[8]</w:delText>
        </w:r>
        <w:r w:rsidR="00002BC7" w:rsidRPr="001F0DA1" w:rsidDel="001F0DA1">
          <w:rPr>
            <w:lang w:val="en-US"/>
            <w:rPrChange w:id="106" w:author="Devang Lad" w:date="2022-03-01T19:45:00Z">
              <w:rPr>
                <w:color w:val="FF0000"/>
                <w:lang w:val="en-US"/>
              </w:rPr>
            </w:rPrChange>
          </w:rPr>
          <w:fldChar w:fldCharType="end"/>
        </w:r>
        <w:r w:rsidR="006D306F" w:rsidRPr="001F0DA1" w:rsidDel="001F0DA1">
          <w:rPr>
            <w:lang w:val="en-US"/>
            <w:rPrChange w:id="107" w:author="Devang Lad" w:date="2022-03-01T19:45:00Z">
              <w:rPr>
                <w:color w:val="FF0000"/>
                <w:lang w:val="en-US"/>
              </w:rPr>
            </w:rPrChange>
          </w:rPr>
          <w:delText>,</w:delText>
        </w:r>
        <w:r w:rsidR="00082DC4" w:rsidRPr="001F0DA1" w:rsidDel="001F0DA1">
          <w:rPr>
            <w:lang w:val="en-US"/>
            <w:rPrChange w:id="108" w:author="Devang Lad" w:date="2022-03-01T19:45:00Z">
              <w:rPr>
                <w:color w:val="FF0000"/>
                <w:lang w:val="en-US"/>
              </w:rPr>
            </w:rPrChange>
          </w:rPr>
          <w:delText xml:space="preserve"> </w:delText>
        </w:r>
        <w:r w:rsidR="00CB54DD" w:rsidRPr="001F0DA1" w:rsidDel="001F0DA1">
          <w:rPr>
            <w:lang w:val="en-US"/>
            <w:rPrChange w:id="109" w:author="Devang Lad" w:date="2022-03-01T19:45:00Z">
              <w:rPr>
                <w:color w:val="FF0000"/>
                <w:lang w:val="en-US"/>
              </w:rPr>
            </w:rPrChange>
          </w:rPr>
          <w:fldChar w:fldCharType="begin"/>
        </w:r>
        <w:r w:rsidR="001F5EAA" w:rsidRPr="001F0DA1" w:rsidDel="001F0DA1">
          <w:rPr>
            <w:lang w:val="en-US"/>
            <w:rPrChange w:id="110" w:author="Devang Lad" w:date="2022-03-01T19:45:00Z">
              <w:rPr>
                <w:color w:val="FF0000"/>
                <w:lang w:val="en-US"/>
              </w:rPr>
            </w:rPrChange>
          </w:rPr>
          <w:delInstrText xml:space="preserve"> ADDIN ZOTERO_ITEM CSL_CITATION {"citationID":"5ovgXuAh","properties":{"formattedCitation":"[9]","plainCitation":"[9]","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delInstrText>
        </w:r>
        <w:r w:rsidR="00CB54DD" w:rsidRPr="001F0DA1" w:rsidDel="001F0DA1">
          <w:rPr>
            <w:lang w:val="en-US"/>
            <w:rPrChange w:id="111" w:author="Devang Lad" w:date="2022-03-01T19:45:00Z">
              <w:rPr>
                <w:color w:val="FF0000"/>
                <w:lang w:val="en-US"/>
              </w:rPr>
            </w:rPrChange>
          </w:rPr>
          <w:fldChar w:fldCharType="separate"/>
        </w:r>
        <w:r w:rsidR="001F5EAA" w:rsidRPr="001F0DA1" w:rsidDel="001F0DA1">
          <w:delText>[9]</w:delText>
        </w:r>
        <w:r w:rsidR="00CB54DD" w:rsidRPr="001F0DA1" w:rsidDel="001F0DA1">
          <w:rPr>
            <w:lang w:val="en-US"/>
            <w:rPrChange w:id="112" w:author="Devang Lad" w:date="2022-03-01T19:45:00Z">
              <w:rPr>
                <w:color w:val="FF0000"/>
                <w:lang w:val="en-US"/>
              </w:rPr>
            </w:rPrChange>
          </w:rPr>
          <w:fldChar w:fldCharType="end"/>
        </w:r>
      </w:del>
      <w:del w:id="113" w:author="Devang Lad" w:date="2022-03-01T19:44:00Z">
        <w:r w:rsidR="001239E3" w:rsidRPr="001F0DA1" w:rsidDel="001F0DA1">
          <w:rPr>
            <w:lang w:val="en-US"/>
            <w:rPrChange w:id="114" w:author="Devang Lad" w:date="2022-03-01T19:45:00Z">
              <w:rPr>
                <w:color w:val="FF0000"/>
                <w:lang w:val="en-US"/>
              </w:rPr>
            </w:rPrChange>
          </w:rPr>
          <w:delText>]</w:delText>
        </w:r>
      </w:del>
      <w:del w:id="115" w:author="Devang Lad" w:date="2022-03-01T19:45:00Z">
        <w:r w:rsidR="006D306F" w:rsidRPr="001F0DA1" w:rsidDel="001F0DA1">
          <w:rPr>
            <w:lang w:val="en-US"/>
            <w:rPrChange w:id="116" w:author="Devang Lad" w:date="2022-03-01T19:45:00Z">
              <w:rPr>
                <w:color w:val="FF0000"/>
                <w:lang w:val="en-US"/>
              </w:rPr>
            </w:rPrChange>
          </w:rPr>
          <w:delText xml:space="preserve">. </w:delText>
        </w:r>
      </w:del>
      <w:ins w:id="117" w:author="Devang Lad" w:date="2022-03-01T19:45:00Z">
        <w:r w:rsidR="001F0DA1" w:rsidRPr="001F0DA1">
          <w:rPr>
            <w:lang w:val="en-US"/>
            <w:rPrChange w:id="118" w:author="Devang Lad" w:date="2022-03-01T19:45:00Z">
              <w:rPr>
                <w:color w:val="FF0000"/>
                <w:lang w:val="en-US"/>
              </w:rPr>
            </w:rPrChange>
          </w:rPr>
          <w:t>.</w:t>
        </w:r>
        <w:r w:rsidR="001F0DA1">
          <w:rPr>
            <w:color w:val="FF0000"/>
            <w:lang w:val="en-US"/>
          </w:rPr>
          <w:t xml:space="preserve"> </w:t>
        </w:r>
      </w:ins>
      <w:r w:rsidR="002D0CD4" w:rsidRPr="00F911B8">
        <w:rPr>
          <w:lang w:val="en-US"/>
        </w:rPr>
        <w:t xml:space="preserve">Hence, seismic vulnerability assessment for RC </w:t>
      </w:r>
      <w:del w:id="119" w:author="Devang Lad" w:date="2022-03-01T19:42:00Z">
        <w:r w:rsidR="00D224FA" w:rsidRPr="00E93274" w:rsidDel="00E93274">
          <w:rPr>
            <w:lang w:val="en-US"/>
          </w:rPr>
          <w:delText>structures</w:delText>
        </w:r>
      </w:del>
      <w:ins w:id="120" w:author="Devang Lad" w:date="2022-03-01T11:45:00Z">
        <w:r w:rsidR="00325756">
          <w:rPr>
            <w:lang w:val="en-US"/>
          </w:rPr>
          <w:t>buildings</w:t>
        </w:r>
      </w:ins>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84"/>
      <w:r w:rsidR="00D51493">
        <w:rPr>
          <w:rStyle w:val="CommentReference"/>
        </w:rPr>
        <w:commentReference w:id="84"/>
      </w:r>
      <w:ins w:id="121" w:author="Devang Lad" w:date="2022-03-01T19:58:00Z">
        <w:r w:rsidR="007554E6">
          <w:rPr>
            <w:lang w:val="en-US"/>
          </w:rPr>
          <w:t xml:space="preserve"> </w:t>
        </w:r>
      </w:ins>
      <w:ins w:id="122" w:author="Devang Lad" w:date="2022-03-01T20:02:00Z">
        <w:r w:rsidR="007554E6" w:rsidRPr="007554E6">
          <w:rPr>
            <w:bCs/>
            <w:lang w:val="en-US"/>
          </w:rPr>
          <w:t xml:space="preserve">Along with exposure to the high number of </w:t>
        </w:r>
        <w:proofErr w:type="gramStart"/>
        <w:r w:rsidR="007554E6" w:rsidRPr="007554E6">
          <w:rPr>
            <w:bCs/>
            <w:lang w:val="en-US"/>
          </w:rPr>
          <w:t>human</w:t>
        </w:r>
        <w:proofErr w:type="gramEnd"/>
        <w:r w:rsidR="007554E6" w:rsidRPr="007554E6">
          <w:rPr>
            <w:bCs/>
            <w:lang w:val="en-US"/>
          </w:rPr>
          <w:t xml:space="preserve"> lives, RC buildings also host important business offices, critical agencies, and manufacturing units; and the failure of RC buildings can have an immediate effect on the economy and daily life of the people.</w:t>
        </w:r>
      </w:ins>
    </w:p>
    <w:p w14:paraId="0DA724C8" w14:textId="203351BC" w:rsidR="00256C96" w:rsidRDefault="00AE727B" w:rsidP="00283372">
      <w:pPr>
        <w:jc w:val="both"/>
        <w:rPr>
          <w:lang w:val="en-US"/>
        </w:rPr>
      </w:pPr>
      <w:commentRangeStart w:id="123"/>
      <w:commentRangeStart w:id="124"/>
      <w:r w:rsidRPr="002D0CD4">
        <w:rPr>
          <w:b/>
          <w:lang w:val="en-US"/>
        </w:rPr>
        <w:t xml:space="preserve">    </w:t>
      </w:r>
      <w:ins w:id="125" w:author="Devang Lad" w:date="2022-03-01T19:55:00Z">
        <w:r w:rsidR="007554E6">
          <w:rPr>
            <w:bCs/>
            <w:lang w:val="en-US"/>
          </w:rPr>
          <w:t xml:space="preserve">  </w:t>
        </w:r>
      </w:ins>
      <w:r w:rsidR="006F422C">
        <w:rPr>
          <w:lang w:val="en-US"/>
        </w:rPr>
        <w:t xml:space="preserve">RC </w:t>
      </w:r>
      <w:del w:id="126" w:author="Devang Lad" w:date="2022-03-01T19:58:00Z">
        <w:r w:rsidR="0055109F" w:rsidDel="007554E6">
          <w:rPr>
            <w:lang w:val="en-US"/>
          </w:rPr>
          <w:delText>structures</w:delText>
        </w:r>
        <w:r w:rsidR="00BE6B2E" w:rsidDel="007554E6">
          <w:rPr>
            <w:lang w:val="en-US"/>
          </w:rPr>
          <w:delText xml:space="preserve">, </w:delText>
        </w:r>
        <w:r w:rsidR="0084543D" w:rsidRPr="0084543D" w:rsidDel="007554E6">
          <w:rPr>
            <w:i/>
            <w:iCs/>
            <w:lang w:val="en-US"/>
          </w:rPr>
          <w:delText>viz.</w:delText>
        </w:r>
        <w:r w:rsidR="00BE6B2E" w:rsidDel="007554E6">
          <w:rPr>
            <w:lang w:val="en-US"/>
          </w:rPr>
          <w:delText xml:space="preserve"> </w:delText>
        </w:r>
      </w:del>
      <w:r w:rsidR="00BE6B2E">
        <w:rPr>
          <w:lang w:val="en-US"/>
        </w:rPr>
        <w:t>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127" w:name="_Hlk94646732"/>
      <w:r w:rsidR="00B47266">
        <w:rPr>
          <w:lang w:val="en-US"/>
        </w:rPr>
        <w:t xml:space="preserve"> </w:t>
      </w:r>
      <w:del w:id="128" w:author="Devang Lad" w:date="2022-03-01T19:46:00Z">
        <w:r w:rsidR="00605DF6" w:rsidRPr="00B47266" w:rsidDel="00EA1601">
          <w:rPr>
            <w:color w:val="FF0000"/>
            <w:lang w:val="en-US"/>
          </w:rPr>
          <w:delText>[</w:delText>
        </w:r>
      </w:del>
      <w:r w:rsidR="00B47266" w:rsidRPr="00B47266">
        <w:rPr>
          <w:color w:val="FF0000"/>
          <w:lang w:val="en-US"/>
        </w:rPr>
        <w:fldChar w:fldCharType="begin"/>
      </w:r>
      <w:r w:rsidR="001F5EAA">
        <w:rPr>
          <w:color w:val="FF0000"/>
          <w:lang w:val="en-US"/>
        </w:rPr>
        <w:instrText xml:space="preserve"> ADDIN ZOTERO_ITEM CSL_CITATION {"citationID":"N1LMBpIL","properties":{"formattedCitation":"[10,11]","plainCitation":"[10,11]","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1F5EAA" w:rsidRPr="001F5EAA">
        <w:t>[10,11]</w:t>
      </w:r>
      <w:r w:rsidR="00B47266" w:rsidRPr="00B47266">
        <w:rPr>
          <w:color w:val="FF0000"/>
          <w:lang w:val="en-US"/>
        </w:rPr>
        <w:fldChar w:fldCharType="end"/>
      </w:r>
      <w:del w:id="129" w:author="Devang Lad" w:date="2022-03-01T19:47:00Z">
        <w:r w:rsidR="00605DF6" w:rsidRPr="00B47266" w:rsidDel="00EA1601">
          <w:rPr>
            <w:color w:val="FF0000"/>
            <w:lang w:val="en-US"/>
          </w:rPr>
          <w:delText>]</w:delText>
        </w:r>
      </w:del>
      <w:bookmarkEnd w:id="127"/>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del w:id="130" w:author="Devang Lad" w:date="2022-03-01T19:48:00Z">
        <w:r w:rsidR="002D0CD4" w:rsidRPr="003D7C5B" w:rsidDel="008E0509">
          <w:rPr>
            <w:color w:val="FF0000"/>
            <w:lang w:val="en-US"/>
          </w:rPr>
          <w:delText>[</w:delText>
        </w:r>
      </w:del>
      <w:del w:id="131" w:author="Devang Lad" w:date="2022-03-01T19:51:00Z">
        <w:r w:rsidR="00FD5D1C" w:rsidRPr="003D7C5B" w:rsidDel="00206329">
          <w:rPr>
            <w:color w:val="FF0000"/>
            <w:lang w:val="en-US"/>
          </w:rPr>
          <w:fldChar w:fldCharType="begin"/>
        </w:r>
        <w:r w:rsidR="001F5EAA" w:rsidDel="00206329">
          <w:rPr>
            <w:color w:val="FF0000"/>
            <w:lang w:val="en-US"/>
          </w:rPr>
          <w:delInstrText xml:space="preserve"> ADDIN ZOTERO_ITEM CSL_CITATION {"citationID":"HMGD3a0w","properties":{"formattedCitation":"[12]","plainCitation":"[12]","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delInstrText>
        </w:r>
        <w:r w:rsidR="00FD5D1C" w:rsidRPr="003D7C5B" w:rsidDel="00206329">
          <w:rPr>
            <w:color w:val="FF0000"/>
            <w:lang w:val="en-US"/>
          </w:rPr>
          <w:fldChar w:fldCharType="separate"/>
        </w:r>
        <w:r w:rsidR="001F5EAA" w:rsidRPr="001F5EAA" w:rsidDel="00206329">
          <w:delText>[12]</w:delText>
        </w:r>
        <w:r w:rsidR="00FD5D1C" w:rsidRPr="003D7C5B" w:rsidDel="00206329">
          <w:rPr>
            <w:color w:val="FF0000"/>
            <w:lang w:val="en-US"/>
          </w:rPr>
          <w:fldChar w:fldCharType="end"/>
        </w:r>
      </w:del>
      <w:del w:id="132" w:author="Devang Lad" w:date="2022-03-01T19:48:00Z">
        <w:r w:rsidR="00FD5D1C" w:rsidRPr="003D7C5B" w:rsidDel="008E0509">
          <w:rPr>
            <w:color w:val="FF0000"/>
            <w:lang w:val="en-US"/>
          </w:rPr>
          <w:delText xml:space="preserve">, </w:delText>
        </w:r>
        <w:r w:rsidR="00FD5D1C" w:rsidRPr="003D7C5B" w:rsidDel="008E0509">
          <w:rPr>
            <w:color w:val="FF0000"/>
            <w:lang w:val="en-US"/>
          </w:rPr>
          <w:fldChar w:fldCharType="begin"/>
        </w:r>
        <w:r w:rsidR="001F5EAA" w:rsidDel="008E0509">
          <w:rPr>
            <w:color w:val="FF0000"/>
            <w:lang w:val="en-US"/>
          </w:rPr>
          <w:delInstrText xml:space="preserve"> ADDIN ZOTERO_ITEM CSL_CITATION {"citationID":"DptnJaCy","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FD5D1C" w:rsidRPr="003D7C5B" w:rsidDel="008E0509">
          <w:rPr>
            <w:color w:val="FF0000"/>
            <w:lang w:val="en-US"/>
          </w:rPr>
          <w:fldChar w:fldCharType="separate"/>
        </w:r>
        <w:r w:rsidR="001F5EAA" w:rsidRPr="001F5EAA" w:rsidDel="008E0509">
          <w:delText>[6]</w:delText>
        </w:r>
        <w:r w:rsidR="00FD5D1C" w:rsidRPr="003D7C5B" w:rsidDel="008E0509">
          <w:rPr>
            <w:color w:val="FF0000"/>
            <w:lang w:val="en-US"/>
          </w:rPr>
          <w:fldChar w:fldCharType="end"/>
        </w:r>
        <w:r w:rsidR="003D7C5B" w:rsidRPr="003D7C5B" w:rsidDel="008E0509">
          <w:rPr>
            <w:color w:val="FF0000"/>
            <w:lang w:val="en-US"/>
          </w:rPr>
          <w:delText xml:space="preserve">, </w:delText>
        </w:r>
      </w:del>
      <w:del w:id="133" w:author="Devang Lad" w:date="2022-03-01T19:51:00Z">
        <w:r w:rsidR="003D7C5B" w:rsidRPr="003D7C5B" w:rsidDel="00206329">
          <w:rPr>
            <w:color w:val="FF0000"/>
            <w:lang w:val="en-US"/>
          </w:rPr>
          <w:fldChar w:fldCharType="begin"/>
        </w:r>
        <w:r w:rsidR="001F5EAA" w:rsidDel="00206329">
          <w:rPr>
            <w:color w:val="FF0000"/>
            <w:lang w:val="en-US"/>
          </w:rPr>
          <w:delInstrText xml:space="preserve"> ADDIN ZOTERO_ITEM CSL_CITATION {"citationID":"CcBXmWmF","properties":{"formattedCitation":"[13]","plainCitation":"[13]","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delInstrText>
        </w:r>
        <w:r w:rsidR="003D7C5B" w:rsidRPr="003D7C5B" w:rsidDel="00206329">
          <w:rPr>
            <w:color w:val="FF0000"/>
            <w:lang w:val="en-US"/>
          </w:rPr>
          <w:fldChar w:fldCharType="separate"/>
        </w:r>
        <w:r w:rsidR="001F5EAA" w:rsidRPr="001F5EAA" w:rsidDel="00206329">
          <w:delText>[13]</w:delText>
        </w:r>
        <w:r w:rsidR="003D7C5B" w:rsidRPr="003D7C5B" w:rsidDel="00206329">
          <w:rPr>
            <w:color w:val="FF0000"/>
            <w:lang w:val="en-US"/>
          </w:rPr>
          <w:fldChar w:fldCharType="end"/>
        </w:r>
      </w:del>
      <w:r w:rsidR="00206329">
        <w:rPr>
          <w:color w:val="FF0000"/>
          <w:lang w:val="en-US"/>
        </w:rPr>
        <w:fldChar w:fldCharType="begin"/>
      </w:r>
      <w:r w:rsidR="00206329">
        <w:rPr>
          <w:color w:val="FF0000"/>
          <w:lang w:val="en-US"/>
        </w:rPr>
        <w:instrText xml:space="preserve"> ADDIN ZOTERO_ITEM CSL_CITATION {"citationID":"jMHZR7qG","properties":{"formattedCitation":"[6,12,13]","plainCitation":"[6,12,13]","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206329">
        <w:rPr>
          <w:color w:val="FF0000"/>
          <w:lang w:val="en-US"/>
        </w:rPr>
        <w:fldChar w:fldCharType="separate"/>
      </w:r>
      <w:r w:rsidR="00206329" w:rsidRPr="00206329">
        <w:t>[6,12,13]</w:t>
      </w:r>
      <w:r w:rsidR="00206329">
        <w:rPr>
          <w:color w:val="FF0000"/>
          <w:lang w:val="en-US"/>
        </w:rPr>
        <w:fldChar w:fldCharType="end"/>
      </w:r>
      <w:del w:id="134" w:author="Devang Lad" w:date="2022-03-01T19:48:00Z">
        <w:r w:rsidR="002D0CD4" w:rsidRPr="007124E1" w:rsidDel="008E0509">
          <w:rPr>
            <w:lang w:val="en-US"/>
            <w:rPrChange w:id="135" w:author="Devang Lad" w:date="2022-03-01T19:52:00Z">
              <w:rPr>
                <w:color w:val="FF0000"/>
                <w:lang w:val="en-US"/>
              </w:rPr>
            </w:rPrChange>
          </w:rPr>
          <w:delText>]</w:delText>
        </w:r>
      </w:del>
      <w:r w:rsidR="002D0CD4" w:rsidRPr="007124E1">
        <w:rPr>
          <w:lang w:val="en-US"/>
          <w:rPrChange w:id="136" w:author="Devang Lad" w:date="2022-03-01T19:52:00Z">
            <w:rPr>
              <w:color w:val="FF0000"/>
              <w:lang w:val="en-US"/>
            </w:rPr>
          </w:rPrChange>
        </w:rPr>
        <w:t>.</w:t>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del w:id="137" w:author="Devang Lad" w:date="2022-03-01T19:49:00Z">
        <w:r w:rsidR="0062598B" w:rsidRPr="00256C96" w:rsidDel="00206329">
          <w:rPr>
            <w:color w:val="FF0000"/>
            <w:lang w:val="en-US"/>
          </w:rPr>
          <w:delText>[</w:delText>
        </w:r>
      </w:del>
      <w:del w:id="138" w:author="Devang Lad" w:date="2022-03-01T19:50:00Z">
        <w:r w:rsidR="000B47B0" w:rsidRPr="00256C96" w:rsidDel="00206329">
          <w:rPr>
            <w:color w:val="FF0000"/>
            <w:lang w:val="en-US"/>
          </w:rPr>
          <w:fldChar w:fldCharType="begin"/>
        </w:r>
        <w:r w:rsidR="001F5EAA" w:rsidDel="00206329">
          <w:rPr>
            <w:color w:val="FF0000"/>
            <w:lang w:val="en-US"/>
          </w:rPr>
          <w:delInstrText xml:space="preserve"> ADDIN ZOTERO_ITEM CSL_CITATION {"citationID":"Rk1brnq3","properties":{"formattedCitation":"[14]","plainCitation":"[14]","noteIndex":0},"citationItems":[{"id":"icQAe6Re/jIiZStPU","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delInstrText>
        </w:r>
        <w:r w:rsidR="000B47B0" w:rsidRPr="00256C96" w:rsidDel="00206329">
          <w:rPr>
            <w:color w:val="FF0000"/>
            <w:lang w:val="en-US"/>
          </w:rPr>
          <w:fldChar w:fldCharType="separate"/>
        </w:r>
        <w:r w:rsidR="001F5EAA" w:rsidRPr="001F5EAA" w:rsidDel="00206329">
          <w:delText>[14]</w:delText>
        </w:r>
        <w:r w:rsidR="000B47B0" w:rsidRPr="00256C96" w:rsidDel="00206329">
          <w:rPr>
            <w:color w:val="FF0000"/>
            <w:lang w:val="en-US"/>
          </w:rPr>
          <w:fldChar w:fldCharType="end"/>
        </w:r>
        <w:r w:rsidR="000B47B0" w:rsidRPr="00256C96" w:rsidDel="00206329">
          <w:rPr>
            <w:color w:val="FF0000"/>
            <w:lang w:val="en-US"/>
          </w:rPr>
          <w:delText xml:space="preserve">, </w:delText>
        </w:r>
        <w:r w:rsidR="000B47B0" w:rsidRPr="00256C96" w:rsidDel="00206329">
          <w:rPr>
            <w:color w:val="FF0000"/>
            <w:lang w:val="en-US"/>
          </w:rPr>
          <w:fldChar w:fldCharType="begin"/>
        </w:r>
        <w:r w:rsidR="001F5EAA" w:rsidDel="00206329">
          <w:rPr>
            <w:color w:val="FF0000"/>
            <w:lang w:val="en-US"/>
          </w:rPr>
          <w:delInstrText xml:space="preserve"> ADDIN ZOTERO_ITEM CSL_CITATION {"citationID":"fX0KrwAj","properties":{"formattedCitation":"[15]","plainCitation":"[15]","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delInstrText>
        </w:r>
        <w:r w:rsidR="000B47B0" w:rsidRPr="00256C96" w:rsidDel="00206329">
          <w:rPr>
            <w:color w:val="FF0000"/>
            <w:lang w:val="en-US"/>
          </w:rPr>
          <w:fldChar w:fldCharType="separate"/>
        </w:r>
        <w:r w:rsidR="001F5EAA" w:rsidRPr="001F5EAA" w:rsidDel="00206329">
          <w:delText>[15]</w:delText>
        </w:r>
        <w:r w:rsidR="000B47B0" w:rsidRPr="00256C96" w:rsidDel="00206329">
          <w:rPr>
            <w:color w:val="FF0000"/>
            <w:lang w:val="en-US"/>
          </w:rPr>
          <w:fldChar w:fldCharType="end"/>
        </w:r>
      </w:del>
      <w:r w:rsidR="00206329">
        <w:rPr>
          <w:color w:val="FF0000"/>
          <w:lang w:val="en-US"/>
        </w:rPr>
        <w:fldChar w:fldCharType="begin"/>
      </w:r>
      <w:r w:rsidR="005C6AEA">
        <w:rPr>
          <w:color w:val="FF0000"/>
          <w:lang w:val="en-US"/>
        </w:rPr>
        <w:instrText xml:space="preserve"> ADDIN ZOTERO_ITEM CSL_CITATION {"citationID":"RyHdoTxF","properties":{"formattedCitation":"[14,15]","plainCitation":"[14,15]","noteIndex":0},"citationItems":[{"id":"BnQXHDMF/SeiROL9o","uris":["http://zotero.org/users/8563380/items/VK448FCI"],"uri":["http://zotero.org/users/8563380/items/VK448FCI"],"itemData":{"id":"icQAe6Re/jIiZStPU","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206329">
        <w:rPr>
          <w:color w:val="FF0000"/>
          <w:lang w:val="en-US"/>
        </w:rPr>
        <w:fldChar w:fldCharType="separate"/>
      </w:r>
      <w:r w:rsidR="00206329" w:rsidRPr="00206329">
        <w:t>[14,15]</w:t>
      </w:r>
      <w:r w:rsidR="00206329">
        <w:rPr>
          <w:color w:val="FF0000"/>
          <w:lang w:val="en-US"/>
        </w:rPr>
        <w:fldChar w:fldCharType="end"/>
      </w:r>
      <w:del w:id="139" w:author="Devang Lad" w:date="2022-03-01T19:49:00Z">
        <w:r w:rsidR="003711EB" w:rsidRPr="00256C96" w:rsidDel="00206329">
          <w:rPr>
            <w:color w:val="FF0000"/>
            <w:lang w:val="en-US"/>
          </w:rPr>
          <w:delText>]</w:delText>
        </w:r>
      </w:del>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123"/>
      <w:r w:rsidR="00D51493">
        <w:rPr>
          <w:rStyle w:val="CommentReference"/>
        </w:rPr>
        <w:commentReference w:id="123"/>
      </w:r>
      <w:commentRangeEnd w:id="124"/>
      <w:r w:rsidR="00325756">
        <w:rPr>
          <w:rStyle w:val="CommentReference"/>
        </w:rPr>
        <w:commentReference w:id="124"/>
      </w:r>
      <w:r w:rsidR="002A4DA5">
        <w:rPr>
          <w:lang w:val="en-US"/>
        </w:rPr>
        <w:t>.</w:t>
      </w:r>
    </w:p>
    <w:p w14:paraId="330DAD41" w14:textId="2648FFA2" w:rsidR="0029635F" w:rsidRDefault="00187A4A" w:rsidP="00283372">
      <w:pPr>
        <w:jc w:val="both"/>
        <w:rPr>
          <w:lang w:val="en-US"/>
        </w:rPr>
      </w:pPr>
      <w:r>
        <w:rPr>
          <w:b/>
          <w:lang w:val="en-US"/>
        </w:rPr>
        <w:t xml:space="preserve">     </w:t>
      </w:r>
      <w:commentRangeStart w:id="140"/>
      <w:commentRangeStart w:id="141"/>
      <w:r w:rsidR="00A2290F" w:rsidRPr="00A2290F">
        <w:rPr>
          <w:lang w:val="en-US"/>
        </w:rPr>
        <w:t>Corrosion</w:t>
      </w:r>
      <w:commentRangeEnd w:id="140"/>
      <w:r w:rsidR="00D51493">
        <w:rPr>
          <w:rStyle w:val="CommentReference"/>
        </w:rPr>
        <w:commentReference w:id="140"/>
      </w:r>
      <w:commentRangeEnd w:id="141"/>
      <w:r w:rsidR="00325756">
        <w:rPr>
          <w:rStyle w:val="CommentReference"/>
        </w:rPr>
        <w:commentReference w:id="141"/>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significant reduction in the flexural strength of columns, reduction in energy dissipation and drift capacity</w:t>
      </w:r>
      <w:ins w:id="142" w:author="Devang Lad" w:date="2022-03-01T20:15:00Z">
        <w:r w:rsidR="00F03FC6">
          <w:rPr>
            <w:lang w:val="en-US"/>
          </w:rPr>
          <w:t xml:space="preserve"> </w:t>
        </w:r>
      </w:ins>
      <w:r w:rsidR="00F03FC6">
        <w:rPr>
          <w:lang w:val="en-US"/>
        </w:rPr>
        <w:fldChar w:fldCharType="begin"/>
      </w:r>
      <w:r w:rsidR="00F03FC6">
        <w:rPr>
          <w:lang w:val="en-US"/>
        </w:rPr>
        <w:instrText xml:space="preserve"> ADDIN ZOTERO_ITEM CSL_CITATION {"citationID":"qYUhBKRn","properties":{"formattedCitation":"[16\\uc0\\u8211{}18]","plainCitation":"[16–18]","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F03FC6">
        <w:rPr>
          <w:lang w:val="en-US"/>
        </w:rPr>
        <w:fldChar w:fldCharType="separate"/>
      </w:r>
      <w:r w:rsidR="00F03FC6" w:rsidRPr="00F03FC6">
        <w:rPr>
          <w:szCs w:val="24"/>
        </w:rPr>
        <w:t>[16–18]</w:t>
      </w:r>
      <w:r w:rsidR="00F03FC6">
        <w:rPr>
          <w:lang w:val="en-US"/>
        </w:rPr>
        <w:fldChar w:fldCharType="end"/>
      </w:r>
      <w:del w:id="143" w:author="Devang Lad" w:date="2022-03-01T20:16:00Z">
        <w:r w:rsidDel="00F03FC6">
          <w:rPr>
            <w:lang w:val="en-US"/>
          </w:rPr>
          <w:delText xml:space="preserve"> </w:delText>
        </w:r>
        <w:r w:rsidRPr="001343FF" w:rsidDel="00F03FC6">
          <w:rPr>
            <w:color w:val="FF0000"/>
            <w:lang w:val="en-US"/>
          </w:rPr>
          <w:delText>[</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Jvsg3QJr","properties":{"formattedCitation":"[16]","plainCitation":"[16]","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[16]</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AwPFon2t","properties":{"formattedCitation":"[17]","plainCitation":"[17]","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[17]</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T5LrNkA0","properties":{"formattedCitation":"[18]","plainCitation":"[18]","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delInstrText>
        </w:r>
        <w:r w:rsidR="001343FF" w:rsidRPr="001343FF" w:rsidDel="00F03FC6">
          <w:rPr>
            <w:color w:val="FF0000"/>
            <w:lang w:val="en-US"/>
          </w:rPr>
          <w:fldChar w:fldCharType="separate"/>
        </w:r>
        <w:r w:rsidR="001F5EAA" w:rsidRPr="001F5EAA" w:rsidDel="00F03FC6">
          <w:delText>[18]</w:delText>
        </w:r>
        <w:r w:rsidR="001343FF" w:rsidRPr="001343FF" w:rsidDel="00F03FC6">
          <w:rPr>
            <w:color w:val="FF0000"/>
            <w:lang w:val="en-US"/>
          </w:rPr>
          <w:fldChar w:fldCharType="end"/>
        </w:r>
        <w:r w:rsidRPr="001343FF" w:rsidDel="00F03FC6">
          <w:rPr>
            <w:color w:val="FF0000"/>
            <w:lang w:val="en-US"/>
          </w:rPr>
          <w:delText>]</w:delText>
        </w:r>
      </w:del>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w:t>
      </w:r>
      <w:ins w:id="144" w:author="Devang Lad" w:date="2022-03-01T20:18:00Z">
        <w:r w:rsidR="00F03FC6">
          <w:rPr>
            <w:lang w:val="en-US"/>
          </w:rPr>
          <w:t xml:space="preserve"> </w:t>
        </w:r>
      </w:ins>
      <w:r w:rsidR="00F03FC6">
        <w:rPr>
          <w:lang w:val="en-US"/>
        </w:rPr>
        <w:fldChar w:fldCharType="begin"/>
      </w:r>
      <w:r w:rsidR="00F03FC6">
        <w:rPr>
          <w:lang w:val="en-US"/>
        </w:rPr>
        <w:instrText xml:space="preserve"> ADDIN ZOTERO_ITEM CSL_CITATION {"citationID":"EvL9Va6C","properties":{"formattedCitation":"[19,20]","plainCitation":"[19,20]","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F03FC6">
        <w:rPr>
          <w:lang w:val="en-US"/>
        </w:rPr>
        <w:fldChar w:fldCharType="separate"/>
      </w:r>
      <w:r w:rsidR="00F03FC6" w:rsidRPr="00F03FC6">
        <w:t>[19,20]</w:t>
      </w:r>
      <w:r w:rsidR="00F03FC6">
        <w:rPr>
          <w:lang w:val="en-US"/>
        </w:rPr>
        <w:fldChar w:fldCharType="end"/>
      </w:r>
      <w:del w:id="145" w:author="Devang Lad" w:date="2022-03-01T20:18:00Z">
        <w:r w:rsidDel="00F03FC6">
          <w:rPr>
            <w:lang w:val="en-US"/>
          </w:rPr>
          <w:delText xml:space="preserve"> </w:delText>
        </w:r>
      </w:del>
      <w:del w:id="146" w:author="Devang Lad" w:date="2022-03-01T20:15:00Z">
        <w:r w:rsidDel="00F03FC6">
          <w:rPr>
            <w:lang w:val="en-US"/>
          </w:rPr>
          <w:delText>[</w:delText>
        </w:r>
      </w:del>
      <w:del w:id="147" w:author="Devang Lad" w:date="2022-03-01T20:18:00Z">
        <w:r w:rsidR="00A66D2A" w:rsidRPr="00A66D2A" w:rsidDel="00F03FC6">
          <w:rPr>
            <w:color w:val="FF0000"/>
            <w:lang w:val="en-US"/>
          </w:rPr>
          <w:fldChar w:fldCharType="begin"/>
        </w:r>
        <w:r w:rsidR="001F5EAA" w:rsidDel="00F03FC6">
          <w:rPr>
            <w:color w:val="FF0000"/>
            <w:lang w:val="en-US"/>
          </w:rPr>
          <w:delInstrText xml:space="preserve"> ADDIN ZOTERO_ITEM CSL_CITATION {"citationID":"6LXJ36SC","properties":{"formattedCitation":"[19]","plainCitation":"[19]","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delInstrText>
        </w:r>
        <w:r w:rsidR="00A66D2A" w:rsidRPr="00A66D2A" w:rsidDel="00F03FC6">
          <w:rPr>
            <w:color w:val="FF0000"/>
            <w:lang w:val="en-US"/>
          </w:rPr>
          <w:fldChar w:fldCharType="separate"/>
        </w:r>
        <w:r w:rsidR="001F5EAA" w:rsidRPr="001F5EAA" w:rsidDel="00F03FC6">
          <w:delText>[19]</w:delText>
        </w:r>
        <w:r w:rsidR="00A66D2A" w:rsidRPr="00A66D2A" w:rsidDel="00F03FC6">
          <w:rPr>
            <w:color w:val="FF0000"/>
            <w:lang w:val="en-US"/>
          </w:rPr>
          <w:fldChar w:fldCharType="end"/>
        </w:r>
        <w:r w:rsidR="00A66D2A" w:rsidDel="00F03FC6">
          <w:rPr>
            <w:color w:val="FF0000"/>
            <w:lang w:val="en-US"/>
          </w:rPr>
          <w:delText xml:space="preserve">, </w:delText>
        </w:r>
        <w:r w:rsidR="00A66D2A" w:rsidRPr="00A66D2A" w:rsidDel="00F03FC6">
          <w:rPr>
            <w:color w:val="FF0000"/>
            <w:lang w:val="en-US"/>
          </w:rPr>
          <w:fldChar w:fldCharType="begin"/>
        </w:r>
        <w:r w:rsidR="001F5EAA" w:rsidDel="00F03FC6">
          <w:rPr>
            <w:color w:val="FF0000"/>
            <w:lang w:val="en-US"/>
          </w:rPr>
          <w:delInstrText xml:space="preserve"> ADDIN ZOTERO_ITEM CSL_CITATION {"citationID":"645i8rXU","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delInstrText>
        </w:r>
        <w:r w:rsidR="00A66D2A" w:rsidRPr="00A66D2A" w:rsidDel="00F03FC6">
          <w:rPr>
            <w:color w:val="FF0000"/>
            <w:lang w:val="en-US"/>
          </w:rPr>
          <w:fldChar w:fldCharType="separate"/>
        </w:r>
        <w:r w:rsidR="001F5EAA" w:rsidRPr="001F5EAA" w:rsidDel="00F03FC6">
          <w:delText>[20]</w:delText>
        </w:r>
        <w:r w:rsidR="00A66D2A" w:rsidRPr="00A66D2A" w:rsidDel="00F03FC6">
          <w:rPr>
            <w:color w:val="FF0000"/>
            <w:lang w:val="en-US"/>
          </w:rPr>
          <w:fldChar w:fldCharType="end"/>
        </w:r>
      </w:del>
      <w:del w:id="148" w:author="Devang Lad" w:date="2022-03-01T20:15:00Z">
        <w:r w:rsidDel="00F03FC6">
          <w:rPr>
            <w:lang w:val="en-US"/>
          </w:rPr>
          <w:delText>]</w:delText>
        </w:r>
      </w:del>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w:t>
      </w:r>
      <w:r>
        <w:rPr>
          <w:lang w:val="en-US"/>
        </w:rPr>
        <w:lastRenderedPageBreak/>
        <w:t xml:space="preserve">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w:t>
      </w:r>
      <w:ins w:id="149" w:author="Devang Lad" w:date="2022-03-01T20:18:00Z">
        <w:r w:rsidR="0020200E">
          <w:rPr>
            <w:lang w:val="en-US"/>
          </w:rPr>
          <w:t xml:space="preserve"> </w:t>
        </w:r>
      </w:ins>
      <w:r w:rsidR="0020200E">
        <w:rPr>
          <w:lang w:val="en-US"/>
        </w:rPr>
        <w:fldChar w:fldCharType="begin"/>
      </w:r>
      <w:r w:rsidR="0020200E">
        <w:rPr>
          <w:lang w:val="en-US"/>
        </w:rPr>
        <w:instrText xml:space="preserve"> ADDIN ZOTERO_ITEM CSL_CITATION {"citationID":"6XDzXh29","properties":{"formattedCitation":"[21\\uc0\\u8211{}23]","plainCitation":"[21–23]","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20200E">
        <w:rPr>
          <w:lang w:val="en-US"/>
        </w:rPr>
        <w:fldChar w:fldCharType="separate"/>
      </w:r>
      <w:r w:rsidR="0020200E" w:rsidRPr="0020200E">
        <w:rPr>
          <w:szCs w:val="24"/>
        </w:rPr>
        <w:t>[21–23]</w:t>
      </w:r>
      <w:r w:rsidR="0020200E">
        <w:rPr>
          <w:lang w:val="en-US"/>
        </w:rPr>
        <w:fldChar w:fldCharType="end"/>
      </w:r>
      <w:r w:rsidRPr="00921E49">
        <w:rPr>
          <w:lang w:val="en-US"/>
        </w:rPr>
        <w:t xml:space="preserve"> </w:t>
      </w:r>
      <w:del w:id="150" w:author="Devang Lad" w:date="2022-03-01T20:19:00Z">
        <w:r w:rsidR="00D018ED" w:rsidRPr="00D018ED" w:rsidDel="0020200E">
          <w:rPr>
            <w:color w:val="FF0000"/>
            <w:lang w:val="en-US"/>
          </w:rPr>
          <w:delText>[</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EchBhl1p","properties":{"formattedCitation":"[21]","plainCitation":"[21]","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delInstrText>
        </w:r>
        <w:r w:rsidR="005D73C8" w:rsidRPr="00D018ED" w:rsidDel="0020200E">
          <w:rPr>
            <w:color w:val="FF0000"/>
            <w:lang w:val="en-US"/>
          </w:rPr>
          <w:fldChar w:fldCharType="separate"/>
        </w:r>
        <w:r w:rsidR="001F5EAA" w:rsidRPr="001F5EAA" w:rsidDel="0020200E">
          <w:delText>[21]</w:delText>
        </w:r>
        <w:r w:rsidR="005D73C8" w:rsidRPr="00D018ED" w:rsidDel="0020200E">
          <w:rPr>
            <w:color w:val="FF0000"/>
            <w:lang w:val="en-US"/>
          </w:rPr>
          <w:fldChar w:fldCharType="end"/>
        </w:r>
        <w:r w:rsidR="005D73C8" w:rsidRPr="00D018ED" w:rsidDel="0020200E">
          <w:rPr>
            <w:color w:val="FF0000"/>
            <w:lang w:val="en-US"/>
          </w:rPr>
          <w:delText xml:space="preserve">, </w:delText>
        </w:r>
        <w:r w:rsidRPr="00D018ED" w:rsidDel="0020200E">
          <w:rPr>
            <w:color w:val="FF0000"/>
            <w:lang w:val="en-US"/>
          </w:rPr>
          <w:delText xml:space="preserve"> </w:delText>
        </w:r>
        <w:r w:rsidR="00AA2287" w:rsidRPr="00D018ED" w:rsidDel="0020200E">
          <w:rPr>
            <w:color w:val="FF0000"/>
            <w:lang w:val="en-US"/>
          </w:rPr>
          <w:fldChar w:fldCharType="begin"/>
        </w:r>
        <w:r w:rsidR="001F5EAA" w:rsidDel="0020200E">
          <w:rPr>
            <w:color w:val="FF0000"/>
            <w:lang w:val="en-US"/>
          </w:rPr>
          <w:delInstrText xml:space="preserve"> ADDIN ZOTERO_ITEM CSL_CITATION {"citationID":"TwFIx6y6","properties":{"formattedCitation":"[22]","plainCitation":"[22]","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delInstrText>
        </w:r>
        <w:r w:rsidR="00AA2287" w:rsidRPr="00D018ED" w:rsidDel="0020200E">
          <w:rPr>
            <w:color w:val="FF0000"/>
            <w:lang w:val="en-US"/>
          </w:rPr>
          <w:fldChar w:fldCharType="separate"/>
        </w:r>
        <w:r w:rsidR="001F5EAA" w:rsidRPr="001F5EAA" w:rsidDel="0020200E">
          <w:delText>[22]</w:delText>
        </w:r>
        <w:r w:rsidR="00AA2287" w:rsidRPr="00D018ED" w:rsidDel="0020200E">
          <w:rPr>
            <w:color w:val="FF0000"/>
            <w:lang w:val="en-US"/>
          </w:rPr>
          <w:fldChar w:fldCharType="end"/>
        </w:r>
        <w:r w:rsidRPr="00D018ED" w:rsidDel="0020200E">
          <w:rPr>
            <w:color w:val="FF0000"/>
            <w:lang w:val="en-US"/>
          </w:rPr>
          <w:delText xml:space="preserve">, </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jxFxQf3A","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R="005D73C8" w:rsidRPr="00D018ED" w:rsidDel="0020200E">
          <w:rPr>
            <w:color w:val="FF0000"/>
            <w:lang w:val="en-US"/>
          </w:rPr>
          <w:fldChar w:fldCharType="separate"/>
        </w:r>
        <w:r w:rsidR="001F5EAA" w:rsidRPr="001F5EAA" w:rsidDel="0020200E">
          <w:delText>[23]</w:delText>
        </w:r>
        <w:r w:rsidR="005D73C8" w:rsidRPr="00D018ED" w:rsidDel="0020200E">
          <w:rPr>
            <w:color w:val="FF0000"/>
            <w:lang w:val="en-US"/>
          </w:rPr>
          <w:fldChar w:fldCharType="end"/>
        </w:r>
        <w:r w:rsidR="00D018ED" w:rsidRPr="00D018ED" w:rsidDel="0020200E">
          <w:rPr>
            <w:color w:val="FF0000"/>
            <w:lang w:val="en-US"/>
          </w:rPr>
          <w:delText>]</w:delText>
        </w:r>
        <w:r w:rsidRPr="00D018ED" w:rsidDel="0020200E">
          <w:rPr>
            <w:color w:val="FF0000"/>
            <w:lang w:val="en-US"/>
          </w:rPr>
          <w:delText xml:space="preserve"> </w:delText>
        </w:r>
      </w:del>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06C7EA8A" w:rsidR="00FA2F56" w:rsidRDefault="0029635F" w:rsidP="0029635F">
      <w:pPr>
        <w:ind w:left="6" w:firstLine="1"/>
        <w:jc w:val="both"/>
        <w:rPr>
          <w:color w:val="1F497D" w:themeColor="text2"/>
          <w:lang w:val="en-US"/>
        </w:rPr>
      </w:pPr>
      <w:r>
        <w:rPr>
          <w:lang w:val="en-US"/>
        </w:rPr>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commentRangeStart w:id="151"/>
      <w:commentRangeStart w:id="152"/>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1F5EAA">
        <w:rPr>
          <w:color w:val="FF0000"/>
          <w:lang w:val="en-US"/>
        </w:rPr>
        <w:instrText xml:space="preserve"> ADDIN ZOTERO_ITEM CSL_CITATION {"citationID":"6SBIbhrX","properties":{"formattedCitation":"[24]","plainCitation":"[24]","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1F5EAA" w:rsidRPr="001F5EAA">
        <w:t>[24]</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1F5EAA">
        <w:rPr>
          <w:lang w:val="en-US"/>
        </w:rPr>
        <w:instrText xml:space="preserve"> ADDIN ZOTERO_ITEM CSL_CITATION {"citationID":"M5vUGlQj","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1F5EAA" w:rsidRPr="001F5EAA">
        <w:t>[25]</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1F5EAA">
        <w:rPr>
          <w:lang w:val="en-US"/>
        </w:rPr>
        <w:instrText xml:space="preserve"> ADDIN ZOTERO_ITEM CSL_CITATION {"citationID":"vgmjdMl6","properties":{"formattedCitation":"[26]","plainCitation":"[26]","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1F5EAA" w:rsidRPr="001F5EAA">
        <w:t>[26]</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1F5EAA">
        <w:rPr>
          <w:color w:val="FF0000"/>
          <w:lang w:val="en-US"/>
        </w:rPr>
        <w:instrText xml:space="preserve"> ADDIN ZOTERO_ITEM CSL_CITATION {"citationID":"JArce96u","properties":{"formattedCitation":"[27]","plainCitation":"[27]","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1F5EAA" w:rsidRPr="001F5EAA">
        <w:t>[27]</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1F5EAA">
        <w:rPr>
          <w:color w:val="FF0000"/>
          <w:lang w:val="en-US"/>
        </w:rPr>
        <w:instrText xml:space="preserve"> ADDIN ZOTERO_ITEM CSL_CITATION {"citationID":"ODHYyPcp","properties":{"formattedCitation":"[28]","plainCitation":"[28]","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1F5EAA" w:rsidRPr="001F5EAA">
        <w:t>[28]</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1F5EAA">
        <w:rPr>
          <w:color w:val="FF0000"/>
          <w:lang w:val="en-US"/>
        </w:rPr>
        <w:instrText xml:space="preserve"> ADDIN ZOTERO_ITEM CSL_CITATION {"citationID":"m7zIup0H","properties":{"formattedCitation":"[29]","plainCitation":"[29]","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1F5EAA" w:rsidRPr="001F5EAA">
        <w:t>[29]</w:t>
      </w:r>
      <w:r w:rsidR="00483D73">
        <w:rPr>
          <w:color w:val="FF0000"/>
          <w:lang w:val="en-US"/>
        </w:rPr>
        <w:fldChar w:fldCharType="end"/>
      </w:r>
      <w:commentRangeEnd w:id="151"/>
      <w:r w:rsidR="00D51493">
        <w:rPr>
          <w:rStyle w:val="CommentReference"/>
        </w:rPr>
        <w:commentReference w:id="151"/>
      </w:r>
      <w:commentRangeEnd w:id="152"/>
      <w:r w:rsidR="002F7214">
        <w:rPr>
          <w:rStyle w:val="CommentReference"/>
        </w:rPr>
        <w:commentReference w:id="152"/>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commentRangeStart w:id="153"/>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154"/>
      <w:r w:rsidR="00E751B2" w:rsidRPr="000F3609">
        <w:rPr>
          <w:color w:val="1F497D" w:themeColor="text2"/>
          <w:lang w:val="en-US"/>
        </w:rPr>
        <w:t xml:space="preserve">There arises </w:t>
      </w:r>
      <w:commentRangeEnd w:id="154"/>
      <w:r w:rsidR="00875B42">
        <w:rPr>
          <w:rStyle w:val="CommentReference"/>
        </w:rPr>
        <w:commentReference w:id="154"/>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153"/>
      <w:r w:rsidR="00D51493">
        <w:rPr>
          <w:rStyle w:val="CommentReference"/>
        </w:rPr>
        <w:commentReference w:id="153"/>
      </w:r>
      <w:r w:rsidR="001803D4" w:rsidRPr="001803D4">
        <w:rPr>
          <w:color w:val="1F497D" w:themeColor="text2"/>
          <w:lang w:val="en-US"/>
        </w:rPr>
        <w:t>.</w:t>
      </w:r>
    </w:p>
    <w:p w14:paraId="3A9DE111" w14:textId="081EAA9A" w:rsidR="00F40E8C" w:rsidRDefault="00F40E8C" w:rsidP="0029635F">
      <w:pPr>
        <w:ind w:left="6" w:firstLine="1"/>
        <w:jc w:val="both"/>
        <w:rPr>
          <w:ins w:id="155"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156"/>
      <w:ins w:id="157" w:author="Jay Ghosh" w:date="2022-03-01T06:14:00Z">
        <w:r>
          <w:rPr>
            <w:color w:val="1F497D" w:themeColor="text2"/>
            <w:lang w:val="en-US"/>
          </w:rPr>
          <w:t xml:space="preserve">  </w:t>
        </w:r>
      </w:ins>
      <w:commentRangeEnd w:id="156"/>
      <w:ins w:id="158" w:author="Jay Ghosh" w:date="2022-03-01T06:15:00Z">
        <w:r>
          <w:rPr>
            <w:rStyle w:val="CommentReference"/>
          </w:rPr>
          <w:commentReference w:id="156"/>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7D2E89C0"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1F5EAA">
        <w:rPr>
          <w:lang w:val="en-US"/>
        </w:rPr>
        <w:instrText xml:space="preserve"> ADDIN ZOTERO_ITEM CSL_CITATION {"citationID":"UjNRRSu5","properties":{"formattedCitation":"[23,30]","plainCitation":"[23,30]","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1F5EAA" w:rsidRPr="001F5EAA">
        <w:rPr>
          <w:rFonts w:cs="Times New Roman"/>
        </w:rPr>
        <w:t>[23,30]</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commentRangeStart w:id="159"/>
      <w:r w:rsidR="008C2D2D">
        <w:rPr>
          <w:color w:val="FF0000"/>
          <w:lang w:val="en-US"/>
        </w:rPr>
        <w:t>1989 (</w:t>
      </w:r>
      <w:r w:rsidR="00F65D3C" w:rsidRPr="0077230D">
        <w:rPr>
          <w:color w:val="FF0000"/>
          <w:lang w:val="en-US"/>
        </w:rPr>
        <w:t>ACI times</w:t>
      </w:r>
      <w:commentRangeEnd w:id="159"/>
      <w:r w:rsidR="008738F4">
        <w:rPr>
          <w:rStyle w:val="CommentReference"/>
          <w:rFonts w:eastAsia="Times New Roman" w:cs="Times New Roman"/>
        </w:rPr>
        <w:commentReference w:id="159"/>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1F5EAA">
        <w:rPr>
          <w:lang w:val="en-US"/>
        </w:rPr>
        <w:instrText xml:space="preserve"> ADDIN ZOTERO_ITEM CSL_CITATION {"citationID":"OG8h9fip","properties":{"formattedCitation":"[31]","plainCitation":"[31]","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1F5EAA" w:rsidRPr="001F5EAA">
        <w:rPr>
          <w:rFonts w:cs="Times New Roman"/>
        </w:rPr>
        <w:t>[31]</w:t>
      </w:r>
      <w:r w:rsidR="005A4745">
        <w:rPr>
          <w:lang w:val="en-US"/>
        </w:rPr>
        <w:fldChar w:fldCharType="end"/>
      </w:r>
      <w:r w:rsidR="00D92DE6">
        <w:rPr>
          <w:lang w:val="en-US"/>
        </w:rPr>
        <w:t>.</w:t>
      </w:r>
      <w:r w:rsidR="004302F2">
        <w:rPr>
          <w:lang w:val="en-US"/>
        </w:rPr>
        <w:t xml:space="preserve"> </w:t>
      </w:r>
    </w:p>
    <w:p w14:paraId="2EAE971F" w14:textId="0DE58B3D"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1F5EAA">
        <w:rPr>
          <w:lang w:val="en-US"/>
        </w:rPr>
        <w:instrText xml:space="preserve"> ADDIN ZOTERO_ITEM CSL_CITATION {"citationID":"2PYE9bcV","properties":{"formattedCitation":"[32,33]","plainCitation":"[32,33]","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1F5EAA" w:rsidRPr="001F5EAA">
        <w:rPr>
          <w:rFonts w:cs="Times New Roman"/>
        </w:rPr>
        <w:t>[32,33]</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1F5EAA">
        <w:rPr>
          <w:lang w:val="en-US"/>
        </w:rPr>
        <w:instrText xml:space="preserve"> ADDIN ZOTERO_ITEM CSL_CITATION {"citationID":"VZ4PKhwL","properties":{"formattedCitation":"[12,34,35]","plainCitation":"[12,34,35]","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1F5EAA" w:rsidRPr="001F5EAA">
        <w:rPr>
          <w:rFonts w:cs="Times New Roman"/>
        </w:rPr>
        <w:t>[12,34,35]</w:t>
      </w:r>
      <w:r w:rsidR="00BC566E">
        <w:rPr>
          <w:lang w:val="en-US"/>
        </w:rPr>
        <w:fldChar w:fldCharType="end"/>
      </w:r>
      <w:r w:rsidR="00BC566E">
        <w:rPr>
          <w:lang w:val="en-US"/>
        </w:rPr>
        <w:t>.</w:t>
      </w:r>
    </w:p>
    <w:p w14:paraId="125A2E93" w14:textId="3A041E9A"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1F5EAA">
        <w:rPr>
          <w:lang w:val="en-US"/>
        </w:rPr>
        <w:instrText xml:space="preserve"> ADDIN ZOTERO_ITEM CSL_CITATION {"citationID":"eE0oSy1V","properties":{"formattedCitation":"[33]","plainCitation":"[33]","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1F5EAA" w:rsidRPr="001F5EAA">
        <w:t>[33]</w:t>
      </w:r>
      <w:r w:rsidR="002C1AD4">
        <w:rPr>
          <w:lang w:val="en-US"/>
        </w:rPr>
        <w:fldChar w:fldCharType="end"/>
      </w:r>
      <w:r w:rsidR="002C1AD4">
        <w:rPr>
          <w:lang w:val="en-US"/>
        </w:rPr>
        <w:t>.</w:t>
      </w:r>
      <w:r w:rsidR="003B1900">
        <w:rPr>
          <w:lang w:val="en-US"/>
        </w:rPr>
        <w:t xml:space="preserve"> </w:t>
      </w:r>
      <w:commentRangeStart w:id="160"/>
      <w:r w:rsidR="003B1900">
        <w:rPr>
          <w:lang w:val="en-US"/>
        </w:rPr>
        <w:t xml:space="preserve">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1F5EAA">
        <w:rPr>
          <w:lang w:val="en-US"/>
        </w:rPr>
        <w:instrText xml:space="preserve"> ADDIN ZOTERO_ITEM CSL_CITATION {"citationID":"am5Qjoca","properties":{"formattedCitation":"[36]","plainCitation":"[36]","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1F5EAA" w:rsidRPr="001F5EAA">
        <w:t>[36]</w:t>
      </w:r>
      <w:r w:rsidR="003B1900">
        <w:rPr>
          <w:lang w:val="en-US"/>
        </w:rPr>
        <w:fldChar w:fldCharType="end"/>
      </w:r>
      <w:r w:rsidR="003B1900">
        <w:rPr>
          <w:lang w:val="en-US"/>
        </w:rPr>
        <w:t xml:space="preserve">. </w:t>
      </w:r>
      <w:commentRangeEnd w:id="160"/>
      <w:r w:rsidR="008738F4">
        <w:rPr>
          <w:rStyle w:val="CommentReference"/>
        </w:rPr>
        <w:commentReference w:id="160"/>
      </w:r>
      <w:r w:rsidR="00B16520">
        <w:rPr>
          <w:lang w:val="en-US"/>
        </w:rPr>
        <w:t xml:space="preserve">This when </w:t>
      </w:r>
      <w:r w:rsidR="00B16520">
        <w:rPr>
          <w:lang w:val="en-US"/>
        </w:rPr>
        <w:lastRenderedPageBreak/>
        <w:t xml:space="preserve">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non-seismically designed) and low-rise building</w:t>
      </w:r>
      <w:r w:rsidR="00D03E2D">
        <w:rPr>
          <w:lang w:val="en-US"/>
        </w:rPr>
        <w:t xml:space="preserve"> </w:t>
      </w:r>
      <w:r w:rsidR="00D03E2D">
        <w:rPr>
          <w:lang w:val="en-US"/>
        </w:rPr>
        <w:fldChar w:fldCharType="begin"/>
      </w:r>
      <w:r w:rsidR="001F5EAA">
        <w:rPr>
          <w:lang w:val="en-US"/>
        </w:rPr>
        <w:instrText xml:space="preserve"> ADDIN ZOTERO_ITEM CSL_CITATION {"citationID":"sWf1o0XU","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1F5EAA" w:rsidRPr="001F5EAA">
        <w:t>[23]</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t>Description of Case-Study Frame</w:t>
      </w:r>
    </w:p>
    <w:p w14:paraId="30FA14EE" w14:textId="55052E5C"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1F5EAA">
        <w:rPr>
          <w:lang w:val="en-US"/>
        </w:rPr>
        <w:instrText xml:space="preserve"> ADDIN ZOTERO_ITEM CSL_CITATION {"citationID":"BnE6CUYy","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1F5EAA" w:rsidRPr="001F5EAA">
        <w:rPr>
          <w:rFonts w:cs="Times New Roman"/>
        </w:rPr>
        <w:t>[23]</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1F5EAA">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1F5EAA" w:rsidRPr="001F5EAA">
        <w:rPr>
          <w:rFonts w:cs="Times New Roman"/>
        </w:rPr>
        <w:t>[37]</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w:t>
      </w:r>
      <w:proofErr w:type="spellStart"/>
      <w:r w:rsidR="0077230D">
        <w:rPr>
          <w:lang w:val="en-US"/>
        </w:rPr>
        <w:t>Bracci</w:t>
      </w:r>
      <w:proofErr w:type="spellEnd"/>
      <w:r w:rsidR="0077230D">
        <w:rPr>
          <w:lang w:val="en-US"/>
        </w:rPr>
        <w:t xml:space="preserve"> et al. </w:t>
      </w:r>
      <w:r w:rsidR="0077230D">
        <w:rPr>
          <w:lang w:val="en-US"/>
        </w:rPr>
        <w:fldChar w:fldCharType="begin"/>
      </w:r>
      <w:r w:rsidR="001F5EAA">
        <w:rPr>
          <w:lang w:val="en-US"/>
        </w:rPr>
        <w:instrText xml:space="preserve"> ADDIN ZOTERO_ITEM CSL_CITATION {"citationID":"v6qD11qp","properties":{"formattedCitation":"[38]","plainCitation":"[38]","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1F5EAA" w:rsidRPr="001F5EAA">
        <w:rPr>
          <w:rFonts w:cs="Times New Roman"/>
        </w:rPr>
        <w:t>[38]</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1F5EAA">
        <w:rPr>
          <w:lang w:val="en-US"/>
        </w:rPr>
        <w:instrText xml:space="preserve"> ADDIN ZOTERO_ITEM CSL_CITATION {"citationID":"jVRFmSkY","properties":{"formattedCitation":"[39]","plainCitation":"[39]","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1F5EAA" w:rsidRPr="001F5EAA">
        <w:rPr>
          <w:rFonts w:cs="Times New Roman"/>
        </w:rPr>
        <w:t>[39]</w:t>
      </w:r>
      <w:r w:rsidR="0077230D">
        <w:rPr>
          <w:lang w:val="en-US"/>
        </w:rPr>
        <w:fldChar w:fldCharType="end"/>
      </w:r>
      <w:ins w:id="161" w:author="Devang Lad" w:date="2022-03-02T14:35:00Z">
        <w:r w:rsidR="00903C0F">
          <w:rPr>
            <w:lang w:val="en-US"/>
          </w:rPr>
          <w:t>,.</w:t>
        </w:r>
        <w:bookmarkStart w:id="162" w:name="_GoBack"/>
        <w:bookmarkEnd w:id="162"/>
        <w:r w:rsidR="00903C0F">
          <w:rPr>
            <w:lang w:val="en-US"/>
          </w:rPr>
          <w:t xml:space="preserve"> </w:t>
        </w:r>
      </w:ins>
      <w:del w:id="163" w:author="Devang Lad" w:date="2022-03-02T14:35:00Z">
        <w:r w:rsidR="0077230D" w:rsidDel="00903C0F">
          <w:rPr>
            <w:lang w:val="en-US"/>
          </w:rPr>
          <w:delText xml:space="preserve">  </w:delText>
        </w:r>
      </w:del>
      <w:commentRangeStart w:id="164"/>
      <w:r w:rsidR="0077230D">
        <w:rPr>
          <w:lang w:val="en-US"/>
        </w:rPr>
        <w:t xml:space="preserve">The FE model strategy is followed as per the Freddi et al., </w:t>
      </w:r>
      <w:r w:rsidR="0077230D">
        <w:rPr>
          <w:lang w:val="en-US"/>
        </w:rPr>
        <w:fldChar w:fldCharType="begin"/>
      </w:r>
      <w:r w:rsidR="001F5EAA">
        <w:rPr>
          <w:lang w:val="en-US"/>
        </w:rPr>
        <w:instrText xml:space="preserve"> ADDIN ZOTERO_ITEM CSL_CITATION {"citationID":"hlJip24w","properties":{"formattedCitation":"[40,41]","plainCitation":"[40,41]","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1F5EAA" w:rsidRPr="001F5EAA">
        <w:rPr>
          <w:rFonts w:cs="Times New Roman"/>
        </w:rPr>
        <w:t>[40,41]</w:t>
      </w:r>
      <w:r w:rsidR="0077230D">
        <w:rPr>
          <w:lang w:val="en-US"/>
        </w:rPr>
        <w:fldChar w:fldCharType="end"/>
      </w:r>
      <w:r w:rsidR="0077230D">
        <w:rPr>
          <w:lang w:val="en-US"/>
        </w:rPr>
        <w:t xml:space="preserve"> which helps in monitoring brittle local failure mechanism which is important for low-ductile frames.</w:t>
      </w:r>
      <w:commentRangeEnd w:id="164"/>
      <w:r w:rsidR="0077230D">
        <w:rPr>
          <w:rStyle w:val="CommentReference"/>
        </w:rPr>
        <w:commentReference w:id="164"/>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3091D76B" w:rsidR="00F710C1" w:rsidRPr="00F710C1" w:rsidRDefault="00F50B84" w:rsidP="00A24092">
      <w:pPr>
        <w:jc w:val="both"/>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1F5EAA">
        <w:rPr>
          <w:lang w:val="en-US"/>
        </w:rPr>
        <w:instrText xml:space="preserve"> ADDIN ZOTERO_ITEM CSL_CITATION {"citationID":"whEVo65z","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1F5EAA" w:rsidRPr="001F5EAA">
        <w:t>[25]</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proofErr w:type="spellStart"/>
      <w:r w:rsidR="005E2D4F">
        <w:rPr>
          <w:i/>
          <w:iCs/>
          <w:lang w:val="en-US"/>
        </w:rPr>
        <w:t>nonLinearBeamColumn</w:t>
      </w:r>
      <w:proofErr w:type="spellEnd"/>
      <w:r w:rsidR="005E2D4F">
        <w:rPr>
          <w:i/>
          <w:iCs/>
          <w:lang w:val="en-US"/>
        </w:rPr>
        <w:t xml:space="preserve"> </w:t>
      </w:r>
      <w:r w:rsidR="005E2D4F">
        <w:rPr>
          <w:lang w:val="en-US"/>
        </w:rPr>
        <w:t xml:space="preserve">and </w:t>
      </w:r>
      <w:proofErr w:type="spellStart"/>
      <w:r w:rsidR="00F710C1" w:rsidRPr="00471CF4">
        <w:rPr>
          <w:i/>
          <w:iCs/>
          <w:lang w:val="en-US"/>
        </w:rPr>
        <w:t>beamWithHinges</w:t>
      </w:r>
      <w:proofErr w:type="spellEnd"/>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respectively</w:t>
      </w:r>
      <w:r w:rsidR="00EB64CA">
        <w:rPr>
          <w:lang w:val="en-US"/>
        </w:rPr>
        <w:t>. The center part of the</w:t>
      </w:r>
      <w:ins w:id="165" w:author="Devang Lad" w:date="2022-03-02T14:35:00Z">
        <w:r w:rsidR="00506EB5">
          <w:rPr>
            <w:lang w:val="en-US"/>
          </w:rPr>
          <w:t xml:space="preserve"> beam</w:t>
        </w:r>
      </w:ins>
      <w:r w:rsidR="00EB64CA">
        <w:rPr>
          <w:lang w:val="en-US"/>
        </w:rPr>
        <w:t xml:space="preserve"> </w:t>
      </w:r>
      <w:proofErr w:type="spellStart"/>
      <w:r w:rsidR="00EB64CA">
        <w:rPr>
          <w:i/>
          <w:iCs/>
          <w:lang w:val="en-US"/>
        </w:rPr>
        <w:t>beamWithHinges</w:t>
      </w:r>
      <w:proofErr w:type="spellEnd"/>
      <w:r w:rsidR="00EB64CA">
        <w:rPr>
          <w:i/>
          <w:iCs/>
          <w:lang w:val="en-US"/>
        </w:rPr>
        <w:t xml:space="preserve">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8738F4">
        <w:rPr>
          <w:lang w:val="en-US"/>
        </w:rPr>
        <w:t>;</w:t>
      </w:r>
      <w:r w:rsidR="00EB64CA">
        <w:rPr>
          <w:lang w:val="en-US"/>
        </w:rPr>
        <w:t xml:space="preserve"> and </w:t>
      </w:r>
      <w:r w:rsidR="004B0486">
        <w:rPr>
          <w:lang w:val="en-US"/>
        </w:rPr>
        <w:t>for</w:t>
      </w:r>
      <w:r w:rsidR="008738F4">
        <w:rPr>
          <w:lang w:val="en-US"/>
        </w:rPr>
        <w:t xml:space="preserve"> column</w:t>
      </w:r>
      <w:r w:rsidR="004B0486">
        <w:rPr>
          <w:lang w:val="en-US"/>
        </w:rPr>
        <w:t>,</w:t>
      </w:r>
      <w:r w:rsidR="00EB64CA">
        <w:rPr>
          <w:lang w:val="en-US"/>
        </w:rPr>
        <w:t xml:space="preserve"> full length </w:t>
      </w:r>
      <w:proofErr w:type="spellStart"/>
      <w:r w:rsidR="00EB64CA">
        <w:rPr>
          <w:i/>
          <w:iCs/>
          <w:lang w:val="en-US"/>
        </w:rPr>
        <w:t>nonLinearBeamColumn</w:t>
      </w:r>
      <w:proofErr w:type="spellEnd"/>
      <w:r w:rsidR="00EB64CA">
        <w:rPr>
          <w:i/>
          <w:iCs/>
          <w:lang w:val="en-US"/>
        </w:rPr>
        <w:t xml:space="preserve">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1F5EAA">
        <w:rPr>
          <w:lang w:val="en-US"/>
        </w:rPr>
        <w:instrText xml:space="preserve"> ADDIN ZOTERO_ITEM CSL_CITATION {"citationID":"SLx9Itqk","properties":{"formattedCitation":"[42]","plainCitation":"[42]","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1F5EAA" w:rsidRPr="001F5EAA">
        <w:t>[42]</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proofErr w:type="spellStart"/>
      <w:r w:rsidR="00F710C1">
        <w:t>Mander</w:t>
      </w:r>
      <w:proofErr w:type="spellEnd"/>
      <w:r w:rsidR="00F710C1">
        <w:t xml:space="preserve"> et al. (1988) </w:t>
      </w:r>
      <w:r w:rsidR="00F710C1">
        <w:fldChar w:fldCharType="begin"/>
      </w:r>
      <w:r w:rsidR="001F5EAA">
        <w:instrText xml:space="preserve"> ADDIN ZOTERO_ITEM CSL_CITATION {"citationID":"0Q9WoAjk","properties":{"formattedCitation":"[43]","plainCitation":"[43]","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1F5EAA" w:rsidRPr="001F5EAA">
        <w:t>[43]</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w:t>
      </w:r>
      <w:ins w:id="166" w:author="Devang Lad" w:date="2022-03-02T20:49:00Z">
        <w:r w:rsidR="00692C47">
          <w:t xml:space="preserve"> For modelling the slab, as per </w:t>
        </w:r>
        <w:r w:rsidR="00692C47" w:rsidRPr="00C664E8">
          <w:rPr>
            <w:lang w:val="en-US"/>
            <w:rPrChange w:id="167" w:author="Devang Lad" w:date="2022-03-02T21:00:00Z">
              <w:rPr/>
            </w:rPrChange>
          </w:rPr>
          <w:t>ACI 318</w:t>
        </w:r>
      </w:ins>
      <w:ins w:id="168" w:author="Devang Lad" w:date="2022-03-02T20:50:00Z">
        <w:r w:rsidR="00692C47" w:rsidRPr="00C664E8">
          <w:rPr>
            <w:lang w:val="en-US"/>
            <w:rPrChange w:id="169" w:author="Devang Lad" w:date="2022-03-02T21:00:00Z">
              <w:rPr/>
            </w:rPrChange>
          </w:rPr>
          <w:t>-</w:t>
        </w:r>
      </w:ins>
      <w:ins w:id="170" w:author="Devang Lad" w:date="2022-03-02T20:49:00Z">
        <w:r w:rsidR="00692C47" w:rsidRPr="00C664E8">
          <w:rPr>
            <w:lang w:val="en-US"/>
            <w:rPrChange w:id="171" w:author="Devang Lad" w:date="2022-03-02T21:00:00Z">
              <w:rPr/>
            </w:rPrChange>
          </w:rPr>
          <w:t xml:space="preserve">89, </w:t>
        </w:r>
      </w:ins>
      <w:ins w:id="172" w:author="Devang Lad" w:date="2022-03-02T20:50:00Z">
        <w:r w:rsidR="00692C47" w:rsidRPr="00C664E8">
          <w:rPr>
            <w:lang w:val="en-US"/>
            <w:rPrChange w:id="173" w:author="Devang Lad" w:date="2022-03-02T21:00:00Z">
              <w:rPr/>
            </w:rPrChange>
          </w:rPr>
          <w:t xml:space="preserve">unconfined concrete material </w:t>
        </w:r>
        <w:r w:rsidR="00CC33A2" w:rsidRPr="00C664E8">
          <w:rPr>
            <w:lang w:val="en-US"/>
            <w:rPrChange w:id="174" w:author="Devang Lad" w:date="2022-03-02T21:00:00Z">
              <w:rPr/>
            </w:rPrChange>
          </w:rPr>
          <w:t xml:space="preserve">model </w:t>
        </w:r>
        <w:r w:rsidR="00692C47" w:rsidRPr="00C664E8">
          <w:rPr>
            <w:lang w:val="en-US"/>
            <w:rPrChange w:id="175" w:author="Devang Lad" w:date="2022-03-02T21:00:00Z">
              <w:rPr/>
            </w:rPrChange>
          </w:rPr>
          <w:t>is adopted with</w:t>
        </w:r>
      </w:ins>
      <w:ins w:id="176" w:author="Devang Lad" w:date="2022-03-02T20:51:00Z">
        <w:r w:rsidR="00CC33A2" w:rsidRPr="00C664E8">
          <w:rPr>
            <w:lang w:val="en-US"/>
            <w:rPrChange w:id="177" w:author="Devang Lad" w:date="2022-03-02T21:00:00Z">
              <w:rPr/>
            </w:rPrChange>
          </w:rPr>
          <w:t xml:space="preserve"> an effective width of four times the beam’s width</w:t>
        </w:r>
      </w:ins>
      <w:ins w:id="178" w:author="Devang Lad" w:date="2022-03-02T20:55:00Z">
        <w:r w:rsidR="001A6CD1" w:rsidRPr="00C664E8">
          <w:rPr>
            <w:lang w:val="en-US"/>
            <w:rPrChange w:id="179" w:author="Devang Lad" w:date="2022-03-02T21:00:00Z">
              <w:rPr/>
            </w:rPrChange>
          </w:rPr>
          <w:t xml:space="preserve">. </w:t>
        </w:r>
      </w:ins>
      <w:commentRangeStart w:id="180"/>
      <w:del w:id="181" w:author="Devang Lad" w:date="2022-03-02T20:52:00Z">
        <w:r w:rsidR="00F710C1" w:rsidRPr="00C664E8" w:rsidDel="00CC33A2">
          <w:rPr>
            <w:lang w:val="en-US"/>
            <w:rPrChange w:id="182" w:author="Devang Lad" w:date="2022-03-02T21:00:00Z">
              <w:rPr/>
            </w:rPrChange>
          </w:rPr>
          <w:delText xml:space="preserve"> </w:delText>
        </w:r>
        <w:commentRangeStart w:id="183"/>
        <w:r w:rsidR="00F710C1" w:rsidRPr="00C664E8" w:rsidDel="00CC33A2">
          <w:rPr>
            <w:rFonts w:eastAsiaTheme="minorHAnsi" w:cstheme="minorBidi"/>
            <w:szCs w:val="22"/>
            <w:lang w:val="en-US"/>
            <w:rPrChange w:id="184" w:author="Devang Lad" w:date="2022-03-02T21:00:00Z">
              <w:rPr>
                <w:rFonts w:ascii="STIXTwoText" w:hAnsi="STIXTwoText"/>
                <w:i/>
                <w:iCs/>
                <w:strike/>
                <w:color w:val="000000"/>
              </w:rPr>
            </w:rPrChange>
          </w:rPr>
          <w:delText xml:space="preserve">The slab </w:delText>
        </w:r>
        <w:commentRangeEnd w:id="183"/>
        <w:r w:rsidR="00F710C1" w:rsidRPr="00C664E8" w:rsidDel="00CC33A2">
          <w:rPr>
            <w:rFonts w:eastAsiaTheme="minorHAnsi" w:cstheme="minorBidi"/>
            <w:szCs w:val="22"/>
            <w:lang w:val="en-US"/>
            <w:rPrChange w:id="185" w:author="Devang Lad" w:date="2022-03-02T21:00:00Z">
              <w:rPr>
                <w:rStyle w:val="CommentReference"/>
                <w:strike/>
              </w:rPr>
            </w:rPrChange>
          </w:rPr>
          <w:commentReference w:id="183"/>
        </w:r>
        <w:r w:rsidR="00F710C1" w:rsidRPr="00C664E8" w:rsidDel="00CC33A2">
          <w:rPr>
            <w:rFonts w:eastAsiaTheme="minorHAnsi" w:cstheme="minorBidi"/>
            <w:szCs w:val="22"/>
            <w:lang w:val="en-US"/>
            <w:rPrChange w:id="186" w:author="Devang Lad" w:date="2022-03-02T21:00:00Z">
              <w:rPr>
                <w:rFonts w:ascii="STIXTwoText" w:hAnsi="STIXTwoText"/>
                <w:i/>
                <w:iCs/>
                <w:strike/>
                <w:color w:val="000000"/>
              </w:rPr>
            </w:rPrChange>
          </w:rPr>
          <w:delText>is modelled using unconfined concrete material model with an effective width equal to four times the beam</w:delText>
        </w:r>
        <w:r w:rsidR="00F710C1" w:rsidRPr="00C664E8" w:rsidDel="00CC33A2">
          <w:rPr>
            <w:rFonts w:eastAsiaTheme="minorHAnsi" w:cstheme="minorBidi" w:hint="eastAsia"/>
            <w:szCs w:val="22"/>
            <w:lang w:val="en-US"/>
            <w:rPrChange w:id="187" w:author="Devang Lad" w:date="2022-03-02T21:00:00Z">
              <w:rPr>
                <w:rFonts w:ascii="STIXTwoText" w:hAnsi="STIXTwoText" w:hint="eastAsia"/>
                <w:i/>
                <w:iCs/>
                <w:strike/>
                <w:color w:val="000000"/>
              </w:rPr>
            </w:rPrChange>
          </w:rPr>
          <w:delText>’</w:delText>
        </w:r>
        <w:r w:rsidR="00F710C1" w:rsidRPr="00C664E8" w:rsidDel="00CC33A2">
          <w:rPr>
            <w:rFonts w:eastAsiaTheme="minorHAnsi" w:cstheme="minorBidi"/>
            <w:szCs w:val="22"/>
            <w:lang w:val="en-US"/>
            <w:rPrChange w:id="188" w:author="Devang Lad" w:date="2022-03-02T21:00:00Z">
              <w:rPr>
                <w:rFonts w:ascii="STIXTwoText" w:hAnsi="STIXTwoText"/>
                <w:i/>
                <w:iCs/>
                <w:strike/>
                <w:color w:val="000000"/>
              </w:rPr>
            </w:rPrChange>
          </w:rPr>
          <w:delText>s width, as recommended in the ACI 318-89</w:delText>
        </w:r>
        <w:r w:rsidR="00F710C1" w:rsidRPr="00C664E8" w:rsidDel="00CC33A2">
          <w:rPr>
            <w:rFonts w:eastAsiaTheme="minorHAnsi" w:cstheme="minorBidi"/>
            <w:szCs w:val="22"/>
            <w:lang w:val="en-US"/>
            <w:rPrChange w:id="189" w:author="Devang Lad" w:date="2022-03-02T21:00:00Z">
              <w:rPr>
                <w:rFonts w:ascii="STIXTwoText" w:hAnsi="STIXTwoText"/>
                <w:i/>
                <w:iCs/>
                <w:color w:val="000000"/>
              </w:rPr>
            </w:rPrChange>
          </w:rPr>
          <w:delText>.</w:delText>
        </w:r>
        <w:r w:rsidR="00F710C1" w:rsidRPr="00C664E8" w:rsidDel="00CC33A2">
          <w:rPr>
            <w:rFonts w:eastAsiaTheme="minorHAnsi" w:cstheme="minorBidi"/>
            <w:szCs w:val="22"/>
            <w:lang w:val="en-US"/>
            <w:rPrChange w:id="190" w:author="Devang Lad" w:date="2022-03-02T21:00:00Z">
              <w:rPr>
                <w:rFonts w:ascii="STIXTwoText" w:hAnsi="STIXTwoText"/>
                <w:i/>
                <w:iCs/>
                <w:color w:val="2562AB"/>
                <w:sz w:val="16"/>
                <w:szCs w:val="16"/>
              </w:rPr>
            </w:rPrChange>
          </w:rPr>
          <w:delText xml:space="preserve"> </w:delText>
        </w:r>
      </w:del>
      <w:r w:rsidR="00F710C1" w:rsidRPr="00C664E8">
        <w:rPr>
          <w:rFonts w:eastAsiaTheme="minorHAnsi" w:cstheme="minorBidi"/>
          <w:szCs w:val="22"/>
          <w:lang w:val="en-US"/>
          <w:rPrChange w:id="191" w:author="Devang Lad" w:date="2022-03-02T21:00:00Z">
            <w:rPr>
              <w:rFonts w:ascii="STIXTwoText" w:hAnsi="STIXTwoText"/>
              <w:i/>
              <w:iCs/>
              <w:color w:val="000000"/>
            </w:rPr>
          </w:rPrChange>
        </w:rPr>
        <w:t xml:space="preserve">The rigid-floor diaphragm is </w:t>
      </w:r>
      <w:r w:rsidR="00F03D88" w:rsidRPr="00C664E8">
        <w:rPr>
          <w:rFonts w:eastAsiaTheme="minorHAnsi" w:cstheme="minorBidi"/>
          <w:szCs w:val="22"/>
          <w:lang w:val="en-US"/>
          <w:rPrChange w:id="192" w:author="Devang Lad" w:date="2022-03-02T21:00:00Z">
            <w:rPr>
              <w:rFonts w:ascii="STIXTwoText" w:hAnsi="STIXTwoText"/>
              <w:i/>
              <w:iCs/>
              <w:color w:val="000000"/>
            </w:rPr>
          </w:rPrChange>
        </w:rPr>
        <w:t>modelled</w:t>
      </w:r>
      <w:r w:rsidR="00F710C1" w:rsidRPr="00C664E8">
        <w:rPr>
          <w:rFonts w:eastAsiaTheme="minorHAnsi" w:cstheme="minorBidi"/>
          <w:szCs w:val="22"/>
          <w:lang w:val="en-US"/>
          <w:rPrChange w:id="193" w:author="Devang Lad" w:date="2022-03-02T21:00:00Z">
            <w:rPr>
              <w:rFonts w:ascii="STIXTwoText" w:hAnsi="STIXTwoText"/>
              <w:i/>
              <w:iCs/>
              <w:color w:val="000000"/>
            </w:rPr>
          </w:rPrChange>
        </w:rPr>
        <w:t xml:space="preserve"> by assigning high axial stiffness to the beams. </w:t>
      </w:r>
      <w:r w:rsidR="00F710C1" w:rsidRPr="00C664E8">
        <w:rPr>
          <w:rFonts w:eastAsiaTheme="minorHAnsi" w:cstheme="minorBidi"/>
          <w:szCs w:val="22"/>
          <w:lang w:val="en-US"/>
          <w:rPrChange w:id="194" w:author="Devang Lad" w:date="2022-03-02T21:00:00Z">
            <w:rPr>
              <w:rFonts w:ascii="STIXTwoText" w:hAnsi="STIXTwoText"/>
              <w:color w:val="000000"/>
            </w:rPr>
          </w:rPrChange>
        </w:rPr>
        <w:t xml:space="preserve">Gravity loads are </w:t>
      </w:r>
      <w:r w:rsidR="00CB5EED" w:rsidRPr="00C664E8">
        <w:rPr>
          <w:rFonts w:eastAsiaTheme="minorHAnsi" w:cstheme="minorBidi"/>
          <w:szCs w:val="22"/>
          <w:lang w:val="en-US"/>
          <w:rPrChange w:id="195" w:author="Devang Lad" w:date="2022-03-02T21:00:00Z">
            <w:rPr>
              <w:rFonts w:ascii="STIXTwoText" w:hAnsi="STIXTwoText"/>
              <w:color w:val="000000"/>
            </w:rPr>
          </w:rPrChange>
        </w:rPr>
        <w:t>assigned as</w:t>
      </w:r>
      <w:r w:rsidR="00F03D88" w:rsidRPr="00C664E8">
        <w:rPr>
          <w:rFonts w:eastAsiaTheme="minorHAnsi" w:cstheme="minorBidi"/>
          <w:szCs w:val="22"/>
          <w:lang w:val="en-US"/>
          <w:rPrChange w:id="196" w:author="Devang Lad" w:date="2022-03-02T21:00:00Z">
            <w:rPr>
              <w:rFonts w:ascii="STIXTwoText" w:hAnsi="STIXTwoText"/>
              <w:color w:val="000000"/>
            </w:rPr>
          </w:rPrChange>
        </w:rPr>
        <w:t xml:space="preserve"> uniformly</w:t>
      </w:r>
      <w:r w:rsidR="00CB5EED" w:rsidRPr="00C664E8">
        <w:rPr>
          <w:rFonts w:eastAsiaTheme="minorHAnsi" w:cstheme="minorBidi"/>
          <w:szCs w:val="22"/>
          <w:lang w:val="en-US"/>
          <w:rPrChange w:id="197" w:author="Devang Lad" w:date="2022-03-02T21:00:00Z">
            <w:rPr>
              <w:rFonts w:ascii="STIXTwoText" w:hAnsi="STIXTwoText"/>
              <w:color w:val="000000"/>
            </w:rPr>
          </w:rPrChange>
        </w:rPr>
        <w:t xml:space="preserve"> </w:t>
      </w:r>
      <w:r w:rsidR="00F710C1" w:rsidRPr="00C664E8">
        <w:rPr>
          <w:rFonts w:eastAsiaTheme="minorHAnsi" w:cstheme="minorBidi"/>
          <w:szCs w:val="22"/>
          <w:lang w:val="en-US"/>
          <w:rPrChange w:id="198" w:author="Devang Lad" w:date="2022-03-02T21:00:00Z">
            <w:rPr>
              <w:rFonts w:ascii="STIXTwoText" w:hAnsi="STIXTwoText"/>
              <w:color w:val="000000"/>
            </w:rPr>
          </w:rPrChange>
        </w:rPr>
        <w:t>distributed</w:t>
      </w:r>
      <w:r w:rsidR="00F03D88" w:rsidRPr="00C664E8">
        <w:rPr>
          <w:rFonts w:eastAsiaTheme="minorHAnsi" w:cstheme="minorBidi"/>
          <w:szCs w:val="22"/>
          <w:lang w:val="en-US"/>
          <w:rPrChange w:id="199" w:author="Devang Lad" w:date="2022-03-02T21:00:00Z">
            <w:rPr>
              <w:rFonts w:ascii="STIXTwoText" w:hAnsi="STIXTwoText"/>
              <w:color w:val="000000"/>
            </w:rPr>
          </w:rPrChange>
        </w:rPr>
        <w:t xml:space="preserve"> loads</w:t>
      </w:r>
      <w:ins w:id="200" w:author="Devang Lad" w:date="2022-03-02T20:55:00Z">
        <w:r w:rsidR="00C664E8" w:rsidRPr="00C664E8">
          <w:rPr>
            <w:rFonts w:eastAsiaTheme="minorHAnsi" w:cstheme="minorBidi"/>
            <w:szCs w:val="22"/>
            <w:lang w:val="en-US"/>
            <w:rPrChange w:id="201" w:author="Devang Lad" w:date="2022-03-02T21:00:00Z">
              <w:rPr>
                <w:rFonts w:ascii="STIXTwoText" w:hAnsi="STIXTwoText"/>
                <w:color w:val="000000"/>
              </w:rPr>
            </w:rPrChange>
          </w:rPr>
          <w:t xml:space="preserve"> (UDL)</w:t>
        </w:r>
      </w:ins>
      <w:r w:rsidR="00F710C1" w:rsidRPr="00C664E8">
        <w:rPr>
          <w:rFonts w:eastAsiaTheme="minorHAnsi" w:cstheme="minorBidi"/>
          <w:szCs w:val="22"/>
          <w:lang w:val="en-US"/>
          <w:rPrChange w:id="202" w:author="Devang Lad" w:date="2022-03-02T21:00:00Z">
            <w:rPr>
              <w:rFonts w:ascii="STIXTwoText" w:hAnsi="STIXTwoText"/>
              <w:color w:val="000000"/>
            </w:rPr>
          </w:rPrChange>
        </w:rPr>
        <w:t xml:space="preserve"> on the beams </w:t>
      </w:r>
      <w:r w:rsidR="00F03D88" w:rsidRPr="00C664E8">
        <w:rPr>
          <w:rFonts w:eastAsiaTheme="minorHAnsi" w:cstheme="minorBidi"/>
          <w:szCs w:val="22"/>
          <w:lang w:val="en-US"/>
          <w:rPrChange w:id="203" w:author="Devang Lad" w:date="2022-03-02T21:00:00Z">
            <w:rPr>
              <w:rFonts w:ascii="STIXTwoText" w:hAnsi="STIXTwoText"/>
              <w:color w:val="000000"/>
            </w:rPr>
          </w:rPrChange>
        </w:rPr>
        <w:t>and the</w:t>
      </w:r>
      <w:r w:rsidR="00F710C1" w:rsidRPr="00C664E8">
        <w:rPr>
          <w:rFonts w:eastAsiaTheme="minorHAnsi" w:cstheme="minorBidi"/>
          <w:szCs w:val="22"/>
          <w:lang w:val="en-US"/>
          <w:rPrChange w:id="204" w:author="Devang Lad" w:date="2022-03-02T21:00:00Z">
            <w:rPr>
              <w:rFonts w:ascii="STIXTwoText" w:hAnsi="STIXTwoText"/>
              <w:color w:val="000000"/>
            </w:rPr>
          </w:rPrChange>
        </w:rPr>
        <w:t xml:space="preserve"> masses are </w:t>
      </w:r>
      <w:r w:rsidR="00F03D88" w:rsidRPr="00C664E8">
        <w:rPr>
          <w:rFonts w:eastAsiaTheme="minorHAnsi" w:cstheme="minorBidi"/>
          <w:szCs w:val="22"/>
          <w:lang w:val="en-US"/>
          <w:rPrChange w:id="205" w:author="Devang Lad" w:date="2022-03-02T21:00:00Z">
            <w:rPr>
              <w:rFonts w:ascii="STIXTwoText" w:hAnsi="STIXTwoText"/>
              <w:color w:val="000000"/>
            </w:rPr>
          </w:rPrChange>
        </w:rPr>
        <w:t xml:space="preserve">assigned as </w:t>
      </w:r>
      <w:r w:rsidR="00F710C1" w:rsidRPr="00C664E8">
        <w:rPr>
          <w:rFonts w:eastAsiaTheme="minorHAnsi" w:cstheme="minorBidi"/>
          <w:szCs w:val="22"/>
          <w:lang w:val="en-US"/>
          <w:rPrChange w:id="206" w:author="Devang Lad" w:date="2022-03-02T21:00:00Z">
            <w:rPr>
              <w:rFonts w:ascii="STIXTwoText" w:hAnsi="STIXTwoText"/>
              <w:color w:val="000000"/>
            </w:rPr>
          </w:rPrChange>
        </w:rPr>
        <w:t>concentrated at the beam</w:t>
      </w:r>
      <w:r w:rsidR="00F710C1" w:rsidRPr="00C664E8">
        <w:rPr>
          <w:rFonts w:eastAsiaTheme="minorHAnsi" w:cstheme="minorBidi" w:hint="eastAsia"/>
          <w:szCs w:val="22"/>
          <w:lang w:val="en-US"/>
          <w:rPrChange w:id="207" w:author="Devang Lad" w:date="2022-03-02T21:00:00Z">
            <w:rPr>
              <w:rFonts w:ascii="STIXTwoText" w:hAnsi="STIXTwoText" w:hint="eastAsia"/>
              <w:color w:val="000000"/>
            </w:rPr>
          </w:rPrChange>
        </w:rPr>
        <w:t>–</w:t>
      </w:r>
      <w:r w:rsidR="00F710C1" w:rsidRPr="00C664E8">
        <w:rPr>
          <w:rFonts w:eastAsiaTheme="minorHAnsi" w:cstheme="minorBidi"/>
          <w:szCs w:val="22"/>
          <w:lang w:val="en-US"/>
          <w:rPrChange w:id="208" w:author="Devang Lad" w:date="2022-03-02T21:00:00Z">
            <w:rPr>
              <w:rFonts w:ascii="STIXTwoText" w:hAnsi="STIXTwoText"/>
              <w:color w:val="000000"/>
            </w:rPr>
          </w:rPrChange>
        </w:rPr>
        <w:t xml:space="preserve">column </w:t>
      </w:r>
      <w:r w:rsidR="00F03D88" w:rsidRPr="00C664E8">
        <w:rPr>
          <w:rFonts w:eastAsiaTheme="minorHAnsi" w:cstheme="minorBidi"/>
          <w:szCs w:val="22"/>
          <w:lang w:val="en-US"/>
          <w:rPrChange w:id="209" w:author="Devang Lad" w:date="2022-03-02T21:00:00Z">
            <w:rPr>
              <w:rFonts w:ascii="STIXTwoText" w:hAnsi="STIXTwoText"/>
              <w:color w:val="000000"/>
            </w:rPr>
          </w:rPrChange>
        </w:rPr>
        <w:t>junction</w:t>
      </w:r>
      <w:commentRangeEnd w:id="180"/>
      <w:r w:rsidR="00C664E8">
        <w:rPr>
          <w:rStyle w:val="CommentReference"/>
        </w:rPr>
        <w:commentReference w:id="180"/>
      </w:r>
      <w:r w:rsidR="00F710C1" w:rsidRPr="00C664E8">
        <w:rPr>
          <w:rFonts w:eastAsiaTheme="minorHAnsi" w:cstheme="minorBidi"/>
          <w:szCs w:val="22"/>
          <w:lang w:val="en-US"/>
          <w:rPrChange w:id="210" w:author="Devang Lad" w:date="2022-03-02T21:00:00Z">
            <w:rPr>
              <w:rFonts w:ascii="STIXTwoText" w:hAnsi="STIXTwoText"/>
              <w:color w:val="000000"/>
            </w:rPr>
          </w:rPrChange>
        </w:rPr>
        <w:t>.</w:t>
      </w:r>
      <w:del w:id="211" w:author="Devang Lad" w:date="2022-03-02T20:56:00Z">
        <w:r w:rsidR="005F63A2" w:rsidDel="00C664E8">
          <w:rPr>
            <w:lang w:val="en-US"/>
          </w:rPr>
          <w:delText xml:space="preserve">     </w:delText>
        </w:r>
      </w:del>
    </w:p>
    <w:p w14:paraId="0CD85037" w14:textId="4356101B"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proofErr w:type="spellStart"/>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proofErr w:type="spellEnd"/>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proofErr w:type="spellStart"/>
      <w:r w:rsidRPr="00582571">
        <w:rPr>
          <w:i/>
          <w:iCs/>
          <w:lang w:val="en-US"/>
        </w:rPr>
        <w:t>LimitState</w:t>
      </w:r>
      <w:proofErr w:type="spellEnd"/>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1F5EAA">
        <w:rPr>
          <w:lang w:val="en-US"/>
        </w:rPr>
        <w:instrText xml:space="preserve"> ADDIN ZOTERO_ITEM CSL_CITATION {"citationID":"scYy7J2i","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1F5EAA" w:rsidRPr="001F5EAA">
        <w:rPr>
          <w:rFonts w:cs="Times New Roman"/>
        </w:rPr>
        <w:t>[25]</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w:t>
      </w:r>
      <w:proofErr w:type="spellStart"/>
      <w:r w:rsidR="00582571">
        <w:rPr>
          <w:lang w:val="en-US"/>
        </w:rPr>
        <w:t>limitCurve</w:t>
      </w:r>
      <w:proofErr w:type="spellEnd"/>
      <w:r w:rsidR="00582571">
        <w:rPr>
          <w:lang w:val="en-US"/>
        </w:rPr>
        <w:t xml:space="prese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1F5EAA">
        <w:rPr>
          <w:lang w:val="en-US"/>
        </w:rPr>
        <w:instrText xml:space="preserve"> ADDIN ZOTERO_ITEM CSL_CITATION {"citationID":"AgLFAQhq","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1F5EAA" w:rsidRPr="001F5EAA">
        <w:rPr>
          <w:rFonts w:cs="Times New Roman"/>
        </w:rPr>
        <w:t>[23]</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1F5EAA">
        <w:rPr>
          <w:lang w:val="en-US"/>
        </w:rPr>
        <w:instrText xml:space="preserve"> ADDIN ZOTERO_ITEM CSL_CITATION {"citationID":"ZBkERTVF","properties":{"formattedCitation":"[44]","plainCitation":"[44]","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1F5EAA" w:rsidRPr="001F5EAA">
        <w:rPr>
          <w:rFonts w:cs="Times New Roman"/>
        </w:rPr>
        <w:t>[44]</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1F5EAA">
        <w:rPr>
          <w:lang w:val="en-US"/>
        </w:rPr>
        <w:instrText xml:space="preserve"> ADDIN ZOTERO_ITEM CSL_CITATION {"citationID":"FyimoN6N","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1F5EAA" w:rsidRPr="001F5EAA">
        <w:rPr>
          <w:rFonts w:cs="Times New Roman"/>
        </w:rPr>
        <w:t>[23]</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1F5EAA">
        <w:rPr>
          <w:lang w:val="en-US"/>
        </w:rPr>
        <w:instrText xml:space="preserve"> ADDIN ZOTERO_ITEM CSL_CITATION {"citationID":"ekCDBSCd","properties":{"formattedCitation":"[45]","plainCitation":"[45]","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1F5EAA" w:rsidRPr="001F5EAA">
        <w:rPr>
          <w:rFonts w:cs="Times New Roman"/>
        </w:rPr>
        <w:t>[45]</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3E50B1">
        <w:rPr>
          <w:b/>
          <w:bCs/>
          <w:i/>
          <w:lang w:val="en-US"/>
        </w:rPr>
        <w:t>LimitState</w:t>
      </w:r>
      <w:proofErr w:type="spellEnd"/>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proofErr w:type="spellStart"/>
      <w:r w:rsidR="000B2EAF" w:rsidRPr="00A61B4F">
        <w:rPr>
          <w:i/>
          <w:lang w:val="en-US"/>
        </w:rPr>
        <w:t>limit</w:t>
      </w:r>
      <w:r w:rsidR="00AF2B1D">
        <w:rPr>
          <w:i/>
          <w:lang w:val="en-US"/>
        </w:rPr>
        <w:t>C</w:t>
      </w:r>
      <w:r w:rsidR="000B2EAF" w:rsidRPr="00A61B4F">
        <w:rPr>
          <w:i/>
          <w:lang w:val="en-US"/>
        </w:rPr>
        <w:t>urveShear</w:t>
      </w:r>
      <w:proofErr w:type="spellEnd"/>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1F5EAA">
        <w:rPr>
          <w:lang w:val="en-US"/>
        </w:rPr>
        <w:instrText xml:space="preserve"> ADDIN ZOTERO_ITEM CSL_CITATION {"citationID":"3ekBfD6g","properties":{"formattedCitation":"[46]","plainCitation":"[46]","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1F5EAA" w:rsidRPr="001F5EAA">
        <w:rPr>
          <w:rFonts w:cs="Times New Roman"/>
        </w:rPr>
        <w:t>[46]</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proofErr w:type="spellStart"/>
      <w:r w:rsidR="00AF2B1D">
        <w:rPr>
          <w:i/>
          <w:iCs/>
          <w:lang w:val="en-US"/>
        </w:rPr>
        <w:t>LimitState</w:t>
      </w:r>
      <w:proofErr w:type="spellEnd"/>
      <w:r w:rsidR="00AF2B1D">
        <w:rPr>
          <w:i/>
          <w:iCs/>
          <w:lang w:val="en-US"/>
        </w:rPr>
        <w:t xml:space="preserve"> </w:t>
      </w:r>
      <w:r w:rsidR="00AF2B1D">
        <w:rPr>
          <w:lang w:val="en-US"/>
        </w:rPr>
        <w:t>material model and</w:t>
      </w:r>
      <w:r w:rsidR="00AF2B1D">
        <w:rPr>
          <w:i/>
          <w:iCs/>
          <w:lang w:val="en-US"/>
        </w:rPr>
        <w:t xml:space="preserve"> </w:t>
      </w:r>
      <w:proofErr w:type="spellStart"/>
      <w:r w:rsidR="00AF2B1D">
        <w:rPr>
          <w:i/>
          <w:iCs/>
          <w:lang w:val="en-US"/>
        </w:rPr>
        <w:t>limitcurveShear</w:t>
      </w:r>
      <w:proofErr w:type="spellEnd"/>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 xml:space="preserve">which is computed as per the proposed shear-friction model discussed in </w:t>
      </w:r>
      <w:proofErr w:type="spellStart"/>
      <w:r w:rsidR="005B12D9">
        <w:rPr>
          <w:lang w:val="en-US"/>
        </w:rPr>
        <w:t>Baradaran</w:t>
      </w:r>
      <w:proofErr w:type="spellEnd"/>
      <w:r w:rsidR="005B12D9">
        <w:rPr>
          <w:lang w:val="en-US"/>
        </w:rPr>
        <w:t xml:space="preserve"> </w:t>
      </w:r>
      <w:proofErr w:type="spellStart"/>
      <w:r w:rsidR="005B12D9">
        <w:rPr>
          <w:lang w:val="en-US"/>
        </w:rPr>
        <w:t>Shoraka</w:t>
      </w:r>
      <w:proofErr w:type="spellEnd"/>
      <w:r w:rsidR="005B12D9">
        <w:rPr>
          <w:lang w:val="en-US"/>
        </w:rPr>
        <w:t xml:space="preserve"> et al.</w:t>
      </w:r>
      <w:r w:rsidR="003D0EDC">
        <w:rPr>
          <w:lang w:val="en-US"/>
        </w:rPr>
        <w:t xml:space="preserve"> (2013)</w:t>
      </w:r>
      <w:r w:rsidR="005B12D9">
        <w:rPr>
          <w:lang w:val="en-US"/>
        </w:rPr>
        <w:t xml:space="preserve"> </w:t>
      </w:r>
      <w:r w:rsidR="00D9563F">
        <w:rPr>
          <w:lang w:val="en-US"/>
        </w:rPr>
        <w:fldChar w:fldCharType="begin"/>
      </w:r>
      <w:r w:rsidR="001F5EAA">
        <w:rPr>
          <w:lang w:val="en-US"/>
        </w:rPr>
        <w:instrText xml:space="preserve"> ADDIN ZOTERO_ITEM CSL_CITATION {"citationID":"X1T2Ivki","properties":{"formattedCitation":"[47]","plainCitation":"[47]","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1F5EAA" w:rsidRPr="001F5EAA">
        <w:rPr>
          <w:rFonts w:cs="Times New Roman"/>
        </w:rPr>
        <w:t>[47]</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1F5EAA">
        <w:rPr>
          <w:lang w:val="en-US"/>
        </w:rPr>
        <w:instrText xml:space="preserve"> ADDIN ZOTERO_ITEM CSL_CITATION {"citationID":"lSv9HQ8G","properties":{"formattedCitation":"[44]","plainCitation":"[44]","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1F5EAA" w:rsidRPr="001F5EAA">
        <w:rPr>
          <w:rFonts w:cs="Times New Roman"/>
        </w:rPr>
        <w:t>[44]</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13BD3635" w:rsidR="00262F4D" w:rsidRDefault="006C0AF9" w:rsidP="00ED237E">
      <w:pPr>
        <w:pStyle w:val="BodyNoindent"/>
        <w:rPr>
          <w:lang w:val="en-US"/>
        </w:rPr>
      </w:pPr>
      <w:r>
        <w:rPr>
          <w:lang w:val="en-US"/>
        </w:rPr>
        <w:t xml:space="preserve">     </w:t>
      </w:r>
      <w:commentRangeStart w:id="212"/>
      <w:r w:rsidR="00E04A7B" w:rsidRPr="00227022">
        <w:rPr>
          <w:strike/>
          <w:lang w:val="en-US"/>
          <w:rPrChange w:id="213" w:author="Lad, Devang" w:date="2022-03-02T21:16:00Z">
            <w:rPr>
              <w:lang w:val="en-US"/>
            </w:rPr>
          </w:rPrChange>
        </w:rPr>
        <w:t xml:space="preserve">As shear failure is accompanied by </w:t>
      </w:r>
      <w:commentRangeEnd w:id="212"/>
      <w:r w:rsidR="00B75663" w:rsidRPr="00227022">
        <w:rPr>
          <w:rStyle w:val="CommentReference"/>
          <w:rFonts w:eastAsia="Times New Roman" w:cs="Times New Roman"/>
          <w:strike/>
          <w:rPrChange w:id="214" w:author="Lad, Devang" w:date="2022-03-02T21:16:00Z">
            <w:rPr>
              <w:rStyle w:val="CommentReference"/>
              <w:rFonts w:eastAsia="Times New Roman" w:cs="Times New Roman"/>
            </w:rPr>
          </w:rPrChange>
        </w:rPr>
        <w:commentReference w:id="212"/>
      </w:r>
      <w:r w:rsidR="00E04A7B" w:rsidRPr="00227022">
        <w:rPr>
          <w:strike/>
          <w:lang w:val="en-US"/>
          <w:rPrChange w:id="215" w:author="Lad, Devang" w:date="2022-03-02T21:16:00Z">
            <w:rPr>
              <w:lang w:val="en-US"/>
            </w:rPr>
          </w:rPrChange>
        </w:rPr>
        <w:t>cracking in the RC member</w:t>
      </w:r>
      <w:r w:rsidR="00E04A7B" w:rsidRPr="00227022">
        <w:rPr>
          <w:b/>
          <w:bCs/>
          <w:strike/>
          <w:lang w:val="en-US"/>
          <w:rPrChange w:id="216" w:author="Lad, Devang" w:date="2022-03-02T21:16:00Z">
            <w:rPr>
              <w:b/>
              <w:bCs/>
              <w:lang w:val="en-US"/>
            </w:rPr>
          </w:rPrChange>
        </w:rPr>
        <w:t>, bond-slip phenomena</w:t>
      </w:r>
      <w:r w:rsidR="00E04A7B" w:rsidRPr="00227022">
        <w:rPr>
          <w:strike/>
          <w:lang w:val="en-US"/>
          <w:rPrChange w:id="217" w:author="Lad, Devang" w:date="2022-03-02T21:16:00Z">
            <w:rPr>
              <w:lang w:val="en-US"/>
            </w:rPr>
          </w:rPrChange>
        </w:rPr>
        <w:t xml:space="preserve"> in the longitudinal reinforcement </w:t>
      </w:r>
      <w:r w:rsidR="00FD3EBE" w:rsidRPr="00227022">
        <w:rPr>
          <w:strike/>
          <w:lang w:val="en-US"/>
          <w:rPrChange w:id="218" w:author="Lad, Devang" w:date="2022-03-02T21:16:00Z">
            <w:rPr>
              <w:lang w:val="en-US"/>
            </w:rPr>
          </w:rPrChange>
        </w:rPr>
        <w:t>are</w:t>
      </w:r>
      <w:r w:rsidR="00E04A7B" w:rsidRPr="00227022">
        <w:rPr>
          <w:strike/>
          <w:lang w:val="en-US"/>
          <w:rPrChange w:id="219" w:author="Lad, Devang" w:date="2022-03-02T21:16:00Z">
            <w:rPr>
              <w:lang w:val="en-US"/>
            </w:rPr>
          </w:rPrChange>
        </w:rPr>
        <w:t xml:space="preserve"> required to be captured while performing the cyclical test. The longitudinal bar slip cause</w:t>
      </w:r>
      <w:r w:rsidR="00A01C53" w:rsidRPr="00227022">
        <w:rPr>
          <w:strike/>
          <w:lang w:val="en-US"/>
          <w:rPrChange w:id="220" w:author="Lad, Devang" w:date="2022-03-02T21:16:00Z">
            <w:rPr>
              <w:lang w:val="en-US"/>
            </w:rPr>
          </w:rPrChange>
        </w:rPr>
        <w:t>s</w:t>
      </w:r>
      <w:r w:rsidR="00E04A7B" w:rsidRPr="00227022">
        <w:rPr>
          <w:strike/>
          <w:lang w:val="en-US"/>
          <w:rPrChange w:id="221" w:author="Lad, Devang" w:date="2022-03-02T21:16:00Z">
            <w:rPr>
              <w:lang w:val="en-US"/>
            </w:rPr>
          </w:rPrChange>
        </w:rPr>
        <w:t xml:space="preserve"> additional strain in the </w:t>
      </w:r>
      <w:r w:rsidR="000D4F54" w:rsidRPr="00227022">
        <w:rPr>
          <w:strike/>
          <w:lang w:val="en-US"/>
          <w:rPrChange w:id="222" w:author="Lad, Devang" w:date="2022-03-02T21:16:00Z">
            <w:rPr>
              <w:lang w:val="en-US"/>
            </w:rPr>
          </w:rPrChange>
        </w:rPr>
        <w:t>fiber</w:t>
      </w:r>
      <w:r w:rsidR="00E04A7B" w:rsidRPr="00227022">
        <w:rPr>
          <w:strike/>
          <w:lang w:val="en-US"/>
          <w:rPrChange w:id="223" w:author="Lad, Devang" w:date="2022-03-02T21:16:00Z">
            <w:rPr>
              <w:lang w:val="en-US"/>
            </w:rPr>
          </w:rPrChange>
        </w:rPr>
        <w:t xml:space="preserve"> section which is given by </w:t>
      </w:r>
      <w:r w:rsidR="00FD3EBE" w:rsidRPr="00227022">
        <w:rPr>
          <w:strike/>
          <w:lang w:val="en-US"/>
          <w:rPrChange w:id="224" w:author="Lad, Devang" w:date="2022-03-02T21:16:00Z">
            <w:rPr>
              <w:lang w:val="en-US"/>
            </w:rPr>
          </w:rPrChange>
        </w:rPr>
        <w:t xml:space="preserve">the </w:t>
      </w:r>
      <w:r w:rsidR="00E04A7B" w:rsidRPr="00227022">
        <w:rPr>
          <w:strike/>
          <w:lang w:val="en-US"/>
          <w:rPrChange w:id="225" w:author="Lad, Devang" w:date="2022-03-02T21:16:00Z">
            <w:rPr>
              <w:lang w:val="en-US"/>
            </w:rPr>
          </w:rPrChange>
        </w:rPr>
        <w:t xml:space="preserve">bilinear </w:t>
      </w:r>
      <w:r w:rsidR="006758C3" w:rsidRPr="00227022">
        <w:rPr>
          <w:strike/>
          <w:lang w:val="en-US"/>
          <w:rPrChange w:id="226" w:author="Lad, Devang" w:date="2022-03-02T21:16:00Z">
            <w:rPr>
              <w:lang w:val="en-US"/>
            </w:rPr>
          </w:rPrChange>
        </w:rPr>
        <w:t xml:space="preserve">stress-slip </w:t>
      </w:r>
      <w:r w:rsidR="00E04A7B" w:rsidRPr="00227022">
        <w:rPr>
          <w:strike/>
          <w:lang w:val="en-US"/>
          <w:rPrChange w:id="227" w:author="Lad, Devang" w:date="2022-03-02T21:16:00Z">
            <w:rPr>
              <w:lang w:val="en-US"/>
            </w:rPr>
          </w:rPrChange>
        </w:rPr>
        <w:t xml:space="preserve">relationship established by </w:t>
      </w:r>
      <w:proofErr w:type="spellStart"/>
      <w:r w:rsidR="00E04A7B" w:rsidRPr="00227022">
        <w:rPr>
          <w:strike/>
          <w:lang w:val="en-US"/>
          <w:rPrChange w:id="228" w:author="Lad, Devang" w:date="2022-03-02T21:16:00Z">
            <w:rPr>
              <w:lang w:val="en-US"/>
            </w:rPr>
          </w:rPrChange>
        </w:rPr>
        <w:t>Ghannoum</w:t>
      </w:r>
      <w:proofErr w:type="spellEnd"/>
      <w:r w:rsidR="00E04A7B" w:rsidRPr="00227022">
        <w:rPr>
          <w:strike/>
          <w:lang w:val="en-US"/>
          <w:rPrChange w:id="229" w:author="Lad, Devang" w:date="2022-03-02T21:16:00Z">
            <w:rPr>
              <w:lang w:val="en-US"/>
            </w:rPr>
          </w:rPrChange>
        </w:rPr>
        <w:t xml:space="preserve"> and </w:t>
      </w:r>
      <w:proofErr w:type="spellStart"/>
      <w:r w:rsidR="00E04A7B" w:rsidRPr="00227022">
        <w:rPr>
          <w:strike/>
          <w:lang w:val="en-US"/>
          <w:rPrChange w:id="230" w:author="Lad, Devang" w:date="2022-03-02T21:16:00Z">
            <w:rPr>
              <w:lang w:val="en-US"/>
            </w:rPr>
          </w:rPrChange>
        </w:rPr>
        <w:t>Moehle</w:t>
      </w:r>
      <w:proofErr w:type="spellEnd"/>
      <w:r w:rsidR="00E04A7B" w:rsidRPr="00227022">
        <w:rPr>
          <w:strike/>
          <w:lang w:val="en-US"/>
          <w:rPrChange w:id="231" w:author="Lad, Devang" w:date="2022-03-02T21:16:00Z">
            <w:rPr>
              <w:lang w:val="en-US"/>
            </w:rPr>
          </w:rPrChange>
        </w:rPr>
        <w:t xml:space="preserve"> (2012)</w:t>
      </w:r>
      <w:r w:rsidR="000D4F54" w:rsidRPr="00227022">
        <w:rPr>
          <w:strike/>
          <w:lang w:val="en-US"/>
          <w:rPrChange w:id="232" w:author="Lad, Devang" w:date="2022-03-02T21:16:00Z">
            <w:rPr>
              <w:lang w:val="en-US"/>
            </w:rPr>
          </w:rPrChange>
        </w:rPr>
        <w:t xml:space="preserve"> </w:t>
      </w:r>
      <w:r w:rsidR="000D4F54" w:rsidRPr="00227022">
        <w:rPr>
          <w:strike/>
          <w:lang w:val="en-US"/>
          <w:rPrChange w:id="233" w:author="Lad, Devang" w:date="2022-03-02T21:16:00Z">
            <w:rPr>
              <w:lang w:val="en-US"/>
            </w:rPr>
          </w:rPrChange>
        </w:rPr>
        <w:fldChar w:fldCharType="begin"/>
      </w:r>
      <w:r w:rsidR="001F5EAA" w:rsidRPr="00227022">
        <w:rPr>
          <w:strike/>
          <w:lang w:val="en-US"/>
          <w:rPrChange w:id="234" w:author="Lad, Devang" w:date="2022-03-02T21:16:00Z">
            <w:rPr>
              <w:lang w:val="en-US"/>
            </w:rPr>
          </w:rPrChange>
        </w:rPr>
        <w:instrText xml:space="preserve"> ADDIN ZOTERO_ITEM CSL_CITATION {"citationID":"I5EMId3e","properties":{"formattedCitation":"[48]","plainCitation":"[48]","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227022">
        <w:rPr>
          <w:strike/>
          <w:lang w:val="en-US"/>
          <w:rPrChange w:id="235" w:author="Lad, Devang" w:date="2022-03-02T21:16:00Z">
            <w:rPr>
              <w:lang w:val="en-US"/>
            </w:rPr>
          </w:rPrChange>
        </w:rPr>
        <w:fldChar w:fldCharType="separate"/>
      </w:r>
      <w:r w:rsidR="001F5EAA" w:rsidRPr="00227022">
        <w:rPr>
          <w:rFonts w:cs="Times New Roman"/>
          <w:strike/>
          <w:rPrChange w:id="236" w:author="Lad, Devang" w:date="2022-03-02T21:16:00Z">
            <w:rPr>
              <w:rFonts w:cs="Times New Roman"/>
            </w:rPr>
          </w:rPrChange>
        </w:rPr>
        <w:t>[48]</w:t>
      </w:r>
      <w:r w:rsidR="000D4F54" w:rsidRPr="00227022">
        <w:rPr>
          <w:strike/>
          <w:lang w:val="en-US"/>
          <w:rPrChange w:id="237" w:author="Lad, Devang" w:date="2022-03-02T21:16:00Z">
            <w:rPr>
              <w:lang w:val="en-US"/>
            </w:rPr>
          </w:rPrChange>
        </w:rPr>
        <w:fldChar w:fldCharType="end"/>
      </w:r>
      <w:r w:rsidR="00E04A7B" w:rsidRPr="00227022">
        <w:rPr>
          <w:strike/>
          <w:lang w:val="en-US"/>
          <w:rPrChange w:id="238" w:author="Lad, Devang" w:date="2022-03-02T21:16:00Z">
            <w:rPr>
              <w:lang w:val="en-US"/>
            </w:rPr>
          </w:rPrChange>
        </w:rPr>
        <w:t>.</w:t>
      </w:r>
      <w:r w:rsidR="0050067B" w:rsidRPr="00227022">
        <w:rPr>
          <w:strike/>
          <w:lang w:val="en-US"/>
          <w:rPrChange w:id="239" w:author="Lad, Devang" w:date="2022-03-02T21:16:00Z">
            <w:rPr>
              <w:lang w:val="en-US"/>
            </w:rPr>
          </w:rPrChange>
        </w:rPr>
        <w:t xml:space="preserve"> </w:t>
      </w:r>
      <w:proofErr w:type="spellStart"/>
      <w:r w:rsidR="00A01C53" w:rsidRPr="00227022">
        <w:rPr>
          <w:i/>
          <w:strike/>
          <w:lang w:val="en-US"/>
          <w:rPrChange w:id="240" w:author="Lad, Devang" w:date="2022-03-02T21:16:00Z">
            <w:rPr>
              <w:i/>
              <w:lang w:val="en-US"/>
            </w:rPr>
          </w:rPrChange>
        </w:rPr>
        <w:t>zeroLengthSection</w:t>
      </w:r>
      <w:proofErr w:type="spellEnd"/>
      <w:r w:rsidR="00A01C53" w:rsidRPr="00227022">
        <w:rPr>
          <w:i/>
          <w:strike/>
          <w:lang w:val="en-US"/>
          <w:rPrChange w:id="241" w:author="Lad, Devang" w:date="2022-03-02T21:16:00Z">
            <w:rPr>
              <w:i/>
              <w:lang w:val="en-US"/>
            </w:rPr>
          </w:rPrChange>
        </w:rPr>
        <w:t xml:space="preserve"> </w:t>
      </w:r>
      <w:r w:rsidR="00A01C53" w:rsidRPr="00227022">
        <w:rPr>
          <w:strike/>
          <w:lang w:val="en-US"/>
          <w:rPrChange w:id="242" w:author="Lad, Devang" w:date="2022-03-02T21:16:00Z">
            <w:rPr>
              <w:lang w:val="en-US"/>
            </w:rPr>
          </w:rPrChange>
        </w:rPr>
        <w:t xml:space="preserve">is used to incorporate the bar slip in the lateral load direction by multiplying the slip factor </w:t>
      </w:r>
      <w:r w:rsidR="008A0EE9" w:rsidRPr="00227022">
        <w:rPr>
          <w:strike/>
          <w:lang w:val="en-US"/>
          <w:rPrChange w:id="243" w:author="Lad, Devang" w:date="2022-03-02T21:16:00Z">
            <w:rPr>
              <w:lang w:val="en-US"/>
            </w:rPr>
          </w:rPrChange>
        </w:rPr>
        <w:t xml:space="preserve">to the strain values in the </w:t>
      </w:r>
      <w:proofErr w:type="spellStart"/>
      <w:r w:rsidR="008A0EE9" w:rsidRPr="00227022">
        <w:rPr>
          <w:i/>
          <w:strike/>
          <w:lang w:val="en-US"/>
          <w:rPrChange w:id="244" w:author="Lad, Devang" w:date="2022-03-02T21:16:00Z">
            <w:rPr>
              <w:i/>
              <w:lang w:val="en-US"/>
            </w:rPr>
          </w:rPrChange>
        </w:rPr>
        <w:t>uniaxialMaterial</w:t>
      </w:r>
      <w:proofErr w:type="spellEnd"/>
      <w:r w:rsidR="008A0EE9" w:rsidRPr="00227022">
        <w:rPr>
          <w:i/>
          <w:strike/>
          <w:lang w:val="en-US"/>
          <w:rPrChange w:id="245" w:author="Lad, Devang" w:date="2022-03-02T21:16:00Z">
            <w:rPr>
              <w:i/>
              <w:lang w:val="en-US"/>
            </w:rPr>
          </w:rPrChange>
        </w:rPr>
        <w:t xml:space="preserve"> </w:t>
      </w:r>
      <w:r w:rsidR="000E28B1" w:rsidRPr="00227022">
        <w:rPr>
          <w:strike/>
          <w:lang w:val="en-US"/>
          <w:rPrChange w:id="246" w:author="Lad, Devang" w:date="2022-03-02T21:16:00Z">
            <w:rPr>
              <w:lang w:val="en-US"/>
            </w:rPr>
          </w:rPrChange>
        </w:rPr>
        <w:t xml:space="preserve">(concrete material) </w:t>
      </w:r>
      <w:r w:rsidR="008A0EE9" w:rsidRPr="00227022">
        <w:rPr>
          <w:strike/>
          <w:lang w:val="en-US"/>
          <w:rPrChange w:id="247" w:author="Lad, Devang" w:date="2022-03-02T21:16:00Z">
            <w:rPr>
              <w:lang w:val="en-US"/>
            </w:rPr>
          </w:rPrChange>
        </w:rPr>
        <w:t>in OpenSees</w:t>
      </w:r>
      <w:r w:rsidR="008A0EE9" w:rsidRPr="00A61B4F">
        <w:rPr>
          <w:lang w:val="en-US"/>
        </w:rPr>
        <w:t>.</w:t>
      </w:r>
    </w:p>
    <w:p w14:paraId="0E2A33A8" w14:textId="692517B0"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F5EAA">
        <w:rPr>
          <w:lang w:val="en-US"/>
        </w:rPr>
        <w:instrText xml:space="preserve"> ADDIN ZOTERO_ITEM CSL_CITATION {"citationID":"V2KrGh3l","properties":{"formattedCitation":"[49]","plainCitation":"[49]","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F5EAA" w:rsidRPr="001F5EAA">
        <w:t>[49]</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 xml:space="preserve">In this model, beams and columns are continuous, while the joint model controls their relative rotation. Low ductility can arise due to </w:t>
      </w:r>
      <w:r w:rsidR="00993E62" w:rsidRPr="009340E6">
        <w:rPr>
          <w:lang w:val="en-US"/>
        </w:rPr>
        <w:lastRenderedPageBreak/>
        <w:t>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r w:rsidR="00E547AC" w:rsidRPr="009340E6">
        <w:rPr>
          <w:lang w:val="en-US"/>
        </w:rPr>
        <w:t xml:space="preserve"> (2015) </w:t>
      </w:r>
      <w:r w:rsidR="00E547AC" w:rsidRPr="009340E6">
        <w:rPr>
          <w:lang w:val="en-US"/>
        </w:rPr>
        <w:fldChar w:fldCharType="begin"/>
      </w:r>
      <w:r w:rsidR="001F5EAA">
        <w:rPr>
          <w:lang w:val="en-US"/>
        </w:rPr>
        <w:instrText xml:space="preserve"> ADDIN ZOTERO_ITEM CSL_CITATION {"citationID":"ZRdZ1lWE","properties":{"formattedCitation":"[49]","plainCitation":"[49]","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1F5EAA" w:rsidRPr="001F5EAA">
        <w:t>[49]</w:t>
      </w:r>
      <w:r w:rsidR="00E547AC" w:rsidRPr="009340E6">
        <w:rPr>
          <w:lang w:val="en-US"/>
        </w:rPr>
        <w:fldChar w:fldCharType="end"/>
      </w:r>
      <w:r w:rsidR="00B3230C" w:rsidRPr="009340E6">
        <w:rPr>
          <w:lang w:val="en-US"/>
        </w:rPr>
        <w:t xml:space="preserve"> as 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1F5EAA">
        <w:rPr>
          <w:lang w:val="en-US"/>
        </w:rPr>
        <w:instrText xml:space="preserve"> ADDIN ZOTERO_ITEM CSL_CITATION {"citationID":"DdsNuPBI","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1F5EAA" w:rsidRPr="001F5EAA">
        <w:t>[25]</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t xml:space="preserve"> Validation with past experimental studies</w:t>
      </w:r>
    </w:p>
    <w:p w14:paraId="72B9F770" w14:textId="1C0579DB"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1F5EAA">
        <w:rPr>
          <w:rFonts w:eastAsia="Times New Roman" w:cs="Times New Roman"/>
          <w:szCs w:val="20"/>
          <w:lang w:val="en-US"/>
        </w:rPr>
        <w:instrText xml:space="preserve"> ADDIN ZOTERO_ITEM CSL_CITATION {"citationID":"sc0TPWQr","properties":{"formattedCitation":"[25]","plainCitation":"[25]","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1F5EAA" w:rsidRPr="001F5EAA">
        <w:rPr>
          <w:rFonts w:cs="Times New Roman"/>
        </w:rPr>
        <w:t>[25]</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w:t>
      </w:r>
      <w:ins w:id="248" w:author="Devang Lad" w:date="2022-03-02T21:10:00Z">
        <w:r w:rsidR="006B2102">
          <w:rPr>
            <w:rFonts w:eastAsia="Times New Roman" w:cs="Times New Roman"/>
            <w:szCs w:val="20"/>
            <w:lang w:val="en-US"/>
          </w:rPr>
          <w:t xml:space="preserve"> </w:t>
        </w:r>
        <w:commentRangeStart w:id="249"/>
        <w:r w:rsidR="006B2102">
          <w:rPr>
            <w:rFonts w:eastAsia="Times New Roman" w:cs="Times New Roman"/>
            <w:szCs w:val="20"/>
            <w:lang w:val="en-US"/>
          </w:rPr>
          <w:t xml:space="preserve">For the purpose of </w:t>
        </w:r>
      </w:ins>
      <w:ins w:id="250" w:author="Devang Lad" w:date="2022-03-02T21:11:00Z">
        <w:r w:rsidR="005C6AEA">
          <w:rPr>
            <w:rFonts w:eastAsia="Times New Roman" w:cs="Times New Roman"/>
            <w:szCs w:val="20"/>
            <w:lang w:val="en-US"/>
          </w:rPr>
          <w:t xml:space="preserve">obtaining a good </w:t>
        </w:r>
      </w:ins>
      <w:ins w:id="251" w:author="Devang Lad" w:date="2022-03-02T21:12:00Z">
        <w:r w:rsidR="005C6AEA">
          <w:rPr>
            <w:rFonts w:eastAsia="Times New Roman" w:cs="Times New Roman"/>
            <w:szCs w:val="20"/>
            <w:lang w:val="en-US"/>
          </w:rPr>
          <w:t xml:space="preserve">agreement with the experimental result, </w:t>
        </w:r>
      </w:ins>
      <w:proofErr w:type="spellStart"/>
      <w:ins w:id="252" w:author="Devang Lad" w:date="2022-03-02T21:13:00Z">
        <w:r w:rsidR="005C6AEA" w:rsidRPr="00A61B4F">
          <w:rPr>
            <w:i/>
            <w:lang w:val="en-US"/>
          </w:rPr>
          <w:t>zeroLengthSection</w:t>
        </w:r>
        <w:proofErr w:type="spellEnd"/>
        <w:r w:rsidR="005C6AEA">
          <w:rPr>
            <w:i/>
            <w:lang w:val="en-US"/>
          </w:rPr>
          <w:t xml:space="preserve"> </w:t>
        </w:r>
        <w:r w:rsidR="005C6AEA">
          <w:rPr>
            <w:iCs/>
            <w:lang w:val="en-US"/>
          </w:rPr>
          <w:t>is used to model the bond-slip phenomena</w:t>
        </w:r>
      </w:ins>
      <w:ins w:id="253" w:author="Devang Lad" w:date="2022-03-02T21:14:00Z">
        <w:r w:rsidR="005C6AEA">
          <w:rPr>
            <w:iCs/>
            <w:lang w:val="en-US"/>
          </w:rPr>
          <w:t xml:space="preserve"> based on the relationship provided by</w:t>
        </w:r>
      </w:ins>
      <w:ins w:id="254" w:author="Devang Lad" w:date="2022-03-02T21:12:00Z">
        <w:r w:rsidR="005C6AEA">
          <w:rPr>
            <w:rFonts w:eastAsia="Times New Roman" w:cs="Times New Roman"/>
            <w:szCs w:val="20"/>
            <w:lang w:val="en-US"/>
          </w:rPr>
          <w:t xml:space="preserve"> </w:t>
        </w:r>
      </w:ins>
      <w:proofErr w:type="spellStart"/>
      <w:ins w:id="255" w:author="Devang Lad" w:date="2022-03-02T21:14:00Z">
        <w:r w:rsidR="005C6AEA" w:rsidRPr="00A61B4F">
          <w:rPr>
            <w:lang w:val="en-US"/>
          </w:rPr>
          <w:t>Ghannoum</w:t>
        </w:r>
        <w:proofErr w:type="spellEnd"/>
        <w:r w:rsidR="005C6AEA" w:rsidRPr="00A61B4F">
          <w:rPr>
            <w:lang w:val="en-US"/>
          </w:rPr>
          <w:t xml:space="preserve"> and </w:t>
        </w:r>
        <w:proofErr w:type="spellStart"/>
        <w:r w:rsidR="005C6AEA" w:rsidRPr="00A61B4F">
          <w:rPr>
            <w:lang w:val="en-US"/>
          </w:rPr>
          <w:t>Moehle</w:t>
        </w:r>
        <w:proofErr w:type="spellEnd"/>
        <w:r w:rsidR="005C6AEA" w:rsidRPr="00A61B4F">
          <w:rPr>
            <w:lang w:val="en-US"/>
          </w:rPr>
          <w:t xml:space="preserve"> (2012) </w:t>
        </w:r>
      </w:ins>
      <w:r w:rsidR="005C6AEA">
        <w:rPr>
          <w:lang w:val="en-US"/>
        </w:rPr>
        <w:fldChar w:fldCharType="begin"/>
      </w:r>
      <w:r w:rsidR="005C6AEA">
        <w:rPr>
          <w:lang w:val="en-US"/>
        </w:rPr>
        <w:instrText xml:space="preserve"> ADDIN ZOTERO_ITEM CSL_CITATION {"citationID":"OFAIMwRk","properties":{"formattedCitation":"[48]","plainCitation":"[48]","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5C6AEA">
        <w:rPr>
          <w:lang w:val="en-US"/>
        </w:rPr>
        <w:fldChar w:fldCharType="separate"/>
      </w:r>
      <w:r w:rsidR="005C6AEA" w:rsidRPr="005C6AEA">
        <w:rPr>
          <w:rFonts w:cs="Times New Roman"/>
        </w:rPr>
        <w:t>[48]</w:t>
      </w:r>
      <w:r w:rsidR="005C6AEA">
        <w:rPr>
          <w:lang w:val="en-US"/>
        </w:rPr>
        <w:fldChar w:fldCharType="end"/>
      </w:r>
      <w:ins w:id="256" w:author="Lad, Devang" w:date="2022-03-02T21:15:00Z">
        <w:r w:rsidR="00227022">
          <w:rPr>
            <w:lang w:val="en-US"/>
          </w:rPr>
          <w:t>.</w:t>
        </w:r>
      </w:ins>
      <w:r w:rsidR="00C20C93">
        <w:rPr>
          <w:rFonts w:eastAsia="Times New Roman" w:cs="Times New Roman"/>
          <w:szCs w:val="20"/>
          <w:lang w:val="en-US"/>
        </w:rPr>
        <w:t xml:space="preserve"> </w:t>
      </w:r>
      <w:commentRangeEnd w:id="249"/>
      <w:r w:rsidR="00227022">
        <w:rPr>
          <w:rStyle w:val="CommentReference"/>
          <w:rFonts w:eastAsia="Times New Roman" w:cs="Times New Roman"/>
        </w:rPr>
        <w:commentReference w:id="249"/>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F5EAA">
        <w:rPr>
          <w:rFonts w:eastAsia="Times New Roman" w:cs="Times New Roman"/>
          <w:szCs w:val="20"/>
          <w:lang w:val="en-US"/>
        </w:rPr>
        <w:instrText xml:space="preserve"> ADDIN ZOTERO_ITEM CSL_CITATION {"citationID":"UH1xgqVN","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F5EAA" w:rsidRPr="001F5EAA">
        <w:rPr>
          <w:rFonts w:cs="Times New Roman"/>
        </w:rPr>
        <w:t>[20]</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01ED8ED8"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r55C2h2F","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[20]</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4816A833"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kSwOSnys","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[20]</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1A25631A"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Za7Vnazd","properties":{"formattedCitation":"[19]","plainCitation":"[19]","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[19]</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0F07C081"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1F5EAA">
              <w:rPr>
                <w:rFonts w:ascii="Times New Roman" w:eastAsia="Times New Roman" w:hAnsi="Times New Roman" w:cs="Times New Roman"/>
                <w:sz w:val="20"/>
                <w:szCs w:val="20"/>
                <w:lang w:val="en-US"/>
              </w:rPr>
              <w:instrText xml:space="preserve"> ADDIN ZOTERO_ITEM CSL_CITATION {"citationID":"lxaJq1b8","properties":{"formattedCitation":"[50]","plainCitation":"[50]","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F5EAA" w:rsidRPr="001F5EAA">
              <w:rPr>
                <w:rFonts w:ascii="Times New Roman" w:hAnsi="Times New Roman" w:cs="Times New Roman"/>
                <w:sz w:val="20"/>
              </w:rPr>
              <w:t>[50]</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lastRenderedPageBreak/>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lastRenderedPageBreak/>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257"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257"/>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07ECDEB8" w14:textId="77777777" w:rsidR="005C6AEA" w:rsidRPr="005C6AEA" w:rsidRDefault="00D332D6" w:rsidP="005C6AEA">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5C6AEA" w:rsidRPr="005C6AEA">
        <w:rPr>
          <w:rFonts w:ascii="Times New Roman" w:hAnsi="Times New Roman"/>
          <w:sz w:val="20"/>
        </w:rPr>
        <w:t>1.</w:t>
      </w:r>
      <w:r w:rsidR="005C6AEA" w:rsidRPr="005C6AEA">
        <w:rPr>
          <w:rFonts w:ascii="Times New Roman" w:hAnsi="Times New Roman"/>
          <w:sz w:val="20"/>
        </w:rPr>
        <w:tab/>
        <w:t xml:space="preserve">Freddi F, Novelli V, Gentile R, Veliu E, Andreev S, Andonov A, </w:t>
      </w:r>
      <w:r w:rsidR="005C6AEA" w:rsidRPr="005C6AEA">
        <w:rPr>
          <w:rFonts w:ascii="Times New Roman" w:hAnsi="Times New Roman"/>
          <w:i/>
          <w:iCs/>
          <w:sz w:val="20"/>
        </w:rPr>
        <w:t>et al.</w:t>
      </w:r>
      <w:r w:rsidR="005C6AEA" w:rsidRPr="005C6AEA">
        <w:rPr>
          <w:rFonts w:ascii="Times New Roman" w:hAnsi="Times New Roman"/>
          <w:sz w:val="20"/>
        </w:rPr>
        <w:t xml:space="preserve"> Observations from the 26th November 2019 Albania earthquake: the earthquake engineering field investigation team (EEFIT) mission. </w:t>
      </w:r>
      <w:r w:rsidR="005C6AEA" w:rsidRPr="005C6AEA">
        <w:rPr>
          <w:rFonts w:ascii="Times New Roman" w:hAnsi="Times New Roman"/>
          <w:i/>
          <w:iCs/>
          <w:sz w:val="20"/>
        </w:rPr>
        <w:t>Bulletin of Earthquake Engineering</w:t>
      </w:r>
      <w:r w:rsidR="005C6AEA" w:rsidRPr="005C6AEA">
        <w:rPr>
          <w:rFonts w:ascii="Times New Roman" w:hAnsi="Times New Roman"/>
          <w:sz w:val="20"/>
        </w:rPr>
        <w:t xml:space="preserve"> 2021; </w:t>
      </w:r>
      <w:r w:rsidR="005C6AEA" w:rsidRPr="005C6AEA">
        <w:rPr>
          <w:rFonts w:ascii="Times New Roman" w:hAnsi="Times New Roman"/>
          <w:b/>
          <w:bCs/>
          <w:sz w:val="20"/>
        </w:rPr>
        <w:t>19</w:t>
      </w:r>
      <w:r w:rsidR="005C6AEA" w:rsidRPr="005C6AEA">
        <w:rPr>
          <w:rFonts w:ascii="Times New Roman" w:hAnsi="Times New Roman"/>
          <w:sz w:val="20"/>
        </w:rPr>
        <w:t>(5): 2013–2044. DOI: 10.1007/s10518-021-01062-8.</w:t>
      </w:r>
    </w:p>
    <w:p w14:paraId="2528FE7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w:t>
      </w:r>
      <w:r w:rsidRPr="005C6AEA">
        <w:rPr>
          <w:rFonts w:ascii="Times New Roman" w:hAnsi="Times New Roman"/>
          <w:sz w:val="20"/>
        </w:rPr>
        <w:tab/>
        <w:t xml:space="preserve">Rao A, Dutta D, Kalita P, Ackerley N, Silva V, Raghunandan M, </w:t>
      </w:r>
      <w:r w:rsidRPr="005C6AEA">
        <w:rPr>
          <w:rFonts w:ascii="Times New Roman" w:hAnsi="Times New Roman"/>
          <w:i/>
          <w:iCs/>
          <w:sz w:val="20"/>
        </w:rPr>
        <w:t>et al.</w:t>
      </w:r>
      <w:r w:rsidRPr="005C6AEA">
        <w:rPr>
          <w:rFonts w:ascii="Times New Roman" w:hAnsi="Times New Roman"/>
          <w:sz w:val="20"/>
        </w:rPr>
        <w:t xml:space="preserve"> Probabilistic seismic risk assessment of India. </w:t>
      </w:r>
      <w:r w:rsidRPr="005C6AEA">
        <w:rPr>
          <w:rFonts w:ascii="Times New Roman" w:hAnsi="Times New Roman"/>
          <w:i/>
          <w:iCs/>
          <w:sz w:val="20"/>
        </w:rPr>
        <w:t>Earthquake Spectra</w:t>
      </w:r>
      <w:r w:rsidRPr="005C6AEA">
        <w:rPr>
          <w:rFonts w:ascii="Times New Roman" w:hAnsi="Times New Roman"/>
          <w:sz w:val="20"/>
        </w:rPr>
        <w:t xml:space="preserve"> 2020; </w:t>
      </w:r>
      <w:r w:rsidRPr="005C6AEA">
        <w:rPr>
          <w:rFonts w:ascii="Times New Roman" w:hAnsi="Times New Roman"/>
          <w:b/>
          <w:bCs/>
          <w:sz w:val="20"/>
        </w:rPr>
        <w:t>36</w:t>
      </w:r>
      <w:r w:rsidRPr="005C6AEA">
        <w:rPr>
          <w:rFonts w:ascii="Times New Roman" w:hAnsi="Times New Roman"/>
          <w:sz w:val="20"/>
        </w:rPr>
        <w:t>(1_suppl): 345–371. DOI: 10.1177/8755293020957374.</w:t>
      </w:r>
    </w:p>
    <w:p w14:paraId="30B6782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w:t>
      </w:r>
      <w:r w:rsidRPr="005C6AEA">
        <w:rPr>
          <w:rFonts w:ascii="Times New Roman" w:hAnsi="Times New Roman"/>
          <w:sz w:val="20"/>
        </w:rPr>
        <w:tab/>
        <w:t>Rossetto T, Ioannou I, Grant D, Maqsood T. Guidelines for the empirical vulnerability assessment 2014.</w:t>
      </w:r>
    </w:p>
    <w:p w14:paraId="632CBCC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w:t>
      </w:r>
      <w:r w:rsidRPr="005C6AEA">
        <w:rPr>
          <w:rFonts w:ascii="Times New Roman" w:hAnsi="Times New Roman"/>
          <w:sz w:val="20"/>
        </w:rPr>
        <w:tab/>
        <w:t xml:space="preserve">Bird JF, Bommer JJ. Earthquake losses due to ground failure. </w:t>
      </w:r>
      <w:r w:rsidRPr="005C6AEA">
        <w:rPr>
          <w:rFonts w:ascii="Times New Roman" w:hAnsi="Times New Roman"/>
          <w:i/>
          <w:iCs/>
          <w:sz w:val="20"/>
        </w:rPr>
        <w:t>Engineering Geology</w:t>
      </w:r>
      <w:r w:rsidRPr="005C6AEA">
        <w:rPr>
          <w:rFonts w:ascii="Times New Roman" w:hAnsi="Times New Roman"/>
          <w:sz w:val="20"/>
        </w:rPr>
        <w:t xml:space="preserve"> 2004; </w:t>
      </w:r>
      <w:r w:rsidRPr="005C6AEA">
        <w:rPr>
          <w:rFonts w:ascii="Times New Roman" w:hAnsi="Times New Roman"/>
          <w:b/>
          <w:bCs/>
          <w:sz w:val="20"/>
        </w:rPr>
        <w:t>75</w:t>
      </w:r>
      <w:r w:rsidRPr="005C6AEA">
        <w:rPr>
          <w:rFonts w:ascii="Times New Roman" w:hAnsi="Times New Roman"/>
          <w:sz w:val="20"/>
        </w:rPr>
        <w:t>(2): 147–179. DOI: 10.1016/j.enggeo.2004.05.006.</w:t>
      </w:r>
    </w:p>
    <w:p w14:paraId="4653BA45"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5.</w:t>
      </w:r>
      <w:r w:rsidRPr="005C6AEA">
        <w:rPr>
          <w:rFonts w:ascii="Times New Roman" w:hAnsi="Times New Roman"/>
          <w:sz w:val="20"/>
        </w:rPr>
        <w:tab/>
        <w:t xml:space="preserve">Darmawan MS. Pitting corrosion model for reinforced concrete structures in a chloride environment. </w:t>
      </w:r>
      <w:r w:rsidRPr="005C6AEA">
        <w:rPr>
          <w:rFonts w:ascii="Times New Roman" w:hAnsi="Times New Roman"/>
          <w:i/>
          <w:iCs/>
          <w:sz w:val="20"/>
        </w:rPr>
        <w:t>Magazine of Concrete Research</w:t>
      </w:r>
      <w:r w:rsidRPr="005C6AEA">
        <w:rPr>
          <w:rFonts w:ascii="Times New Roman" w:hAnsi="Times New Roman"/>
          <w:sz w:val="20"/>
        </w:rPr>
        <w:t xml:space="preserve"> 2010; </w:t>
      </w:r>
      <w:r w:rsidRPr="005C6AEA">
        <w:rPr>
          <w:rFonts w:ascii="Times New Roman" w:hAnsi="Times New Roman"/>
          <w:b/>
          <w:bCs/>
          <w:sz w:val="20"/>
        </w:rPr>
        <w:t>62</w:t>
      </w:r>
      <w:r w:rsidRPr="005C6AEA">
        <w:rPr>
          <w:rFonts w:ascii="Times New Roman" w:hAnsi="Times New Roman"/>
          <w:sz w:val="20"/>
        </w:rPr>
        <w:t>(2): 91–101. DOI: 10.1680/macr.2008.62.2.91.</w:t>
      </w:r>
    </w:p>
    <w:p w14:paraId="151DD2F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6.</w:t>
      </w:r>
      <w:r w:rsidRPr="005C6AEA">
        <w:rPr>
          <w:rFonts w:ascii="Times New Roman" w:hAnsi="Times New Roman"/>
          <w:sz w:val="20"/>
        </w:rPr>
        <w:tab/>
        <w:t xml:space="preserve">Shekhar S, Ghosh J, Ghosh S. Impact of Design Code Evolution on Failure Mechanism and Seismic Fragility of Highway Bridge Piers. </w:t>
      </w:r>
      <w:r w:rsidRPr="005C6AEA">
        <w:rPr>
          <w:rFonts w:ascii="Times New Roman" w:hAnsi="Times New Roman"/>
          <w:i/>
          <w:iCs/>
          <w:sz w:val="20"/>
        </w:rPr>
        <w:t>Journal of Bridge Engineering</w:t>
      </w:r>
      <w:r w:rsidRPr="005C6AEA">
        <w:rPr>
          <w:rFonts w:ascii="Times New Roman" w:hAnsi="Times New Roman"/>
          <w:sz w:val="20"/>
        </w:rPr>
        <w:t xml:space="preserve"> 2020; </w:t>
      </w:r>
      <w:r w:rsidRPr="005C6AEA">
        <w:rPr>
          <w:rFonts w:ascii="Times New Roman" w:hAnsi="Times New Roman"/>
          <w:b/>
          <w:bCs/>
          <w:sz w:val="20"/>
        </w:rPr>
        <w:t>25</w:t>
      </w:r>
      <w:r w:rsidRPr="005C6AEA">
        <w:rPr>
          <w:rFonts w:ascii="Times New Roman" w:hAnsi="Times New Roman"/>
          <w:sz w:val="20"/>
        </w:rPr>
        <w:t>(2): 04019140. DOI: 10.1061/(ASCE)BE.1943-5592.0001518.</w:t>
      </w:r>
    </w:p>
    <w:p w14:paraId="3432344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7.</w:t>
      </w:r>
      <w:r w:rsidRPr="005C6AEA">
        <w:rPr>
          <w:rFonts w:ascii="Times New Roman" w:hAnsi="Times New Roman"/>
          <w:sz w:val="20"/>
        </w:rPr>
        <w:tab/>
        <w:t xml:space="preserve">Panchireddi B, Ghosh J. Probabilistic seismic loss estimation of aging highway bridges subjected to multiple earthquake events. </w:t>
      </w:r>
      <w:r w:rsidRPr="005C6AEA">
        <w:rPr>
          <w:rFonts w:ascii="Times New Roman" w:hAnsi="Times New Roman"/>
          <w:i/>
          <w:iCs/>
          <w:sz w:val="20"/>
        </w:rPr>
        <w:t>Structure and Infrastructure Engineering</w:t>
      </w:r>
      <w:r w:rsidRPr="005C6AEA">
        <w:rPr>
          <w:rFonts w:ascii="Times New Roman" w:hAnsi="Times New Roman"/>
          <w:sz w:val="20"/>
        </w:rPr>
        <w:t xml:space="preserve"> 2021; </w:t>
      </w:r>
      <w:r w:rsidRPr="005C6AEA">
        <w:rPr>
          <w:rFonts w:ascii="Times New Roman" w:hAnsi="Times New Roman"/>
          <w:b/>
          <w:bCs/>
          <w:sz w:val="20"/>
        </w:rPr>
        <w:t>17</w:t>
      </w:r>
      <w:r w:rsidRPr="005C6AEA">
        <w:rPr>
          <w:rFonts w:ascii="Times New Roman" w:hAnsi="Times New Roman"/>
          <w:sz w:val="20"/>
        </w:rPr>
        <w:t>(9): 1155–1174. DOI: 10.1080/15732479.2020.1801765.</w:t>
      </w:r>
    </w:p>
    <w:p w14:paraId="050C61A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8.</w:t>
      </w:r>
      <w:r w:rsidRPr="005C6AEA">
        <w:rPr>
          <w:rFonts w:ascii="Times New Roman" w:hAnsi="Times New Roman"/>
          <w:sz w:val="20"/>
        </w:rPr>
        <w:tab/>
        <w:t xml:space="preserve">Ranjkesh SH, Asadi P, Hamadani AZ. Seismic collapse assessment of deteriorating RC bridges under multiple hazards during their life-cycle. </w:t>
      </w:r>
      <w:r w:rsidRPr="005C6AEA">
        <w:rPr>
          <w:rFonts w:ascii="Times New Roman" w:hAnsi="Times New Roman"/>
          <w:i/>
          <w:iCs/>
          <w:sz w:val="20"/>
        </w:rPr>
        <w:t>Bulletin of Earthquake Engineering</w:t>
      </w:r>
      <w:r w:rsidRPr="005C6AEA">
        <w:rPr>
          <w:rFonts w:ascii="Times New Roman" w:hAnsi="Times New Roman"/>
          <w:sz w:val="20"/>
        </w:rPr>
        <w:t xml:space="preserve"> 2019; </w:t>
      </w:r>
      <w:r w:rsidRPr="005C6AEA">
        <w:rPr>
          <w:rFonts w:ascii="Times New Roman" w:hAnsi="Times New Roman"/>
          <w:b/>
          <w:bCs/>
          <w:sz w:val="20"/>
        </w:rPr>
        <w:t>17</w:t>
      </w:r>
      <w:r w:rsidRPr="005C6AEA">
        <w:rPr>
          <w:rFonts w:ascii="Times New Roman" w:hAnsi="Times New Roman"/>
          <w:sz w:val="20"/>
        </w:rPr>
        <w:t>(9): 5045–5072. DOI: 10.1007/s10518-019-00647-8.</w:t>
      </w:r>
    </w:p>
    <w:p w14:paraId="470A558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9.</w:t>
      </w:r>
      <w:r w:rsidRPr="005C6AEA">
        <w:rPr>
          <w:rFonts w:ascii="Times New Roman" w:hAnsi="Times New Roman"/>
          <w:sz w:val="20"/>
        </w:rPr>
        <w:tab/>
        <w:t xml:space="preserve">Zhang Y, DesRoches R, Tien I. Impact of corrosion on risk assessment of shear-critical and short lap-spliced bridges. </w:t>
      </w:r>
      <w:r w:rsidRPr="005C6AEA">
        <w:rPr>
          <w:rFonts w:ascii="Times New Roman" w:hAnsi="Times New Roman"/>
          <w:i/>
          <w:iCs/>
          <w:sz w:val="20"/>
        </w:rPr>
        <w:t>Engineering Structures</w:t>
      </w:r>
      <w:r w:rsidRPr="005C6AEA">
        <w:rPr>
          <w:rFonts w:ascii="Times New Roman" w:hAnsi="Times New Roman"/>
          <w:sz w:val="20"/>
        </w:rPr>
        <w:t xml:space="preserve"> 2019; </w:t>
      </w:r>
      <w:r w:rsidRPr="005C6AEA">
        <w:rPr>
          <w:rFonts w:ascii="Times New Roman" w:hAnsi="Times New Roman"/>
          <w:b/>
          <w:bCs/>
          <w:sz w:val="20"/>
        </w:rPr>
        <w:t>189</w:t>
      </w:r>
      <w:r w:rsidRPr="005C6AEA">
        <w:rPr>
          <w:rFonts w:ascii="Times New Roman" w:hAnsi="Times New Roman"/>
          <w:sz w:val="20"/>
        </w:rPr>
        <w:t>: 260–271.</w:t>
      </w:r>
    </w:p>
    <w:p w14:paraId="727FCF1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10.</w:t>
      </w:r>
      <w:r w:rsidRPr="005C6AEA">
        <w:rPr>
          <w:rFonts w:ascii="Times New Roman" w:hAnsi="Times New Roman"/>
          <w:sz w:val="20"/>
        </w:rPr>
        <w:tab/>
        <w:t xml:space="preserve">Broomfield J. </w:t>
      </w:r>
      <w:r w:rsidRPr="005C6AEA">
        <w:rPr>
          <w:rFonts w:ascii="Times New Roman" w:hAnsi="Times New Roman"/>
          <w:i/>
          <w:iCs/>
          <w:sz w:val="20"/>
        </w:rPr>
        <w:t>Corrosion of steel in concrete: understanding, investigation and repair</w:t>
      </w:r>
      <w:r w:rsidRPr="005C6AEA">
        <w:rPr>
          <w:rFonts w:ascii="Times New Roman" w:hAnsi="Times New Roman"/>
          <w:sz w:val="20"/>
        </w:rPr>
        <w:t>. CRC Press; 2003.</w:t>
      </w:r>
    </w:p>
    <w:p w14:paraId="2C37B3C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11.</w:t>
      </w:r>
      <w:r w:rsidRPr="005C6AEA">
        <w:rPr>
          <w:rFonts w:ascii="Times New Roman" w:hAnsi="Times New Roman"/>
          <w:sz w:val="20"/>
        </w:rPr>
        <w:tab/>
        <w:t xml:space="preserve">Poursaee A. Corrosion of steel in concrete structures. </w:t>
      </w:r>
      <w:r w:rsidRPr="005C6AEA">
        <w:rPr>
          <w:rFonts w:ascii="Times New Roman" w:hAnsi="Times New Roman"/>
          <w:i/>
          <w:iCs/>
          <w:sz w:val="20"/>
        </w:rPr>
        <w:t>Corrosion of Steel in Concrete Structures</w:t>
      </w:r>
      <w:r w:rsidRPr="005C6AEA">
        <w:rPr>
          <w:rFonts w:ascii="Times New Roman" w:hAnsi="Times New Roman"/>
          <w:sz w:val="20"/>
        </w:rPr>
        <w:t>, Elsevier; 2016. DOI: 10.1016/B978-1-78242-381-2.00002-X.</w:t>
      </w:r>
    </w:p>
    <w:p w14:paraId="6FF831F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12.</w:t>
      </w:r>
      <w:r w:rsidRPr="005C6AEA">
        <w:rPr>
          <w:rFonts w:ascii="Times New Roman" w:hAnsi="Times New Roman"/>
          <w:sz w:val="20"/>
        </w:rPr>
        <w:tab/>
        <w:t xml:space="preserve">Yalciner H, Sensoy S, Eren O. Seismic Performance Assessment of a Corroded 50-Year-Old Reinforced Concrete Building. </w:t>
      </w:r>
      <w:r w:rsidRPr="005C6AEA">
        <w:rPr>
          <w:rFonts w:ascii="Times New Roman" w:hAnsi="Times New Roman"/>
          <w:i/>
          <w:iCs/>
          <w:sz w:val="20"/>
        </w:rPr>
        <w:t>Journal of Structural Engineering</w:t>
      </w:r>
      <w:r w:rsidRPr="005C6AEA">
        <w:rPr>
          <w:rFonts w:ascii="Times New Roman" w:hAnsi="Times New Roman"/>
          <w:sz w:val="20"/>
        </w:rPr>
        <w:t xml:space="preserve"> 2015; </w:t>
      </w:r>
      <w:r w:rsidRPr="005C6AEA">
        <w:rPr>
          <w:rFonts w:ascii="Times New Roman" w:hAnsi="Times New Roman"/>
          <w:b/>
          <w:bCs/>
          <w:sz w:val="20"/>
        </w:rPr>
        <w:t>141</w:t>
      </w:r>
      <w:r w:rsidRPr="005C6AEA">
        <w:rPr>
          <w:rFonts w:ascii="Times New Roman" w:hAnsi="Times New Roman"/>
          <w:sz w:val="20"/>
        </w:rPr>
        <w:t>(12): 05015001. DOI: 10.1061/(ASCE)ST.1943-541X.0001263.</w:t>
      </w:r>
    </w:p>
    <w:p w14:paraId="1FA14FF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13.</w:t>
      </w:r>
      <w:r w:rsidRPr="005C6AEA">
        <w:rPr>
          <w:rFonts w:ascii="Times New Roman" w:hAnsi="Times New Roman"/>
          <w:sz w:val="20"/>
        </w:rPr>
        <w:tab/>
        <w:t xml:space="preserve">Shekhar S, Agarwal P. Seismic vulnerability analysis of bridge pier designed with different codal provisions. </w:t>
      </w:r>
      <w:r w:rsidRPr="005C6AEA">
        <w:rPr>
          <w:rFonts w:ascii="Times New Roman" w:hAnsi="Times New Roman"/>
          <w:i/>
          <w:iCs/>
          <w:sz w:val="20"/>
        </w:rPr>
        <w:t>The Bridge and Structural Engineer</w:t>
      </w:r>
      <w:r w:rsidRPr="005C6AEA">
        <w:rPr>
          <w:rFonts w:ascii="Times New Roman" w:hAnsi="Times New Roman"/>
          <w:sz w:val="20"/>
        </w:rPr>
        <w:t xml:space="preserve"> 2015; </w:t>
      </w:r>
      <w:r w:rsidRPr="005C6AEA">
        <w:rPr>
          <w:rFonts w:ascii="Times New Roman" w:hAnsi="Times New Roman"/>
          <w:b/>
          <w:bCs/>
          <w:sz w:val="20"/>
        </w:rPr>
        <w:t>45</w:t>
      </w:r>
      <w:r w:rsidRPr="005C6AEA">
        <w:rPr>
          <w:rFonts w:ascii="Times New Roman" w:hAnsi="Times New Roman"/>
          <w:sz w:val="20"/>
        </w:rPr>
        <w:t>(1): 77–85.</w:t>
      </w:r>
    </w:p>
    <w:p w14:paraId="0A863138"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14.</w:t>
      </w:r>
      <w:r w:rsidRPr="005C6AEA">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5C6AEA">
        <w:rPr>
          <w:rFonts w:ascii="Times New Roman" w:hAnsi="Times New Roman"/>
          <w:i/>
          <w:iCs/>
          <w:sz w:val="20"/>
        </w:rPr>
        <w:t>Bulletin of Earthquake Engineering</w:t>
      </w:r>
      <w:r w:rsidRPr="005C6AEA">
        <w:rPr>
          <w:rFonts w:ascii="Times New Roman" w:hAnsi="Times New Roman"/>
          <w:sz w:val="20"/>
        </w:rPr>
        <w:t xml:space="preserve"> 2021; </w:t>
      </w:r>
      <w:r w:rsidRPr="005C6AEA">
        <w:rPr>
          <w:rFonts w:ascii="Times New Roman" w:hAnsi="Times New Roman"/>
          <w:b/>
          <w:bCs/>
          <w:sz w:val="20"/>
        </w:rPr>
        <w:t>19</w:t>
      </w:r>
      <w:r w:rsidRPr="005C6AEA">
        <w:rPr>
          <w:rFonts w:ascii="Times New Roman" w:hAnsi="Times New Roman"/>
          <w:sz w:val="20"/>
        </w:rPr>
        <w:t>(15): 6591–6614. DOI: 10.1007/s10518-020-00955-4.</w:t>
      </w:r>
    </w:p>
    <w:p w14:paraId="591AED6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15.</w:t>
      </w:r>
      <w:r w:rsidRPr="005C6AEA">
        <w:rPr>
          <w:rFonts w:ascii="Times New Roman" w:hAnsi="Times New Roman"/>
          <w:sz w:val="20"/>
        </w:rPr>
        <w:tab/>
        <w:t xml:space="preserve">Faroz SA. Assessment and Prognosis of Corroding Reinforced Concrete Structures through Bayesian Inference. </w:t>
      </w:r>
      <w:r w:rsidRPr="005C6AEA">
        <w:rPr>
          <w:rFonts w:ascii="Times New Roman" w:hAnsi="Times New Roman"/>
          <w:i/>
          <w:iCs/>
          <w:sz w:val="20"/>
        </w:rPr>
        <w:t>PhD Thesis</w:t>
      </w:r>
      <w:r w:rsidRPr="005C6AEA">
        <w:rPr>
          <w:rFonts w:ascii="Times New Roman" w:hAnsi="Times New Roman"/>
          <w:sz w:val="20"/>
        </w:rPr>
        <w:t>. Indian Institute of Technology Bombay, Mumbai, India, 2017.</w:t>
      </w:r>
    </w:p>
    <w:p w14:paraId="7913AF1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lastRenderedPageBreak/>
        <w:t>16.</w:t>
      </w:r>
      <w:r w:rsidRPr="005C6AEA">
        <w:rPr>
          <w:rFonts w:ascii="Times New Roman" w:hAnsi="Times New Roman"/>
          <w:sz w:val="20"/>
        </w:rPr>
        <w:tab/>
        <w:t xml:space="preserve">Goksu C, Ilki A. Seismic Behavior of Reinforced Concrete Columns with Corroded Deformed Reinforcing Bars. </w:t>
      </w:r>
      <w:r w:rsidRPr="005C6AEA">
        <w:rPr>
          <w:rFonts w:ascii="Times New Roman" w:hAnsi="Times New Roman"/>
          <w:i/>
          <w:iCs/>
          <w:sz w:val="20"/>
        </w:rPr>
        <w:t>ACI Structural Journal</w:t>
      </w:r>
      <w:r w:rsidRPr="005C6AEA">
        <w:rPr>
          <w:rFonts w:ascii="Times New Roman" w:hAnsi="Times New Roman"/>
          <w:sz w:val="20"/>
        </w:rPr>
        <w:t xml:space="preserve"> 2016; </w:t>
      </w:r>
      <w:r w:rsidRPr="005C6AEA">
        <w:rPr>
          <w:rFonts w:ascii="Times New Roman" w:hAnsi="Times New Roman"/>
          <w:b/>
          <w:bCs/>
          <w:sz w:val="20"/>
        </w:rPr>
        <w:t>113</w:t>
      </w:r>
      <w:r w:rsidRPr="005C6AEA">
        <w:rPr>
          <w:rFonts w:ascii="Times New Roman" w:hAnsi="Times New Roman"/>
          <w:sz w:val="20"/>
        </w:rPr>
        <w:t>(5). DOI: 10.14359/51689030.</w:t>
      </w:r>
    </w:p>
    <w:p w14:paraId="0330D130"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17.</w:t>
      </w:r>
      <w:r w:rsidRPr="005C6AEA">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5C6AEA">
        <w:rPr>
          <w:rFonts w:ascii="Times New Roman" w:hAnsi="Times New Roman"/>
          <w:i/>
          <w:iCs/>
          <w:sz w:val="20"/>
        </w:rPr>
        <w:t>Construction and Building Materials</w:t>
      </w:r>
      <w:r w:rsidRPr="005C6AEA">
        <w:rPr>
          <w:rFonts w:ascii="Times New Roman" w:hAnsi="Times New Roman"/>
          <w:sz w:val="20"/>
        </w:rPr>
        <w:t xml:space="preserve"> 2016; </w:t>
      </w:r>
      <w:r w:rsidRPr="005C6AEA">
        <w:rPr>
          <w:rFonts w:ascii="Times New Roman" w:hAnsi="Times New Roman"/>
          <w:b/>
          <w:bCs/>
          <w:sz w:val="20"/>
        </w:rPr>
        <w:t>121</w:t>
      </w:r>
      <w:r w:rsidRPr="005C6AEA">
        <w:rPr>
          <w:rFonts w:ascii="Times New Roman" w:hAnsi="Times New Roman"/>
          <w:sz w:val="20"/>
        </w:rPr>
        <w:t>: 319–327. DOI: 10.1016/j.conbuildmat.2016.06.002.</w:t>
      </w:r>
    </w:p>
    <w:p w14:paraId="02D5CB0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18.</w:t>
      </w:r>
      <w:r w:rsidRPr="005C6AEA">
        <w:rPr>
          <w:rFonts w:ascii="Times New Roman" w:hAnsi="Times New Roman"/>
          <w:sz w:val="20"/>
        </w:rPr>
        <w:tab/>
        <w:t xml:space="preserve">Meda A, Mostosi S, Rinaldi Z, Riva P. Experimental evaluation of the corrosion influence on the cyclic behaviour of RC columns. </w:t>
      </w:r>
      <w:r w:rsidRPr="005C6AEA">
        <w:rPr>
          <w:rFonts w:ascii="Times New Roman" w:hAnsi="Times New Roman"/>
          <w:i/>
          <w:iCs/>
          <w:sz w:val="20"/>
        </w:rPr>
        <w:t>Engineering Structures</w:t>
      </w:r>
      <w:r w:rsidRPr="005C6AEA">
        <w:rPr>
          <w:rFonts w:ascii="Times New Roman" w:hAnsi="Times New Roman"/>
          <w:sz w:val="20"/>
        </w:rPr>
        <w:t xml:space="preserve"> 2014; </w:t>
      </w:r>
      <w:r w:rsidRPr="005C6AEA">
        <w:rPr>
          <w:rFonts w:ascii="Times New Roman" w:hAnsi="Times New Roman"/>
          <w:b/>
          <w:bCs/>
          <w:sz w:val="20"/>
        </w:rPr>
        <w:t>76</w:t>
      </w:r>
      <w:r w:rsidRPr="005C6AEA">
        <w:rPr>
          <w:rFonts w:ascii="Times New Roman" w:hAnsi="Times New Roman"/>
          <w:sz w:val="20"/>
        </w:rPr>
        <w:t>: 112–123. DOI: 10.1016/j.engstruct.2014.06.043.</w:t>
      </w:r>
    </w:p>
    <w:p w14:paraId="5EDA5B9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19.</w:t>
      </w:r>
      <w:r w:rsidRPr="005C6AEA">
        <w:rPr>
          <w:rFonts w:ascii="Times New Roman" w:hAnsi="Times New Roman"/>
          <w:sz w:val="20"/>
        </w:rPr>
        <w:tab/>
        <w:t xml:space="preserve">Vu NS, Li B. Seismic Performance Assessment of Corroded Reinforced Concrete Short Columns. </w:t>
      </w:r>
      <w:r w:rsidRPr="005C6AEA">
        <w:rPr>
          <w:rFonts w:ascii="Times New Roman" w:hAnsi="Times New Roman"/>
          <w:i/>
          <w:iCs/>
          <w:sz w:val="20"/>
        </w:rPr>
        <w:t>Journal of Structural Engineering</w:t>
      </w:r>
      <w:r w:rsidRPr="005C6AEA">
        <w:rPr>
          <w:rFonts w:ascii="Times New Roman" w:hAnsi="Times New Roman"/>
          <w:sz w:val="20"/>
        </w:rPr>
        <w:t xml:space="preserve"> 2018; </w:t>
      </w:r>
      <w:r w:rsidRPr="005C6AEA">
        <w:rPr>
          <w:rFonts w:ascii="Times New Roman" w:hAnsi="Times New Roman"/>
          <w:b/>
          <w:bCs/>
          <w:sz w:val="20"/>
        </w:rPr>
        <w:t>144</w:t>
      </w:r>
      <w:r w:rsidRPr="005C6AEA">
        <w:rPr>
          <w:rFonts w:ascii="Times New Roman" w:hAnsi="Times New Roman"/>
          <w:sz w:val="20"/>
        </w:rPr>
        <w:t>(4): 04018018. DOI: 10.1061/(ASCE)ST.1943-541X.0001994.</w:t>
      </w:r>
    </w:p>
    <w:p w14:paraId="79F828A8"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20.</w:t>
      </w:r>
      <w:r w:rsidRPr="005C6AEA">
        <w:rPr>
          <w:rFonts w:ascii="Times New Roman" w:hAnsi="Times New Roman"/>
          <w:sz w:val="20"/>
        </w:rPr>
        <w:tab/>
        <w:t xml:space="preserve">Vu NS, Li B. Seismic Performance of Flexural Reinforced Concrete Columns with Corroded Reinforcement. </w:t>
      </w:r>
      <w:r w:rsidRPr="005C6AEA">
        <w:rPr>
          <w:rFonts w:ascii="Times New Roman" w:hAnsi="Times New Roman"/>
          <w:i/>
          <w:iCs/>
          <w:sz w:val="20"/>
        </w:rPr>
        <w:t>ACI Structural Journal</w:t>
      </w:r>
      <w:r w:rsidRPr="005C6AEA">
        <w:rPr>
          <w:rFonts w:ascii="Times New Roman" w:hAnsi="Times New Roman"/>
          <w:sz w:val="20"/>
        </w:rPr>
        <w:t xml:space="preserve"> 2018; </w:t>
      </w:r>
      <w:r w:rsidRPr="005C6AEA">
        <w:rPr>
          <w:rFonts w:ascii="Times New Roman" w:hAnsi="Times New Roman"/>
          <w:b/>
          <w:bCs/>
          <w:sz w:val="20"/>
        </w:rPr>
        <w:t>115</w:t>
      </w:r>
      <w:r w:rsidRPr="005C6AEA">
        <w:rPr>
          <w:rFonts w:ascii="Times New Roman" w:hAnsi="Times New Roman"/>
          <w:sz w:val="20"/>
        </w:rPr>
        <w:t>(5). DOI: 10.14359/51702372.</w:t>
      </w:r>
    </w:p>
    <w:p w14:paraId="403C9CC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21.</w:t>
      </w:r>
      <w:r w:rsidRPr="005C6AEA">
        <w:rPr>
          <w:rFonts w:ascii="Times New Roman" w:hAnsi="Times New Roman"/>
          <w:sz w:val="20"/>
        </w:rPr>
        <w:tab/>
        <w:t xml:space="preserve">Xu JG, Wu G, Feng DC, Cotsovos DM, Lu Y. Seismic fragility analysis of shear-critical concrete columns considering corrosion induced deterioration effects. </w:t>
      </w:r>
      <w:r w:rsidRPr="005C6AEA">
        <w:rPr>
          <w:rFonts w:ascii="Times New Roman" w:hAnsi="Times New Roman"/>
          <w:i/>
          <w:iCs/>
          <w:sz w:val="20"/>
        </w:rPr>
        <w:t>Soil Dynamics and Earthquake Engineering</w:t>
      </w:r>
      <w:r w:rsidRPr="005C6AEA">
        <w:rPr>
          <w:rFonts w:ascii="Times New Roman" w:hAnsi="Times New Roman"/>
          <w:sz w:val="20"/>
        </w:rPr>
        <w:t xml:space="preserve"> 2020; </w:t>
      </w:r>
      <w:r w:rsidRPr="005C6AEA">
        <w:rPr>
          <w:rFonts w:ascii="Times New Roman" w:hAnsi="Times New Roman"/>
          <w:b/>
          <w:bCs/>
          <w:sz w:val="20"/>
        </w:rPr>
        <w:t>134</w:t>
      </w:r>
      <w:r w:rsidRPr="005C6AEA">
        <w:rPr>
          <w:rFonts w:ascii="Times New Roman" w:hAnsi="Times New Roman"/>
          <w:sz w:val="20"/>
        </w:rPr>
        <w:t>: 106165. DOI: 10.1016/j.soildyn.2020.106165.</w:t>
      </w:r>
    </w:p>
    <w:p w14:paraId="70587AB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22.</w:t>
      </w:r>
      <w:r w:rsidRPr="005C6AEA">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5C6AEA">
        <w:rPr>
          <w:rFonts w:ascii="Times New Roman" w:hAnsi="Times New Roman"/>
          <w:i/>
          <w:iCs/>
          <w:sz w:val="20"/>
        </w:rPr>
        <w:t>Construction and Building Materials</w:t>
      </w:r>
      <w:r w:rsidRPr="005C6AEA">
        <w:rPr>
          <w:rFonts w:ascii="Times New Roman" w:hAnsi="Times New Roman"/>
          <w:sz w:val="20"/>
        </w:rPr>
        <w:t xml:space="preserve"> 2018; </w:t>
      </w:r>
      <w:r w:rsidRPr="005C6AEA">
        <w:rPr>
          <w:rFonts w:ascii="Times New Roman" w:hAnsi="Times New Roman"/>
          <w:b/>
          <w:bCs/>
          <w:sz w:val="20"/>
        </w:rPr>
        <w:t>162</w:t>
      </w:r>
      <w:r w:rsidRPr="005C6AEA">
        <w:rPr>
          <w:rFonts w:ascii="Times New Roman" w:hAnsi="Times New Roman"/>
          <w:sz w:val="20"/>
        </w:rPr>
        <w:t>: 704–713. DOI: 10.1016/j.conbuildmat.2017.09.030.</w:t>
      </w:r>
    </w:p>
    <w:p w14:paraId="0D682C80"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23.</w:t>
      </w:r>
      <w:r w:rsidRPr="005C6AEA">
        <w:rPr>
          <w:rFonts w:ascii="Times New Roman" w:hAnsi="Times New Roman"/>
          <w:sz w:val="20"/>
        </w:rPr>
        <w:tab/>
        <w:t xml:space="preserve">Freddi F, Ghosh J, Kotoky N, Raghunandan M. Device uncertainty propagation in low‐ductility RC frames retrofitted with BRBs for seismic risk mitigation. </w:t>
      </w:r>
      <w:r w:rsidRPr="005C6AEA">
        <w:rPr>
          <w:rFonts w:ascii="Times New Roman" w:hAnsi="Times New Roman"/>
          <w:i/>
          <w:iCs/>
          <w:sz w:val="20"/>
        </w:rPr>
        <w:t>Earthquake Engineering &amp; Structural Dynamics</w:t>
      </w:r>
      <w:r w:rsidRPr="005C6AEA">
        <w:rPr>
          <w:rFonts w:ascii="Times New Roman" w:hAnsi="Times New Roman"/>
          <w:sz w:val="20"/>
        </w:rPr>
        <w:t xml:space="preserve"> 2021; </w:t>
      </w:r>
      <w:r w:rsidRPr="005C6AEA">
        <w:rPr>
          <w:rFonts w:ascii="Times New Roman" w:hAnsi="Times New Roman"/>
          <w:b/>
          <w:bCs/>
          <w:sz w:val="20"/>
        </w:rPr>
        <w:t>50</w:t>
      </w:r>
      <w:r w:rsidRPr="005C6AEA">
        <w:rPr>
          <w:rFonts w:ascii="Times New Roman" w:hAnsi="Times New Roman"/>
          <w:sz w:val="20"/>
        </w:rPr>
        <w:t>(9): 2488–2509. DOI: 10.1002/eqe.3456.</w:t>
      </w:r>
    </w:p>
    <w:p w14:paraId="707FED8F"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24.</w:t>
      </w:r>
      <w:r w:rsidRPr="005C6AEA">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5C6AEA">
        <w:rPr>
          <w:rFonts w:ascii="Times New Roman" w:hAnsi="Times New Roman"/>
          <w:i/>
          <w:iCs/>
          <w:sz w:val="20"/>
        </w:rPr>
        <w:t>Engineering Structures</w:t>
      </w:r>
      <w:r w:rsidRPr="005C6AEA">
        <w:rPr>
          <w:rFonts w:ascii="Times New Roman" w:hAnsi="Times New Roman"/>
          <w:sz w:val="20"/>
        </w:rPr>
        <w:t xml:space="preserve"> 2016; </w:t>
      </w:r>
      <w:r w:rsidRPr="005C6AEA">
        <w:rPr>
          <w:rFonts w:ascii="Times New Roman" w:hAnsi="Times New Roman"/>
          <w:b/>
          <w:bCs/>
          <w:sz w:val="20"/>
        </w:rPr>
        <w:t>112</w:t>
      </w:r>
      <w:r w:rsidRPr="005C6AEA">
        <w:rPr>
          <w:rFonts w:ascii="Times New Roman" w:hAnsi="Times New Roman"/>
          <w:sz w:val="20"/>
        </w:rPr>
        <w:t>: 114–132. DOI: 10.1016/j.engstruct.2016.01.009.</w:t>
      </w:r>
    </w:p>
    <w:p w14:paraId="76C9769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25.</w:t>
      </w:r>
      <w:r w:rsidRPr="005C6AEA">
        <w:rPr>
          <w:rFonts w:ascii="Times New Roman" w:hAnsi="Times New Roman"/>
          <w:sz w:val="20"/>
        </w:rPr>
        <w:tab/>
        <w:t xml:space="preserve">McKenna F, Fenves GL, Scott MH, others. Open system for earthquake engineering simulation. </w:t>
      </w:r>
      <w:r w:rsidRPr="005C6AEA">
        <w:rPr>
          <w:rFonts w:ascii="Times New Roman" w:hAnsi="Times New Roman"/>
          <w:i/>
          <w:iCs/>
          <w:sz w:val="20"/>
        </w:rPr>
        <w:t>University of California, Berkeley, CA</w:t>
      </w:r>
      <w:r w:rsidRPr="005C6AEA">
        <w:rPr>
          <w:rFonts w:ascii="Times New Roman" w:hAnsi="Times New Roman"/>
          <w:sz w:val="20"/>
        </w:rPr>
        <w:t xml:space="preserve"> 2000.</w:t>
      </w:r>
    </w:p>
    <w:p w14:paraId="29D7719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26.</w:t>
      </w:r>
      <w:r w:rsidRPr="005C6AEA">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5C6AEA">
        <w:rPr>
          <w:rFonts w:ascii="Times New Roman" w:hAnsi="Times New Roman"/>
          <w:i/>
          <w:iCs/>
          <w:sz w:val="20"/>
        </w:rPr>
        <w:t>Bulletin of Earthquake Engineering</w:t>
      </w:r>
      <w:r w:rsidRPr="005C6AEA">
        <w:rPr>
          <w:rFonts w:ascii="Times New Roman" w:hAnsi="Times New Roman"/>
          <w:sz w:val="20"/>
        </w:rPr>
        <w:t xml:space="preserve"> 2020. DOI: 10.1007/s10518-020-00955-4.</w:t>
      </w:r>
    </w:p>
    <w:p w14:paraId="492CCB79"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27.</w:t>
      </w:r>
      <w:r w:rsidRPr="005C6AEA">
        <w:rPr>
          <w:rFonts w:ascii="Times New Roman" w:hAnsi="Times New Roman"/>
          <w:sz w:val="20"/>
        </w:rPr>
        <w:tab/>
        <w:t xml:space="preserve">Di Sarno L, Pugliese F. Numerical evaluation of the seismic performance of existing reinforced concrete buildings with corroded smooth rebars. </w:t>
      </w:r>
      <w:r w:rsidRPr="005C6AEA">
        <w:rPr>
          <w:rFonts w:ascii="Times New Roman" w:hAnsi="Times New Roman"/>
          <w:i/>
          <w:iCs/>
          <w:sz w:val="20"/>
        </w:rPr>
        <w:t>Bulletin of Earthquake Engineering</w:t>
      </w:r>
      <w:r w:rsidRPr="005C6AEA">
        <w:rPr>
          <w:rFonts w:ascii="Times New Roman" w:hAnsi="Times New Roman"/>
          <w:sz w:val="20"/>
        </w:rPr>
        <w:t xml:space="preserve"> 2020; </w:t>
      </w:r>
      <w:r w:rsidRPr="005C6AEA">
        <w:rPr>
          <w:rFonts w:ascii="Times New Roman" w:hAnsi="Times New Roman"/>
          <w:b/>
          <w:bCs/>
          <w:sz w:val="20"/>
        </w:rPr>
        <w:t>18</w:t>
      </w:r>
      <w:r w:rsidRPr="005C6AEA">
        <w:rPr>
          <w:rFonts w:ascii="Times New Roman" w:hAnsi="Times New Roman"/>
          <w:sz w:val="20"/>
        </w:rPr>
        <w:t>(9): 4227–4273. DOI: 10.1007/s10518-020-00854-8.</w:t>
      </w:r>
    </w:p>
    <w:p w14:paraId="5686CE34"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28.</w:t>
      </w:r>
      <w:r w:rsidRPr="005C6AEA">
        <w:rPr>
          <w:rFonts w:ascii="Times New Roman" w:hAnsi="Times New Roman"/>
          <w:sz w:val="20"/>
        </w:rPr>
        <w:tab/>
        <w:t xml:space="preserve">Afsar Dizaj E, Salami MR, Kashani MM. Seismic vulnerability assessment of ageing reinforced concrete structures under real mainshock-aftershock ground motions. </w:t>
      </w:r>
      <w:r w:rsidRPr="005C6AEA">
        <w:rPr>
          <w:rFonts w:ascii="Times New Roman" w:hAnsi="Times New Roman"/>
          <w:i/>
          <w:iCs/>
          <w:sz w:val="20"/>
        </w:rPr>
        <w:t>Structure and Infrastructure Engineering</w:t>
      </w:r>
      <w:r w:rsidRPr="005C6AEA">
        <w:rPr>
          <w:rFonts w:ascii="Times New Roman" w:hAnsi="Times New Roman"/>
          <w:sz w:val="20"/>
        </w:rPr>
        <w:t xml:space="preserve"> 2021: 1–17. DOI: 10.1080/15732479.2021.1919148.</w:t>
      </w:r>
    </w:p>
    <w:p w14:paraId="0CA1744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29.</w:t>
      </w:r>
      <w:r w:rsidRPr="005C6AEA">
        <w:rPr>
          <w:rFonts w:ascii="Times New Roman" w:hAnsi="Times New Roman"/>
          <w:sz w:val="20"/>
        </w:rPr>
        <w:tab/>
        <w:t xml:space="preserve">Zhao J, Sritharan S. Modeling of strain penetration effects in fiber-based analysis of reinforced concrete structures. </w:t>
      </w:r>
      <w:r w:rsidRPr="005C6AEA">
        <w:rPr>
          <w:rFonts w:ascii="Times New Roman" w:hAnsi="Times New Roman"/>
          <w:i/>
          <w:iCs/>
          <w:sz w:val="20"/>
        </w:rPr>
        <w:t>ACI Materials Journal</w:t>
      </w:r>
      <w:r w:rsidRPr="005C6AEA">
        <w:rPr>
          <w:rFonts w:ascii="Times New Roman" w:hAnsi="Times New Roman"/>
          <w:sz w:val="20"/>
        </w:rPr>
        <w:t xml:space="preserve"> 2007; </w:t>
      </w:r>
      <w:r w:rsidRPr="005C6AEA">
        <w:rPr>
          <w:rFonts w:ascii="Times New Roman" w:hAnsi="Times New Roman"/>
          <w:b/>
          <w:bCs/>
          <w:sz w:val="20"/>
        </w:rPr>
        <w:t>104</w:t>
      </w:r>
      <w:r w:rsidRPr="005C6AEA">
        <w:rPr>
          <w:rFonts w:ascii="Times New Roman" w:hAnsi="Times New Roman"/>
          <w:sz w:val="20"/>
        </w:rPr>
        <w:t>(2): 133.</w:t>
      </w:r>
    </w:p>
    <w:p w14:paraId="28F6F4BB"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30.</w:t>
      </w:r>
      <w:r w:rsidRPr="005C6AEA">
        <w:rPr>
          <w:rFonts w:ascii="Times New Roman" w:hAnsi="Times New Roman"/>
          <w:sz w:val="20"/>
        </w:rPr>
        <w:tab/>
        <w:t xml:space="preserve">Elwood KJ, Moehle JP. Drift Capacity of Reinforced Concrete Columns with Light Transverse Reinforcement. </w:t>
      </w:r>
      <w:r w:rsidRPr="005C6AEA">
        <w:rPr>
          <w:rFonts w:ascii="Times New Roman" w:hAnsi="Times New Roman"/>
          <w:i/>
          <w:iCs/>
          <w:sz w:val="20"/>
        </w:rPr>
        <w:t>Earthquake Spectra</w:t>
      </w:r>
      <w:r w:rsidRPr="005C6AEA">
        <w:rPr>
          <w:rFonts w:ascii="Times New Roman" w:hAnsi="Times New Roman"/>
          <w:sz w:val="20"/>
        </w:rPr>
        <w:t xml:space="preserve"> 2005; </w:t>
      </w:r>
      <w:r w:rsidRPr="005C6AEA">
        <w:rPr>
          <w:rFonts w:ascii="Times New Roman" w:hAnsi="Times New Roman"/>
          <w:b/>
          <w:bCs/>
          <w:sz w:val="20"/>
        </w:rPr>
        <w:t>21</w:t>
      </w:r>
      <w:r w:rsidRPr="005C6AEA">
        <w:rPr>
          <w:rFonts w:ascii="Times New Roman" w:hAnsi="Times New Roman"/>
          <w:sz w:val="20"/>
        </w:rPr>
        <w:t>(1): 71–89. DOI: 10.1193/1.1849774.</w:t>
      </w:r>
    </w:p>
    <w:p w14:paraId="2517661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31.</w:t>
      </w:r>
      <w:r w:rsidRPr="005C6AEA">
        <w:rPr>
          <w:rFonts w:ascii="Times New Roman" w:hAnsi="Times New Roman"/>
          <w:sz w:val="20"/>
        </w:rPr>
        <w:tab/>
        <w:t xml:space="preserve">Dai KY, Yu XH, Lu DG. Phenomenological hysteretic model for corroded RC columns. </w:t>
      </w:r>
      <w:r w:rsidRPr="005C6AEA">
        <w:rPr>
          <w:rFonts w:ascii="Times New Roman" w:hAnsi="Times New Roman"/>
          <w:i/>
          <w:iCs/>
          <w:sz w:val="20"/>
        </w:rPr>
        <w:t>Engineering Structures</w:t>
      </w:r>
      <w:r w:rsidRPr="005C6AEA">
        <w:rPr>
          <w:rFonts w:ascii="Times New Roman" w:hAnsi="Times New Roman"/>
          <w:sz w:val="20"/>
        </w:rPr>
        <w:t xml:space="preserve"> 2020; </w:t>
      </w:r>
      <w:r w:rsidRPr="005C6AEA">
        <w:rPr>
          <w:rFonts w:ascii="Times New Roman" w:hAnsi="Times New Roman"/>
          <w:b/>
          <w:bCs/>
          <w:sz w:val="20"/>
        </w:rPr>
        <w:t>210</w:t>
      </w:r>
      <w:r w:rsidRPr="005C6AEA">
        <w:rPr>
          <w:rFonts w:ascii="Times New Roman" w:hAnsi="Times New Roman"/>
          <w:sz w:val="20"/>
        </w:rPr>
        <w:t>: 110315. DOI: 10.1016/j.engstruct.2020.110315.</w:t>
      </w:r>
    </w:p>
    <w:p w14:paraId="0DB4C7D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32.</w:t>
      </w:r>
      <w:r w:rsidRPr="005C6AEA">
        <w:rPr>
          <w:rFonts w:ascii="Times New Roman" w:hAnsi="Times New Roman"/>
          <w:sz w:val="20"/>
        </w:rPr>
        <w:tab/>
        <w:t xml:space="preserve">Saetta A, Simioni P, Berto L, Vitaliani R. Seismic response of corroded rc structures. </w:t>
      </w:r>
      <w:r w:rsidRPr="005C6AEA">
        <w:rPr>
          <w:rFonts w:ascii="Times New Roman" w:hAnsi="Times New Roman"/>
          <w:i/>
          <w:iCs/>
          <w:sz w:val="20"/>
        </w:rPr>
        <w:t>International fib symposium, Amsterdam, the Netherlands</w:t>
      </w:r>
      <w:r w:rsidRPr="005C6AEA">
        <w:rPr>
          <w:rFonts w:ascii="Times New Roman" w:hAnsi="Times New Roman"/>
          <w:sz w:val="20"/>
        </w:rPr>
        <w:t>, 2008.</w:t>
      </w:r>
    </w:p>
    <w:p w14:paraId="6B6264A1"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33.</w:t>
      </w:r>
      <w:r w:rsidRPr="005C6AEA">
        <w:rPr>
          <w:rFonts w:ascii="Times New Roman" w:hAnsi="Times New Roman"/>
          <w:sz w:val="20"/>
        </w:rPr>
        <w:tab/>
        <w:t xml:space="preserve">Angst UM. Challenges and opportunities in corrosion of steel in concrete. </w:t>
      </w:r>
      <w:r w:rsidRPr="005C6AEA">
        <w:rPr>
          <w:rFonts w:ascii="Times New Roman" w:hAnsi="Times New Roman"/>
          <w:i/>
          <w:iCs/>
          <w:sz w:val="20"/>
        </w:rPr>
        <w:t>Materials and Structures</w:t>
      </w:r>
      <w:r w:rsidRPr="005C6AEA">
        <w:rPr>
          <w:rFonts w:ascii="Times New Roman" w:hAnsi="Times New Roman"/>
          <w:sz w:val="20"/>
        </w:rPr>
        <w:t xml:space="preserve"> 2018; </w:t>
      </w:r>
      <w:r w:rsidRPr="005C6AEA">
        <w:rPr>
          <w:rFonts w:ascii="Times New Roman" w:hAnsi="Times New Roman"/>
          <w:b/>
          <w:bCs/>
          <w:sz w:val="20"/>
        </w:rPr>
        <w:t>51</w:t>
      </w:r>
      <w:r w:rsidRPr="005C6AEA">
        <w:rPr>
          <w:rFonts w:ascii="Times New Roman" w:hAnsi="Times New Roman"/>
          <w:sz w:val="20"/>
        </w:rPr>
        <w:t>(1): 4. DOI: 10.1617/s11527-017-1131-6.</w:t>
      </w:r>
    </w:p>
    <w:p w14:paraId="38BB6E2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34.</w:t>
      </w:r>
      <w:r w:rsidRPr="005C6AEA">
        <w:rPr>
          <w:rFonts w:ascii="Times New Roman" w:hAnsi="Times New Roman"/>
          <w:sz w:val="20"/>
        </w:rPr>
        <w:tab/>
        <w:t xml:space="preserve">Rodriguez J, Ortega LM, Casal J. Load carrying capacity of concrete structures with corroded reinforcement. </w:t>
      </w:r>
      <w:r w:rsidRPr="005C6AEA">
        <w:rPr>
          <w:rFonts w:ascii="Times New Roman" w:hAnsi="Times New Roman"/>
          <w:i/>
          <w:iCs/>
          <w:sz w:val="20"/>
        </w:rPr>
        <w:t>Constr Build Mater</w:t>
      </w:r>
      <w:r w:rsidRPr="005C6AEA">
        <w:rPr>
          <w:rFonts w:ascii="Times New Roman" w:hAnsi="Times New Roman"/>
          <w:sz w:val="20"/>
        </w:rPr>
        <w:t xml:space="preserve"> 1997; </w:t>
      </w:r>
      <w:r w:rsidRPr="005C6AEA">
        <w:rPr>
          <w:rFonts w:ascii="Times New Roman" w:hAnsi="Times New Roman"/>
          <w:b/>
          <w:bCs/>
          <w:sz w:val="20"/>
        </w:rPr>
        <w:t>11</w:t>
      </w:r>
      <w:r w:rsidRPr="005C6AEA">
        <w:rPr>
          <w:rFonts w:ascii="Times New Roman" w:hAnsi="Times New Roman"/>
          <w:sz w:val="20"/>
        </w:rPr>
        <w:t>. DOI: 10.1016/S0950-0618(97)00043-3.</w:t>
      </w:r>
    </w:p>
    <w:p w14:paraId="097E673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35.</w:t>
      </w:r>
      <w:r w:rsidRPr="005C6AEA">
        <w:rPr>
          <w:rFonts w:ascii="Times New Roman" w:hAnsi="Times New Roman"/>
          <w:sz w:val="20"/>
        </w:rPr>
        <w:tab/>
        <w:t xml:space="preserve">Berto L, Vitaliani R, Saetta A, Simioni P. Seismic assessment of existing RC structures affected by degradation phenomena. </w:t>
      </w:r>
      <w:r w:rsidRPr="005C6AEA">
        <w:rPr>
          <w:rFonts w:ascii="Times New Roman" w:hAnsi="Times New Roman"/>
          <w:i/>
          <w:iCs/>
          <w:sz w:val="20"/>
        </w:rPr>
        <w:t>Struct Saf</w:t>
      </w:r>
      <w:r w:rsidRPr="005C6AEA">
        <w:rPr>
          <w:rFonts w:ascii="Times New Roman" w:hAnsi="Times New Roman"/>
          <w:sz w:val="20"/>
        </w:rPr>
        <w:t xml:space="preserve"> 2009; </w:t>
      </w:r>
      <w:r w:rsidRPr="005C6AEA">
        <w:rPr>
          <w:rFonts w:ascii="Times New Roman" w:hAnsi="Times New Roman"/>
          <w:b/>
          <w:bCs/>
          <w:sz w:val="20"/>
        </w:rPr>
        <w:t>31</w:t>
      </w:r>
      <w:r w:rsidRPr="005C6AEA">
        <w:rPr>
          <w:rFonts w:ascii="Times New Roman" w:hAnsi="Times New Roman"/>
          <w:sz w:val="20"/>
        </w:rPr>
        <w:t>. DOI: 10.1016/j.strusafe.2008.09.006.</w:t>
      </w:r>
    </w:p>
    <w:p w14:paraId="514ADC5C"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36.</w:t>
      </w:r>
      <w:r w:rsidRPr="005C6AEA">
        <w:rPr>
          <w:rFonts w:ascii="Times New Roman" w:hAnsi="Times New Roman"/>
          <w:sz w:val="20"/>
        </w:rPr>
        <w:tab/>
        <w:t xml:space="preserve">Koch G, Varney J, Thompson N, Moghissi O, Gould M, Payer J. International measures of prevention, application, and economics of corrosion technologies study. </w:t>
      </w:r>
      <w:r w:rsidRPr="005C6AEA">
        <w:rPr>
          <w:rFonts w:ascii="Times New Roman" w:hAnsi="Times New Roman"/>
          <w:i/>
          <w:iCs/>
          <w:sz w:val="20"/>
        </w:rPr>
        <w:t>NACE International</w:t>
      </w:r>
      <w:r w:rsidRPr="005C6AEA">
        <w:rPr>
          <w:rFonts w:ascii="Times New Roman" w:hAnsi="Times New Roman"/>
          <w:sz w:val="20"/>
        </w:rPr>
        <w:t xml:space="preserve"> 2016; </w:t>
      </w:r>
      <w:r w:rsidRPr="005C6AEA">
        <w:rPr>
          <w:rFonts w:ascii="Times New Roman" w:hAnsi="Times New Roman"/>
          <w:b/>
          <w:bCs/>
          <w:sz w:val="20"/>
        </w:rPr>
        <w:t>216</w:t>
      </w:r>
      <w:r w:rsidRPr="005C6AEA">
        <w:rPr>
          <w:rFonts w:ascii="Times New Roman" w:hAnsi="Times New Roman"/>
          <w:sz w:val="20"/>
        </w:rPr>
        <w:t>: 2–3.</w:t>
      </w:r>
    </w:p>
    <w:p w14:paraId="3FF4896B"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37.</w:t>
      </w:r>
      <w:r w:rsidRPr="005C6AEA">
        <w:rPr>
          <w:rFonts w:ascii="Times New Roman" w:hAnsi="Times New Roman"/>
          <w:sz w:val="20"/>
        </w:rPr>
        <w:tab/>
      </w:r>
      <w:r w:rsidRPr="005C6AEA">
        <w:rPr>
          <w:rFonts w:ascii="Times New Roman" w:hAnsi="Times New Roman"/>
          <w:i/>
          <w:iCs/>
          <w:sz w:val="20"/>
        </w:rPr>
        <w:t>Building Code Requirements for Reinforced Concrete and Commentary (ACI 318‐89/ACI 318R‐89)</w:t>
      </w:r>
      <w:r w:rsidRPr="005C6AEA">
        <w:rPr>
          <w:rFonts w:ascii="Times New Roman" w:hAnsi="Times New Roman"/>
          <w:sz w:val="20"/>
        </w:rPr>
        <w:t>. American Concrete Institute; 1989.</w:t>
      </w:r>
    </w:p>
    <w:p w14:paraId="2348991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38.</w:t>
      </w:r>
      <w:r w:rsidRPr="005C6AEA">
        <w:rPr>
          <w:rFonts w:ascii="Times New Roman" w:hAnsi="Times New Roman"/>
          <w:sz w:val="20"/>
        </w:rPr>
        <w:tab/>
        <w:t xml:space="preserve">Bracci JM, Kunnath SK, Reinhorn AM. Seismic Performance and Retrofit Evaluation of Reinforced Concrete Structures. </w:t>
      </w:r>
      <w:r w:rsidRPr="005C6AEA">
        <w:rPr>
          <w:rFonts w:ascii="Times New Roman" w:hAnsi="Times New Roman"/>
          <w:i/>
          <w:iCs/>
          <w:sz w:val="20"/>
        </w:rPr>
        <w:t>Journal of Structural Engineering</w:t>
      </w:r>
      <w:r w:rsidRPr="005C6AEA">
        <w:rPr>
          <w:rFonts w:ascii="Times New Roman" w:hAnsi="Times New Roman"/>
          <w:sz w:val="20"/>
        </w:rPr>
        <w:t xml:space="preserve"> 1997; </w:t>
      </w:r>
      <w:r w:rsidRPr="005C6AEA">
        <w:rPr>
          <w:rFonts w:ascii="Times New Roman" w:hAnsi="Times New Roman"/>
          <w:b/>
          <w:bCs/>
          <w:sz w:val="20"/>
        </w:rPr>
        <w:t>123</w:t>
      </w:r>
      <w:r w:rsidRPr="005C6AEA">
        <w:rPr>
          <w:rFonts w:ascii="Times New Roman" w:hAnsi="Times New Roman"/>
          <w:sz w:val="20"/>
        </w:rPr>
        <w:t>(1): 3–10. DOI: 10.1061/(ASCE)0733-9445(1997)123:1(3).</w:t>
      </w:r>
    </w:p>
    <w:p w14:paraId="33263C02"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lastRenderedPageBreak/>
        <w:t>39.</w:t>
      </w:r>
      <w:r w:rsidRPr="005C6AEA">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5C6AEA">
        <w:rPr>
          <w:rFonts w:ascii="Times New Roman" w:hAnsi="Times New Roman"/>
          <w:i/>
          <w:iCs/>
          <w:sz w:val="20"/>
        </w:rPr>
        <w:t>Structural Journal</w:t>
      </w:r>
      <w:r w:rsidRPr="005C6AEA">
        <w:rPr>
          <w:rFonts w:ascii="Times New Roman" w:hAnsi="Times New Roman"/>
          <w:sz w:val="20"/>
        </w:rPr>
        <w:t xml:space="preserve"> 1994; </w:t>
      </w:r>
      <w:r w:rsidRPr="005C6AEA">
        <w:rPr>
          <w:rFonts w:ascii="Times New Roman" w:hAnsi="Times New Roman"/>
          <w:b/>
          <w:bCs/>
          <w:sz w:val="20"/>
        </w:rPr>
        <w:t>91</w:t>
      </w:r>
      <w:r w:rsidRPr="005C6AEA">
        <w:rPr>
          <w:rFonts w:ascii="Times New Roman" w:hAnsi="Times New Roman"/>
          <w:sz w:val="20"/>
        </w:rPr>
        <w:t>(5): 552–563.</w:t>
      </w:r>
    </w:p>
    <w:p w14:paraId="5CD8F017"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40.</w:t>
      </w:r>
      <w:r w:rsidRPr="005C6AEA">
        <w:rPr>
          <w:rFonts w:ascii="Times New Roman" w:hAnsi="Times New Roman"/>
          <w:sz w:val="20"/>
        </w:rPr>
        <w:tab/>
        <w:t xml:space="preserve">Freddi F, Padgett JE, Dall’Asta A. Probabilistic seismic demand modeling of local level response parameters of an RC frame. </w:t>
      </w:r>
      <w:r w:rsidRPr="005C6AEA">
        <w:rPr>
          <w:rFonts w:ascii="Times New Roman" w:hAnsi="Times New Roman"/>
          <w:i/>
          <w:iCs/>
          <w:sz w:val="20"/>
        </w:rPr>
        <w:t>Bulletin of Earthquake Engineering</w:t>
      </w:r>
      <w:r w:rsidRPr="005C6AEA">
        <w:rPr>
          <w:rFonts w:ascii="Times New Roman" w:hAnsi="Times New Roman"/>
          <w:sz w:val="20"/>
        </w:rPr>
        <w:t xml:space="preserve"> 2017; </w:t>
      </w:r>
      <w:r w:rsidRPr="005C6AEA">
        <w:rPr>
          <w:rFonts w:ascii="Times New Roman" w:hAnsi="Times New Roman"/>
          <w:b/>
          <w:bCs/>
          <w:sz w:val="20"/>
        </w:rPr>
        <w:t>15</w:t>
      </w:r>
      <w:r w:rsidRPr="005C6AEA">
        <w:rPr>
          <w:rFonts w:ascii="Times New Roman" w:hAnsi="Times New Roman"/>
          <w:sz w:val="20"/>
        </w:rPr>
        <w:t>(1): 1–23. DOI: 10.1007/s10518-016-9948-x.</w:t>
      </w:r>
    </w:p>
    <w:p w14:paraId="097F9A9E"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41.</w:t>
      </w:r>
      <w:r w:rsidRPr="005C6AEA">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5C6AEA">
        <w:rPr>
          <w:rFonts w:ascii="Times New Roman" w:hAnsi="Times New Roman"/>
          <w:i/>
          <w:iCs/>
          <w:sz w:val="20"/>
        </w:rPr>
        <w:t>Earthquake Engineering &amp; Structural Dynamics</w:t>
      </w:r>
      <w:r w:rsidRPr="005C6AEA">
        <w:rPr>
          <w:rFonts w:ascii="Times New Roman" w:hAnsi="Times New Roman"/>
          <w:sz w:val="20"/>
        </w:rPr>
        <w:t xml:space="preserve"> 2013; </w:t>
      </w:r>
      <w:r w:rsidRPr="005C6AEA">
        <w:rPr>
          <w:rFonts w:ascii="Times New Roman" w:hAnsi="Times New Roman"/>
          <w:b/>
          <w:bCs/>
          <w:sz w:val="20"/>
        </w:rPr>
        <w:t>42</w:t>
      </w:r>
      <w:r w:rsidRPr="005C6AEA">
        <w:rPr>
          <w:rFonts w:ascii="Times New Roman" w:hAnsi="Times New Roman"/>
          <w:sz w:val="20"/>
        </w:rPr>
        <w:t>(7): 993–1011. DOI: 10.1002/eqe.2255.</w:t>
      </w:r>
    </w:p>
    <w:p w14:paraId="7F5B675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42.</w:t>
      </w:r>
      <w:r w:rsidRPr="005C6AEA">
        <w:rPr>
          <w:rFonts w:ascii="Times New Roman" w:hAnsi="Times New Roman"/>
          <w:sz w:val="20"/>
        </w:rPr>
        <w:tab/>
        <w:t xml:space="preserve">Scott MH, Fenves GL. Plastic Hinge Integration Methods for Force-Based Beam–Column Elements. </w:t>
      </w:r>
      <w:r w:rsidRPr="005C6AEA">
        <w:rPr>
          <w:rFonts w:ascii="Times New Roman" w:hAnsi="Times New Roman"/>
          <w:i/>
          <w:iCs/>
          <w:sz w:val="20"/>
        </w:rPr>
        <w:t>Journal of Structural Engineering</w:t>
      </w:r>
      <w:r w:rsidRPr="005C6AEA">
        <w:rPr>
          <w:rFonts w:ascii="Times New Roman" w:hAnsi="Times New Roman"/>
          <w:sz w:val="20"/>
        </w:rPr>
        <w:t xml:space="preserve"> 2006; </w:t>
      </w:r>
      <w:r w:rsidRPr="005C6AEA">
        <w:rPr>
          <w:rFonts w:ascii="Times New Roman" w:hAnsi="Times New Roman"/>
          <w:b/>
          <w:bCs/>
          <w:sz w:val="20"/>
        </w:rPr>
        <w:t>132</w:t>
      </w:r>
      <w:r w:rsidRPr="005C6AEA">
        <w:rPr>
          <w:rFonts w:ascii="Times New Roman" w:hAnsi="Times New Roman"/>
          <w:sz w:val="20"/>
        </w:rPr>
        <w:t>(2): 244–252. DOI: 10.1061/(ASCE)0733-9445(2006)132:2(244).</w:t>
      </w:r>
    </w:p>
    <w:p w14:paraId="7097E9BD"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43.</w:t>
      </w:r>
      <w:r w:rsidRPr="005C6AEA">
        <w:rPr>
          <w:rFonts w:ascii="Times New Roman" w:hAnsi="Times New Roman"/>
          <w:sz w:val="20"/>
        </w:rPr>
        <w:tab/>
        <w:t xml:space="preserve">Mander JB, Priestley MJN, Park R. Theoretical Stress‐Strain Model for Confined Concrete. </w:t>
      </w:r>
      <w:r w:rsidRPr="005C6AEA">
        <w:rPr>
          <w:rFonts w:ascii="Times New Roman" w:hAnsi="Times New Roman"/>
          <w:i/>
          <w:iCs/>
          <w:sz w:val="20"/>
        </w:rPr>
        <w:t>Journal of Structural Engineering</w:t>
      </w:r>
      <w:r w:rsidRPr="005C6AEA">
        <w:rPr>
          <w:rFonts w:ascii="Times New Roman" w:hAnsi="Times New Roman"/>
          <w:sz w:val="20"/>
        </w:rPr>
        <w:t xml:space="preserve"> 1988; </w:t>
      </w:r>
      <w:r w:rsidRPr="005C6AEA">
        <w:rPr>
          <w:rFonts w:ascii="Times New Roman" w:hAnsi="Times New Roman"/>
          <w:b/>
          <w:bCs/>
          <w:sz w:val="20"/>
        </w:rPr>
        <w:t>114</w:t>
      </w:r>
      <w:r w:rsidRPr="005C6AEA">
        <w:rPr>
          <w:rFonts w:ascii="Times New Roman" w:hAnsi="Times New Roman"/>
          <w:sz w:val="20"/>
        </w:rPr>
        <w:t>(8): 1804–1826. DOI: 10.1061/(ASCE)0733-9445(1988)114:8(1804).</w:t>
      </w:r>
    </w:p>
    <w:p w14:paraId="0EEEEAF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44.</w:t>
      </w:r>
      <w:r w:rsidRPr="005C6AEA">
        <w:rPr>
          <w:rFonts w:ascii="Times New Roman" w:hAnsi="Times New Roman"/>
          <w:sz w:val="20"/>
        </w:rPr>
        <w:tab/>
        <w:t xml:space="preserve">Elwood KJ. Modelling failures in existing reinforced concrete columns. </w:t>
      </w:r>
      <w:r w:rsidRPr="005C6AEA">
        <w:rPr>
          <w:rFonts w:ascii="Times New Roman" w:hAnsi="Times New Roman"/>
          <w:i/>
          <w:iCs/>
          <w:sz w:val="20"/>
        </w:rPr>
        <w:t>Canadian Journal of Civil Engineering</w:t>
      </w:r>
      <w:r w:rsidRPr="005C6AEA">
        <w:rPr>
          <w:rFonts w:ascii="Times New Roman" w:hAnsi="Times New Roman"/>
          <w:sz w:val="20"/>
        </w:rPr>
        <w:t xml:space="preserve"> 2004; </w:t>
      </w:r>
      <w:r w:rsidRPr="005C6AEA">
        <w:rPr>
          <w:rFonts w:ascii="Times New Roman" w:hAnsi="Times New Roman"/>
          <w:b/>
          <w:bCs/>
          <w:sz w:val="20"/>
        </w:rPr>
        <w:t>31</w:t>
      </w:r>
      <w:r w:rsidRPr="005C6AEA">
        <w:rPr>
          <w:rFonts w:ascii="Times New Roman" w:hAnsi="Times New Roman"/>
          <w:sz w:val="20"/>
        </w:rPr>
        <w:t>(5): 846–859. DOI: 10.1139/l04-040.</w:t>
      </w:r>
    </w:p>
    <w:p w14:paraId="7EB94146"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45.</w:t>
      </w:r>
      <w:r w:rsidRPr="005C6AEA">
        <w:rPr>
          <w:rFonts w:ascii="Times New Roman" w:hAnsi="Times New Roman"/>
          <w:sz w:val="20"/>
        </w:rPr>
        <w:tab/>
        <w:t xml:space="preserve">Pekelnicky R, Engineers SD, Chris Poland SE, Engineers ND. ASCE 41-13: Seismic evaluation and retrofit rehabilitation of existing buildings. </w:t>
      </w:r>
      <w:r w:rsidRPr="005C6AEA">
        <w:rPr>
          <w:rFonts w:ascii="Times New Roman" w:hAnsi="Times New Roman"/>
          <w:i/>
          <w:iCs/>
          <w:sz w:val="20"/>
        </w:rPr>
        <w:t>Proceedings of the SEAOC</w:t>
      </w:r>
      <w:r w:rsidRPr="005C6AEA">
        <w:rPr>
          <w:rFonts w:ascii="Times New Roman" w:hAnsi="Times New Roman"/>
          <w:sz w:val="20"/>
        </w:rPr>
        <w:t xml:space="preserve"> 2012.</w:t>
      </w:r>
    </w:p>
    <w:p w14:paraId="240A0D12"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46.</w:t>
      </w:r>
      <w:r w:rsidRPr="005C6AEA">
        <w:rPr>
          <w:rFonts w:ascii="Times New Roman" w:hAnsi="Times New Roman"/>
          <w:sz w:val="20"/>
        </w:rPr>
        <w:tab/>
        <w:t xml:space="preserve">Sezen H, Moehle JP. Shear Strength Model for Lightly Reinforced Concrete Columns. </w:t>
      </w:r>
      <w:r w:rsidRPr="005C6AEA">
        <w:rPr>
          <w:rFonts w:ascii="Times New Roman" w:hAnsi="Times New Roman"/>
          <w:i/>
          <w:iCs/>
          <w:sz w:val="20"/>
        </w:rPr>
        <w:t>Journal of Structural Engineering</w:t>
      </w:r>
      <w:r w:rsidRPr="005C6AEA">
        <w:rPr>
          <w:rFonts w:ascii="Times New Roman" w:hAnsi="Times New Roman"/>
          <w:sz w:val="20"/>
        </w:rPr>
        <w:t xml:space="preserve"> 2004; </w:t>
      </w:r>
      <w:r w:rsidRPr="005C6AEA">
        <w:rPr>
          <w:rFonts w:ascii="Times New Roman" w:hAnsi="Times New Roman"/>
          <w:b/>
          <w:bCs/>
          <w:sz w:val="20"/>
        </w:rPr>
        <w:t>130</w:t>
      </w:r>
      <w:r w:rsidRPr="005C6AEA">
        <w:rPr>
          <w:rFonts w:ascii="Times New Roman" w:hAnsi="Times New Roman"/>
          <w:sz w:val="20"/>
        </w:rPr>
        <w:t>(11): 1692–1703. DOI: 10.1061/(ASCE)0733-9445(2004)130:11(1692).</w:t>
      </w:r>
    </w:p>
    <w:p w14:paraId="30A44215"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47.</w:t>
      </w:r>
      <w:r w:rsidRPr="005C6AEA">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5C6AEA">
        <w:rPr>
          <w:rFonts w:ascii="Times New Roman" w:hAnsi="Times New Roman"/>
          <w:i/>
          <w:iCs/>
          <w:sz w:val="20"/>
        </w:rPr>
        <w:t>Earthquake Engineering &amp; Structural Dynamics</w:t>
      </w:r>
      <w:r w:rsidRPr="005C6AEA">
        <w:rPr>
          <w:rFonts w:ascii="Times New Roman" w:hAnsi="Times New Roman"/>
          <w:sz w:val="20"/>
        </w:rPr>
        <w:t xml:space="preserve"> 2013; </w:t>
      </w:r>
      <w:r w:rsidRPr="005C6AEA">
        <w:rPr>
          <w:rFonts w:ascii="Times New Roman" w:hAnsi="Times New Roman"/>
          <w:b/>
          <w:bCs/>
          <w:sz w:val="20"/>
        </w:rPr>
        <w:t>42</w:t>
      </w:r>
      <w:r w:rsidRPr="005C6AEA">
        <w:rPr>
          <w:rFonts w:ascii="Times New Roman" w:hAnsi="Times New Roman"/>
          <w:sz w:val="20"/>
        </w:rPr>
        <w:t>(2): 297–310. DOI: 10.1002/eqe.2213.</w:t>
      </w:r>
    </w:p>
    <w:p w14:paraId="2887F19A"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48.</w:t>
      </w:r>
      <w:r w:rsidRPr="005C6AEA">
        <w:rPr>
          <w:rFonts w:ascii="Times New Roman" w:hAnsi="Times New Roman"/>
          <w:sz w:val="20"/>
        </w:rPr>
        <w:tab/>
        <w:t xml:space="preserve">Ghannoum WM, Moehle JP. Dynamic collapse analysis of a concrete frame sustaining column axial failures. </w:t>
      </w:r>
      <w:r w:rsidRPr="005C6AEA">
        <w:rPr>
          <w:rFonts w:ascii="Times New Roman" w:hAnsi="Times New Roman"/>
          <w:i/>
          <w:iCs/>
          <w:sz w:val="20"/>
        </w:rPr>
        <w:t>ACI Structural Journal</w:t>
      </w:r>
      <w:r w:rsidRPr="005C6AEA">
        <w:rPr>
          <w:rFonts w:ascii="Times New Roman" w:hAnsi="Times New Roman"/>
          <w:sz w:val="20"/>
        </w:rPr>
        <w:t xml:space="preserve"> 2012; </w:t>
      </w:r>
      <w:r w:rsidRPr="005C6AEA">
        <w:rPr>
          <w:rFonts w:ascii="Times New Roman" w:hAnsi="Times New Roman"/>
          <w:b/>
          <w:bCs/>
          <w:sz w:val="20"/>
        </w:rPr>
        <w:t>109</w:t>
      </w:r>
      <w:r w:rsidRPr="005C6AEA">
        <w:rPr>
          <w:rFonts w:ascii="Times New Roman" w:hAnsi="Times New Roman"/>
          <w:sz w:val="20"/>
        </w:rPr>
        <w:t>(3): 403.</w:t>
      </w:r>
    </w:p>
    <w:p w14:paraId="024C6FD9"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49.</w:t>
      </w:r>
      <w:r w:rsidRPr="005C6AEA">
        <w:rPr>
          <w:rFonts w:ascii="Times New Roman" w:hAnsi="Times New Roman"/>
          <w:sz w:val="20"/>
        </w:rPr>
        <w:tab/>
        <w:t xml:space="preserve">Jeon JS, Lowes LN, DesRoches R, Brilakis I. Fragility curves for non-ductile reinforced concrete frames that exhibit different component response mechanisms. </w:t>
      </w:r>
      <w:r w:rsidRPr="005C6AEA">
        <w:rPr>
          <w:rFonts w:ascii="Times New Roman" w:hAnsi="Times New Roman"/>
          <w:i/>
          <w:iCs/>
          <w:sz w:val="20"/>
        </w:rPr>
        <w:t>Engineering Structures</w:t>
      </w:r>
      <w:r w:rsidRPr="005C6AEA">
        <w:rPr>
          <w:rFonts w:ascii="Times New Roman" w:hAnsi="Times New Roman"/>
          <w:sz w:val="20"/>
        </w:rPr>
        <w:t xml:space="preserve"> 2015; </w:t>
      </w:r>
      <w:r w:rsidRPr="005C6AEA">
        <w:rPr>
          <w:rFonts w:ascii="Times New Roman" w:hAnsi="Times New Roman"/>
          <w:b/>
          <w:bCs/>
          <w:sz w:val="20"/>
        </w:rPr>
        <w:t>85</w:t>
      </w:r>
      <w:r w:rsidRPr="005C6AEA">
        <w:rPr>
          <w:rFonts w:ascii="Times New Roman" w:hAnsi="Times New Roman"/>
          <w:sz w:val="20"/>
        </w:rPr>
        <w:t>: 127–143. DOI: 10.1016/j.engstruct.2014.12.009.</w:t>
      </w:r>
    </w:p>
    <w:p w14:paraId="496B9593" w14:textId="77777777" w:rsidR="005C6AEA" w:rsidRPr="005C6AEA" w:rsidRDefault="005C6AEA" w:rsidP="005C6AEA">
      <w:pPr>
        <w:pStyle w:val="Bibliography"/>
        <w:rPr>
          <w:rFonts w:ascii="Times New Roman" w:hAnsi="Times New Roman"/>
          <w:sz w:val="20"/>
        </w:rPr>
      </w:pPr>
      <w:r w:rsidRPr="005C6AEA">
        <w:rPr>
          <w:rFonts w:ascii="Times New Roman" w:hAnsi="Times New Roman"/>
          <w:sz w:val="20"/>
        </w:rPr>
        <w:t>50.</w:t>
      </w:r>
      <w:r w:rsidRPr="005C6AEA">
        <w:rPr>
          <w:rFonts w:ascii="Times New Roman" w:hAnsi="Times New Roman"/>
          <w:sz w:val="20"/>
        </w:rPr>
        <w:tab/>
        <w:t xml:space="preserve">Sezen H, Moehle JP. Seismic tests of concrete columns with light transverse reinforcement. </w:t>
      </w:r>
      <w:r w:rsidRPr="005C6AEA">
        <w:rPr>
          <w:rFonts w:ascii="Times New Roman" w:hAnsi="Times New Roman"/>
          <w:i/>
          <w:iCs/>
          <w:sz w:val="20"/>
        </w:rPr>
        <w:t>ACI Structural Journal</w:t>
      </w:r>
      <w:r w:rsidRPr="005C6AEA">
        <w:rPr>
          <w:rFonts w:ascii="Times New Roman" w:hAnsi="Times New Roman"/>
          <w:sz w:val="20"/>
        </w:rPr>
        <w:t xml:space="preserve"> 2006; </w:t>
      </w:r>
      <w:r w:rsidRPr="005C6AEA">
        <w:rPr>
          <w:rFonts w:ascii="Times New Roman" w:hAnsi="Times New Roman"/>
          <w:b/>
          <w:bCs/>
          <w:sz w:val="20"/>
        </w:rPr>
        <w:t>103</w:t>
      </w:r>
      <w:r w:rsidRPr="005C6AEA">
        <w:rPr>
          <w:rFonts w:ascii="Times New Roman" w:hAnsi="Times New Roman"/>
          <w:sz w:val="20"/>
        </w:rPr>
        <w:t>(6): 842.</w:t>
      </w:r>
    </w:p>
    <w:p w14:paraId="7AEA3BEB" w14:textId="5FBE02EC"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258"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258"/>
    </w:p>
    <w:p w14:paraId="09F7F9FF" w14:textId="6BE65233" w:rsidR="002F29BB" w:rsidRPr="00EA1A8B" w:rsidRDefault="002F29BB" w:rsidP="00C33841">
      <w:pPr>
        <w:pStyle w:val="References"/>
        <w:numPr>
          <w:ilvl w:val="0"/>
          <w:numId w:val="1"/>
        </w:numPr>
        <w:ind w:left="0" w:hanging="284"/>
        <w:jc w:val="both"/>
        <w:rPr>
          <w:szCs w:val="20"/>
          <w:lang w:val="en-US"/>
        </w:rPr>
      </w:pPr>
      <w:bookmarkStart w:id="259"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259"/>
    </w:p>
    <w:p w14:paraId="7DEC5AA5" w14:textId="3F207679" w:rsidR="002F29BB" w:rsidRPr="00EA1A8B" w:rsidRDefault="002F29BB" w:rsidP="00C33841">
      <w:pPr>
        <w:pStyle w:val="References"/>
        <w:numPr>
          <w:ilvl w:val="0"/>
          <w:numId w:val="1"/>
        </w:numPr>
        <w:ind w:left="0" w:hanging="284"/>
        <w:jc w:val="both"/>
        <w:rPr>
          <w:szCs w:val="20"/>
          <w:lang w:val="en-US"/>
        </w:rPr>
      </w:pPr>
      <w:bookmarkStart w:id="260"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260"/>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261"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261"/>
    </w:p>
    <w:p w14:paraId="4655AAE8" w14:textId="77777777" w:rsidR="005C6C83" w:rsidRPr="00EA1A8B" w:rsidRDefault="0022745F" w:rsidP="00C33841">
      <w:pPr>
        <w:pStyle w:val="References"/>
        <w:numPr>
          <w:ilvl w:val="0"/>
          <w:numId w:val="1"/>
        </w:numPr>
        <w:ind w:left="0" w:hanging="284"/>
        <w:jc w:val="both"/>
        <w:rPr>
          <w:szCs w:val="20"/>
          <w:lang w:val="en-US"/>
        </w:rPr>
      </w:pPr>
      <w:bookmarkStart w:id="262"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262"/>
    </w:p>
    <w:p w14:paraId="673347F3" w14:textId="435E4BE8" w:rsidR="00F40C28" w:rsidRPr="00EA1A8B" w:rsidRDefault="005C6C83" w:rsidP="00C33841">
      <w:pPr>
        <w:pStyle w:val="References"/>
        <w:numPr>
          <w:ilvl w:val="0"/>
          <w:numId w:val="1"/>
        </w:numPr>
        <w:ind w:left="0" w:hanging="284"/>
        <w:jc w:val="both"/>
        <w:rPr>
          <w:szCs w:val="20"/>
          <w:lang w:val="en-US"/>
        </w:rPr>
      </w:pPr>
      <w:bookmarkStart w:id="263"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263"/>
    </w:p>
    <w:p w14:paraId="7D0C9FFB" w14:textId="57556337" w:rsidR="006F01A9" w:rsidRPr="00EA1A8B" w:rsidRDefault="00F15535" w:rsidP="00C33841">
      <w:pPr>
        <w:pStyle w:val="References"/>
        <w:numPr>
          <w:ilvl w:val="0"/>
          <w:numId w:val="1"/>
        </w:numPr>
        <w:ind w:left="0" w:hanging="284"/>
        <w:jc w:val="both"/>
        <w:rPr>
          <w:szCs w:val="20"/>
          <w:lang w:val="en-US"/>
        </w:rPr>
      </w:pPr>
      <w:bookmarkStart w:id="264"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264"/>
    </w:p>
    <w:p w14:paraId="78DA2584" w14:textId="4857A056" w:rsidR="00724571" w:rsidRPr="00EA1A8B" w:rsidRDefault="00262509" w:rsidP="00C33841">
      <w:pPr>
        <w:pStyle w:val="References"/>
        <w:numPr>
          <w:ilvl w:val="0"/>
          <w:numId w:val="1"/>
        </w:numPr>
        <w:ind w:left="0" w:hanging="284"/>
        <w:jc w:val="both"/>
        <w:rPr>
          <w:szCs w:val="20"/>
          <w:lang w:val="en-US"/>
        </w:rPr>
      </w:pPr>
      <w:bookmarkStart w:id="265"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265"/>
    </w:p>
    <w:p w14:paraId="61F314B4" w14:textId="7A426BF6" w:rsidR="00724571" w:rsidRPr="00EA1A8B" w:rsidRDefault="00724571" w:rsidP="00C33841">
      <w:pPr>
        <w:pStyle w:val="References"/>
        <w:numPr>
          <w:ilvl w:val="0"/>
          <w:numId w:val="1"/>
        </w:numPr>
        <w:ind w:left="0" w:hanging="284"/>
        <w:jc w:val="both"/>
        <w:rPr>
          <w:szCs w:val="20"/>
          <w:lang w:val="en-US"/>
        </w:rPr>
      </w:pPr>
      <w:bookmarkStart w:id="266"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266"/>
    </w:p>
    <w:p w14:paraId="6134B4ED" w14:textId="3F5D9AF6" w:rsidR="006D6FD1" w:rsidRPr="00EA1A8B" w:rsidRDefault="006D6FD1" w:rsidP="00C33841">
      <w:pPr>
        <w:pStyle w:val="References"/>
        <w:numPr>
          <w:ilvl w:val="0"/>
          <w:numId w:val="1"/>
        </w:numPr>
        <w:ind w:left="0" w:hanging="284"/>
        <w:jc w:val="both"/>
        <w:rPr>
          <w:szCs w:val="20"/>
          <w:lang w:val="en-US"/>
        </w:rPr>
      </w:pPr>
      <w:bookmarkStart w:id="267"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267"/>
    </w:p>
    <w:p w14:paraId="09058623" w14:textId="1DBBCFEA" w:rsidR="00DB1C4C" w:rsidRPr="00EA1A8B" w:rsidRDefault="00DB1C4C" w:rsidP="00C33841">
      <w:pPr>
        <w:pStyle w:val="References"/>
        <w:numPr>
          <w:ilvl w:val="0"/>
          <w:numId w:val="1"/>
        </w:numPr>
        <w:ind w:left="0" w:hanging="284"/>
        <w:jc w:val="both"/>
        <w:rPr>
          <w:szCs w:val="20"/>
          <w:lang w:val="en-US"/>
        </w:rPr>
      </w:pPr>
      <w:bookmarkStart w:id="268" w:name="_Ref21276769"/>
      <w:proofErr w:type="spellStart"/>
      <w:r w:rsidRPr="00EA1A8B">
        <w:rPr>
          <w:szCs w:val="20"/>
          <w:lang w:val="en-US"/>
        </w:rPr>
        <w:lastRenderedPageBreak/>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268"/>
    </w:p>
    <w:p w14:paraId="28BCCA0C" w14:textId="1EFDB031" w:rsidR="007A080C" w:rsidRPr="00EA1A8B" w:rsidRDefault="007A080C" w:rsidP="00C33841">
      <w:pPr>
        <w:pStyle w:val="References"/>
        <w:numPr>
          <w:ilvl w:val="0"/>
          <w:numId w:val="1"/>
        </w:numPr>
        <w:ind w:left="0" w:hanging="284"/>
        <w:jc w:val="both"/>
        <w:rPr>
          <w:szCs w:val="20"/>
          <w:lang w:val="en-US"/>
        </w:rPr>
      </w:pPr>
      <w:bookmarkStart w:id="269"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269"/>
    </w:p>
    <w:p w14:paraId="51311E9E" w14:textId="77777777" w:rsidR="00B71502" w:rsidRPr="00EA1A8B" w:rsidRDefault="00B71502" w:rsidP="00C33841">
      <w:pPr>
        <w:pStyle w:val="References"/>
        <w:numPr>
          <w:ilvl w:val="0"/>
          <w:numId w:val="1"/>
        </w:numPr>
        <w:ind w:left="0" w:hanging="284"/>
        <w:jc w:val="both"/>
        <w:rPr>
          <w:szCs w:val="20"/>
          <w:lang w:val="en-US"/>
        </w:rPr>
      </w:pPr>
      <w:bookmarkStart w:id="270"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70"/>
    </w:p>
    <w:p w14:paraId="0A35859F" w14:textId="77777777" w:rsidR="00B71502" w:rsidRPr="00EA1A8B" w:rsidRDefault="00B71502" w:rsidP="00C33841">
      <w:pPr>
        <w:pStyle w:val="References"/>
        <w:numPr>
          <w:ilvl w:val="0"/>
          <w:numId w:val="1"/>
        </w:numPr>
        <w:ind w:left="0" w:hanging="284"/>
        <w:jc w:val="both"/>
        <w:rPr>
          <w:szCs w:val="20"/>
          <w:lang w:val="en-US"/>
        </w:rPr>
      </w:pPr>
      <w:bookmarkStart w:id="271"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71"/>
    </w:p>
    <w:p w14:paraId="628912FD" w14:textId="77777777" w:rsidR="00E676D2" w:rsidRPr="00EA1A8B" w:rsidRDefault="003A5855" w:rsidP="00C33841">
      <w:pPr>
        <w:pStyle w:val="References"/>
        <w:numPr>
          <w:ilvl w:val="0"/>
          <w:numId w:val="1"/>
        </w:numPr>
        <w:ind w:left="0" w:hanging="284"/>
        <w:jc w:val="both"/>
        <w:rPr>
          <w:szCs w:val="20"/>
          <w:lang w:val="en-US"/>
        </w:rPr>
      </w:pPr>
      <w:bookmarkStart w:id="272"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72"/>
    </w:p>
    <w:p w14:paraId="05E006BC" w14:textId="559E2B7B" w:rsidR="00D40EAE" w:rsidRPr="00EA1A8B" w:rsidRDefault="00E676D2" w:rsidP="00C33841">
      <w:pPr>
        <w:pStyle w:val="References"/>
        <w:numPr>
          <w:ilvl w:val="0"/>
          <w:numId w:val="1"/>
        </w:numPr>
        <w:ind w:left="0" w:hanging="284"/>
        <w:jc w:val="both"/>
        <w:rPr>
          <w:szCs w:val="20"/>
          <w:lang w:val="en-US"/>
        </w:rPr>
      </w:pPr>
      <w:bookmarkStart w:id="273"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73"/>
    </w:p>
    <w:p w14:paraId="63E64347" w14:textId="0EC04F2F" w:rsidR="00DB755C" w:rsidRPr="00EA1A8B" w:rsidRDefault="00DB755C" w:rsidP="00C33841">
      <w:pPr>
        <w:pStyle w:val="References"/>
        <w:numPr>
          <w:ilvl w:val="0"/>
          <w:numId w:val="1"/>
        </w:numPr>
        <w:ind w:left="0" w:hanging="284"/>
        <w:jc w:val="both"/>
        <w:rPr>
          <w:szCs w:val="20"/>
          <w:lang w:val="en-US"/>
        </w:rPr>
      </w:pPr>
      <w:bookmarkStart w:id="274"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74"/>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75"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75"/>
    </w:p>
    <w:p w14:paraId="7C903C0E" w14:textId="16CD4712" w:rsidR="00E81569" w:rsidRPr="00EA1A8B" w:rsidRDefault="00E81569" w:rsidP="00C33841">
      <w:pPr>
        <w:pStyle w:val="References"/>
        <w:numPr>
          <w:ilvl w:val="0"/>
          <w:numId w:val="1"/>
        </w:numPr>
        <w:ind w:left="0" w:hanging="284"/>
        <w:jc w:val="both"/>
        <w:rPr>
          <w:szCs w:val="20"/>
          <w:lang w:val="en-US"/>
        </w:rPr>
      </w:pPr>
      <w:bookmarkStart w:id="276"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76"/>
    </w:p>
    <w:p w14:paraId="12EB07AC" w14:textId="60517C1C" w:rsidR="002D7DDD" w:rsidRPr="00EA1A8B" w:rsidRDefault="000B0000" w:rsidP="00C33841">
      <w:pPr>
        <w:pStyle w:val="References"/>
        <w:numPr>
          <w:ilvl w:val="0"/>
          <w:numId w:val="1"/>
        </w:numPr>
        <w:ind w:left="0" w:hanging="284"/>
        <w:jc w:val="both"/>
        <w:rPr>
          <w:szCs w:val="20"/>
          <w:lang w:val="en-US"/>
        </w:rPr>
      </w:pPr>
      <w:bookmarkStart w:id="277"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77"/>
    </w:p>
    <w:p w14:paraId="17CD8AE6" w14:textId="45E0B432" w:rsidR="002D7DDD" w:rsidRPr="00EA1A8B" w:rsidRDefault="003A5855" w:rsidP="00C33841">
      <w:pPr>
        <w:pStyle w:val="References"/>
        <w:numPr>
          <w:ilvl w:val="0"/>
          <w:numId w:val="1"/>
        </w:numPr>
        <w:ind w:left="0" w:hanging="284"/>
        <w:jc w:val="both"/>
        <w:rPr>
          <w:szCs w:val="20"/>
          <w:lang w:val="en-US"/>
        </w:rPr>
      </w:pPr>
      <w:bookmarkStart w:id="278"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78"/>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79"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79"/>
    </w:p>
    <w:p w14:paraId="0AAEED1A" w14:textId="56C0AD9A" w:rsidR="001A3302" w:rsidRPr="00EA1A8B" w:rsidRDefault="007276CA" w:rsidP="00C33841">
      <w:pPr>
        <w:pStyle w:val="References"/>
        <w:numPr>
          <w:ilvl w:val="0"/>
          <w:numId w:val="1"/>
        </w:numPr>
        <w:ind w:left="0" w:hanging="284"/>
        <w:jc w:val="both"/>
        <w:rPr>
          <w:szCs w:val="20"/>
          <w:lang w:val="en-US"/>
        </w:rPr>
      </w:pPr>
      <w:bookmarkStart w:id="280"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280"/>
    </w:p>
    <w:p w14:paraId="4B92CAD5" w14:textId="3C68358E" w:rsidR="001A3302" w:rsidRPr="00EA1A8B" w:rsidRDefault="001A3302" w:rsidP="00C33841">
      <w:pPr>
        <w:pStyle w:val="References"/>
        <w:numPr>
          <w:ilvl w:val="0"/>
          <w:numId w:val="1"/>
        </w:numPr>
        <w:ind w:left="0" w:hanging="284"/>
        <w:jc w:val="both"/>
        <w:rPr>
          <w:szCs w:val="20"/>
          <w:lang w:val="en-US"/>
        </w:rPr>
      </w:pPr>
      <w:bookmarkStart w:id="281"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281"/>
    </w:p>
    <w:p w14:paraId="78427089" w14:textId="77777777" w:rsidR="007276CA" w:rsidRPr="00EA1A8B" w:rsidRDefault="007276CA" w:rsidP="00C33841">
      <w:pPr>
        <w:pStyle w:val="References"/>
        <w:numPr>
          <w:ilvl w:val="0"/>
          <w:numId w:val="1"/>
        </w:numPr>
        <w:ind w:left="0" w:hanging="284"/>
        <w:jc w:val="both"/>
        <w:rPr>
          <w:szCs w:val="20"/>
          <w:lang w:val="en-US"/>
        </w:rPr>
      </w:pPr>
      <w:bookmarkStart w:id="282"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282"/>
    </w:p>
    <w:p w14:paraId="34B7AA05" w14:textId="77777777" w:rsidR="00892189" w:rsidRPr="00EA1A8B" w:rsidRDefault="00892189" w:rsidP="00C33841">
      <w:pPr>
        <w:pStyle w:val="References"/>
        <w:numPr>
          <w:ilvl w:val="0"/>
          <w:numId w:val="1"/>
        </w:numPr>
        <w:ind w:left="0" w:hanging="284"/>
        <w:jc w:val="both"/>
        <w:rPr>
          <w:szCs w:val="20"/>
          <w:lang w:val="en-US"/>
        </w:rPr>
      </w:pPr>
      <w:bookmarkStart w:id="283"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283"/>
    </w:p>
    <w:p w14:paraId="2CFF3F10" w14:textId="77777777" w:rsidR="005B3C3E" w:rsidRPr="00EA1A8B" w:rsidRDefault="00892189" w:rsidP="00C33841">
      <w:pPr>
        <w:pStyle w:val="References"/>
        <w:numPr>
          <w:ilvl w:val="0"/>
          <w:numId w:val="1"/>
        </w:numPr>
        <w:ind w:left="0" w:hanging="284"/>
        <w:jc w:val="both"/>
        <w:rPr>
          <w:szCs w:val="20"/>
          <w:lang w:val="en-US"/>
        </w:rPr>
      </w:pPr>
      <w:bookmarkStart w:id="284"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284"/>
    </w:p>
    <w:p w14:paraId="6A9864B0" w14:textId="74030F66" w:rsidR="005B3C3E" w:rsidRPr="00EA1A8B" w:rsidRDefault="005B3C3E" w:rsidP="00C33841">
      <w:pPr>
        <w:pStyle w:val="References"/>
        <w:numPr>
          <w:ilvl w:val="0"/>
          <w:numId w:val="1"/>
        </w:numPr>
        <w:ind w:left="0" w:hanging="284"/>
        <w:jc w:val="both"/>
        <w:rPr>
          <w:szCs w:val="20"/>
          <w:lang w:val="en-US"/>
        </w:rPr>
      </w:pPr>
      <w:bookmarkStart w:id="285"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85"/>
    </w:p>
    <w:p w14:paraId="258D58B8" w14:textId="77777777" w:rsidR="00E3254D" w:rsidRPr="00EA1A8B" w:rsidRDefault="00E3254D" w:rsidP="00C33841">
      <w:pPr>
        <w:pStyle w:val="References"/>
        <w:numPr>
          <w:ilvl w:val="0"/>
          <w:numId w:val="1"/>
        </w:numPr>
        <w:ind w:left="0" w:hanging="284"/>
        <w:jc w:val="both"/>
        <w:rPr>
          <w:szCs w:val="20"/>
          <w:lang w:val="en-US"/>
        </w:rPr>
      </w:pPr>
      <w:bookmarkStart w:id="286"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286"/>
    </w:p>
    <w:p w14:paraId="00604E99" w14:textId="714165F9" w:rsidR="00FF6C1E" w:rsidRPr="00EA1A8B" w:rsidRDefault="00F15535" w:rsidP="00C33841">
      <w:pPr>
        <w:pStyle w:val="References"/>
        <w:numPr>
          <w:ilvl w:val="0"/>
          <w:numId w:val="1"/>
        </w:numPr>
        <w:ind w:left="0" w:hanging="284"/>
        <w:jc w:val="both"/>
        <w:rPr>
          <w:szCs w:val="20"/>
          <w:lang w:val="en-US"/>
        </w:rPr>
      </w:pPr>
      <w:bookmarkStart w:id="287"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287"/>
    </w:p>
    <w:p w14:paraId="530D9331" w14:textId="5EFC79C4" w:rsidR="00FF6C1E" w:rsidRPr="00EA1A8B" w:rsidRDefault="00FF6C1E" w:rsidP="00C33841">
      <w:pPr>
        <w:pStyle w:val="References"/>
        <w:numPr>
          <w:ilvl w:val="0"/>
          <w:numId w:val="1"/>
        </w:numPr>
        <w:ind w:left="0" w:hanging="284"/>
        <w:jc w:val="both"/>
        <w:rPr>
          <w:szCs w:val="20"/>
          <w:lang w:val="en-US"/>
        </w:rPr>
      </w:pPr>
      <w:bookmarkStart w:id="288" w:name="_Ref21370595"/>
      <w:r w:rsidRPr="00EA1A8B">
        <w:rPr>
          <w:szCs w:val="20"/>
          <w:lang w:val="en-US"/>
        </w:rPr>
        <w:t>ASCE 41-13.</w:t>
      </w:r>
      <w:bookmarkStart w:id="289" w:name="_Hlk531159251"/>
      <w:r w:rsidRPr="00EA1A8B">
        <w:rPr>
          <w:szCs w:val="20"/>
          <w:lang w:val="en-US"/>
        </w:rPr>
        <w:t xml:space="preserve"> Seismic Evaluation and Retrofit Rehabilitation of Existing Buildings</w:t>
      </w:r>
      <w:bookmarkEnd w:id="289"/>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288"/>
    </w:p>
    <w:p w14:paraId="6C3340B5" w14:textId="77777777" w:rsidR="005C7ADA" w:rsidRPr="00EA1A8B" w:rsidRDefault="005C7ADA" w:rsidP="00C33841">
      <w:pPr>
        <w:pStyle w:val="References"/>
        <w:numPr>
          <w:ilvl w:val="0"/>
          <w:numId w:val="1"/>
        </w:numPr>
        <w:ind w:left="0" w:hanging="284"/>
        <w:jc w:val="both"/>
        <w:rPr>
          <w:szCs w:val="20"/>
          <w:lang w:val="en-US"/>
        </w:rPr>
      </w:pPr>
      <w:bookmarkStart w:id="290"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290"/>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291"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291"/>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292"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292"/>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293"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293"/>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294"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294"/>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295" w:name="_Ref55923339"/>
      <w:proofErr w:type="spellStart"/>
      <w:r w:rsidRPr="00EA1A8B">
        <w:rPr>
          <w:rFonts w:cs="Times New Roman"/>
          <w:szCs w:val="20"/>
          <w:lang w:val="en-US"/>
        </w:rPr>
        <w:lastRenderedPageBreak/>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295"/>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296"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296"/>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297"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297"/>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298"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298"/>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299"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299"/>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300"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300"/>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301"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301"/>
    </w:p>
    <w:p w14:paraId="1C433705" w14:textId="4D7224D3" w:rsidR="00995A43" w:rsidRPr="00EA1A8B" w:rsidRDefault="00C91883" w:rsidP="00C33841">
      <w:pPr>
        <w:pStyle w:val="References"/>
        <w:numPr>
          <w:ilvl w:val="0"/>
          <w:numId w:val="1"/>
        </w:numPr>
        <w:ind w:left="0" w:hanging="284"/>
        <w:jc w:val="both"/>
        <w:rPr>
          <w:szCs w:val="20"/>
          <w:lang w:val="en-US"/>
        </w:rPr>
      </w:pPr>
      <w:bookmarkStart w:id="302"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302"/>
    </w:p>
    <w:p w14:paraId="2E7EDE58" w14:textId="25E2A044" w:rsidR="00952C31" w:rsidRPr="00EA1A8B" w:rsidRDefault="00952C31" w:rsidP="00C33841">
      <w:pPr>
        <w:pStyle w:val="References"/>
        <w:numPr>
          <w:ilvl w:val="0"/>
          <w:numId w:val="1"/>
        </w:numPr>
        <w:ind w:left="0" w:hanging="284"/>
        <w:jc w:val="both"/>
        <w:rPr>
          <w:szCs w:val="20"/>
          <w:lang w:val="en-US"/>
        </w:rPr>
      </w:pPr>
      <w:bookmarkStart w:id="303"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303"/>
    </w:p>
    <w:p w14:paraId="72E8BE7D" w14:textId="01871594" w:rsidR="00E92F3A" w:rsidRPr="00EA1A8B" w:rsidRDefault="00E92F3A" w:rsidP="00C33841">
      <w:pPr>
        <w:pStyle w:val="References"/>
        <w:numPr>
          <w:ilvl w:val="0"/>
          <w:numId w:val="1"/>
        </w:numPr>
        <w:ind w:left="0" w:hanging="284"/>
        <w:jc w:val="both"/>
        <w:rPr>
          <w:szCs w:val="20"/>
          <w:lang w:val="en-US"/>
        </w:rPr>
      </w:pPr>
      <w:bookmarkStart w:id="304"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304"/>
    </w:p>
    <w:p w14:paraId="4CF479E0" w14:textId="77777777" w:rsidR="00D2206F" w:rsidRPr="00EA1A8B" w:rsidRDefault="00D2206F" w:rsidP="00C33841">
      <w:pPr>
        <w:pStyle w:val="References"/>
        <w:numPr>
          <w:ilvl w:val="0"/>
          <w:numId w:val="1"/>
        </w:numPr>
        <w:ind w:left="0" w:hanging="284"/>
        <w:jc w:val="both"/>
        <w:rPr>
          <w:szCs w:val="20"/>
          <w:lang w:val="en-US"/>
        </w:rPr>
      </w:pPr>
      <w:bookmarkStart w:id="305"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305"/>
    </w:p>
    <w:p w14:paraId="339B0832" w14:textId="37F6FBB4" w:rsidR="00D2206F" w:rsidRPr="00EA1A8B" w:rsidRDefault="00D2206F" w:rsidP="00C33841">
      <w:pPr>
        <w:pStyle w:val="References"/>
        <w:numPr>
          <w:ilvl w:val="0"/>
          <w:numId w:val="1"/>
        </w:numPr>
        <w:ind w:left="0" w:hanging="284"/>
        <w:jc w:val="both"/>
        <w:rPr>
          <w:szCs w:val="20"/>
          <w:lang w:val="en-US"/>
        </w:rPr>
      </w:pPr>
      <w:bookmarkStart w:id="306"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306"/>
    </w:p>
    <w:p w14:paraId="66A6F1BA" w14:textId="77777777" w:rsidR="00994B3B" w:rsidRPr="00EA1A8B" w:rsidRDefault="00994B3B" w:rsidP="00C33841">
      <w:pPr>
        <w:pStyle w:val="References"/>
        <w:numPr>
          <w:ilvl w:val="0"/>
          <w:numId w:val="1"/>
        </w:numPr>
        <w:ind w:left="0" w:hanging="284"/>
        <w:jc w:val="both"/>
        <w:rPr>
          <w:szCs w:val="20"/>
          <w:lang w:val="en-US"/>
        </w:rPr>
      </w:pPr>
      <w:bookmarkStart w:id="307"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307"/>
    </w:p>
    <w:p w14:paraId="0DB77FB1" w14:textId="47C90825" w:rsidR="00D2206F" w:rsidRPr="00EA1A8B" w:rsidRDefault="00805863" w:rsidP="00C33841">
      <w:pPr>
        <w:pStyle w:val="References"/>
        <w:numPr>
          <w:ilvl w:val="0"/>
          <w:numId w:val="1"/>
        </w:numPr>
        <w:ind w:left="0" w:hanging="284"/>
        <w:jc w:val="both"/>
        <w:rPr>
          <w:szCs w:val="20"/>
          <w:lang w:val="en-US"/>
        </w:rPr>
      </w:pPr>
      <w:bookmarkStart w:id="308"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308"/>
    </w:p>
    <w:p w14:paraId="015E5441" w14:textId="77777777" w:rsidR="00962767" w:rsidRPr="00EA1A8B" w:rsidRDefault="00962767" w:rsidP="00962767">
      <w:pPr>
        <w:pStyle w:val="References"/>
        <w:numPr>
          <w:ilvl w:val="0"/>
          <w:numId w:val="1"/>
        </w:numPr>
        <w:ind w:left="0" w:hanging="284"/>
        <w:jc w:val="both"/>
        <w:rPr>
          <w:szCs w:val="20"/>
          <w:lang w:val="en-US"/>
        </w:rPr>
      </w:pPr>
      <w:bookmarkStart w:id="309"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309"/>
    </w:p>
    <w:p w14:paraId="564C936F" w14:textId="02B16E6A" w:rsidR="007B049C" w:rsidRPr="00EA1A8B" w:rsidRDefault="007B049C" w:rsidP="00C33841">
      <w:pPr>
        <w:pStyle w:val="References"/>
        <w:numPr>
          <w:ilvl w:val="0"/>
          <w:numId w:val="1"/>
        </w:numPr>
        <w:ind w:left="0" w:hanging="284"/>
        <w:jc w:val="both"/>
        <w:rPr>
          <w:szCs w:val="20"/>
          <w:lang w:val="en-US"/>
        </w:rPr>
      </w:pPr>
      <w:bookmarkStart w:id="310"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310"/>
    </w:p>
    <w:p w14:paraId="3FDF67E1" w14:textId="77777777" w:rsidR="00270FDC" w:rsidRPr="00EA1A8B" w:rsidRDefault="00270FDC" w:rsidP="00C33841">
      <w:pPr>
        <w:pStyle w:val="References"/>
        <w:numPr>
          <w:ilvl w:val="0"/>
          <w:numId w:val="1"/>
        </w:numPr>
        <w:ind w:left="0" w:hanging="284"/>
        <w:jc w:val="both"/>
        <w:rPr>
          <w:szCs w:val="20"/>
          <w:lang w:val="en-US"/>
        </w:rPr>
      </w:pPr>
      <w:bookmarkStart w:id="311"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311"/>
    </w:p>
    <w:p w14:paraId="2B143C2B" w14:textId="7CA25A39" w:rsidR="00556409" w:rsidRPr="00EA1A8B" w:rsidRDefault="00522864" w:rsidP="00C33841">
      <w:pPr>
        <w:pStyle w:val="References"/>
        <w:numPr>
          <w:ilvl w:val="0"/>
          <w:numId w:val="1"/>
        </w:numPr>
        <w:ind w:left="0" w:hanging="284"/>
        <w:jc w:val="both"/>
        <w:rPr>
          <w:szCs w:val="20"/>
          <w:lang w:val="en-US"/>
        </w:rPr>
      </w:pPr>
      <w:bookmarkStart w:id="312"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312"/>
    </w:p>
    <w:p w14:paraId="7B6C2DD8" w14:textId="59C34B5C" w:rsidR="005C42AE" w:rsidRPr="00EA1A8B" w:rsidRDefault="005C42AE" w:rsidP="00C33841">
      <w:pPr>
        <w:pStyle w:val="References"/>
        <w:numPr>
          <w:ilvl w:val="0"/>
          <w:numId w:val="1"/>
        </w:numPr>
        <w:ind w:left="0" w:hanging="284"/>
        <w:jc w:val="both"/>
        <w:rPr>
          <w:szCs w:val="20"/>
          <w:lang w:val="en-US"/>
        </w:rPr>
      </w:pPr>
      <w:bookmarkStart w:id="313"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313"/>
    </w:p>
    <w:p w14:paraId="06FB723C" w14:textId="1E475BBD" w:rsidR="00402098" w:rsidRPr="00EA1A8B" w:rsidRDefault="00402098" w:rsidP="00C33841">
      <w:pPr>
        <w:pStyle w:val="References"/>
        <w:numPr>
          <w:ilvl w:val="0"/>
          <w:numId w:val="1"/>
        </w:numPr>
        <w:ind w:left="0" w:hanging="284"/>
        <w:jc w:val="both"/>
        <w:rPr>
          <w:szCs w:val="20"/>
          <w:lang w:val="en-US"/>
        </w:rPr>
      </w:pPr>
      <w:bookmarkStart w:id="314" w:name="_Ref57014189"/>
      <w:r w:rsidRPr="00EA1A8B">
        <w:rPr>
          <w:szCs w:val="20"/>
          <w:lang w:val="en-US"/>
        </w:rPr>
        <w:t>USGS. Design Ground Motions. &lt;</w:t>
      </w:r>
      <w:bookmarkStart w:id="315"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315"/>
      <w:r w:rsidRPr="00EA1A8B">
        <w:rPr>
          <w:color w:val="0000FF"/>
          <w:szCs w:val="20"/>
          <w:lang w:val="en-US"/>
        </w:rPr>
        <w:fldChar w:fldCharType="end"/>
      </w:r>
      <w:r w:rsidRPr="00EA1A8B">
        <w:rPr>
          <w:szCs w:val="20"/>
          <w:lang w:val="en-US"/>
        </w:rPr>
        <w:t>&gt; (Nov. 21, 2020).</w:t>
      </w:r>
      <w:bookmarkEnd w:id="314"/>
    </w:p>
    <w:p w14:paraId="533A0F71" w14:textId="4B317A18" w:rsidR="00402098" w:rsidRPr="00EA1A8B" w:rsidRDefault="00402098" w:rsidP="00C33841">
      <w:pPr>
        <w:pStyle w:val="References"/>
        <w:numPr>
          <w:ilvl w:val="0"/>
          <w:numId w:val="1"/>
        </w:numPr>
        <w:ind w:left="0" w:hanging="284"/>
        <w:jc w:val="both"/>
        <w:rPr>
          <w:szCs w:val="20"/>
          <w:lang w:val="en-US"/>
        </w:rPr>
      </w:pPr>
      <w:bookmarkStart w:id="316"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316"/>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 Ghosh" w:date="2022-03-01T06:18:00Z" w:initials="JG">
    <w:p w14:paraId="62640362" w14:textId="77777777" w:rsidR="00452CC7" w:rsidRDefault="00452CC7" w:rsidP="00325756">
      <w:pPr>
        <w:pStyle w:val="CommentText"/>
      </w:pPr>
      <w:r>
        <w:rPr>
          <w:rStyle w:val="CommentReference"/>
        </w:rPr>
        <w:annotationRef/>
      </w:r>
      <w:r>
        <w:rPr>
          <w:lang w:val="en-IN"/>
        </w:rPr>
        <w:t xml:space="preserve">Fine with this order of authors. While we are using some of the models developed by </w:t>
      </w:r>
      <w:proofErr w:type="spellStart"/>
      <w:r>
        <w:rPr>
          <w:lang w:val="en-IN"/>
        </w:rPr>
        <w:t>Needhi</w:t>
      </w:r>
      <w:proofErr w:type="spellEnd"/>
      <w:r>
        <w:rPr>
          <w:lang w:val="en-IN"/>
        </w:rPr>
        <w:t xml:space="preserve"> in the other EESD paper and citing it in this manuscript, only those authors actively contributing to this study should be included. This is customary</w:t>
      </w:r>
    </w:p>
  </w:comment>
  <w:comment w:id="38" w:author="Devang Lad" w:date="2022-02-22T10:36:00Z" w:initials="DL">
    <w:p w14:paraId="664EFB36" w14:textId="31E2AFCD" w:rsidR="00452CC7" w:rsidRDefault="00452CC7">
      <w:pPr>
        <w:pStyle w:val="CommentText"/>
      </w:pPr>
      <w:r>
        <w:rPr>
          <w:rStyle w:val="CommentReference"/>
        </w:rPr>
        <w:annotationRef/>
      </w:r>
      <w:r>
        <w:t>The words in Bold represent the flow of the section</w:t>
      </w:r>
    </w:p>
  </w:comment>
  <w:comment w:id="37" w:author="Jay Ghosh" w:date="2022-03-01T05:44:00Z" w:initials="JG">
    <w:p w14:paraId="35694D92" w14:textId="77777777" w:rsidR="00452CC7" w:rsidRDefault="00452CC7" w:rsidP="00325756">
      <w:pPr>
        <w:pStyle w:val="CommentText"/>
      </w:pPr>
      <w:r>
        <w:rPr>
          <w:rStyle w:val="CommentReference"/>
        </w:rPr>
        <w:annotationRef/>
      </w:r>
      <w:r>
        <w:rPr>
          <w:lang w:val="en-IN"/>
        </w:rPr>
        <w:t xml:space="preserve">Combine. Both lines are talking about the same idea. </w:t>
      </w:r>
    </w:p>
  </w:comment>
  <w:comment w:id="49" w:author="Jay Ghosh" w:date="2022-03-01T05:46:00Z" w:initials="JG">
    <w:p w14:paraId="2460FD77" w14:textId="77777777" w:rsidR="00452CC7" w:rsidRDefault="00452CC7" w:rsidP="00325756">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50" w:author="Devang Lad" w:date="2022-03-01T18:53:00Z" w:initials="DL">
    <w:p w14:paraId="08F424C7" w14:textId="69B2E14A" w:rsidR="00452CC7" w:rsidRDefault="00452CC7">
      <w:pPr>
        <w:pStyle w:val="CommentText"/>
      </w:pPr>
      <w:r>
        <w:rPr>
          <w:rStyle w:val="CommentReference"/>
        </w:rPr>
        <w:annotationRef/>
      </w:r>
      <w:r>
        <w:t>Japan because of showing the magnitude in currency terms which is what the next sentence gets the generalised impact for any other location</w:t>
      </w:r>
    </w:p>
  </w:comment>
  <w:comment w:id="51" w:author="Jay Ghosh" w:date="2022-03-01T05:45:00Z" w:initials="JG">
    <w:p w14:paraId="2710E3BF" w14:textId="37E87F32" w:rsidR="00452CC7" w:rsidRDefault="00452CC7" w:rsidP="00325756">
      <w:pPr>
        <w:pStyle w:val="CommentText"/>
      </w:pPr>
      <w:r>
        <w:rPr>
          <w:rStyle w:val="CommentReference"/>
        </w:rPr>
        <w:annotationRef/>
      </w:r>
      <w:r>
        <w:rPr>
          <w:lang w:val="en-IN"/>
        </w:rPr>
        <w:t>Informal word. Replace</w:t>
      </w:r>
    </w:p>
  </w:comment>
  <w:comment w:id="59" w:author="Jay Ghosh" w:date="2022-03-01T05:49:00Z" w:initials="JG">
    <w:p w14:paraId="780855BE" w14:textId="77777777" w:rsidR="00452CC7" w:rsidRDefault="00452CC7" w:rsidP="00325756">
      <w:pPr>
        <w:pStyle w:val="CommentText"/>
      </w:pPr>
      <w:r>
        <w:rPr>
          <w:rStyle w:val="CommentReference"/>
        </w:rPr>
        <w:annotationRef/>
      </w:r>
      <w:r>
        <w:rPr>
          <w:lang w:val="en-IN"/>
        </w:rPr>
        <w:t xml:space="preserve">Corrosion comes out of the blue. Consider adding a statement along the lines "In addition to seismic threats several structure and infrastructure systems are also exposed to </w:t>
      </w:r>
      <w:proofErr w:type="spellStart"/>
      <w:r>
        <w:rPr>
          <w:lang w:val="en-IN"/>
        </w:rPr>
        <w:t>unfavorable</w:t>
      </w:r>
      <w:proofErr w:type="spellEnd"/>
      <w:r>
        <w:rPr>
          <w:lang w:val="en-IN"/>
        </w:rPr>
        <w:t xml:space="preserve"> environmental conditions" …. </w:t>
      </w:r>
      <w:proofErr w:type="gramStart"/>
      <w:r>
        <w:rPr>
          <w:lang w:val="en-IN"/>
        </w:rPr>
        <w:t>Also</w:t>
      </w:r>
      <w:proofErr w:type="gramEnd"/>
      <w:r>
        <w:rPr>
          <w:lang w:val="en-IN"/>
        </w:rPr>
        <w:t xml:space="preserve"> you should talk about why corrosion is most important, because structures may undergo many other forms of deterioration</w:t>
      </w:r>
    </w:p>
  </w:comment>
  <w:comment w:id="84" w:author="Jay Ghosh" w:date="2022-03-01T05:52:00Z" w:initials="JG">
    <w:p w14:paraId="600C987F" w14:textId="77777777" w:rsidR="00452CC7" w:rsidRDefault="00452CC7" w:rsidP="00325756">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w:t>
      </w:r>
      <w:proofErr w:type="spellStart"/>
      <w:r>
        <w:rPr>
          <w:lang w:val="en-IN"/>
        </w:rPr>
        <w:t>infancy</w:t>
      </w:r>
      <w:proofErr w:type="gramStart"/>
      <w:r>
        <w:rPr>
          <w:lang w:val="en-IN"/>
        </w:rPr>
        <w:t>".Such</w:t>
      </w:r>
      <w:proofErr w:type="spellEnd"/>
      <w:proofErr w:type="gramEnd"/>
      <w:r>
        <w:rPr>
          <w:lang w:val="en-IN"/>
        </w:rPr>
        <w:t xml:space="preserve"> statements will lead you to your study. </w:t>
      </w:r>
    </w:p>
  </w:comment>
  <w:comment w:id="123" w:author="Jay Ghosh" w:date="2022-03-01T05:57:00Z" w:initials="JG">
    <w:p w14:paraId="577B8C01" w14:textId="77777777" w:rsidR="00452CC7" w:rsidRDefault="00452CC7" w:rsidP="00325756">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124" w:author="Devang Lad" w:date="2022-03-01T11:43:00Z" w:initials="DL">
    <w:p w14:paraId="22FB9FE5" w14:textId="6F4CC02A" w:rsidR="00452CC7" w:rsidRDefault="00452CC7">
      <w:pPr>
        <w:pStyle w:val="CommentText"/>
      </w:pPr>
      <w:r>
        <w:rPr>
          <w:rStyle w:val="CommentReference"/>
        </w:rPr>
        <w:annotationRef/>
      </w:r>
      <w:r>
        <w:t xml:space="preserve">In this first paragraph – I planned to reduce the discussion from generalised bridge and building </w:t>
      </w:r>
      <w:proofErr w:type="gramStart"/>
      <w:r>
        <w:t>to  buildings</w:t>
      </w:r>
      <w:proofErr w:type="gramEnd"/>
      <w:r>
        <w:t xml:space="preserve"> mentioning RC building have exposure to high fatality number (last sentence of the 1</w:t>
      </w:r>
      <w:r w:rsidRPr="00325756">
        <w:rPr>
          <w:vertAlign w:val="superscript"/>
        </w:rPr>
        <w:t>st</w:t>
      </w:r>
      <w:r>
        <w:t xml:space="preserve"> paragraph)</w:t>
      </w:r>
    </w:p>
  </w:comment>
  <w:comment w:id="140" w:author="Jay Ghosh" w:date="2022-03-01T06:06:00Z" w:initials="JG">
    <w:p w14:paraId="14B5F288" w14:textId="77777777" w:rsidR="00452CC7" w:rsidRDefault="00452CC7" w:rsidP="00325756">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141" w:author="Devang Lad" w:date="2022-03-01T11:48:00Z" w:initials="DL">
    <w:p w14:paraId="6E74EE63" w14:textId="2A4FCB26" w:rsidR="00452CC7" w:rsidRDefault="00452CC7">
      <w:pPr>
        <w:pStyle w:val="CommentText"/>
      </w:pPr>
      <w:r>
        <w:rPr>
          <w:rStyle w:val="CommentReference"/>
        </w:rPr>
        <w:annotationRef/>
      </w:r>
      <w:r>
        <w:t>For the third paragraph – I planned introduce corrosion deterioration – effects on single column with its literature review – and finally in the fourth paragraph literature review on the RC frame.</w:t>
      </w:r>
    </w:p>
  </w:comment>
  <w:comment w:id="151" w:author="Jay Ghosh" w:date="2022-03-01T06:09:00Z" w:initials="JG">
    <w:p w14:paraId="23FEDE90" w14:textId="77777777" w:rsidR="00452CC7" w:rsidRDefault="00452CC7" w:rsidP="00325756">
      <w:pPr>
        <w:pStyle w:val="CommentText"/>
      </w:pPr>
      <w:r>
        <w:rPr>
          <w:rStyle w:val="CommentReference"/>
        </w:rPr>
        <w:annotationRef/>
      </w:r>
      <w:r>
        <w:rPr>
          <w:lang w:val="en-IN"/>
        </w:rPr>
        <w:t>Most of this is OK, but should come BEFORE the discussion on flexure-shear failure mode discussion (previous paragraph)</w:t>
      </w:r>
    </w:p>
  </w:comment>
  <w:comment w:id="152" w:author="Devang Lad" w:date="2022-03-01T12:04:00Z" w:initials="DL">
    <w:p w14:paraId="27EA8C2C" w14:textId="28D7A9ED" w:rsidR="00452CC7" w:rsidRDefault="00452CC7">
      <w:pPr>
        <w:pStyle w:val="CommentText"/>
      </w:pPr>
      <w:r>
        <w:rPr>
          <w:rStyle w:val="CommentReference"/>
        </w:rPr>
        <w:annotationRef/>
      </w:r>
      <w:r>
        <w:t>Flexure-shear failure discussion was done for the single column experimental research work, hence included in the previous paragraph.</w:t>
      </w:r>
    </w:p>
  </w:comment>
  <w:comment w:id="154" w:author="Devang Lad" w:date="2022-02-22T10:35:00Z" w:initials="DL">
    <w:p w14:paraId="6B3D44B5" w14:textId="03AD0CE3" w:rsidR="00452CC7" w:rsidRDefault="00452CC7">
      <w:pPr>
        <w:pStyle w:val="CommentText"/>
      </w:pPr>
      <w:r>
        <w:rPr>
          <w:rStyle w:val="CommentReference"/>
        </w:rPr>
        <w:annotationRef/>
      </w:r>
      <w:r>
        <w:t>The sentences in blue – Not convinced and need suggestion for improvement</w:t>
      </w:r>
    </w:p>
  </w:comment>
  <w:comment w:id="153" w:author="Jay Ghosh" w:date="2022-03-01T06:13:00Z" w:initials="JG">
    <w:p w14:paraId="717CA0BC" w14:textId="77777777" w:rsidR="00452CC7" w:rsidRDefault="00452CC7" w:rsidP="00325756">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156" w:author="Jay Ghosh" w:date="2022-03-01T06:15:00Z" w:initials="JG">
    <w:p w14:paraId="12E3834C" w14:textId="77777777" w:rsidR="00452CC7" w:rsidRDefault="00452CC7" w:rsidP="00325756">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159" w:author="Lad, Devang" w:date="2022-03-03T08:59:00Z" w:initials="LD">
    <w:p w14:paraId="0F199DC4" w14:textId="739A62BD" w:rsidR="00452CC7" w:rsidRDefault="00452CC7">
      <w:pPr>
        <w:pStyle w:val="CommentText"/>
      </w:pPr>
      <w:r>
        <w:rPr>
          <w:rStyle w:val="CommentReference"/>
        </w:rPr>
        <w:annotationRef/>
      </w:r>
      <w:r>
        <w:t xml:space="preserve">Correct the year for the release of new </w:t>
      </w:r>
      <w:proofErr w:type="spellStart"/>
      <w:r>
        <w:t>codal</w:t>
      </w:r>
      <w:proofErr w:type="spellEnd"/>
      <w:r>
        <w:t xml:space="preserve"> provisions</w:t>
      </w:r>
    </w:p>
  </w:comment>
  <w:comment w:id="160" w:author="Lad, Devang" w:date="2022-03-03T09:00:00Z" w:initials="LD">
    <w:p w14:paraId="04CAE17A" w14:textId="472E1D8D" w:rsidR="00452CC7" w:rsidRDefault="00452CC7">
      <w:pPr>
        <w:pStyle w:val="CommentText"/>
      </w:pPr>
      <w:r>
        <w:rPr>
          <w:rStyle w:val="CommentReference"/>
        </w:rPr>
        <w:annotationRef/>
      </w:r>
      <w:r>
        <w:t>This can be omitted but included because it corroborates the RC frame corrosion + seismic for the California region we selected</w:t>
      </w:r>
    </w:p>
  </w:comment>
  <w:comment w:id="164" w:author="Lad, Devang" w:date="2022-02-24T18:34:00Z" w:initials="LD">
    <w:p w14:paraId="71A0599B" w14:textId="3D30AD1D" w:rsidR="00452CC7" w:rsidRDefault="00452CC7" w:rsidP="0077230D">
      <w:pPr>
        <w:pStyle w:val="CommentText"/>
      </w:pPr>
      <w:r>
        <w:rPr>
          <w:rStyle w:val="CommentReference"/>
        </w:rPr>
        <w:annotationRef/>
      </w:r>
      <w:r>
        <w:t>Almost copied. Need to change</w:t>
      </w:r>
    </w:p>
  </w:comment>
  <w:comment w:id="183" w:author="Devang Lad" w:date="2022-02-25T10:40:00Z" w:initials="DL">
    <w:p w14:paraId="3EFD1C7B" w14:textId="77777777" w:rsidR="00452CC7" w:rsidRDefault="00452CC7" w:rsidP="00F710C1">
      <w:pPr>
        <w:pStyle w:val="CommentText"/>
      </w:pPr>
      <w:r>
        <w:rPr>
          <w:rStyle w:val="CommentReference"/>
        </w:rPr>
        <w:annotationRef/>
      </w:r>
      <w:r>
        <w:t>Is slab model?</w:t>
      </w:r>
    </w:p>
  </w:comment>
  <w:comment w:id="180" w:author="Devang Lad" w:date="2022-03-02T21:00:00Z" w:initials="DL">
    <w:p w14:paraId="482F30AB" w14:textId="39103A9B" w:rsidR="00452CC7" w:rsidRDefault="00452CC7">
      <w:pPr>
        <w:pStyle w:val="CommentText"/>
      </w:pPr>
      <w:r>
        <w:rPr>
          <w:rStyle w:val="CommentReference"/>
        </w:rPr>
        <w:annotationRef/>
      </w:r>
      <w:proofErr w:type="spellStart"/>
      <w:r>
        <w:t>Shivang</w:t>
      </w:r>
      <w:proofErr w:type="spellEnd"/>
      <w:r>
        <w:t xml:space="preserve"> Sir – Please confirm</w:t>
      </w:r>
    </w:p>
  </w:comment>
  <w:comment w:id="212" w:author="Devang Lad" w:date="2022-03-02T14:36:00Z" w:initials="DL">
    <w:p w14:paraId="0D23C256" w14:textId="222B022F" w:rsidR="00452CC7" w:rsidRDefault="00452CC7">
      <w:pPr>
        <w:pStyle w:val="CommentText"/>
      </w:pPr>
      <w:r>
        <w:rPr>
          <w:rStyle w:val="CommentReference"/>
        </w:rPr>
        <w:annotationRef/>
      </w:r>
      <w:r>
        <w:t>Bond Slip not modelled in full frame. Add line in section of column validation</w:t>
      </w:r>
    </w:p>
  </w:comment>
  <w:comment w:id="249" w:author="Lad, Devang" w:date="2022-03-02T21:16:00Z" w:initials="LD">
    <w:p w14:paraId="4365EDCC" w14:textId="0A2765F9" w:rsidR="00452CC7" w:rsidRDefault="00452CC7">
      <w:pPr>
        <w:pStyle w:val="CommentText"/>
      </w:pPr>
      <w:r>
        <w:rPr>
          <w:rStyle w:val="CommentReference"/>
        </w:rPr>
        <w:annotationRef/>
      </w:r>
      <w:r>
        <w:t>Only for Column validation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40362" w15:done="0"/>
  <w15:commentEx w15:paraId="664EFB36" w15:done="0"/>
  <w15:commentEx w15:paraId="35694D92" w15:done="1"/>
  <w15:commentEx w15:paraId="2460FD77" w15:done="1"/>
  <w15:commentEx w15:paraId="08F424C7" w15:paraIdParent="2460FD77" w15:done="1"/>
  <w15:commentEx w15:paraId="2710E3BF" w15:done="1"/>
  <w15:commentEx w15:paraId="780855BE" w15:done="1"/>
  <w15:commentEx w15:paraId="600C987F" w15:done="1"/>
  <w15:commentEx w15:paraId="577B8C01" w15:done="1"/>
  <w15:commentEx w15:paraId="22FB9FE5" w15:paraIdParent="577B8C01" w15:done="1"/>
  <w15:commentEx w15:paraId="14B5F288" w15:done="0"/>
  <w15:commentEx w15:paraId="6E74EE63" w15:paraIdParent="14B5F288" w15:done="0"/>
  <w15:commentEx w15:paraId="23FEDE90" w15:done="0"/>
  <w15:commentEx w15:paraId="27EA8C2C" w15:paraIdParent="23FEDE90" w15:done="0"/>
  <w15:commentEx w15:paraId="6B3D44B5" w15:done="0"/>
  <w15:commentEx w15:paraId="717CA0BC" w15:done="0"/>
  <w15:commentEx w15:paraId="12E3834C" w15:done="0"/>
  <w15:commentEx w15:paraId="0F199DC4" w15:done="0"/>
  <w15:commentEx w15:paraId="04CAE17A" w15:done="0"/>
  <w15:commentEx w15:paraId="71A0599B" w15:done="0"/>
  <w15:commentEx w15:paraId="3EFD1C7B" w15:done="1"/>
  <w15:commentEx w15:paraId="482F30AB" w15:done="0"/>
  <w15:commentEx w15:paraId="0D23C256" w15:done="0"/>
  <w15:commentEx w15:paraId="4365E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3670" w16cex:dateUtc="2022-03-01T00:36:00Z"/>
  <w16cex:commentExtensible w16cex:durableId="25C83721" w16cex:dateUtc="2022-03-01T00:39:00Z"/>
  <w16cex:commentExtensible w16cex:durableId="25BF3B0B" w16cex:dateUtc="2022-02-22T05:05:00Z"/>
  <w16cex:commentExtensible w16cex:durableId="25C83809" w16cex:dateUtc="2022-03-01T00:43:00Z"/>
  <w16cex:commentExtensible w16cex:durableId="25C8387F" w16cex:dateUtc="2022-03-01T00:45:00Z"/>
  <w16cex:commentExtensible w16cex:durableId="25C24E3E" w16cex:dateUtc="2022-02-24T13:04:00Z"/>
  <w16cex:commentExtensible w16cex:durableId="25C33083" w16cex:dateUtc="2022-02-25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40362" w16cid:durableId="25C83936"/>
  <w16cid:commentId w16cid:paraId="664EFB36" w16cid:durableId="25BF3B3E"/>
  <w16cid:commentId w16cid:paraId="35694D92" w16cid:durableId="25C8313B"/>
  <w16cid:commentId w16cid:paraId="2460FD77" w16cid:durableId="25C831BF"/>
  <w16cid:commentId w16cid:paraId="08F424C7" w16cid:durableId="25C8EA3E"/>
  <w16cid:commentId w16cid:paraId="2710E3BF" w16cid:durableId="25C83187"/>
  <w16cid:commentId w16cid:paraId="780855BE" w16cid:durableId="25C8327F"/>
  <w16cid:commentId w16cid:paraId="600C987F" w16cid:durableId="25C83304"/>
  <w16cid:commentId w16cid:paraId="577B8C01" w16cid:durableId="25C83430"/>
  <w16cid:commentId w16cid:paraId="22FB9FE5" w16cid:durableId="25C88557"/>
  <w16cid:commentId w16cid:paraId="14B5F288" w16cid:durableId="25C83670"/>
  <w16cid:commentId w16cid:paraId="6E74EE63" w16cid:durableId="25C8867D"/>
  <w16cid:commentId w16cid:paraId="23FEDE90" w16cid:durableId="25C83721"/>
  <w16cid:commentId w16cid:paraId="27EA8C2C" w16cid:durableId="25C88A34"/>
  <w16cid:commentId w16cid:paraId="6B3D44B5" w16cid:durableId="25BF3B0B"/>
  <w16cid:commentId w16cid:paraId="717CA0BC" w16cid:durableId="25C83809"/>
  <w16cid:commentId w16cid:paraId="12E3834C" w16cid:durableId="25C8387F"/>
  <w16cid:commentId w16cid:paraId="0F199DC4" w16cid:durableId="25CB01E2"/>
  <w16cid:commentId w16cid:paraId="04CAE17A" w16cid:durableId="25CB0235"/>
  <w16cid:commentId w16cid:paraId="71A0599B" w16cid:durableId="25C24E3E"/>
  <w16cid:commentId w16cid:paraId="3EFD1C7B" w16cid:durableId="25C33083"/>
  <w16cid:commentId w16cid:paraId="482F30AB" w16cid:durableId="25CA5967"/>
  <w16cid:commentId w16cid:paraId="0D23C256" w16cid:durableId="25C9FF8B"/>
  <w16cid:commentId w16cid:paraId="4365EDCC" w16cid:durableId="25CA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BB4EB" w14:textId="77777777" w:rsidR="00C609C2" w:rsidRDefault="00C609C2" w:rsidP="00B667D3">
      <w:r>
        <w:separator/>
      </w:r>
    </w:p>
  </w:endnote>
  <w:endnote w:type="continuationSeparator" w:id="0">
    <w:p w14:paraId="55E91328" w14:textId="77777777" w:rsidR="00C609C2" w:rsidRDefault="00C609C2"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461FD" w14:textId="77777777" w:rsidR="00C609C2" w:rsidRDefault="00C609C2" w:rsidP="00B667D3">
      <w:r>
        <w:separator/>
      </w:r>
    </w:p>
  </w:footnote>
  <w:footnote w:type="continuationSeparator" w:id="0">
    <w:p w14:paraId="15CE19D7" w14:textId="77777777" w:rsidR="00C609C2" w:rsidRDefault="00C609C2"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2734E"/>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59B"/>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97CE6"/>
    <w:rsid w:val="000A0C54"/>
    <w:rsid w:val="000A2E58"/>
    <w:rsid w:val="000A3EB9"/>
    <w:rsid w:val="000A4A61"/>
    <w:rsid w:val="000A5127"/>
    <w:rsid w:val="000A60D6"/>
    <w:rsid w:val="000A7769"/>
    <w:rsid w:val="000B0000"/>
    <w:rsid w:val="000B2EAF"/>
    <w:rsid w:val="000B3736"/>
    <w:rsid w:val="000B3DB9"/>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41A5"/>
    <w:rsid w:val="001055C2"/>
    <w:rsid w:val="001120B2"/>
    <w:rsid w:val="0011298C"/>
    <w:rsid w:val="001132FA"/>
    <w:rsid w:val="001134F0"/>
    <w:rsid w:val="0011399E"/>
    <w:rsid w:val="00113FEB"/>
    <w:rsid w:val="00120DD4"/>
    <w:rsid w:val="00121CB7"/>
    <w:rsid w:val="001221EF"/>
    <w:rsid w:val="00122C18"/>
    <w:rsid w:val="001239E3"/>
    <w:rsid w:val="00124F0C"/>
    <w:rsid w:val="00126591"/>
    <w:rsid w:val="00126AE8"/>
    <w:rsid w:val="001307E4"/>
    <w:rsid w:val="00130981"/>
    <w:rsid w:val="0013139C"/>
    <w:rsid w:val="001316D8"/>
    <w:rsid w:val="00132038"/>
    <w:rsid w:val="001320BD"/>
    <w:rsid w:val="00132329"/>
    <w:rsid w:val="001343FF"/>
    <w:rsid w:val="00134669"/>
    <w:rsid w:val="0013557B"/>
    <w:rsid w:val="001370BC"/>
    <w:rsid w:val="001414A3"/>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644"/>
    <w:rsid w:val="001A6CA5"/>
    <w:rsid w:val="001A6CD1"/>
    <w:rsid w:val="001B204D"/>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0DA1"/>
    <w:rsid w:val="001F17D2"/>
    <w:rsid w:val="001F233A"/>
    <w:rsid w:val="001F27C3"/>
    <w:rsid w:val="001F2D2F"/>
    <w:rsid w:val="001F35B8"/>
    <w:rsid w:val="001F3612"/>
    <w:rsid w:val="001F36AA"/>
    <w:rsid w:val="001F3919"/>
    <w:rsid w:val="001F3E53"/>
    <w:rsid w:val="001F51C2"/>
    <w:rsid w:val="001F5EAA"/>
    <w:rsid w:val="00200700"/>
    <w:rsid w:val="002008A6"/>
    <w:rsid w:val="00200B3F"/>
    <w:rsid w:val="0020200E"/>
    <w:rsid w:val="00202012"/>
    <w:rsid w:val="00202349"/>
    <w:rsid w:val="002025E5"/>
    <w:rsid w:val="002028C7"/>
    <w:rsid w:val="002032F4"/>
    <w:rsid w:val="002039E9"/>
    <w:rsid w:val="002047B6"/>
    <w:rsid w:val="00205237"/>
    <w:rsid w:val="002061E3"/>
    <w:rsid w:val="00206329"/>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022"/>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A4F"/>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214"/>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25756"/>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3BA"/>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0453"/>
    <w:rsid w:val="003B1900"/>
    <w:rsid w:val="003B2687"/>
    <w:rsid w:val="003B28B7"/>
    <w:rsid w:val="003B3994"/>
    <w:rsid w:val="003B7888"/>
    <w:rsid w:val="003B7B7A"/>
    <w:rsid w:val="003C0114"/>
    <w:rsid w:val="003C20AA"/>
    <w:rsid w:val="003C4503"/>
    <w:rsid w:val="003C60A2"/>
    <w:rsid w:val="003C7933"/>
    <w:rsid w:val="003C7A62"/>
    <w:rsid w:val="003D0431"/>
    <w:rsid w:val="003D0EDC"/>
    <w:rsid w:val="003D1800"/>
    <w:rsid w:val="003D1E81"/>
    <w:rsid w:val="003D2C48"/>
    <w:rsid w:val="003D2F3A"/>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6378"/>
    <w:rsid w:val="00450C5F"/>
    <w:rsid w:val="00450F6F"/>
    <w:rsid w:val="00452CC7"/>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0486"/>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06EB5"/>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3708"/>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AEA"/>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2C47"/>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102"/>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4FC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24E1"/>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54E6"/>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3CEE"/>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60E1"/>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4"/>
    <w:rsid w:val="008738F7"/>
    <w:rsid w:val="00875B42"/>
    <w:rsid w:val="00875B91"/>
    <w:rsid w:val="00876F48"/>
    <w:rsid w:val="00877242"/>
    <w:rsid w:val="00880266"/>
    <w:rsid w:val="00881537"/>
    <w:rsid w:val="00881926"/>
    <w:rsid w:val="008822F0"/>
    <w:rsid w:val="00882C3E"/>
    <w:rsid w:val="00882D59"/>
    <w:rsid w:val="00882F9A"/>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050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3C0F"/>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16E"/>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092"/>
    <w:rsid w:val="00A24157"/>
    <w:rsid w:val="00A24162"/>
    <w:rsid w:val="00A256D3"/>
    <w:rsid w:val="00A2682D"/>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6DEE"/>
    <w:rsid w:val="00B57232"/>
    <w:rsid w:val="00B62CC9"/>
    <w:rsid w:val="00B62E13"/>
    <w:rsid w:val="00B644D7"/>
    <w:rsid w:val="00B66081"/>
    <w:rsid w:val="00B667D3"/>
    <w:rsid w:val="00B71502"/>
    <w:rsid w:val="00B7153A"/>
    <w:rsid w:val="00B71BF0"/>
    <w:rsid w:val="00B72619"/>
    <w:rsid w:val="00B7339A"/>
    <w:rsid w:val="00B73F5E"/>
    <w:rsid w:val="00B7476B"/>
    <w:rsid w:val="00B74C90"/>
    <w:rsid w:val="00B75663"/>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1B23"/>
    <w:rsid w:val="00BA2CD6"/>
    <w:rsid w:val="00BA2DA2"/>
    <w:rsid w:val="00BA5200"/>
    <w:rsid w:val="00BA65F3"/>
    <w:rsid w:val="00BA714D"/>
    <w:rsid w:val="00BA719E"/>
    <w:rsid w:val="00BA7F77"/>
    <w:rsid w:val="00BB01A9"/>
    <w:rsid w:val="00BB3A50"/>
    <w:rsid w:val="00BB3B95"/>
    <w:rsid w:val="00BB409E"/>
    <w:rsid w:val="00BB509D"/>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047D"/>
    <w:rsid w:val="00C609C2"/>
    <w:rsid w:val="00C612AB"/>
    <w:rsid w:val="00C62B68"/>
    <w:rsid w:val="00C631F0"/>
    <w:rsid w:val="00C63B31"/>
    <w:rsid w:val="00C64415"/>
    <w:rsid w:val="00C6470C"/>
    <w:rsid w:val="00C664E8"/>
    <w:rsid w:val="00C66F95"/>
    <w:rsid w:val="00C67517"/>
    <w:rsid w:val="00C708AA"/>
    <w:rsid w:val="00C71B68"/>
    <w:rsid w:val="00C720E9"/>
    <w:rsid w:val="00C72448"/>
    <w:rsid w:val="00C73977"/>
    <w:rsid w:val="00C73CA9"/>
    <w:rsid w:val="00C7611C"/>
    <w:rsid w:val="00C77116"/>
    <w:rsid w:val="00C77F60"/>
    <w:rsid w:val="00C84578"/>
    <w:rsid w:val="00C849FB"/>
    <w:rsid w:val="00C86305"/>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33A2"/>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274"/>
    <w:rsid w:val="00E939A5"/>
    <w:rsid w:val="00E93F97"/>
    <w:rsid w:val="00E94A61"/>
    <w:rsid w:val="00E95682"/>
    <w:rsid w:val="00E9598B"/>
    <w:rsid w:val="00E95FB5"/>
    <w:rsid w:val="00EA0332"/>
    <w:rsid w:val="00EA050F"/>
    <w:rsid w:val="00EA0BAB"/>
    <w:rsid w:val="00EA1601"/>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3FC6"/>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1092"/>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redd\Dropbox\000_Now\00_IITB%20PostDoc%20Needhi\Journal%20Paper\f.freddi@ucl.ac.uk"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1175-015D-4B55-8001-EAA4D16B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25263</Words>
  <Characters>144004</Characters>
  <Application>Microsoft Office Word</Application>
  <DocSecurity>0</DocSecurity>
  <Lines>1200</Lines>
  <Paragraphs>337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168930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41</cp:revision>
  <cp:lastPrinted>2021-03-01T10:57:00Z</cp:lastPrinted>
  <dcterms:created xsi:type="dcterms:W3CDTF">2022-03-01T00:45:00Z</dcterms:created>
  <dcterms:modified xsi:type="dcterms:W3CDTF">2022-03-07T17:12:00Z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id="BnQXHDMF"/&gt;&lt;style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