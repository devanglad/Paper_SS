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4A3D" w14:textId="77777777"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t>SEISMIC RISK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6628B9A3" w:rsidR="000A2E58" w:rsidRPr="00EA1A8B" w:rsidRDefault="006B758C" w:rsidP="00202012">
      <w:pPr>
        <w:pStyle w:val="Authors"/>
        <w:rPr>
          <w:sz w:val="20"/>
          <w:szCs w:val="20"/>
          <w:vertAlign w:val="superscript"/>
          <w:lang w:val="en-US"/>
        </w:rPr>
      </w:pPr>
      <w:commentRangeStart w:id="0"/>
      <w:r>
        <w:rPr>
          <w:sz w:val="20"/>
          <w:szCs w:val="20"/>
          <w:lang w:val="en-US"/>
        </w:rPr>
        <w:t>S. Shek</w:t>
      </w:r>
      <w:ins w:id="1" w:author="Jay Ghosh" w:date="2022-03-01T06:16:00Z">
        <w:r w:rsidR="00AC5927">
          <w:rPr>
            <w:sz w:val="20"/>
            <w:szCs w:val="20"/>
            <w:lang w:val="en-US"/>
          </w:rPr>
          <w:t>h</w:t>
        </w:r>
      </w:ins>
      <w:r>
        <w:rPr>
          <w:sz w:val="20"/>
          <w:szCs w:val="20"/>
          <w:lang w:val="en-US"/>
        </w:rPr>
        <w:t xml:space="preserve">ar, </w:t>
      </w:r>
      <w:r w:rsidR="00F9730B" w:rsidRPr="00EA1A8B">
        <w:rPr>
          <w:sz w:val="20"/>
          <w:szCs w:val="20"/>
          <w:lang w:val="en-US"/>
        </w:rPr>
        <w:t>F. Freddi</w:t>
      </w:r>
      <w:r w:rsidR="009E713C" w:rsidRPr="00EA1A8B">
        <w:rPr>
          <w:sz w:val="20"/>
          <w:szCs w:val="20"/>
          <w:vertAlign w:val="superscript"/>
          <w:lang w:val="en-US"/>
        </w:rPr>
        <w:t>1</w:t>
      </w:r>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Ghosh</w:t>
      </w:r>
      <w:r w:rsidR="009E713C" w:rsidRPr="00EA1A8B">
        <w:rPr>
          <w:sz w:val="20"/>
          <w:szCs w:val="20"/>
          <w:vertAlign w:val="superscript"/>
          <w:lang w:val="en-US"/>
        </w:rPr>
        <w:t>2</w:t>
      </w:r>
      <w:r w:rsidR="009E713C" w:rsidRPr="00AC5927">
        <w:rPr>
          <w:strike/>
          <w:sz w:val="20"/>
          <w:szCs w:val="20"/>
          <w:highlight w:val="lightGray"/>
          <w:lang w:val="en-US"/>
          <w:rPrChange w:id="2" w:author="Jay Ghosh" w:date="2022-03-01T06:16:00Z">
            <w:rPr>
              <w:sz w:val="20"/>
              <w:szCs w:val="20"/>
              <w:lang w:val="en-US"/>
            </w:rPr>
          </w:rPrChange>
        </w:rPr>
        <w:t>, N. Kotoky</w:t>
      </w:r>
      <w:r w:rsidR="00A2395D" w:rsidRPr="00AC5927">
        <w:rPr>
          <w:strike/>
          <w:sz w:val="20"/>
          <w:szCs w:val="20"/>
          <w:highlight w:val="lightGray"/>
          <w:vertAlign w:val="superscript"/>
          <w:lang w:val="en-US"/>
          <w:rPrChange w:id="3" w:author="Jay Ghosh" w:date="2022-03-01T06:16:00Z">
            <w:rPr>
              <w:sz w:val="20"/>
              <w:szCs w:val="20"/>
              <w:vertAlign w:val="superscript"/>
              <w:lang w:val="en-US"/>
            </w:rPr>
          </w:rPrChange>
        </w:rPr>
        <w:t>3</w:t>
      </w:r>
      <w:r w:rsidR="009E713C" w:rsidRPr="00EA1A8B">
        <w:rPr>
          <w:sz w:val="20"/>
          <w:szCs w:val="20"/>
          <w:lang w:val="en-US"/>
        </w:rPr>
        <w:t xml:space="preserve"> </w:t>
      </w:r>
      <w:r w:rsidR="00F9730B" w:rsidRPr="00EA1A8B">
        <w:rPr>
          <w:sz w:val="20"/>
          <w:szCs w:val="20"/>
          <w:lang w:val="en-US"/>
        </w:rPr>
        <w:t xml:space="preserve">and </w:t>
      </w:r>
      <w:r>
        <w:rPr>
          <w:sz w:val="20"/>
          <w:szCs w:val="20"/>
          <w:lang w:val="en-US"/>
        </w:rPr>
        <w:t>D. Lad</w:t>
      </w:r>
      <w:r w:rsidRPr="006B758C">
        <w:rPr>
          <w:sz w:val="20"/>
          <w:szCs w:val="20"/>
          <w:vertAlign w:val="superscript"/>
          <w:lang w:val="en-US"/>
        </w:rPr>
        <w:t>4</w:t>
      </w:r>
      <w:commentRangeEnd w:id="0"/>
      <w:r w:rsidR="00AC5927">
        <w:rPr>
          <w:rStyle w:val="CommentReference"/>
          <w:rFonts w:eastAsia="Times New Roman" w:cs="Times New Roman"/>
          <w:b w:val="0"/>
        </w:rPr>
        <w:commentReference w:id="0"/>
      </w:r>
    </w:p>
    <w:p w14:paraId="747D3D8A" w14:textId="77777777" w:rsidR="009E2A8A" w:rsidRPr="00EA1A8B" w:rsidRDefault="009E2A8A" w:rsidP="00202012">
      <w:pPr>
        <w:pStyle w:val="Affiliation"/>
        <w:jc w:val="left"/>
        <w:rPr>
          <w:sz w:val="18"/>
          <w:szCs w:val="18"/>
          <w:lang w:val="en-US"/>
        </w:rPr>
      </w:pPr>
    </w:p>
    <w:p w14:paraId="2CAD7869" w14:textId="2443F6E3" w:rsidR="009E713C" w:rsidRPr="00EA1A8B" w:rsidRDefault="009E713C" w:rsidP="009E713C">
      <w:pPr>
        <w:pStyle w:val="Affiliation"/>
        <w:rPr>
          <w:i/>
          <w:iCs/>
          <w:sz w:val="18"/>
          <w:szCs w:val="18"/>
          <w:lang w:val="en-US"/>
        </w:rPr>
      </w:pPr>
      <w:r w:rsidRPr="00EA1A8B">
        <w:rPr>
          <w:sz w:val="18"/>
          <w:szCs w:val="18"/>
          <w:vertAlign w:val="superscript"/>
          <w:lang w:val="en-US"/>
        </w:rPr>
        <w:t>1</w:t>
      </w:r>
      <w:r w:rsidRPr="00EA1A8B">
        <w:rPr>
          <w:i/>
          <w:iCs/>
          <w:sz w:val="18"/>
          <w:szCs w:val="18"/>
          <w:lang w:val="en-US"/>
        </w:rPr>
        <w:t xml:space="preserve">Department 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03AED637" w14:textId="3E12363B" w:rsidR="00F66F2C" w:rsidRPr="00EA1A8B" w:rsidRDefault="009E713C" w:rsidP="00202012">
      <w:pPr>
        <w:pStyle w:val="Affiliation"/>
        <w:rPr>
          <w:i/>
          <w:iCs/>
          <w:sz w:val="18"/>
          <w:szCs w:val="18"/>
          <w:lang w:val="en-US"/>
        </w:rPr>
      </w:pPr>
      <w:r w:rsidRPr="00EA1A8B">
        <w:rPr>
          <w:sz w:val="18"/>
          <w:szCs w:val="18"/>
          <w:vertAlign w:val="superscript"/>
          <w:lang w:val="en-US"/>
        </w:rPr>
        <w:t>2</w:t>
      </w:r>
      <w:r w:rsidR="00F9730B" w:rsidRPr="00EA1A8B">
        <w:rPr>
          <w:i/>
          <w:iCs/>
          <w:sz w:val="18"/>
          <w:szCs w:val="18"/>
          <w:lang w:val="en-US"/>
        </w:rPr>
        <w:t>Department of Civil Engineering, Indian Institute of Technology Bombay, Mumbai, India</w:t>
      </w:r>
    </w:p>
    <w:p w14:paraId="22BF3E39" w14:textId="301A6704" w:rsidR="00A2395D" w:rsidRDefault="00A2395D" w:rsidP="00A2395D">
      <w:pPr>
        <w:pStyle w:val="Affiliation"/>
        <w:rPr>
          <w:i/>
          <w:iCs/>
          <w:sz w:val="18"/>
          <w:szCs w:val="18"/>
          <w:lang w:val="en-US"/>
        </w:rPr>
      </w:pPr>
      <w:r w:rsidRPr="00EA1A8B">
        <w:rPr>
          <w:sz w:val="18"/>
          <w:szCs w:val="18"/>
          <w:vertAlign w:val="superscript"/>
          <w:lang w:val="en-US"/>
        </w:rPr>
        <w:t>3</w:t>
      </w:r>
      <w:r w:rsidRPr="00EA1A8B">
        <w:rPr>
          <w:i/>
          <w:iCs/>
          <w:sz w:val="18"/>
          <w:szCs w:val="18"/>
          <w:lang w:val="en-US"/>
        </w:rPr>
        <w:t xml:space="preserve">Department of Civil Engineering, National Institute of Technology Meghalaya, </w:t>
      </w:r>
      <w:proofErr w:type="spellStart"/>
      <w:r w:rsidRPr="00EA1A8B">
        <w:rPr>
          <w:i/>
          <w:iCs/>
          <w:sz w:val="18"/>
          <w:szCs w:val="18"/>
          <w:lang w:val="en-US"/>
        </w:rPr>
        <w:t>Shillong</w:t>
      </w:r>
      <w:proofErr w:type="spellEnd"/>
      <w:r w:rsidRPr="00EA1A8B">
        <w:rPr>
          <w:i/>
          <w:iCs/>
          <w:sz w:val="18"/>
          <w:szCs w:val="18"/>
          <w:lang w:val="en-US"/>
        </w:rPr>
        <w:t>, India</w:t>
      </w:r>
    </w:p>
    <w:p w14:paraId="7FEECFFA" w14:textId="20EDB158" w:rsidR="006B758C" w:rsidRPr="00EA1A8B" w:rsidRDefault="006B758C" w:rsidP="006B758C">
      <w:pPr>
        <w:pStyle w:val="Affiliation"/>
        <w:rPr>
          <w:i/>
          <w:iCs/>
          <w:sz w:val="18"/>
          <w:szCs w:val="18"/>
          <w:lang w:val="en-US"/>
        </w:rPr>
      </w:pPr>
      <w:r>
        <w:rPr>
          <w:sz w:val="18"/>
          <w:szCs w:val="18"/>
          <w:vertAlign w:val="superscript"/>
          <w:lang w:val="en-US"/>
        </w:rPr>
        <w:t>4</w:t>
      </w:r>
      <w:r w:rsidRPr="00EA1A8B">
        <w:rPr>
          <w:i/>
          <w:iCs/>
          <w:sz w:val="18"/>
          <w:szCs w:val="18"/>
          <w:lang w:val="en-US"/>
        </w:rPr>
        <w:t xml:space="preserve">Department of Civil, Environmental &amp; </w:t>
      </w:r>
      <w:proofErr w:type="spellStart"/>
      <w:r w:rsidRPr="00EA1A8B">
        <w:rPr>
          <w:i/>
          <w:iCs/>
          <w:sz w:val="18"/>
          <w:szCs w:val="18"/>
          <w:lang w:val="en-US"/>
        </w:rPr>
        <w:t>Geomatic</w:t>
      </w:r>
      <w:proofErr w:type="spellEnd"/>
      <w:r w:rsidRPr="00EA1A8B">
        <w:rPr>
          <w:i/>
          <w:iCs/>
          <w:sz w:val="18"/>
          <w:szCs w:val="18"/>
          <w:lang w:val="en-US"/>
        </w:rPr>
        <w:t xml:space="preserve"> Engineering, University College London, London, UK</w:t>
      </w:r>
    </w:p>
    <w:p w14:paraId="33C540F2" w14:textId="3ECC3817"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11"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2E04B3EF" w14:textId="3932519F" w:rsidR="00ED0572" w:rsidRPr="00EA1A8B" w:rsidRDefault="00ED0572" w:rsidP="00202012">
      <w:pPr>
        <w:pStyle w:val="Heading1"/>
        <w:spacing w:before="120" w:after="120"/>
        <w:rPr>
          <w:lang w:val="en-US"/>
        </w:rPr>
      </w:pPr>
      <w:r w:rsidRPr="00EA1A8B">
        <w:rPr>
          <w:lang w:val="en-US"/>
        </w:rPr>
        <w:t>AB</w:t>
      </w:r>
      <w:r w:rsidR="00A45236" w:rsidRPr="00EA1A8B">
        <w:rPr>
          <w:lang w:val="en-US"/>
        </w:rPr>
        <w:t>STRACT</w:t>
      </w:r>
    </w:p>
    <w:p w14:paraId="18C58BD0" w14:textId="754CFDC0" w:rsidR="00BA65F3" w:rsidRPr="00EA1A8B" w:rsidRDefault="0002112D" w:rsidP="00202012">
      <w:pPr>
        <w:jc w:val="both"/>
        <w:rPr>
          <w:lang w:val="en-US"/>
        </w:rPr>
      </w:pPr>
      <w:r w:rsidRPr="00EA1A8B">
        <w:rPr>
          <w:shd w:val="clear" w:color="auto" w:fill="FFFFFF"/>
          <w:lang w:val="en-US"/>
        </w:rPr>
        <w:t>Passive control systems, such as buckling</w:t>
      </w:r>
      <w:r w:rsidR="0043213F" w:rsidRPr="00EA1A8B">
        <w:rPr>
          <w:shd w:val="clear" w:color="auto" w:fill="FFFFFF"/>
          <w:lang w:val="en-US"/>
        </w:rPr>
        <w:t>-</w:t>
      </w:r>
      <w:r w:rsidRPr="00EA1A8B">
        <w:rPr>
          <w:shd w:val="clear" w:color="auto" w:fill="FFFFFF"/>
          <w:lang w:val="en-US"/>
        </w:rPr>
        <w:t xml:space="preserve">restrained braces (BRBs), </w:t>
      </w:r>
    </w:p>
    <w:p w14:paraId="15D2AC5F" w14:textId="77777777" w:rsidR="00C13CAA" w:rsidRPr="00EA1A8B" w:rsidRDefault="00C13CAA" w:rsidP="00202012">
      <w:pPr>
        <w:jc w:val="both"/>
        <w:rPr>
          <w:shd w:val="clear" w:color="auto" w:fill="FFFFFF"/>
          <w:lang w:val="en-US"/>
        </w:rPr>
      </w:pP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330EDD3B" w14:textId="3E840959" w:rsidR="00AE727B" w:rsidRPr="00F50B84" w:rsidRDefault="005F63A2" w:rsidP="00D64492">
      <w:pPr>
        <w:jc w:val="both"/>
        <w:rPr>
          <w:i/>
          <w:lang w:val="en-US"/>
        </w:rPr>
      </w:pPr>
      <w:r>
        <w:rPr>
          <w:b/>
          <w:lang w:val="en-US"/>
        </w:rPr>
        <w:t xml:space="preserve">     </w:t>
      </w:r>
      <w:r w:rsidR="00FB080C" w:rsidRPr="00FD1A83">
        <w:rPr>
          <w:b/>
          <w:lang w:val="en-US"/>
        </w:rPr>
        <w:t>Earthquakes</w:t>
      </w:r>
      <w:r w:rsidR="00FB080C">
        <w:rPr>
          <w:lang w:val="en-US"/>
        </w:rPr>
        <w:t xml:space="preserve"> are one of the major catastrophic events that render serious damage to the building</w:t>
      </w:r>
      <w:r w:rsidR="00346B97">
        <w:rPr>
          <w:lang w:val="en-US"/>
        </w:rPr>
        <w:t>s</w:t>
      </w:r>
      <w:r w:rsidR="00FB080C">
        <w:rPr>
          <w:lang w:val="en-US"/>
        </w:rPr>
        <w:t xml:space="preserve"> and infrastructure</w:t>
      </w:r>
      <w:r w:rsidR="00346B97">
        <w:rPr>
          <w:lang w:val="en-US"/>
        </w:rPr>
        <w:t xml:space="preserve"> systems</w:t>
      </w:r>
      <w:r w:rsidR="00FB080C">
        <w:rPr>
          <w:lang w:val="en-US"/>
        </w:rPr>
        <w:t>.</w:t>
      </w:r>
      <w:r w:rsidR="00F16ACD">
        <w:rPr>
          <w:lang w:val="en-US"/>
        </w:rPr>
        <w:t xml:space="preserve"> </w:t>
      </w:r>
      <w:ins w:id="4" w:author="Jay Ghosh" w:date="2022-03-01T05:41:00Z">
        <w:r w:rsidR="00D51493">
          <w:rPr>
            <w:lang w:val="en-US"/>
          </w:rPr>
          <w:t xml:space="preserve">Across the globe, </w:t>
        </w:r>
      </w:ins>
      <w:del w:id="5" w:author="Jay Ghosh" w:date="2022-03-01T05:41:00Z">
        <w:r w:rsidR="00F16ACD" w:rsidDel="00D51493">
          <w:rPr>
            <w:lang w:val="en-US"/>
          </w:rPr>
          <w:delText xml:space="preserve">Buildings, </w:delText>
        </w:r>
        <w:r w:rsidR="0062598B" w:rsidDel="00D51493">
          <w:rPr>
            <w:lang w:val="en-US"/>
          </w:rPr>
          <w:delText>primarily</w:delText>
        </w:r>
        <w:r w:rsidR="00F16ACD" w:rsidDel="00D51493">
          <w:rPr>
            <w:lang w:val="en-US"/>
          </w:rPr>
          <w:delText xml:space="preserve">, </w:delText>
        </w:r>
      </w:del>
      <w:r w:rsidR="00F16ACD">
        <w:rPr>
          <w:lang w:val="en-US"/>
        </w:rPr>
        <w:t>o</w:t>
      </w:r>
      <w:r w:rsidR="00D65007">
        <w:rPr>
          <w:lang w:val="en-US"/>
        </w:rPr>
        <w:t xml:space="preserve">ld reinforced concrete buildings have </w:t>
      </w:r>
      <w:r w:rsidR="00346B97">
        <w:rPr>
          <w:lang w:val="en-US"/>
        </w:rPr>
        <w:t xml:space="preserve">experienced </w:t>
      </w:r>
      <w:del w:id="6" w:author="Jay Ghosh" w:date="2022-03-01T05:42:00Z">
        <w:r w:rsidR="00D65007" w:rsidDel="00D51493">
          <w:rPr>
            <w:lang w:val="en-US"/>
          </w:rPr>
          <w:delText>sev</w:delText>
        </w:r>
        <w:r w:rsidR="00346B97" w:rsidDel="00D51493">
          <w:rPr>
            <w:lang w:val="en-US"/>
          </w:rPr>
          <w:delText>e</w:delText>
        </w:r>
        <w:r w:rsidR="00D65007" w:rsidDel="00D51493">
          <w:rPr>
            <w:lang w:val="en-US"/>
          </w:rPr>
          <w:delText xml:space="preserve">re </w:delText>
        </w:r>
      </w:del>
      <w:ins w:id="7" w:author="Jay Ghosh" w:date="2022-03-01T05:42:00Z">
        <w:r w:rsidR="00D51493">
          <w:rPr>
            <w:lang w:val="en-US"/>
          </w:rPr>
          <w:t xml:space="preserve">substantial </w:t>
        </w:r>
      </w:ins>
      <w:r w:rsidR="00D65007">
        <w:rPr>
          <w:lang w:val="en-US"/>
        </w:rPr>
        <w:t>damage</w:t>
      </w:r>
      <w:r w:rsidR="00E37205">
        <w:rPr>
          <w:lang w:val="en-US"/>
        </w:rPr>
        <w:t>,</w:t>
      </w:r>
      <w:r w:rsidR="000411AB">
        <w:rPr>
          <w:lang w:val="en-US"/>
        </w:rPr>
        <w:t xml:space="preserve"> and in some cases collapse,</w:t>
      </w:r>
      <w:r w:rsidR="00D65007">
        <w:rPr>
          <w:lang w:val="en-US"/>
        </w:rPr>
        <w:t xml:space="preserve"> </w:t>
      </w:r>
      <w:del w:id="8" w:author="Jay Ghosh" w:date="2022-03-01T05:42:00Z">
        <w:r w:rsidR="00D65007" w:rsidDel="00D51493">
          <w:rPr>
            <w:lang w:val="en-US"/>
          </w:rPr>
          <w:delText>due to</w:delText>
        </w:r>
      </w:del>
      <w:ins w:id="9" w:author="Jay Ghosh" w:date="2022-03-01T05:42:00Z">
        <w:r w:rsidR="00D51493">
          <w:rPr>
            <w:lang w:val="en-US"/>
          </w:rPr>
          <w:t>from</w:t>
        </w:r>
      </w:ins>
      <w:r w:rsidR="00D65007">
        <w:rPr>
          <w:lang w:val="en-US"/>
        </w:rPr>
        <w:t xml:space="preserve"> seismic events</w:t>
      </w:r>
      <w:r w:rsidR="00AE727B">
        <w:rPr>
          <w:lang w:val="en-US"/>
        </w:rPr>
        <w:t xml:space="preserve">. </w:t>
      </w:r>
      <w:commentRangeStart w:id="10"/>
      <w:r w:rsidR="00AE727B">
        <w:rPr>
          <w:lang w:val="en-US"/>
        </w:rPr>
        <w:t xml:space="preserve">The </w:t>
      </w:r>
      <w:commentRangeStart w:id="11"/>
      <w:r w:rsidR="00AE727B" w:rsidRPr="00FD1A83">
        <w:rPr>
          <w:b/>
          <w:lang w:val="en-US"/>
        </w:rPr>
        <w:t>fatality and the monetary</w:t>
      </w:r>
      <w:r w:rsidR="00AE727B">
        <w:rPr>
          <w:lang w:val="en-US"/>
        </w:rPr>
        <w:t xml:space="preserve"> </w:t>
      </w:r>
      <w:commentRangeEnd w:id="11"/>
      <w:r w:rsidR="00875B42">
        <w:rPr>
          <w:rStyle w:val="CommentReference"/>
        </w:rPr>
        <w:commentReference w:id="11"/>
      </w:r>
      <w:r w:rsidR="00AE727B">
        <w:rPr>
          <w:lang w:val="en-US"/>
        </w:rPr>
        <w:t xml:space="preserve">losses directly </w:t>
      </w:r>
      <w:r w:rsidR="00605DF6">
        <w:rPr>
          <w:lang w:val="en-US"/>
        </w:rPr>
        <w:t>depend</w:t>
      </w:r>
      <w:r w:rsidR="00AE727B">
        <w:rPr>
          <w:lang w:val="en-US"/>
        </w:rPr>
        <w:t xml:space="preserve"> on the exposure conditions of the area experiencing the seismic event </w:t>
      </w:r>
      <w:bookmarkStart w:id="12" w:name="_Hlk94646713"/>
      <w:r w:rsidR="00AE727B" w:rsidRPr="00B66081">
        <w:rPr>
          <w:color w:val="FF0000"/>
          <w:lang w:val="en-US"/>
        </w:rPr>
        <w:t>[</w:t>
      </w:r>
      <w:r w:rsidR="00394D36" w:rsidRPr="00B66081">
        <w:rPr>
          <w:color w:val="FF0000"/>
          <w:lang w:val="en-US"/>
        </w:rPr>
        <w:fldChar w:fldCharType="begin"/>
      </w:r>
      <w:r w:rsidR="000D4F54">
        <w:rPr>
          <w:color w:val="FF0000"/>
          <w:lang w:val="en-US"/>
        </w:rPr>
        <w:instrText xml:space="preserve"> ADDIN ZOTERO_ITEM CSL_CITATION {"citationID":"WP0aa5ge","properties":{"formattedCitation":"[1]","plainCitation":"[1]","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schema":"https://github.com/citation-style-language/schema/raw/master/csl-citation.json"} </w:instrText>
      </w:r>
      <w:r w:rsidR="00394D36" w:rsidRPr="00B66081">
        <w:rPr>
          <w:color w:val="FF0000"/>
          <w:lang w:val="en-US"/>
        </w:rPr>
        <w:fldChar w:fldCharType="separate"/>
      </w:r>
      <w:r w:rsidR="000D4F54" w:rsidRPr="000D4F54">
        <w:t>[1]</w:t>
      </w:r>
      <w:r w:rsidR="00394D36" w:rsidRPr="00B66081">
        <w:rPr>
          <w:color w:val="FF0000"/>
          <w:lang w:val="en-US"/>
        </w:rPr>
        <w:fldChar w:fldCharType="end"/>
      </w:r>
      <w:r w:rsidR="00AE727B" w:rsidRPr="00E82F65">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Qw9gRxxS","properties":{"formattedCitation":"[2]","plainCitation":"[2]","noteIndex":0},"citationItems":[{"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schema":"https://github.com/citation-style-language/schema/raw/master/csl-citation.json"} </w:instrText>
      </w:r>
      <w:r w:rsidR="007E72FD" w:rsidRPr="00E82F65">
        <w:rPr>
          <w:color w:val="FF0000"/>
          <w:lang w:val="en-US"/>
        </w:rPr>
        <w:fldChar w:fldCharType="separate"/>
      </w:r>
      <w:r w:rsidR="000D4F54" w:rsidRPr="000D4F54">
        <w:t>[2]</w:t>
      </w:r>
      <w:r w:rsidR="007E72FD" w:rsidRPr="00E82F65">
        <w:rPr>
          <w:color w:val="FF0000"/>
          <w:lang w:val="en-US"/>
        </w:rPr>
        <w:fldChar w:fldCharType="end"/>
      </w:r>
      <w:r w:rsidR="00AE727B" w:rsidRPr="00E82F65">
        <w:rPr>
          <w:color w:val="FF0000"/>
          <w:lang w:val="en-US"/>
        </w:rPr>
        <w:t>,</w:t>
      </w:r>
      <w:r w:rsidR="00082DC4">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F902GAgQ","properties":{"formattedCitation":"[3]","plainCitation":"[3]","noteIndex":0},"citationItems":[{"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schema":"https://github.com/citation-style-language/schema/raw/master/csl-citation.json"} </w:instrText>
      </w:r>
      <w:r w:rsidR="007E72FD" w:rsidRPr="00E82F65">
        <w:rPr>
          <w:color w:val="FF0000"/>
          <w:lang w:val="en-US"/>
        </w:rPr>
        <w:fldChar w:fldCharType="separate"/>
      </w:r>
      <w:r w:rsidR="000D4F54" w:rsidRPr="000D4F54">
        <w:t>[3]</w:t>
      </w:r>
      <w:r w:rsidR="007E72FD" w:rsidRPr="00E82F65">
        <w:rPr>
          <w:color w:val="FF0000"/>
          <w:lang w:val="en-US"/>
        </w:rPr>
        <w:fldChar w:fldCharType="end"/>
      </w:r>
      <w:r w:rsidR="00AE727B" w:rsidRPr="00E82F65">
        <w:rPr>
          <w:color w:val="FF0000"/>
          <w:lang w:val="en-US"/>
        </w:rPr>
        <w:t xml:space="preserve">]. </w:t>
      </w:r>
      <w:bookmarkEnd w:id="12"/>
      <w:r w:rsidR="00346B97" w:rsidRPr="00346B97">
        <w:rPr>
          <w:lang w:val="en-US"/>
        </w:rPr>
        <w:t>The primary</w:t>
      </w:r>
      <w:r w:rsidR="00F16ACD" w:rsidRPr="00346B97">
        <w:rPr>
          <w:lang w:val="en-US"/>
        </w:rPr>
        <w:t xml:space="preserve"> cause of building damage, of about 88%, is due to ground shaking which </w:t>
      </w:r>
      <w:r w:rsidR="00346B97">
        <w:rPr>
          <w:lang w:val="en-US"/>
        </w:rPr>
        <w:t>is the major</w:t>
      </w:r>
      <w:r w:rsidR="0062598B">
        <w:rPr>
          <w:lang w:val="en-US"/>
        </w:rPr>
        <w:t xml:space="preserve"> reason for huge</w:t>
      </w:r>
      <w:r w:rsidR="00346B97">
        <w:rPr>
          <w:lang w:val="en-US"/>
        </w:rPr>
        <w:t xml:space="preserve"> </w:t>
      </w:r>
      <w:r w:rsidR="0062598B">
        <w:rPr>
          <w:lang w:val="en-US"/>
        </w:rPr>
        <w:t xml:space="preserve">economic </w:t>
      </w:r>
      <w:r w:rsidR="00392CCC">
        <w:rPr>
          <w:lang w:val="en-US"/>
        </w:rPr>
        <w:t xml:space="preserve">and human </w:t>
      </w:r>
      <w:r w:rsidR="0062598B">
        <w:rPr>
          <w:lang w:val="en-US"/>
        </w:rPr>
        <w:t>losses</w:t>
      </w:r>
      <w:r w:rsidR="00090602"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Xk5S19lC","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Pr>
          <w:color w:val="FF0000"/>
          <w:lang w:val="en-US"/>
        </w:rPr>
        <w:t>.</w:t>
      </w:r>
      <w:r w:rsidR="00090602" w:rsidRPr="00346B97">
        <w:rPr>
          <w:lang w:val="en-US"/>
        </w:rPr>
        <w:t xml:space="preserve"> </w:t>
      </w:r>
      <w:commentRangeEnd w:id="10"/>
      <w:r w:rsidR="00D51493">
        <w:rPr>
          <w:rStyle w:val="CommentReference"/>
        </w:rPr>
        <w:commentReference w:id="10"/>
      </w:r>
      <w:r w:rsidR="00090602" w:rsidRPr="00346B97">
        <w:rPr>
          <w:lang w:val="en-US"/>
        </w:rPr>
        <w:t xml:space="preserve">For example, the economic loss </w:t>
      </w:r>
      <w:commentRangeStart w:id="13"/>
      <w:r w:rsidR="00090602" w:rsidRPr="00346B97">
        <w:rPr>
          <w:lang w:val="en-US"/>
        </w:rPr>
        <w:t xml:space="preserve">was about </w:t>
      </w:r>
      <w:r w:rsidR="00090602" w:rsidRPr="00FD1A83">
        <w:rPr>
          <w:b/>
          <w:lang w:val="en-US"/>
        </w:rPr>
        <w:t xml:space="preserve">120 </w:t>
      </w:r>
      <w:r w:rsidR="002D0FA9">
        <w:rPr>
          <w:b/>
          <w:lang w:val="en-US"/>
        </w:rPr>
        <w:t>B</w:t>
      </w:r>
      <w:r w:rsidR="00090602" w:rsidRPr="00FD1A83">
        <w:rPr>
          <w:b/>
          <w:lang w:val="en-US"/>
        </w:rPr>
        <w:t>illion USD</w:t>
      </w:r>
      <w:r w:rsidR="00090602" w:rsidRPr="00346B97">
        <w:rPr>
          <w:lang w:val="en-US"/>
        </w:rPr>
        <w:t xml:space="preserve"> in Japan due to</w:t>
      </w:r>
      <w:r w:rsidR="0013557B">
        <w:rPr>
          <w:lang w:val="en-US"/>
        </w:rPr>
        <w:t xml:space="preserve"> the </w:t>
      </w:r>
      <w:r w:rsidR="00090602" w:rsidRPr="00346B97">
        <w:rPr>
          <w:lang w:val="en-US"/>
        </w:rPr>
        <w:t>1995 Kobe earthquake</w:t>
      </w:r>
      <w:r w:rsidR="009D1037"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MFYB5nfY","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commentRangeEnd w:id="13"/>
      <w:r w:rsidR="00D51493">
        <w:rPr>
          <w:rStyle w:val="CommentReference"/>
        </w:rPr>
        <w:commentReference w:id="13"/>
      </w:r>
      <w:r w:rsidR="00090602" w:rsidRPr="006F422C">
        <w:rPr>
          <w:lang w:val="en-US"/>
        </w:rPr>
        <w:t>.</w:t>
      </w:r>
      <w:r w:rsidR="009D1037">
        <w:rPr>
          <w:color w:val="FF0000"/>
          <w:lang w:val="en-US"/>
        </w:rPr>
        <w:t xml:space="preserve"> </w:t>
      </w:r>
      <w:r w:rsidR="00AD4576">
        <w:rPr>
          <w:lang w:val="en-US"/>
        </w:rPr>
        <w:t xml:space="preserve">Such </w:t>
      </w:r>
      <w:r w:rsidR="001803D4">
        <w:rPr>
          <w:lang w:val="en-US"/>
        </w:rPr>
        <w:t xml:space="preserve">a </w:t>
      </w:r>
      <w:r w:rsidR="00AD4576">
        <w:rPr>
          <w:lang w:val="en-US"/>
        </w:rPr>
        <w:t>high magnitude of losses can pro</w:t>
      </w:r>
      <w:r w:rsidR="001803D4">
        <w:rPr>
          <w:lang w:val="en-US"/>
        </w:rPr>
        <w:t xml:space="preserve">ve </w:t>
      </w:r>
      <w:r w:rsidR="00AD4576">
        <w:rPr>
          <w:lang w:val="en-US"/>
        </w:rPr>
        <w:t xml:space="preserve">detrimental to the economy </w:t>
      </w:r>
      <w:r w:rsidR="001803D4">
        <w:rPr>
          <w:lang w:val="en-US"/>
        </w:rPr>
        <w:t xml:space="preserve">of </w:t>
      </w:r>
      <w:r w:rsidR="00AD4576">
        <w:rPr>
          <w:lang w:val="en-US"/>
        </w:rPr>
        <w:t xml:space="preserve">the nation as it requires </w:t>
      </w:r>
      <w:commentRangeStart w:id="14"/>
      <w:r w:rsidR="00AD4576">
        <w:rPr>
          <w:lang w:val="en-US"/>
        </w:rPr>
        <w:t>huge</w:t>
      </w:r>
      <w:commentRangeEnd w:id="14"/>
      <w:r w:rsidR="00D51493">
        <w:rPr>
          <w:rStyle w:val="CommentReference"/>
        </w:rPr>
        <w:commentReference w:id="14"/>
      </w:r>
      <w:r w:rsidR="00AD4576">
        <w:rPr>
          <w:lang w:val="en-US"/>
        </w:rPr>
        <w:t xml:space="preserve"> funds and time to restore to the pre-seismic conditions. </w:t>
      </w:r>
      <w:r w:rsidR="009D1037" w:rsidRPr="00346B97">
        <w:rPr>
          <w:lang w:val="en-US"/>
        </w:rPr>
        <w:t xml:space="preserve">This </w:t>
      </w:r>
      <w:r w:rsidR="00AD4576">
        <w:rPr>
          <w:lang w:val="en-US"/>
        </w:rPr>
        <w:t xml:space="preserve">magnitude of the </w:t>
      </w:r>
      <w:r w:rsidR="009D1037" w:rsidRPr="00346B97">
        <w:rPr>
          <w:lang w:val="en-US"/>
        </w:rPr>
        <w:t>economic and human loss number can be high</w:t>
      </w:r>
      <w:r w:rsidR="00A30459">
        <w:rPr>
          <w:lang w:val="en-US"/>
        </w:rPr>
        <w:t>er</w:t>
      </w:r>
      <w:r w:rsidR="009D1037" w:rsidRPr="00346B97">
        <w:rPr>
          <w:lang w:val="en-US"/>
        </w:rPr>
        <w:t xml:space="preserve"> if the </w:t>
      </w:r>
      <w:del w:id="15" w:author="Jay Ghosh" w:date="2022-03-01T05:47:00Z">
        <w:r w:rsidR="006D306F" w:rsidRPr="006F422C" w:rsidDel="00D51493">
          <w:rPr>
            <w:b/>
            <w:lang w:val="en-US"/>
          </w:rPr>
          <w:delText xml:space="preserve">infrastructural </w:delText>
        </w:r>
      </w:del>
      <w:ins w:id="16" w:author="Jay Ghosh" w:date="2022-03-01T05:47:00Z">
        <w:r w:rsidR="00D51493" w:rsidRPr="006F422C">
          <w:rPr>
            <w:b/>
            <w:lang w:val="en-US"/>
          </w:rPr>
          <w:t>infrastructu</w:t>
        </w:r>
        <w:r w:rsidR="00D51493">
          <w:rPr>
            <w:b/>
            <w:lang w:val="en-US"/>
          </w:rPr>
          <w:t>re</w:t>
        </w:r>
        <w:r w:rsidR="00D51493" w:rsidRPr="006F422C">
          <w:rPr>
            <w:b/>
            <w:lang w:val="en-US"/>
          </w:rPr>
          <w:t xml:space="preserve"> </w:t>
        </w:r>
      </w:ins>
      <w:r w:rsidR="006D306F" w:rsidRPr="006F422C">
        <w:rPr>
          <w:b/>
          <w:lang w:val="en-US"/>
        </w:rPr>
        <w:t>systems</w:t>
      </w:r>
      <w:r w:rsidR="006D306F" w:rsidRPr="006F422C">
        <w:rPr>
          <w:lang w:val="en-US"/>
        </w:rPr>
        <w:t xml:space="preserve"> </w:t>
      </w:r>
      <w:r w:rsidR="006D306F">
        <w:rPr>
          <w:lang w:val="en-US"/>
        </w:rPr>
        <w:t xml:space="preserve">and </w:t>
      </w:r>
      <w:r w:rsidR="009D1037" w:rsidRPr="00346B97">
        <w:rPr>
          <w:lang w:val="en-US"/>
        </w:rPr>
        <w:t>building</w:t>
      </w:r>
      <w:r w:rsidR="00A30459">
        <w:rPr>
          <w:lang w:val="en-US"/>
        </w:rPr>
        <w:t>s are</w:t>
      </w:r>
      <w:r w:rsidR="009D1037" w:rsidRPr="00346B97">
        <w:rPr>
          <w:lang w:val="en-US"/>
        </w:rPr>
        <w:t xml:space="preserve"> </w:t>
      </w:r>
      <w:r w:rsidR="009D1037" w:rsidRPr="00FD1A83">
        <w:rPr>
          <w:b/>
          <w:lang w:val="en-US"/>
        </w:rPr>
        <w:t>not design</w:t>
      </w:r>
      <w:r w:rsidR="00A30459" w:rsidRPr="00FD1A83">
        <w:rPr>
          <w:b/>
          <w:lang w:val="en-US"/>
        </w:rPr>
        <w:t>ed</w:t>
      </w:r>
      <w:r w:rsidR="009D1037" w:rsidRPr="00FD1A83">
        <w:rPr>
          <w:b/>
          <w:lang w:val="en-US"/>
        </w:rPr>
        <w:t xml:space="preserve"> for seismic forces</w:t>
      </w:r>
      <w:r w:rsidR="009D1037" w:rsidRPr="00346B97">
        <w:rPr>
          <w:lang w:val="en-US"/>
        </w:rPr>
        <w:t xml:space="preserve"> and </w:t>
      </w:r>
      <w:commentRangeStart w:id="17"/>
      <w:r w:rsidR="009D1037" w:rsidRPr="00346B97">
        <w:rPr>
          <w:lang w:val="en-US"/>
        </w:rPr>
        <w:t>ageing effects like corrosion</w:t>
      </w:r>
      <w:r w:rsidR="009D1037" w:rsidRPr="006D306F">
        <w:rPr>
          <w:i/>
          <w:color w:val="FF0000"/>
          <w:lang w:val="en-US"/>
        </w:rPr>
        <w:t>.</w:t>
      </w:r>
      <w:r w:rsidR="00090602" w:rsidRPr="006D306F">
        <w:rPr>
          <w:i/>
          <w:color w:val="FF0000"/>
          <w:lang w:val="en-US"/>
        </w:rPr>
        <w:t xml:space="preserve"> </w:t>
      </w:r>
      <w:commentRangeEnd w:id="17"/>
      <w:r w:rsidR="00D51493">
        <w:rPr>
          <w:rStyle w:val="CommentReference"/>
        </w:rPr>
        <w:commentReference w:id="17"/>
      </w:r>
      <w:r w:rsidR="006D306F" w:rsidRPr="00CB54DD">
        <w:rPr>
          <w:lang w:val="en-US"/>
        </w:rPr>
        <w:t>Recognizing</w:t>
      </w:r>
      <w:commentRangeStart w:id="18"/>
      <w:r w:rsidR="006D306F" w:rsidRPr="00CB54DD">
        <w:rPr>
          <w:lang w:val="en-US"/>
        </w:rPr>
        <w:t xml:space="preserve"> this fact, </w:t>
      </w:r>
      <w:r w:rsidR="001803D4">
        <w:rPr>
          <w:lang w:val="en-US"/>
        </w:rPr>
        <w:t xml:space="preserve">a </w:t>
      </w:r>
      <w:r w:rsidR="006D306F" w:rsidRPr="00CB54DD">
        <w:rPr>
          <w:lang w:val="en-US"/>
        </w:rPr>
        <w:t xml:space="preserve">study in the domain of seismic hazard assessment of </w:t>
      </w:r>
      <w:r w:rsidR="00CC16F4" w:rsidRPr="00CB54DD">
        <w:rPr>
          <w:lang w:val="en-US"/>
        </w:rPr>
        <w:t xml:space="preserve">ageing </w:t>
      </w:r>
      <w:r w:rsidR="006D306F" w:rsidRPr="00CB54DD">
        <w:rPr>
          <w:lang w:val="en-US"/>
        </w:rPr>
        <w:t xml:space="preserve">infrastructure like bridges has been done by various researchers – as </w:t>
      </w:r>
      <w:r w:rsidR="002D0CD4" w:rsidRPr="00CB54DD">
        <w:rPr>
          <w:lang w:val="en-US"/>
        </w:rPr>
        <w:t>these are vital aspects economically and strategically for the nation</w:t>
      </w:r>
      <w:r w:rsidR="006D306F" w:rsidRPr="00CB54DD">
        <w:rPr>
          <w:lang w:val="en-US"/>
        </w:rPr>
        <w:t xml:space="preserve"> </w:t>
      </w:r>
      <w:r w:rsidR="006D306F" w:rsidRPr="00002BC7">
        <w:rPr>
          <w:color w:val="FF0000"/>
          <w:lang w:val="en-US"/>
        </w:rPr>
        <w:t>[</w:t>
      </w:r>
      <w:r w:rsidR="00CB54DD" w:rsidRPr="000D54C4">
        <w:rPr>
          <w:color w:val="FF0000"/>
          <w:lang w:val="en-US"/>
        </w:rPr>
        <w:fldChar w:fldCharType="begin"/>
      </w:r>
      <w:r w:rsidR="000D4F54">
        <w:rPr>
          <w:color w:val="FF0000"/>
          <w:lang w:val="en-US"/>
        </w:rPr>
        <w:instrText xml:space="preserve"> ADDIN ZOTERO_ITEM CSL_CITATION {"citationID":"4JuvZxAG","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CB54DD" w:rsidRPr="000D54C4">
        <w:rPr>
          <w:color w:val="FF0000"/>
          <w:lang w:val="en-US"/>
        </w:rPr>
        <w:fldChar w:fldCharType="separate"/>
      </w:r>
      <w:r w:rsidR="000D4F54" w:rsidRPr="000D4F54">
        <w:t>[5]</w:t>
      </w:r>
      <w:r w:rsidR="00CB54DD" w:rsidRPr="000D54C4">
        <w:rPr>
          <w:color w:val="FF0000"/>
          <w:lang w:val="en-US"/>
        </w:rPr>
        <w:fldChar w:fldCharType="end"/>
      </w:r>
      <w:r w:rsidR="00D1784C" w:rsidRPr="000D54C4">
        <w:rPr>
          <w:color w:val="FF0000"/>
          <w:lang w:val="en-US"/>
        </w:rPr>
        <w:t>,</w:t>
      </w:r>
      <w:r w:rsidR="0025348F" w:rsidRPr="000D54C4">
        <w:rPr>
          <w:color w:val="FF0000"/>
          <w:lang w:val="en-US"/>
        </w:rPr>
        <w:t xml:space="preserve"> </w:t>
      </w:r>
      <w:r w:rsidR="000D54C4" w:rsidRPr="000D54C4">
        <w:rPr>
          <w:color w:val="FF0000"/>
          <w:lang w:val="en-US"/>
        </w:rPr>
        <w:fldChar w:fldCharType="begin"/>
      </w:r>
      <w:r w:rsidR="000D4F54">
        <w:rPr>
          <w:color w:val="FF0000"/>
          <w:lang w:val="en-US"/>
        </w:rPr>
        <w:instrText xml:space="preserve"> ADDIN ZOTERO_ITEM CSL_CITATION {"citationID":"RBZ6cpxw","properties":{"formattedCitation":"[6]","plainCitation":"[6]","noteIndex":0},"citationItems":[{"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events","volume":"17","author":[{"family":"Panchireddi","given":"Bhaskar"},{"family":"Ghosh","given":"Jayadipta"}],"issued":{"date-parts":[["2021",9,2]]}}}],"schema":"https://github.com/citation-style-language/schema/raw/master/csl-citation.json"} </w:instrText>
      </w:r>
      <w:r w:rsidR="000D54C4" w:rsidRPr="000D54C4">
        <w:rPr>
          <w:color w:val="FF0000"/>
          <w:lang w:val="en-US"/>
        </w:rPr>
        <w:fldChar w:fldCharType="separate"/>
      </w:r>
      <w:r w:rsidR="000D4F54" w:rsidRPr="000D4F54">
        <w:t>[6]</w:t>
      </w:r>
      <w:r w:rsidR="000D54C4" w:rsidRPr="000D54C4">
        <w:rPr>
          <w:color w:val="FF0000"/>
          <w:lang w:val="en-US"/>
        </w:rPr>
        <w:fldChar w:fldCharType="end"/>
      </w:r>
      <w:r w:rsidR="000D54C4">
        <w:rPr>
          <w:color w:val="FF0000"/>
          <w:lang w:val="en-US"/>
        </w:rPr>
        <w:t>,</w:t>
      </w:r>
      <w:r w:rsidR="00CB54DD" w:rsidRPr="00002BC7">
        <w:rPr>
          <w:color w:val="FF0000"/>
          <w:lang w:val="en-US"/>
        </w:rPr>
        <w:t xml:space="preserve"> </w:t>
      </w:r>
      <w:r w:rsidR="00002BC7" w:rsidRPr="00002BC7">
        <w:rPr>
          <w:color w:val="FF0000"/>
          <w:lang w:val="en-US"/>
        </w:rPr>
        <w:fldChar w:fldCharType="begin"/>
      </w:r>
      <w:r w:rsidR="000D4F54">
        <w:rPr>
          <w:color w:val="FF0000"/>
          <w:lang w:val="en-US"/>
        </w:rPr>
        <w:instrText xml:space="preserve"> ADDIN ZOTERO_ITEM CSL_CITATION {"citationID":"hnTtKiHt","properties":{"formattedCitation":"[7]","plainCitation":"[7]","noteIndex":0},"citationItems":[{"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Zeinal"}],"issued":{"date-parts":[["2019",9]]}}}],"schema":"https://github.com/citation-style-language/schema/raw/master/csl-citation.json"} </w:instrText>
      </w:r>
      <w:r w:rsidR="00002BC7" w:rsidRPr="00002BC7">
        <w:rPr>
          <w:color w:val="FF0000"/>
          <w:lang w:val="en-US"/>
        </w:rPr>
        <w:fldChar w:fldCharType="separate"/>
      </w:r>
      <w:r w:rsidR="000D4F54" w:rsidRPr="000D4F54">
        <w:t>[7]</w:t>
      </w:r>
      <w:r w:rsidR="00002BC7" w:rsidRPr="00002BC7">
        <w:rPr>
          <w:color w:val="FF0000"/>
          <w:lang w:val="en-US"/>
        </w:rPr>
        <w:fldChar w:fldCharType="end"/>
      </w:r>
      <w:r w:rsidR="006D306F" w:rsidRPr="00002BC7">
        <w:rPr>
          <w:color w:val="FF0000"/>
          <w:lang w:val="en-US"/>
        </w:rPr>
        <w:t>,</w:t>
      </w:r>
      <w:r w:rsidR="00082DC4">
        <w:rPr>
          <w:color w:val="FF0000"/>
          <w:lang w:val="en-US"/>
        </w:rPr>
        <w:t xml:space="preserve"> </w:t>
      </w:r>
      <w:r w:rsidR="00CB54DD" w:rsidRPr="00002BC7">
        <w:rPr>
          <w:color w:val="FF0000"/>
          <w:lang w:val="en-US"/>
        </w:rPr>
        <w:fldChar w:fldCharType="begin"/>
      </w:r>
      <w:r w:rsidR="000D4F54">
        <w:rPr>
          <w:color w:val="FF0000"/>
          <w:lang w:val="en-US"/>
        </w:rPr>
        <w:instrText xml:space="preserve"> ADDIN ZOTERO_ITEM CSL_CITATION {"citationID":"5ovgXuAh","properties":{"formattedCitation":"[8]","plainCitation":"[8]","noteIndex":0},"citationItems":[{"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CB54DD" w:rsidRPr="00002BC7">
        <w:rPr>
          <w:color w:val="FF0000"/>
          <w:lang w:val="en-US"/>
        </w:rPr>
        <w:fldChar w:fldCharType="separate"/>
      </w:r>
      <w:r w:rsidR="000D4F54" w:rsidRPr="000D4F54">
        <w:t>[8]</w:t>
      </w:r>
      <w:r w:rsidR="00CB54DD" w:rsidRPr="00002BC7">
        <w:rPr>
          <w:color w:val="FF0000"/>
          <w:lang w:val="en-US"/>
        </w:rPr>
        <w:fldChar w:fldCharType="end"/>
      </w:r>
      <w:r w:rsidR="001239E3" w:rsidRPr="00002BC7">
        <w:rPr>
          <w:color w:val="FF0000"/>
          <w:lang w:val="en-US"/>
        </w:rPr>
        <w:t>]</w:t>
      </w:r>
      <w:r w:rsidR="006D306F" w:rsidRPr="00002BC7">
        <w:rPr>
          <w:color w:val="FF0000"/>
          <w:lang w:val="en-US"/>
        </w:rPr>
        <w:t xml:space="preserve">. </w:t>
      </w:r>
      <w:r w:rsidR="002D0CD4" w:rsidRPr="00F911B8">
        <w:rPr>
          <w:lang w:val="en-US"/>
        </w:rPr>
        <w:t xml:space="preserve">Hence, seismic vulnerability assessment for RC </w:t>
      </w:r>
      <w:r w:rsidR="00D224FA" w:rsidRPr="00325756">
        <w:rPr>
          <w:strike/>
          <w:lang w:val="en-US"/>
          <w:rPrChange w:id="19" w:author="Devang Lad" w:date="2022-03-01T11:45:00Z">
            <w:rPr>
              <w:lang w:val="en-US"/>
            </w:rPr>
          </w:rPrChange>
        </w:rPr>
        <w:t>structures</w:t>
      </w:r>
      <w:ins w:id="20" w:author="Devang Lad" w:date="2022-03-01T11:45:00Z">
        <w:r w:rsidR="00325756">
          <w:rPr>
            <w:lang w:val="en-US"/>
          </w:rPr>
          <w:t xml:space="preserve"> buildings</w:t>
        </w:r>
      </w:ins>
      <w:r w:rsidR="002D0CD4" w:rsidRPr="00F911B8">
        <w:rPr>
          <w:lang w:val="en-US"/>
        </w:rPr>
        <w:t xml:space="preserve"> is important as they</w:t>
      </w:r>
      <w:r w:rsidR="00D1784C" w:rsidRPr="00F911B8">
        <w:rPr>
          <w:lang w:val="en-US"/>
        </w:rPr>
        <w:t xml:space="preserve"> have</w:t>
      </w:r>
      <w:r w:rsidR="002D0CD4" w:rsidRPr="00F911B8">
        <w:rPr>
          <w:lang w:val="en-US"/>
        </w:rPr>
        <w:t xml:space="preserve"> exposure to high fatality number</w:t>
      </w:r>
      <w:r w:rsidR="006D3C09" w:rsidRPr="00F911B8">
        <w:rPr>
          <w:lang w:val="en-US"/>
        </w:rPr>
        <w:t>s</w:t>
      </w:r>
      <w:r w:rsidR="002D0CD4" w:rsidRPr="00F911B8">
        <w:rPr>
          <w:lang w:val="en-US"/>
        </w:rPr>
        <w:t xml:space="preserve"> during </w:t>
      </w:r>
      <w:r w:rsidR="00D01D03" w:rsidRPr="00F911B8">
        <w:rPr>
          <w:lang w:val="en-US"/>
        </w:rPr>
        <w:t xml:space="preserve">an </w:t>
      </w:r>
      <w:r w:rsidR="002D0CD4" w:rsidRPr="00F911B8">
        <w:rPr>
          <w:lang w:val="en-US"/>
        </w:rPr>
        <w:t xml:space="preserve">earthquake </w:t>
      </w:r>
      <w:r w:rsidR="00D01D03" w:rsidRPr="00F911B8">
        <w:rPr>
          <w:lang w:val="en-US"/>
        </w:rPr>
        <w:t>event</w:t>
      </w:r>
      <w:r w:rsidR="002D0CD4" w:rsidRPr="00F911B8">
        <w:rPr>
          <w:lang w:val="en-US"/>
        </w:rPr>
        <w:t>.</w:t>
      </w:r>
      <w:commentRangeEnd w:id="18"/>
      <w:r w:rsidR="00D51493">
        <w:rPr>
          <w:rStyle w:val="CommentReference"/>
        </w:rPr>
        <w:commentReference w:id="18"/>
      </w:r>
    </w:p>
    <w:p w14:paraId="0DA724C8" w14:textId="5174E9BC" w:rsidR="00256C96" w:rsidRDefault="00AE727B" w:rsidP="00283372">
      <w:pPr>
        <w:jc w:val="both"/>
        <w:rPr>
          <w:lang w:val="en-US"/>
        </w:rPr>
      </w:pPr>
      <w:commentRangeStart w:id="21"/>
      <w:commentRangeStart w:id="22"/>
      <w:r w:rsidRPr="002D0CD4">
        <w:rPr>
          <w:b/>
          <w:lang w:val="en-US"/>
        </w:rPr>
        <w:t xml:space="preserve">    </w:t>
      </w:r>
      <w:r w:rsidR="006F422C">
        <w:rPr>
          <w:lang w:val="en-US"/>
        </w:rPr>
        <w:t xml:space="preserve">RC </w:t>
      </w:r>
      <w:r w:rsidR="0055109F">
        <w:rPr>
          <w:lang w:val="en-US"/>
        </w:rPr>
        <w:t>structures</w:t>
      </w:r>
      <w:r w:rsidR="00BE6B2E">
        <w:rPr>
          <w:lang w:val="en-US"/>
        </w:rPr>
        <w:t xml:space="preserve">, </w:t>
      </w:r>
      <w:r w:rsidR="0084543D" w:rsidRPr="0084543D">
        <w:rPr>
          <w:i/>
          <w:iCs/>
          <w:lang w:val="en-US"/>
        </w:rPr>
        <w:t>viz.</w:t>
      </w:r>
      <w:r w:rsidR="00BE6B2E">
        <w:rPr>
          <w:lang w:val="en-US"/>
        </w:rPr>
        <w:t xml:space="preserve"> buildings,</w:t>
      </w:r>
      <w:r w:rsidR="006F422C">
        <w:rPr>
          <w:lang w:val="en-US"/>
        </w:rPr>
        <w:t xml:space="preserve"> can experience </w:t>
      </w:r>
      <w:r w:rsidR="006F422C">
        <w:rPr>
          <w:b/>
          <w:lang w:val="en-US"/>
        </w:rPr>
        <w:t>c</w:t>
      </w:r>
      <w:r w:rsidR="00605DF6" w:rsidRPr="002D0CD4">
        <w:rPr>
          <w:b/>
          <w:lang w:val="en-US"/>
        </w:rPr>
        <w:t>orrosion</w:t>
      </w:r>
      <w:r w:rsidR="006F422C">
        <w:rPr>
          <w:b/>
          <w:lang w:val="en-US"/>
        </w:rPr>
        <w:t xml:space="preserve"> </w:t>
      </w:r>
      <w:r w:rsidR="006F422C" w:rsidRPr="006F422C">
        <w:rPr>
          <w:lang w:val="en-US"/>
        </w:rPr>
        <w:t xml:space="preserve">which </w:t>
      </w:r>
      <w:r w:rsidR="00605DF6">
        <w:rPr>
          <w:lang w:val="en-US"/>
        </w:rPr>
        <w:t>causes deterioration of the structure over a long period which in turn reduces the life of the structure</w:t>
      </w:r>
      <w:bookmarkStart w:id="23" w:name="_Hlk94646732"/>
      <w:r w:rsidR="00B47266">
        <w:rPr>
          <w:lang w:val="en-US"/>
        </w:rPr>
        <w:t xml:space="preserve"> </w:t>
      </w:r>
      <w:r w:rsidR="00605DF6" w:rsidRPr="00B47266">
        <w:rPr>
          <w:color w:val="FF0000"/>
          <w:lang w:val="en-US"/>
        </w:rPr>
        <w:t>[</w:t>
      </w:r>
      <w:r w:rsidR="00B47266" w:rsidRPr="00B47266">
        <w:rPr>
          <w:color w:val="FF0000"/>
          <w:lang w:val="en-US"/>
        </w:rPr>
        <w:fldChar w:fldCharType="begin"/>
      </w:r>
      <w:r w:rsidR="000D4F54">
        <w:rPr>
          <w:color w:val="FF0000"/>
          <w:lang w:val="en-US"/>
        </w:rPr>
        <w:instrText xml:space="preserve"> ADDIN ZOTERO_ITEM CSL_CITATION {"citationID":"N1LMBpIL","properties":{"formattedCitation":"[9,10]","plainCitation":"[9,10]","noteIndex":0},"citationItems":[{"id":192,"uris":["http://zotero.org/users/8563380/items/8CMVHVPK"],"uri":["http://zotero.org/users/8563380/items/8CMVHVPK"],"itemData":{"id":192,"type":"book","publisher":"CRC Press","title":"Corrosion of steel in concrete: understanding, investigation and repair","author":[{"family":"Broomfield","given":"John"}],"issued":{"date-parts":[["2003"]]}}},{"id":446,"uris":["http://zotero.org/users/8563380/items/J7PAZ6EZ"],"uri":["http://zotero.org/users/8563380/items/J7PAZ6EZ"],"itemData":{"id":446,"type":"chapter","container-title":"Corrosion of Steel in Concrete Structures","ISBN":"978-1-78242-381-2","language":"en","note":"DOI: 10.1016/B978-1-78242-381-2.00002-X","page":"19-33","publisher":"Elsevier","source":"DOI.org (Crossref)","title":"Corrosion of steel in concrete structures","URL":"https://linkinghub.elsevier.com/retrieve/pii/B978178242381200002X","author":[{"family":"Poursaee","given":"Amir"}],"accessed":{"date-parts":[["2022",2,16]]},"issued":{"date-parts":[["2016"]]}}}],"schema":"https://github.com/citation-style-language/schema/raw/master/csl-citation.json"} </w:instrText>
      </w:r>
      <w:r w:rsidR="00B47266" w:rsidRPr="00B47266">
        <w:rPr>
          <w:color w:val="FF0000"/>
          <w:lang w:val="en-US"/>
        </w:rPr>
        <w:fldChar w:fldCharType="separate"/>
      </w:r>
      <w:r w:rsidR="000D4F54" w:rsidRPr="000D4F54">
        <w:t>[9,10]</w:t>
      </w:r>
      <w:r w:rsidR="00B47266" w:rsidRPr="00B47266">
        <w:rPr>
          <w:color w:val="FF0000"/>
          <w:lang w:val="en-US"/>
        </w:rPr>
        <w:fldChar w:fldCharType="end"/>
      </w:r>
      <w:r w:rsidR="00605DF6" w:rsidRPr="00B47266">
        <w:rPr>
          <w:color w:val="FF0000"/>
          <w:lang w:val="en-US"/>
        </w:rPr>
        <w:t>]</w:t>
      </w:r>
      <w:bookmarkEnd w:id="23"/>
      <w:r w:rsidR="00605DF6">
        <w:rPr>
          <w:lang w:val="en-US"/>
        </w:rPr>
        <w:t>.</w:t>
      </w:r>
      <w:r w:rsidR="002D0CD4">
        <w:rPr>
          <w:lang w:val="en-US"/>
        </w:rPr>
        <w:t xml:space="preserve"> </w:t>
      </w:r>
      <w:r w:rsidR="002D0CD4" w:rsidRPr="002D0CD4">
        <w:rPr>
          <w:lang w:val="en-US"/>
        </w:rPr>
        <w:t xml:space="preserve">Corroded </w:t>
      </w:r>
      <w:r w:rsidR="002D0CD4">
        <w:rPr>
          <w:lang w:val="en-US"/>
        </w:rPr>
        <w:t>reinforced concrete (RC) structures are highly susceptible to extreme damage conditions compared to</w:t>
      </w:r>
      <w:r w:rsidR="006D3C09">
        <w:rPr>
          <w:lang w:val="en-US"/>
        </w:rPr>
        <w:t xml:space="preserve"> </w:t>
      </w:r>
      <w:r w:rsidR="00B97C11">
        <w:rPr>
          <w:lang w:val="en-US"/>
        </w:rPr>
        <w:t>the new</w:t>
      </w:r>
      <w:r w:rsidR="002D0CD4">
        <w:rPr>
          <w:lang w:val="en-US"/>
        </w:rPr>
        <w:t xml:space="preserve"> pristine structure (or recently constructed) during a seismic event</w:t>
      </w:r>
      <w:r w:rsidR="0018716F">
        <w:rPr>
          <w:lang w:val="en-US"/>
        </w:rPr>
        <w:t xml:space="preserve">; this is aggravated </w:t>
      </w:r>
      <w:r w:rsidR="002D0CD4">
        <w:rPr>
          <w:lang w:val="en-US"/>
        </w:rPr>
        <w:t xml:space="preserve">with low ductility which </w:t>
      </w:r>
      <w:r w:rsidR="001803D4">
        <w:rPr>
          <w:lang w:val="en-US"/>
        </w:rPr>
        <w:t>is</w:t>
      </w:r>
      <w:r w:rsidR="002D0CD4">
        <w:rPr>
          <w:lang w:val="en-US"/>
        </w:rPr>
        <w:t xml:space="preserve"> designed as per the traditional codes</w:t>
      </w:r>
      <w:r w:rsidR="00770F98">
        <w:rPr>
          <w:lang w:val="en-US"/>
        </w:rPr>
        <w:t xml:space="preserve"> (</w:t>
      </w:r>
      <w:r w:rsidR="00770F98" w:rsidRPr="00256C96">
        <w:rPr>
          <w:lang w:val="en-US"/>
        </w:rPr>
        <w:t>non-seismic design</w:t>
      </w:r>
      <w:r w:rsidR="00770F98">
        <w:rPr>
          <w:lang w:val="en-US"/>
        </w:rPr>
        <w:t>)</w:t>
      </w:r>
      <w:r w:rsidR="002D0CD4">
        <w:rPr>
          <w:lang w:val="en-US"/>
        </w:rPr>
        <w:t xml:space="preserve"> </w:t>
      </w:r>
      <w:r w:rsidR="002D0CD4" w:rsidRPr="003D7C5B">
        <w:rPr>
          <w:color w:val="FF0000"/>
          <w:lang w:val="en-US"/>
        </w:rPr>
        <w:t>[</w:t>
      </w:r>
      <w:r w:rsidR="00FD5D1C" w:rsidRPr="003D7C5B">
        <w:rPr>
          <w:color w:val="FF0000"/>
          <w:lang w:val="en-US"/>
        </w:rPr>
        <w:fldChar w:fldCharType="begin"/>
      </w:r>
      <w:r w:rsidR="000D4F54">
        <w:rPr>
          <w:color w:val="FF0000"/>
          <w:lang w:val="en-US"/>
        </w:rPr>
        <w:instrText xml:space="preserve"> ADDIN ZOTERO_ITEM CSL_CITATION {"citationID":"HMGD3a0w","properties":{"formattedCitation":"[11]","plainCitation":"[11]","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Building","volume":"141","author":[{"family":"Yalciner","given":"Hakan"},{"family":"Sensoy","given":"Serhan"},{"family":"Eren","given":"Ozgur"}],"issued":{"date-parts":[["2015",12]]}}}],"schema":"https://github.com/citation-style-language/schema/raw/master/csl-citation.json"} </w:instrText>
      </w:r>
      <w:r w:rsidR="00FD5D1C" w:rsidRPr="003D7C5B">
        <w:rPr>
          <w:color w:val="FF0000"/>
          <w:lang w:val="en-US"/>
        </w:rPr>
        <w:fldChar w:fldCharType="separate"/>
      </w:r>
      <w:r w:rsidR="000D4F54" w:rsidRPr="000D4F54">
        <w:t>[11]</w:t>
      </w:r>
      <w:r w:rsidR="00FD5D1C" w:rsidRPr="003D7C5B">
        <w:rPr>
          <w:color w:val="FF0000"/>
          <w:lang w:val="en-US"/>
        </w:rPr>
        <w:fldChar w:fldCharType="end"/>
      </w:r>
      <w:r w:rsidR="00FD5D1C" w:rsidRPr="003D7C5B">
        <w:rPr>
          <w:color w:val="FF0000"/>
          <w:lang w:val="en-US"/>
        </w:rPr>
        <w:t xml:space="preserve">, </w:t>
      </w:r>
      <w:r w:rsidR="00FD5D1C" w:rsidRPr="003D7C5B">
        <w:rPr>
          <w:color w:val="FF0000"/>
          <w:lang w:val="en-US"/>
        </w:rPr>
        <w:fldChar w:fldCharType="begin"/>
      </w:r>
      <w:r w:rsidR="000D4F54">
        <w:rPr>
          <w:color w:val="FF0000"/>
          <w:lang w:val="en-US"/>
        </w:rPr>
        <w:instrText xml:space="preserve"> ADDIN ZOTERO_ITEM CSL_CITATION {"citationID":"DptnJaCy","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FD5D1C" w:rsidRPr="003D7C5B">
        <w:rPr>
          <w:color w:val="FF0000"/>
          <w:lang w:val="en-US"/>
        </w:rPr>
        <w:fldChar w:fldCharType="separate"/>
      </w:r>
      <w:r w:rsidR="000D4F54" w:rsidRPr="000D4F54">
        <w:t>[5]</w:t>
      </w:r>
      <w:r w:rsidR="00FD5D1C" w:rsidRPr="003D7C5B">
        <w:rPr>
          <w:color w:val="FF0000"/>
          <w:lang w:val="en-US"/>
        </w:rPr>
        <w:fldChar w:fldCharType="end"/>
      </w:r>
      <w:r w:rsidR="003D7C5B" w:rsidRPr="003D7C5B">
        <w:rPr>
          <w:color w:val="FF0000"/>
          <w:lang w:val="en-US"/>
        </w:rPr>
        <w:t xml:space="preserve">, </w:t>
      </w:r>
      <w:r w:rsidR="003D7C5B" w:rsidRPr="003D7C5B">
        <w:rPr>
          <w:color w:val="FF0000"/>
          <w:lang w:val="en-US"/>
        </w:rPr>
        <w:fldChar w:fldCharType="begin"/>
      </w:r>
      <w:r w:rsidR="000D4F54">
        <w:rPr>
          <w:color w:val="FF0000"/>
          <w:lang w:val="en-US"/>
        </w:rPr>
        <w:instrText xml:space="preserve"> ADDIN ZOTERO_ITEM CSL_CITATION {"citationID":"CcBXmWmF","properties":{"formattedCitation":"[12]","plainCitation":"[12]","noteIndex":0},"citationItems":[{"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instrText>
      </w:r>
      <w:r w:rsidR="003D7C5B" w:rsidRPr="003D7C5B">
        <w:rPr>
          <w:color w:val="FF0000"/>
          <w:lang w:val="en-US"/>
        </w:rPr>
        <w:fldChar w:fldCharType="separate"/>
      </w:r>
      <w:r w:rsidR="000D4F54" w:rsidRPr="000D4F54">
        <w:t>[12]</w:t>
      </w:r>
      <w:r w:rsidR="003D7C5B" w:rsidRPr="003D7C5B">
        <w:rPr>
          <w:color w:val="FF0000"/>
          <w:lang w:val="en-US"/>
        </w:rPr>
        <w:fldChar w:fldCharType="end"/>
      </w:r>
      <w:r w:rsidR="002D0CD4" w:rsidRPr="003D7C5B">
        <w:rPr>
          <w:color w:val="FF0000"/>
          <w:lang w:val="en-US"/>
        </w:rPr>
        <w:t xml:space="preserve">]. </w:t>
      </w:r>
      <w:r w:rsidR="00766A1A">
        <w:rPr>
          <w:lang w:val="en-US"/>
        </w:rPr>
        <w:t>When located in</w:t>
      </w:r>
      <w:r w:rsidR="00450C5F" w:rsidRPr="00AF6425">
        <w:rPr>
          <w:lang w:val="en-US"/>
        </w:rPr>
        <w:t xml:space="preserve"> </w:t>
      </w:r>
      <w:r w:rsidR="001803D4">
        <w:rPr>
          <w:lang w:val="en-US"/>
        </w:rPr>
        <w:t xml:space="preserve">an </w:t>
      </w:r>
      <w:r w:rsidR="005C7EEF" w:rsidRPr="00AF6425">
        <w:rPr>
          <w:lang w:val="en-US"/>
        </w:rPr>
        <w:t xml:space="preserve">aggressive </w:t>
      </w:r>
      <w:r w:rsidR="00F43FFC" w:rsidRPr="00AF6425">
        <w:rPr>
          <w:lang w:val="en-US"/>
        </w:rPr>
        <w:t>environment, t</w:t>
      </w:r>
      <w:r w:rsidR="00605DF6" w:rsidRPr="00AF6425">
        <w:rPr>
          <w:lang w:val="en-US"/>
        </w:rPr>
        <w:t>he seismic risk of</w:t>
      </w:r>
      <w:r w:rsidR="00F43FFC" w:rsidRPr="00AF6425">
        <w:rPr>
          <w:lang w:val="en-US"/>
        </w:rPr>
        <w:t xml:space="preserve"> the</w:t>
      </w:r>
      <w:r w:rsidR="00605DF6" w:rsidRPr="00AF6425">
        <w:rPr>
          <w:lang w:val="en-US"/>
        </w:rPr>
        <w:t xml:space="preserve"> </w:t>
      </w:r>
      <w:r w:rsidR="00605DF6" w:rsidRPr="00256C96">
        <w:rPr>
          <w:b/>
          <w:lang w:val="en-US"/>
        </w:rPr>
        <w:t>existing</w:t>
      </w:r>
      <w:r w:rsidR="00F10EE1" w:rsidRPr="00256C96">
        <w:rPr>
          <w:b/>
          <w:lang w:val="en-US"/>
        </w:rPr>
        <w:t xml:space="preserve"> RC</w:t>
      </w:r>
      <w:r w:rsidR="00605DF6" w:rsidRPr="00256C96">
        <w:rPr>
          <w:b/>
          <w:lang w:val="en-US"/>
        </w:rPr>
        <w:t xml:space="preserve"> building</w:t>
      </w:r>
      <w:r w:rsidR="00605DF6" w:rsidRPr="00AF6425">
        <w:rPr>
          <w:lang w:val="en-US"/>
        </w:rPr>
        <w:t xml:space="preserve"> increases with the level of corrosion </w:t>
      </w:r>
      <w:r w:rsidR="00F43FFC" w:rsidRPr="00AF6425">
        <w:rPr>
          <w:lang w:val="en-US"/>
        </w:rPr>
        <w:t xml:space="preserve">which invariably reduces the </w:t>
      </w:r>
      <w:r w:rsidR="007C39E1" w:rsidRPr="00AF6425">
        <w:rPr>
          <w:lang w:val="en-US"/>
        </w:rPr>
        <w:t>ser</w:t>
      </w:r>
      <w:r w:rsidR="00F304B2" w:rsidRPr="00AF6425">
        <w:rPr>
          <w:lang w:val="en-US"/>
        </w:rPr>
        <w:t>vice</w:t>
      </w:r>
      <w:r w:rsidR="00F43FFC" w:rsidRPr="00AF6425">
        <w:rPr>
          <w:lang w:val="en-US"/>
        </w:rPr>
        <w:t xml:space="preserve"> life of the building </w:t>
      </w:r>
      <w:r w:rsidR="0062598B" w:rsidRPr="00AF6425">
        <w:rPr>
          <w:lang w:val="en-US"/>
        </w:rPr>
        <w:t xml:space="preserve">structure </w:t>
      </w:r>
      <w:r w:rsidR="0062598B" w:rsidRPr="00256C96">
        <w:rPr>
          <w:color w:val="FF0000"/>
          <w:lang w:val="en-US"/>
        </w:rPr>
        <w:t>[</w:t>
      </w:r>
      <w:r w:rsidR="000B47B0" w:rsidRPr="00256C96">
        <w:rPr>
          <w:color w:val="FF0000"/>
          <w:lang w:val="en-US"/>
        </w:rPr>
        <w:fldChar w:fldCharType="begin"/>
      </w:r>
      <w:r w:rsidR="00F00811">
        <w:rPr>
          <w:color w:val="FF0000"/>
          <w:lang w:val="en-US"/>
        </w:rPr>
        <w:instrText xml:space="preserve"> ADDIN ZOTERO_ITEM CSL_CITATION {"citationID":"Rk1brnq3","properties":{"formattedCitation":"[13]","plainCitation":"[13]","noteIndex":0},"citationItems":[{"id":"UmYLgXhx/CFirLSmj","uris":["http://zotero.org/users/8563380/items/VK448FCI"],"uri":["http://zotero.org/users/8563380/items/VK448FCI"],"itemData":{"id":450,"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V."},{"family":"Bento","given":"R."},{"family":"Morales-Esteban","given":"A."}],"issued":{"date-parts":[["2021",12]]}}}],"schema":"https://github.com/citation-style-language/schema/raw/master/csl-citation.json"} </w:instrText>
      </w:r>
      <w:r w:rsidR="000B47B0" w:rsidRPr="00256C96">
        <w:rPr>
          <w:color w:val="FF0000"/>
          <w:lang w:val="en-US"/>
        </w:rPr>
        <w:fldChar w:fldCharType="separate"/>
      </w:r>
      <w:r w:rsidR="000D4F54" w:rsidRPr="000D4F54">
        <w:t>[13]</w:t>
      </w:r>
      <w:r w:rsidR="000B47B0" w:rsidRPr="00256C96">
        <w:rPr>
          <w:color w:val="FF0000"/>
          <w:lang w:val="en-US"/>
        </w:rPr>
        <w:fldChar w:fldCharType="end"/>
      </w:r>
      <w:r w:rsidR="000B47B0" w:rsidRPr="00256C96">
        <w:rPr>
          <w:color w:val="FF0000"/>
          <w:lang w:val="en-US"/>
        </w:rPr>
        <w:t xml:space="preserve">, </w:t>
      </w:r>
      <w:r w:rsidR="000B47B0" w:rsidRPr="00256C96">
        <w:rPr>
          <w:color w:val="FF0000"/>
          <w:lang w:val="en-US"/>
        </w:rPr>
        <w:fldChar w:fldCharType="begin"/>
      </w:r>
      <w:r w:rsidR="000D4F54">
        <w:rPr>
          <w:color w:val="FF0000"/>
          <w:lang w:val="en-US"/>
        </w:rPr>
        <w:instrText xml:space="preserve"> ADDIN ZOTERO_ITEM CSL_CITATION {"citationID":"fX0KrwAj","properties":{"formattedCitation":"[14]","plainCitation":"[14]","noteIndex":0},"citationItems":[{"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instrText>
      </w:r>
      <w:r w:rsidR="000B47B0" w:rsidRPr="00256C96">
        <w:rPr>
          <w:color w:val="FF0000"/>
          <w:lang w:val="en-US"/>
        </w:rPr>
        <w:fldChar w:fldCharType="separate"/>
      </w:r>
      <w:r w:rsidR="000D4F54" w:rsidRPr="000D4F54">
        <w:t>[14]</w:t>
      </w:r>
      <w:r w:rsidR="000B47B0" w:rsidRPr="00256C96">
        <w:rPr>
          <w:color w:val="FF0000"/>
          <w:lang w:val="en-US"/>
        </w:rPr>
        <w:fldChar w:fldCharType="end"/>
      </w:r>
      <w:r w:rsidR="003711EB" w:rsidRPr="00256C96">
        <w:rPr>
          <w:color w:val="FF0000"/>
          <w:lang w:val="en-US"/>
        </w:rPr>
        <w:t>]</w:t>
      </w:r>
      <w:r w:rsidR="00605DF6" w:rsidRPr="00256C96">
        <w:rPr>
          <w:color w:val="FF0000"/>
          <w:lang w:val="en-US"/>
        </w:rPr>
        <w:t>.</w:t>
      </w:r>
      <w:r w:rsidR="00770F98" w:rsidRPr="00256C96">
        <w:rPr>
          <w:color w:val="FF0000"/>
          <w:lang w:val="en-US"/>
        </w:rPr>
        <w:t xml:space="preserve"> </w:t>
      </w:r>
      <w:r w:rsidR="005955A5">
        <w:rPr>
          <w:lang w:val="en-US"/>
        </w:rPr>
        <w:t xml:space="preserve">Hence, exposure of </w:t>
      </w:r>
      <w:r w:rsidR="00817B0F">
        <w:rPr>
          <w:lang w:val="en-US"/>
        </w:rPr>
        <w:t>such</w:t>
      </w:r>
      <w:r w:rsidR="005955A5">
        <w:rPr>
          <w:lang w:val="en-US"/>
        </w:rPr>
        <w:t xml:space="preserve"> RC building to the future seismic event makes it vulnerable with </w:t>
      </w:r>
      <w:r w:rsidR="006D3C09">
        <w:rPr>
          <w:lang w:val="en-US"/>
        </w:rPr>
        <w:t xml:space="preserve">the </w:t>
      </w:r>
      <w:r w:rsidR="005955A5">
        <w:rPr>
          <w:lang w:val="en-US"/>
        </w:rPr>
        <w:t xml:space="preserve">combined effect of non-seismic design and deterioration effect due to corrosion. Thus, it </w:t>
      </w:r>
      <w:r w:rsidR="00817B0F">
        <w:rPr>
          <w:lang w:val="en-US"/>
        </w:rPr>
        <w:t xml:space="preserve">is </w:t>
      </w:r>
      <w:r w:rsidR="005955A5">
        <w:rPr>
          <w:lang w:val="en-US"/>
        </w:rPr>
        <w:t xml:space="preserve">necessary to carry out vulnerability </w:t>
      </w:r>
      <w:r w:rsidR="002A4DA5">
        <w:rPr>
          <w:lang w:val="en-US"/>
        </w:rPr>
        <w:t xml:space="preserve">checks </w:t>
      </w:r>
      <w:r w:rsidR="00817B0F">
        <w:rPr>
          <w:lang w:val="en-US"/>
        </w:rPr>
        <w:t>to access the danger due to future hazardous event</w:t>
      </w:r>
      <w:r w:rsidR="006D3C09">
        <w:rPr>
          <w:lang w:val="en-US"/>
        </w:rPr>
        <w:t>s</w:t>
      </w:r>
      <w:r w:rsidR="00817B0F">
        <w:rPr>
          <w:lang w:val="en-US"/>
        </w:rPr>
        <w:t xml:space="preserve"> so that acceptable repair and</w:t>
      </w:r>
      <w:r w:rsidR="002A4DA5">
        <w:rPr>
          <w:lang w:val="en-US"/>
        </w:rPr>
        <w:t xml:space="preserve"> retrofit</w:t>
      </w:r>
      <w:r w:rsidR="00817B0F">
        <w:rPr>
          <w:lang w:val="en-US"/>
        </w:rPr>
        <w:t xml:space="preserve"> measure</w:t>
      </w:r>
      <w:r w:rsidR="006D3C09">
        <w:rPr>
          <w:lang w:val="en-US"/>
        </w:rPr>
        <w:t>s</w:t>
      </w:r>
      <w:r w:rsidR="00817B0F">
        <w:rPr>
          <w:lang w:val="en-US"/>
        </w:rPr>
        <w:t xml:space="preserve"> can be done on</w:t>
      </w:r>
      <w:r w:rsidR="002A4DA5">
        <w:rPr>
          <w:lang w:val="en-US"/>
        </w:rPr>
        <w:t xml:space="preserve"> this existing structure</w:t>
      </w:r>
      <w:commentRangeEnd w:id="21"/>
      <w:r w:rsidR="00D51493">
        <w:rPr>
          <w:rStyle w:val="CommentReference"/>
        </w:rPr>
        <w:commentReference w:id="21"/>
      </w:r>
      <w:commentRangeEnd w:id="22"/>
      <w:r w:rsidR="00325756">
        <w:rPr>
          <w:rStyle w:val="CommentReference"/>
        </w:rPr>
        <w:commentReference w:id="22"/>
      </w:r>
      <w:r w:rsidR="002A4DA5">
        <w:rPr>
          <w:lang w:val="en-US"/>
        </w:rPr>
        <w:t>.</w:t>
      </w:r>
    </w:p>
    <w:p w14:paraId="330DAD41" w14:textId="0D37A3F2" w:rsidR="0029635F" w:rsidRDefault="00187A4A" w:rsidP="00283372">
      <w:pPr>
        <w:jc w:val="both"/>
        <w:rPr>
          <w:lang w:val="en-US"/>
        </w:rPr>
      </w:pPr>
      <w:r>
        <w:rPr>
          <w:b/>
          <w:lang w:val="en-US"/>
        </w:rPr>
        <w:t xml:space="preserve">     </w:t>
      </w:r>
      <w:commentRangeStart w:id="24"/>
      <w:commentRangeStart w:id="25"/>
      <w:r w:rsidR="00A2290F" w:rsidRPr="00A2290F">
        <w:rPr>
          <w:lang w:val="en-US"/>
        </w:rPr>
        <w:t>Corrosion</w:t>
      </w:r>
      <w:commentRangeEnd w:id="24"/>
      <w:r w:rsidR="00D51493">
        <w:rPr>
          <w:rStyle w:val="CommentReference"/>
        </w:rPr>
        <w:commentReference w:id="24"/>
      </w:r>
      <w:commentRangeEnd w:id="25"/>
      <w:r w:rsidR="00325756">
        <w:rPr>
          <w:rStyle w:val="CommentReference"/>
        </w:rPr>
        <w:commentReference w:id="25"/>
      </w:r>
      <w:r w:rsidR="00A2290F" w:rsidRPr="00A2290F">
        <w:rPr>
          <w:lang w:val="en-US"/>
        </w:rPr>
        <w:t xml:space="preserve"> of rebars</w:t>
      </w:r>
      <w:r w:rsidR="00A2290F">
        <w:rPr>
          <w:lang w:val="en-US"/>
        </w:rPr>
        <w:t xml:space="preserve"> in a</w:t>
      </w:r>
      <w:r w:rsidR="005F0D11">
        <w:rPr>
          <w:lang w:val="en-US"/>
        </w:rPr>
        <w:t>n</w:t>
      </w:r>
      <w:r w:rsidR="00A2290F">
        <w:rPr>
          <w:lang w:val="en-US"/>
        </w:rPr>
        <w:t xml:space="preserve"> RC member (especially columns</w:t>
      </w:r>
      <w:r w:rsidR="00746459">
        <w:rPr>
          <w:lang w:val="en-US"/>
        </w:rPr>
        <w:t xml:space="preserve"> of building</w:t>
      </w:r>
      <w:r w:rsidR="00A2290F">
        <w:rPr>
          <w:lang w:val="en-US"/>
        </w:rPr>
        <w:t>)</w:t>
      </w:r>
      <w:r w:rsidR="00746459">
        <w:rPr>
          <w:lang w:val="en-US"/>
        </w:rPr>
        <w:t xml:space="preserve"> </w:t>
      </w:r>
      <w:r w:rsidR="00770F98">
        <w:rPr>
          <w:lang w:val="en-US"/>
        </w:rPr>
        <w:t>reduces the effective cross-sectional area of the rebars which invariabl</w:t>
      </w:r>
      <w:r w:rsidR="00960834">
        <w:rPr>
          <w:lang w:val="en-US"/>
        </w:rPr>
        <w:t>y</w:t>
      </w:r>
      <w:r w:rsidR="00A2290F">
        <w:rPr>
          <w:lang w:val="en-US"/>
        </w:rPr>
        <w:t xml:space="preserve"> </w:t>
      </w:r>
      <w:r w:rsidR="00770F98">
        <w:rPr>
          <w:lang w:val="en-US"/>
        </w:rPr>
        <w:t>affects</w:t>
      </w:r>
      <w:r w:rsidR="005F0D11">
        <w:rPr>
          <w:lang w:val="en-US"/>
        </w:rPr>
        <w:t xml:space="preserve"> </w:t>
      </w:r>
      <w:r w:rsidR="00A2290F">
        <w:rPr>
          <w:lang w:val="en-US"/>
        </w:rPr>
        <w:t>the strength and performance of the structure under lateral load.</w:t>
      </w:r>
      <w:r w:rsidR="00A2290F">
        <w:rPr>
          <w:b/>
          <w:lang w:val="en-US"/>
        </w:rPr>
        <w:t xml:space="preserve">  </w:t>
      </w:r>
      <w:r w:rsidRPr="00770F98">
        <w:rPr>
          <w:lang w:val="en-US"/>
        </w:rPr>
        <w:t>Corrosion</w:t>
      </w:r>
      <w:r w:rsidRPr="00DD7EA7">
        <w:rPr>
          <w:b/>
          <w:lang w:val="en-US"/>
        </w:rPr>
        <w:t xml:space="preserve"> </w:t>
      </w:r>
      <w:r>
        <w:rPr>
          <w:lang w:val="en-US"/>
        </w:rPr>
        <w:t>in longitudinal reinforcement</w:t>
      </w:r>
      <w:r w:rsidR="002E17B4">
        <w:rPr>
          <w:lang w:val="en-US"/>
        </w:rPr>
        <w:t xml:space="preserve"> </w:t>
      </w:r>
      <w:r>
        <w:rPr>
          <w:lang w:val="en-US"/>
        </w:rPr>
        <w:t xml:space="preserve">and transverse reinforcement have different deterioration effects on the failure mechanism. Experimental test carried on </w:t>
      </w:r>
      <w:r w:rsidR="0029635F">
        <w:rPr>
          <w:lang w:val="en-US"/>
        </w:rPr>
        <w:t xml:space="preserve">corroded columns </w:t>
      </w:r>
      <w:r>
        <w:rPr>
          <w:lang w:val="en-US"/>
        </w:rPr>
        <w:t xml:space="preserve">based on percentage mass loss only in </w:t>
      </w:r>
      <w:r w:rsidRPr="00DD7EA7">
        <w:rPr>
          <w:b/>
          <w:lang w:val="en-US"/>
        </w:rPr>
        <w:t>longitudinal reinforcement</w:t>
      </w:r>
      <w:r>
        <w:rPr>
          <w:lang w:val="en-US"/>
        </w:rPr>
        <w:t xml:space="preserve"> </w:t>
      </w:r>
      <w:r w:rsidR="0029635F">
        <w:rPr>
          <w:lang w:val="en-US"/>
        </w:rPr>
        <w:t xml:space="preserve">shows that </w:t>
      </w:r>
      <w:r>
        <w:rPr>
          <w:lang w:val="en-US"/>
        </w:rPr>
        <w:t xml:space="preserve">there is </w:t>
      </w:r>
      <w:r w:rsidR="0029635F">
        <w:rPr>
          <w:lang w:val="en-US"/>
        </w:rPr>
        <w:t xml:space="preserve">a </w:t>
      </w:r>
      <w:r>
        <w:rPr>
          <w:lang w:val="en-US"/>
        </w:rPr>
        <w:t xml:space="preserve">significant reduction in the flexural strength of columns, reduction in energy dissipation and drift capacity </w:t>
      </w:r>
      <w:r w:rsidRPr="001343FF">
        <w:rPr>
          <w:color w:val="FF0000"/>
          <w:lang w:val="en-US"/>
        </w:rPr>
        <w:t>[</w:t>
      </w:r>
      <w:r w:rsidR="001343FF" w:rsidRPr="001343FF">
        <w:rPr>
          <w:color w:val="FF0000"/>
          <w:lang w:val="en-US"/>
        </w:rPr>
        <w:fldChar w:fldCharType="begin"/>
      </w:r>
      <w:r w:rsidR="000D4F54">
        <w:rPr>
          <w:color w:val="FF0000"/>
          <w:lang w:val="en-US"/>
        </w:rPr>
        <w:instrText xml:space="preserve"> ADDIN ZOTERO_ITEM CSL_CITATION {"citationID":"Jvsg3QJr","properties":{"formattedCitation":"[15]","plainCitation":"[15]","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schema":"https://github.com/citation-style-language/schema/raw/master/csl-citation.json"} </w:instrText>
      </w:r>
      <w:r w:rsidR="001343FF" w:rsidRPr="001343FF">
        <w:rPr>
          <w:color w:val="FF0000"/>
          <w:lang w:val="en-US"/>
        </w:rPr>
        <w:fldChar w:fldCharType="separate"/>
      </w:r>
      <w:r w:rsidR="000D4F54" w:rsidRPr="000D4F54">
        <w:t>[15]</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AwPFon2t","properties":{"formattedCitation":"[16]","plainCitation":"[16]","noteIndex":0},"citationItems":[{"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schema":"https://github.com/citation-style-language/schema/raw/master/csl-citation.json"} </w:instrText>
      </w:r>
      <w:r w:rsidR="001343FF" w:rsidRPr="001343FF">
        <w:rPr>
          <w:color w:val="FF0000"/>
          <w:lang w:val="en-US"/>
        </w:rPr>
        <w:fldChar w:fldCharType="separate"/>
      </w:r>
      <w:r w:rsidR="000D4F54" w:rsidRPr="000D4F54">
        <w:t>[16]</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T5LrNkA0","properties":{"formattedCitation":"[17]","plainCitation":"[17]","noteIndex":0},"citationItems":[{"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instrText>
      </w:r>
      <w:r w:rsidR="001343FF" w:rsidRPr="001343FF">
        <w:rPr>
          <w:color w:val="FF0000"/>
          <w:lang w:val="en-US"/>
        </w:rPr>
        <w:fldChar w:fldCharType="separate"/>
      </w:r>
      <w:r w:rsidR="000D4F54" w:rsidRPr="000D4F54">
        <w:t>[17]</w:t>
      </w:r>
      <w:r w:rsidR="001343FF" w:rsidRPr="001343FF">
        <w:rPr>
          <w:color w:val="FF0000"/>
          <w:lang w:val="en-US"/>
        </w:rPr>
        <w:fldChar w:fldCharType="end"/>
      </w:r>
      <w:r w:rsidRPr="001343FF">
        <w:rPr>
          <w:color w:val="FF0000"/>
          <w:lang w:val="en-US"/>
        </w:rPr>
        <w:t>]</w:t>
      </w:r>
      <w:r>
        <w:rPr>
          <w:lang w:val="en-US"/>
        </w:rPr>
        <w:t xml:space="preserve">. As </w:t>
      </w:r>
      <w:r w:rsidRPr="00DD7EA7">
        <w:rPr>
          <w:b/>
          <w:lang w:val="en-US"/>
        </w:rPr>
        <w:t>transverse reinforcement</w:t>
      </w:r>
      <w:r>
        <w:rPr>
          <w:lang w:val="en-US"/>
        </w:rPr>
        <w:t xml:space="preserve"> has </w:t>
      </w:r>
      <w:r w:rsidR="005F0D11">
        <w:rPr>
          <w:lang w:val="en-US"/>
        </w:rPr>
        <w:t xml:space="preserve">a </w:t>
      </w:r>
      <w:r>
        <w:rPr>
          <w:lang w:val="en-US"/>
        </w:rPr>
        <w:t>higher probability of being corroded before the longitudinal reinforcement due to</w:t>
      </w:r>
      <w:r w:rsidR="005F0D11">
        <w:rPr>
          <w:lang w:val="en-US"/>
        </w:rPr>
        <w:t xml:space="preserve"> the</w:t>
      </w:r>
      <w:r>
        <w:rPr>
          <w:lang w:val="en-US"/>
        </w:rPr>
        <w:t xml:space="preserve"> smaller distance to</w:t>
      </w:r>
      <w:r w:rsidR="001803D4">
        <w:rPr>
          <w:lang w:val="en-US"/>
        </w:rPr>
        <w:t xml:space="preserve"> the</w:t>
      </w:r>
      <w:r>
        <w:rPr>
          <w:lang w:val="en-US"/>
        </w:rPr>
        <w:t xml:space="preserve"> corrosive atmosphere, there is </w:t>
      </w:r>
      <w:r w:rsidR="005F0D11">
        <w:rPr>
          <w:lang w:val="en-US"/>
        </w:rPr>
        <w:t xml:space="preserve">a </w:t>
      </w:r>
      <w:r>
        <w:rPr>
          <w:lang w:val="en-US"/>
        </w:rPr>
        <w:t xml:space="preserve">significant change in the behavior of </w:t>
      </w:r>
      <w:r w:rsidR="005F0D11">
        <w:rPr>
          <w:lang w:val="en-US"/>
        </w:rPr>
        <w:t xml:space="preserve">the </w:t>
      </w:r>
      <w:r>
        <w:rPr>
          <w:lang w:val="en-US"/>
        </w:rPr>
        <w:t>column having corrosion in both reinforcements. This gap was studie</w:t>
      </w:r>
      <w:r w:rsidR="005F0D11">
        <w:rPr>
          <w:lang w:val="en-US"/>
        </w:rPr>
        <w:t>d</w:t>
      </w:r>
      <w:r>
        <w:rPr>
          <w:lang w:val="en-US"/>
        </w:rPr>
        <w:t xml:space="preserve"> by Vu and Li (2018) [</w:t>
      </w:r>
      <w:r w:rsidR="00A66D2A" w:rsidRPr="00A66D2A">
        <w:rPr>
          <w:color w:val="FF0000"/>
          <w:lang w:val="en-US"/>
        </w:rPr>
        <w:fldChar w:fldCharType="begin"/>
      </w:r>
      <w:r w:rsidR="000D4F54">
        <w:rPr>
          <w:color w:val="FF0000"/>
          <w:lang w:val="en-US"/>
        </w:rPr>
        <w:instrText xml:space="preserve"> ADDIN ZOTERO_ITEM CSL_CITATION {"citationID":"6LXJ36SC","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6D2A" w:rsidRPr="00A66D2A">
        <w:rPr>
          <w:color w:val="FF0000"/>
          <w:lang w:val="en-US"/>
        </w:rPr>
        <w:fldChar w:fldCharType="separate"/>
      </w:r>
      <w:r w:rsidR="000D4F54" w:rsidRPr="000D4F54">
        <w:t>[18]</w:t>
      </w:r>
      <w:r w:rsidR="00A66D2A" w:rsidRPr="00A66D2A">
        <w:rPr>
          <w:color w:val="FF0000"/>
          <w:lang w:val="en-US"/>
        </w:rPr>
        <w:fldChar w:fldCharType="end"/>
      </w:r>
      <w:r w:rsidR="00A66D2A">
        <w:rPr>
          <w:color w:val="FF0000"/>
          <w:lang w:val="en-US"/>
        </w:rPr>
        <w:t xml:space="preserve">, </w:t>
      </w:r>
      <w:r w:rsidR="00A66D2A" w:rsidRPr="00A66D2A">
        <w:rPr>
          <w:color w:val="FF0000"/>
          <w:lang w:val="en-US"/>
        </w:rPr>
        <w:fldChar w:fldCharType="begin"/>
      </w:r>
      <w:r w:rsidR="000D4F54">
        <w:rPr>
          <w:color w:val="FF0000"/>
          <w:lang w:val="en-US"/>
        </w:rPr>
        <w:instrText xml:space="preserve"> ADDIN ZOTERO_ITEM CSL_CITATION {"citationID":"645i8rXU","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6D2A" w:rsidRPr="00A66D2A">
        <w:rPr>
          <w:color w:val="FF0000"/>
          <w:lang w:val="en-US"/>
        </w:rPr>
        <w:fldChar w:fldCharType="separate"/>
      </w:r>
      <w:r w:rsidR="000D4F54" w:rsidRPr="000D4F54">
        <w:t>[19]</w:t>
      </w:r>
      <w:r w:rsidR="00A66D2A" w:rsidRPr="00A66D2A">
        <w:rPr>
          <w:color w:val="FF0000"/>
          <w:lang w:val="en-US"/>
        </w:rPr>
        <w:fldChar w:fldCharType="end"/>
      </w:r>
      <w:r>
        <w:rPr>
          <w:lang w:val="en-US"/>
        </w:rPr>
        <w:t xml:space="preserve">] and it was found that the 25% corrosion level in transverse reinforcement (stirrups) can significantly reduce the lateral load capacity and, in addition, change the failure mechanism from flexure to </w:t>
      </w:r>
      <w:r w:rsidRPr="00DD7EA7">
        <w:rPr>
          <w:b/>
          <w:lang w:val="en-US"/>
        </w:rPr>
        <w:t>flexure-shear failure</w:t>
      </w:r>
      <w:r>
        <w:rPr>
          <w:lang w:val="en-US"/>
        </w:rPr>
        <w:t>. It was also found, in the same study, that under high axial load column</w:t>
      </w:r>
      <w:r w:rsidR="005F0D11">
        <w:rPr>
          <w:lang w:val="en-US"/>
        </w:rPr>
        <w:t>s</w:t>
      </w:r>
      <w:r>
        <w:rPr>
          <w:lang w:val="en-US"/>
        </w:rPr>
        <w:t xml:space="preserve"> with high corrosion faced sudden </w:t>
      </w:r>
      <w:r w:rsidRPr="00DD7EA7">
        <w:rPr>
          <w:b/>
          <w:lang w:val="en-US"/>
        </w:rPr>
        <w:t>axial failure</w:t>
      </w:r>
      <w:r>
        <w:rPr>
          <w:lang w:val="en-US"/>
        </w:rPr>
        <w:t xml:space="preserve">. Thus, modelling of </w:t>
      </w:r>
      <w:r w:rsidRPr="00DD7EA7">
        <w:rPr>
          <w:b/>
          <w:lang w:val="en-US"/>
        </w:rPr>
        <w:t xml:space="preserve">shear </w:t>
      </w:r>
      <w:r w:rsidR="006F5091">
        <w:rPr>
          <w:b/>
          <w:lang w:val="en-US"/>
        </w:rPr>
        <w:t>properties</w:t>
      </w:r>
      <w:r>
        <w:rPr>
          <w:lang w:val="en-US"/>
        </w:rPr>
        <w:t xml:space="preserve"> becomes imperative for studying the effect of corrosion on the shear capacity of the RC members. </w:t>
      </w:r>
      <w:r w:rsidRPr="00921E49">
        <w:rPr>
          <w:lang w:val="en-US"/>
        </w:rPr>
        <w:t>Th</w:t>
      </w:r>
      <w:r w:rsidR="005F0D11">
        <w:rPr>
          <w:lang w:val="en-US"/>
        </w:rPr>
        <w:t>ese</w:t>
      </w:r>
      <w:r w:rsidRPr="00921E49">
        <w:rPr>
          <w:lang w:val="en-US"/>
        </w:rPr>
        <w:t xml:space="preserve"> modelling techniques for shear are discussed in various research papers </w:t>
      </w:r>
      <w:r w:rsidR="00D018ED" w:rsidRPr="00D018ED">
        <w:rPr>
          <w:color w:val="FF0000"/>
          <w:lang w:val="en-US"/>
        </w:rPr>
        <w:t>[</w:t>
      </w:r>
      <w:r w:rsidR="005D73C8" w:rsidRPr="00D018ED">
        <w:rPr>
          <w:color w:val="FF0000"/>
          <w:lang w:val="en-US"/>
        </w:rPr>
        <w:fldChar w:fldCharType="begin"/>
      </w:r>
      <w:r w:rsidR="000D4F54">
        <w:rPr>
          <w:color w:val="FF0000"/>
          <w:lang w:val="en-US"/>
        </w:rPr>
        <w:instrText xml:space="preserve"> ADDIN ZOTERO_ITEM CSL_CITATION {"citationID":"EchBhl1p","properties":{"formattedCitation":"[20]","plainCitation":"[20]","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M."},{"family":"Lu","given":"Yong"}],"issued":{"date-parts":[["2020",7]]}}}],"schema":"https://github.com/citation-style-language/schema/raw/master/csl-citation.json"} </w:instrText>
      </w:r>
      <w:r w:rsidR="005D73C8" w:rsidRPr="00D018ED">
        <w:rPr>
          <w:color w:val="FF0000"/>
          <w:lang w:val="en-US"/>
        </w:rPr>
        <w:fldChar w:fldCharType="separate"/>
      </w:r>
      <w:r w:rsidR="000D4F54" w:rsidRPr="000D4F54">
        <w:t>[20]</w:t>
      </w:r>
      <w:r w:rsidR="005D73C8" w:rsidRPr="00D018ED">
        <w:rPr>
          <w:color w:val="FF0000"/>
          <w:lang w:val="en-US"/>
        </w:rPr>
        <w:fldChar w:fldCharType="end"/>
      </w:r>
      <w:r w:rsidR="005D73C8" w:rsidRPr="00D018ED">
        <w:rPr>
          <w:color w:val="FF0000"/>
          <w:lang w:val="en-US"/>
        </w:rPr>
        <w:t xml:space="preserve">, </w:t>
      </w:r>
      <w:r w:rsidRPr="00D018ED">
        <w:rPr>
          <w:color w:val="FF0000"/>
          <w:lang w:val="en-US"/>
        </w:rPr>
        <w:t xml:space="preserve"> </w:t>
      </w:r>
      <w:r w:rsidR="00AA2287" w:rsidRPr="00D018ED">
        <w:rPr>
          <w:color w:val="FF0000"/>
          <w:lang w:val="en-US"/>
        </w:rPr>
        <w:fldChar w:fldCharType="begin"/>
      </w:r>
      <w:r w:rsidR="000D4F54">
        <w:rPr>
          <w:color w:val="FF0000"/>
          <w:lang w:val="en-US"/>
        </w:rPr>
        <w:instrText xml:space="preserve"> ADDIN ZOTERO_ITEM CSL_CITATION {"citationID":"TwFIx6y6","properties":{"formattedCitation":"[21]","plainCitation":"[21]","noteIndex":0},"citationItems":[{"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schema":"https://github.com/citation-style-language/schema/raw/master/csl-citation.json"} </w:instrText>
      </w:r>
      <w:r w:rsidR="00AA2287" w:rsidRPr="00D018ED">
        <w:rPr>
          <w:color w:val="FF0000"/>
          <w:lang w:val="en-US"/>
        </w:rPr>
        <w:fldChar w:fldCharType="separate"/>
      </w:r>
      <w:r w:rsidR="000D4F54" w:rsidRPr="000D4F54">
        <w:t>[21]</w:t>
      </w:r>
      <w:r w:rsidR="00AA2287" w:rsidRPr="00D018ED">
        <w:rPr>
          <w:color w:val="FF0000"/>
          <w:lang w:val="en-US"/>
        </w:rPr>
        <w:fldChar w:fldCharType="end"/>
      </w:r>
      <w:r w:rsidRPr="00D018ED">
        <w:rPr>
          <w:color w:val="FF0000"/>
          <w:lang w:val="en-US"/>
        </w:rPr>
        <w:t xml:space="preserve">, </w:t>
      </w:r>
      <w:r w:rsidR="005D73C8" w:rsidRPr="00D018ED">
        <w:rPr>
          <w:color w:val="FF0000"/>
          <w:lang w:val="en-US"/>
        </w:rPr>
        <w:fldChar w:fldCharType="begin"/>
      </w:r>
      <w:r w:rsidR="000D4F54">
        <w:rPr>
          <w:color w:val="FF0000"/>
          <w:lang w:val="en-US"/>
        </w:rPr>
        <w:instrText xml:space="preserve"> ADDIN ZOTERO_ITEM CSL_CITATION {"citationID":"jxFxQf3A","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D73C8" w:rsidRPr="00D018ED">
        <w:rPr>
          <w:color w:val="FF0000"/>
          <w:lang w:val="en-US"/>
        </w:rPr>
        <w:fldChar w:fldCharType="separate"/>
      </w:r>
      <w:r w:rsidR="000D4F54" w:rsidRPr="000D4F54">
        <w:t>[22]</w:t>
      </w:r>
      <w:r w:rsidR="005D73C8" w:rsidRPr="00D018ED">
        <w:rPr>
          <w:color w:val="FF0000"/>
          <w:lang w:val="en-US"/>
        </w:rPr>
        <w:fldChar w:fldCharType="end"/>
      </w:r>
      <w:r w:rsidR="00D018ED" w:rsidRPr="00D018ED">
        <w:rPr>
          <w:color w:val="FF0000"/>
          <w:lang w:val="en-US"/>
        </w:rPr>
        <w:t>]</w:t>
      </w:r>
      <w:r w:rsidRPr="00D018ED">
        <w:rPr>
          <w:color w:val="FF0000"/>
          <w:lang w:val="en-US"/>
        </w:rPr>
        <w:t xml:space="preserve"> </w:t>
      </w:r>
      <w:r w:rsidRPr="00921E49">
        <w:rPr>
          <w:lang w:val="en-US"/>
        </w:rPr>
        <w:t xml:space="preserve">which accounts for the </w:t>
      </w:r>
      <w:r w:rsidRPr="00FD57B8">
        <w:rPr>
          <w:b/>
          <w:lang w:val="en-US"/>
        </w:rPr>
        <w:t>flexure-shear interaction of column</w:t>
      </w:r>
      <w:r w:rsidR="005F0D11" w:rsidRPr="00FD57B8">
        <w:rPr>
          <w:b/>
          <w:lang w:val="en-US"/>
        </w:rPr>
        <w:t>s</w:t>
      </w:r>
      <w:r w:rsidRPr="00921E49">
        <w:rPr>
          <w:lang w:val="en-US"/>
        </w:rPr>
        <w:t xml:space="preserve"> during the application of lateral or cyclic load on the columns.</w:t>
      </w:r>
    </w:p>
    <w:p w14:paraId="126801DC" w14:textId="765BD375" w:rsidR="00FA2F56" w:rsidRDefault="0029635F" w:rsidP="0029635F">
      <w:pPr>
        <w:ind w:left="6" w:firstLine="1"/>
        <w:jc w:val="both"/>
        <w:rPr>
          <w:color w:val="1F497D" w:themeColor="text2"/>
          <w:lang w:val="en-US"/>
        </w:rPr>
      </w:pPr>
      <w:r>
        <w:rPr>
          <w:lang w:val="en-US"/>
        </w:rPr>
        <w:lastRenderedPageBreak/>
        <w:t xml:space="preserve">     Until now major research was done in </w:t>
      </w:r>
      <w:r w:rsidRPr="00FD57B8">
        <w:rPr>
          <w:b/>
          <w:lang w:val="en-US"/>
        </w:rPr>
        <w:t>single</w:t>
      </w:r>
      <w:r w:rsidR="00462550">
        <w:rPr>
          <w:b/>
          <w:lang w:val="en-US"/>
        </w:rPr>
        <w:t>-</w:t>
      </w:r>
      <w:r w:rsidRPr="00FD57B8">
        <w:rPr>
          <w:b/>
          <w:lang w:val="en-US"/>
        </w:rPr>
        <w:t>column</w:t>
      </w:r>
      <w:r>
        <w:rPr>
          <w:lang w:val="en-US"/>
        </w:rPr>
        <w:t xml:space="preserve"> tested under axial load with cantilever action or double curvature. Few experimental research works were conducted to study the seismic performance of corroded </w:t>
      </w:r>
      <w:r w:rsidRPr="00462550">
        <w:rPr>
          <w:b/>
          <w:lang w:val="en-US"/>
        </w:rPr>
        <w:t>moment</w:t>
      </w:r>
      <w:r w:rsidR="00462550">
        <w:rPr>
          <w:lang w:val="en-US"/>
        </w:rPr>
        <w:t>-</w:t>
      </w:r>
      <w:r w:rsidRPr="00FD57B8">
        <w:rPr>
          <w:b/>
          <w:lang w:val="en-US"/>
        </w:rPr>
        <w:t>resisting frames</w:t>
      </w:r>
      <w:r>
        <w:rPr>
          <w:lang w:val="en-US"/>
        </w:rPr>
        <w:t xml:space="preserve"> </w:t>
      </w:r>
      <w:r w:rsidR="00FA2F56">
        <w:rPr>
          <w:lang w:val="en-US"/>
        </w:rPr>
        <w:t xml:space="preserve">considering the effect </w:t>
      </w:r>
      <w:r>
        <w:rPr>
          <w:lang w:val="en-US"/>
        </w:rPr>
        <w:t>of corrosion</w:t>
      </w:r>
      <w:commentRangeStart w:id="26"/>
      <w:commentRangeStart w:id="27"/>
      <w:r w:rsidR="00FA2F56">
        <w:rPr>
          <w:lang w:val="en-US"/>
        </w:rPr>
        <w:t xml:space="preserve">. </w:t>
      </w:r>
      <w:r w:rsidR="00283372">
        <w:rPr>
          <w:lang w:val="en-US"/>
        </w:rPr>
        <w:t xml:space="preserve"> </w:t>
      </w:r>
      <w:proofErr w:type="spellStart"/>
      <w:r w:rsidR="00283372" w:rsidRPr="005C296C">
        <w:rPr>
          <w:color w:val="FF0000"/>
          <w:lang w:val="en-US"/>
        </w:rPr>
        <w:t>Karapetrou</w:t>
      </w:r>
      <w:proofErr w:type="spellEnd"/>
      <w:r w:rsidR="00283372" w:rsidRPr="005C296C">
        <w:rPr>
          <w:color w:val="FF0000"/>
          <w:lang w:val="en-US"/>
        </w:rPr>
        <w:t xml:space="preserve"> e</w:t>
      </w:r>
      <w:r w:rsidR="001803D4">
        <w:rPr>
          <w:color w:val="FF0000"/>
          <w:lang w:val="en-US"/>
        </w:rPr>
        <w:t>t</w:t>
      </w:r>
      <w:r w:rsidR="00283372" w:rsidRPr="005C296C">
        <w:rPr>
          <w:color w:val="FF0000"/>
          <w:lang w:val="en-US"/>
        </w:rPr>
        <w:t xml:space="preserve"> al</w:t>
      </w:r>
      <w:r w:rsidR="001803D4">
        <w:rPr>
          <w:color w:val="FF0000"/>
          <w:lang w:val="en-US"/>
        </w:rPr>
        <w:t>.</w:t>
      </w:r>
      <w:r w:rsidR="001803D4">
        <w:rPr>
          <w:color w:val="FF0000"/>
          <w:lang w:val="en-US"/>
        </w:rPr>
        <w:tab/>
      </w:r>
      <w:r w:rsidR="00283372" w:rsidRPr="005C296C">
        <w:rPr>
          <w:color w:val="FF0000"/>
          <w:lang w:val="en-US"/>
        </w:rPr>
        <w:t xml:space="preserve"> (201</w:t>
      </w:r>
      <w:r w:rsidR="00635AA5">
        <w:rPr>
          <w:color w:val="FF0000"/>
          <w:lang w:val="en-US"/>
        </w:rPr>
        <w:t>6</w:t>
      </w:r>
      <w:r w:rsidR="00283372" w:rsidRPr="005C296C">
        <w:rPr>
          <w:color w:val="FF0000"/>
          <w:lang w:val="en-US"/>
        </w:rPr>
        <w:t>)</w:t>
      </w:r>
      <w:r w:rsidR="00635AA5">
        <w:rPr>
          <w:color w:val="FF0000"/>
          <w:lang w:val="en-US"/>
        </w:rPr>
        <w:t xml:space="preserve"> </w:t>
      </w:r>
      <w:r w:rsidR="00635AA5">
        <w:rPr>
          <w:color w:val="FF0000"/>
          <w:lang w:val="en-US"/>
        </w:rPr>
        <w:fldChar w:fldCharType="begin"/>
      </w:r>
      <w:r w:rsidR="000D4F54">
        <w:rPr>
          <w:color w:val="FF0000"/>
          <w:lang w:val="en-US"/>
        </w:rPr>
        <w:instrText xml:space="preserve"> ADDIN ZOTERO_ITEM CSL_CITATION {"citationID":"6SBIbhrX","properties":{"formattedCitation":"[23]","plainCitation":"[23]","noteIndex":0},"citationItems":[{"id":226,"uris":["http://zotero.org/users/8563380/items/TUFWWHBB"],"uri":["http://zotero.org/users/8563380/items/TUFWWHBB"],"itemData":{"id":226,"type":"article-journal","abstract":"In the context of seismic vulnerability assessment of reinforced concrete (RC) buildings, the use of ﬁeld monitoring data constitutes a signiﬁcant tool for the representation of the actual structural state, reducing uncertainties associated with the building conﬁguration properties as well as many non-physical parameters (age, maintenance, etc.), enhancing thus the reliability in the risk assessment procedure. In this study, the seismic vulnerability of existing RC buildings is evaluated, combining through a comprehensive methodology, the numerical analysis and ﬁeld monitoring data. The proposed methodology is highlighted through the derivation of ‘‘time-building speciﬁc’’ fragility curves for an eight-storey RC structure (hospital building), built almost ﬁve decades ago, that is composed by two adjacent units connected with a structural joint. The assessment of the dynamic characteristics is performed using ambient noise measurements recorded by a temporary seismic network which was deployed inside the hospital. The modal identiﬁcation results are used to update and better constrain the initial ﬁnite element model of the building, which is based on the available design and construction documentation plans. Threedimensional incremental dynamic analysis is performed to derive the fragility curves for the initial as built model (‘‘building-speciﬁc’’) and for the real structures as they are nowadays (‘‘time-building speciﬁc’’). The initial ‘‘building speciﬁc’’ curves are evaluated through their comparison with conventional generic curves that are commonly used in risk assessment studies. Moreover, in order to enhance the reliability of the obtained results, the ‘‘time-building speciﬁc’’ fragility curves, are compared to timedependent curves derived for the hospital units adopting an appropriate for the speciﬁc case study corrosion scenario. Results derived from both approaches indicate that the consideration of the actual state of structures may signiﬁcantly alter their expected seismic performance leading to higher vulnerability values.","container-title":"Engineering Structures","DOI":"10.1016/j.engstruct.2016.01.009","ISSN":"01410296","journalAbbreviation":"Engineering Structures","language":"en","page":"114-132","source":"DOI.org (Crossref)","title":"“Time-building specific” seismic vulnerability assessment of a hospital RC building using field monitoring data","volume":"112","author":[{"family":"Karapetrou","given":"S."},{"family":"Manakou","given":"M."},{"family":"Bindi","given":"D."},{"family":"Petrovic","given":"B."},{"family":"Pitilakis","given":"K."}],"issued":{"date-parts":[["2016",4]]}}}],"schema":"https://github.com/citation-style-language/schema/raw/master/csl-citation.json"} </w:instrText>
      </w:r>
      <w:r w:rsidR="00635AA5">
        <w:rPr>
          <w:color w:val="FF0000"/>
          <w:lang w:val="en-US"/>
        </w:rPr>
        <w:fldChar w:fldCharType="separate"/>
      </w:r>
      <w:r w:rsidR="000D4F54" w:rsidRPr="000D4F54">
        <w:t>[23]</w:t>
      </w:r>
      <w:r w:rsidR="00635AA5">
        <w:rPr>
          <w:color w:val="FF0000"/>
          <w:lang w:val="en-US"/>
        </w:rPr>
        <w:fldChar w:fldCharType="end"/>
      </w:r>
      <w:r w:rsidR="00635AA5">
        <w:rPr>
          <w:color w:val="FF0000"/>
          <w:lang w:val="en-US"/>
        </w:rPr>
        <w:t xml:space="preserve"> </w:t>
      </w:r>
      <w:r w:rsidR="00283372">
        <w:rPr>
          <w:lang w:val="en-US"/>
        </w:rPr>
        <w:t>provided a detailed study on low, mid and high rise 2</w:t>
      </w:r>
      <w:r w:rsidR="005F0D11">
        <w:rPr>
          <w:lang w:val="en-US"/>
        </w:rPr>
        <w:t>-</w:t>
      </w:r>
      <w:r w:rsidR="00283372">
        <w:rPr>
          <w:lang w:val="en-US"/>
        </w:rPr>
        <w:t>dimensional frames by considering probabilistic modelling of corrosion for assessing the seismic performance using increment dynamic analysis (IDA). Modelling of 2D non-linear beam</w:t>
      </w:r>
      <w:r w:rsidR="005F0D11">
        <w:rPr>
          <w:lang w:val="en-US"/>
        </w:rPr>
        <w:t>-</w:t>
      </w:r>
      <w:r w:rsidR="00283372">
        <w:rPr>
          <w:lang w:val="en-US"/>
        </w:rPr>
        <w:t>column frames w</w:t>
      </w:r>
      <w:r w:rsidR="005F0D11">
        <w:rPr>
          <w:lang w:val="en-US"/>
        </w:rPr>
        <w:t>as</w:t>
      </w:r>
      <w:r w:rsidR="00283372">
        <w:rPr>
          <w:lang w:val="en-US"/>
        </w:rPr>
        <w:t xml:space="preserve"> done in OpenSees </w:t>
      </w:r>
      <w:r w:rsidR="00B9207B">
        <w:rPr>
          <w:lang w:val="en-US"/>
        </w:rPr>
        <w:fldChar w:fldCharType="begin"/>
      </w:r>
      <w:r w:rsidR="000D4F54">
        <w:rPr>
          <w:lang w:val="en-US"/>
        </w:rPr>
        <w:instrText xml:space="preserve"> ADDIN ZOTERO_ITEM CSL_CITATION {"citationID":"M5vUGlQj","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B9207B">
        <w:rPr>
          <w:lang w:val="en-US"/>
        </w:rPr>
        <w:fldChar w:fldCharType="separate"/>
      </w:r>
      <w:r w:rsidR="000D4F54" w:rsidRPr="000D4F54">
        <w:t>[24]</w:t>
      </w:r>
      <w:r w:rsidR="00B9207B">
        <w:rPr>
          <w:lang w:val="en-US"/>
        </w:rPr>
        <w:fldChar w:fldCharType="end"/>
      </w:r>
      <w:r w:rsidR="00283372">
        <w:rPr>
          <w:lang w:val="en-US"/>
        </w:rPr>
        <w:t xml:space="preserve"> with fiber sections with </w:t>
      </w:r>
      <w:r w:rsidR="005F0D11">
        <w:rPr>
          <w:lang w:val="en-US"/>
        </w:rPr>
        <w:t xml:space="preserve">a </w:t>
      </w:r>
      <w:r w:rsidR="00283372">
        <w:rPr>
          <w:lang w:val="en-US"/>
        </w:rPr>
        <w:t>fixed base</w:t>
      </w:r>
      <w:r w:rsidR="002028C7">
        <w:rPr>
          <w:lang w:val="en-US"/>
        </w:rPr>
        <w:t xml:space="preserve"> and soil</w:t>
      </w:r>
      <w:r w:rsidR="001803D4">
        <w:rPr>
          <w:lang w:val="en-US"/>
        </w:rPr>
        <w:t>-</w:t>
      </w:r>
      <w:r w:rsidR="002028C7">
        <w:rPr>
          <w:lang w:val="en-US"/>
        </w:rPr>
        <w:t>structu</w:t>
      </w:r>
      <w:r w:rsidR="00D82F30">
        <w:rPr>
          <w:lang w:val="en-US"/>
        </w:rPr>
        <w:t>re interaction (SSI)</w:t>
      </w:r>
      <w:r w:rsidR="00283372">
        <w:rPr>
          <w:lang w:val="en-US"/>
        </w:rPr>
        <w:t>.</w:t>
      </w:r>
      <w:r w:rsidR="00D82F30">
        <w:rPr>
          <w:lang w:val="en-US"/>
        </w:rPr>
        <w:t xml:space="preserve"> It was found that </w:t>
      </w:r>
      <w:r w:rsidR="001307E4">
        <w:rPr>
          <w:lang w:val="en-US"/>
        </w:rPr>
        <w:t xml:space="preserve">by </w:t>
      </w:r>
      <w:r w:rsidR="00D82F30">
        <w:rPr>
          <w:lang w:val="en-US"/>
        </w:rPr>
        <w:t>incorporating the SSI parameters will hugely affect the expected seismic fragility of the frames.</w:t>
      </w:r>
      <w:r>
        <w:rPr>
          <w:lang w:val="en-US"/>
        </w:rPr>
        <w:t xml:space="preserve"> </w:t>
      </w:r>
      <w:r w:rsidR="00FA2F56">
        <w:rPr>
          <w:lang w:val="en-US"/>
        </w:rPr>
        <w:t xml:space="preserve">The study, </w:t>
      </w:r>
      <w:r w:rsidR="00283372">
        <w:rPr>
          <w:lang w:val="en-US"/>
        </w:rPr>
        <w:t xml:space="preserve">done </w:t>
      </w:r>
      <w:r w:rsidR="00FA2F56">
        <w:rPr>
          <w:lang w:val="en-US"/>
        </w:rPr>
        <w:t xml:space="preserve">by </w:t>
      </w:r>
      <w:r w:rsidR="00FA2F56" w:rsidRPr="00FA2F56">
        <w:rPr>
          <w:color w:val="FF0000"/>
          <w:lang w:val="en-US"/>
        </w:rPr>
        <w:t>Couto</w:t>
      </w:r>
      <w:r w:rsidR="00195C43">
        <w:rPr>
          <w:color w:val="FF0000"/>
          <w:lang w:val="en-US"/>
        </w:rPr>
        <w:t xml:space="preserve"> et al.</w:t>
      </w:r>
      <w:r w:rsidR="00FA2F56" w:rsidRPr="00FA2F56">
        <w:rPr>
          <w:color w:val="FF0000"/>
          <w:lang w:val="en-US"/>
        </w:rPr>
        <w:t xml:space="preserve"> </w:t>
      </w:r>
      <w:r w:rsidR="00522472">
        <w:rPr>
          <w:color w:val="FF0000"/>
          <w:lang w:val="en-US"/>
        </w:rPr>
        <w:t>(</w:t>
      </w:r>
      <w:r w:rsidR="00FA2F56" w:rsidRPr="00FA2F56">
        <w:rPr>
          <w:color w:val="FF0000"/>
          <w:lang w:val="en-US"/>
        </w:rPr>
        <w:t>2020</w:t>
      </w:r>
      <w:r w:rsidR="00522472">
        <w:rPr>
          <w:color w:val="FF0000"/>
          <w:lang w:val="en-US"/>
        </w:rPr>
        <w:t>)</w:t>
      </w:r>
      <w:r w:rsidR="00FA2F56" w:rsidRPr="00FA2F56">
        <w:rPr>
          <w:color w:val="FF0000"/>
          <w:lang w:val="en-US"/>
        </w:rPr>
        <w:t xml:space="preserve"> </w:t>
      </w:r>
      <w:r w:rsidR="00195C43">
        <w:rPr>
          <w:lang w:val="en-US"/>
        </w:rPr>
        <w:fldChar w:fldCharType="begin"/>
      </w:r>
      <w:r w:rsidR="000D4F54">
        <w:rPr>
          <w:lang w:val="en-US"/>
        </w:rPr>
        <w:instrText xml:space="preserve"> ADDIN ZOTERO_ITEM CSL_CITATION {"citationID":"vgmjdMl6","properties":{"formattedCitation":"[25]","plainCitation":"[25]","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00195C43">
        <w:rPr>
          <w:lang w:val="en-US"/>
        </w:rPr>
        <w:fldChar w:fldCharType="separate"/>
      </w:r>
      <w:r w:rsidR="000D4F54" w:rsidRPr="000D4F54">
        <w:t>[25]</w:t>
      </w:r>
      <w:r w:rsidR="00195C43">
        <w:rPr>
          <w:lang w:val="en-US"/>
        </w:rPr>
        <w:fldChar w:fldCharType="end"/>
      </w:r>
      <w:r w:rsidR="00FA2F56">
        <w:rPr>
          <w:lang w:val="en-US"/>
        </w:rPr>
        <w:t>, carried out the sensitivity analysis</w:t>
      </w:r>
      <w:r w:rsidR="00202349">
        <w:rPr>
          <w:lang w:val="en-US"/>
        </w:rPr>
        <w:t xml:space="preserve"> of corrosion rate</w:t>
      </w:r>
      <w:r w:rsidR="00FA2F56">
        <w:rPr>
          <w:lang w:val="en-US"/>
        </w:rPr>
        <w:t xml:space="preserve"> on the vulnerability assessment of RC building frames (three types – low, mid and high rise) in Port</w:t>
      </w:r>
      <w:r w:rsidR="00202349">
        <w:rPr>
          <w:lang w:val="en-US"/>
        </w:rPr>
        <w:t>ugal. Non-linearity</w:t>
      </w:r>
      <w:r>
        <w:rPr>
          <w:lang w:val="en-US"/>
        </w:rPr>
        <w:t xml:space="preserve"> in fiber section modelling</w:t>
      </w:r>
      <w:r w:rsidR="00202349">
        <w:rPr>
          <w:lang w:val="en-US"/>
        </w:rPr>
        <w:t xml:space="preserve"> and rebar area reduction w</w:t>
      </w:r>
      <w:r w:rsidR="005F0D11">
        <w:rPr>
          <w:lang w:val="en-US"/>
        </w:rPr>
        <w:t>as</w:t>
      </w:r>
      <w:r w:rsidR="00202349">
        <w:rPr>
          <w:lang w:val="en-US"/>
        </w:rPr>
        <w:t xml:space="preserve"> considered for studying the corrosion effect on these ageing frames </w:t>
      </w:r>
      <w:r w:rsidR="00DA2D15">
        <w:rPr>
          <w:lang w:val="en-US"/>
        </w:rPr>
        <w:t>while doing the vulnerability assessment.</w:t>
      </w:r>
      <w:r w:rsidR="003D2C48">
        <w:rPr>
          <w:lang w:val="en-US"/>
        </w:rPr>
        <w:t xml:space="preserve"> It was found that the seismic vulnerability increases by 20% due to corrosion.</w:t>
      </w:r>
      <w:r w:rsidR="00DA2D15">
        <w:rPr>
          <w:lang w:val="en-US"/>
        </w:rPr>
        <w:t xml:space="preserve"> </w:t>
      </w:r>
      <w:r w:rsidR="00593079">
        <w:rPr>
          <w:lang w:val="en-US"/>
        </w:rPr>
        <w:t xml:space="preserve">Another </w:t>
      </w:r>
      <w:r w:rsidR="00283372">
        <w:rPr>
          <w:lang w:val="en-US"/>
        </w:rPr>
        <w:t>research</w:t>
      </w:r>
      <w:r w:rsidR="00593079">
        <w:rPr>
          <w:lang w:val="en-US"/>
        </w:rPr>
        <w:t xml:space="preserve"> by </w:t>
      </w:r>
      <w:r w:rsidR="005340B9" w:rsidRPr="005340B9">
        <w:rPr>
          <w:color w:val="FF0000"/>
          <w:lang w:val="en-US"/>
        </w:rPr>
        <w:t xml:space="preserve">Di </w:t>
      </w:r>
      <w:proofErr w:type="spellStart"/>
      <w:r w:rsidR="00593079" w:rsidRPr="005340B9">
        <w:rPr>
          <w:color w:val="FF0000"/>
          <w:lang w:val="en-US"/>
        </w:rPr>
        <w:t>Sarno</w:t>
      </w:r>
      <w:proofErr w:type="spellEnd"/>
      <w:r w:rsidR="005340B9">
        <w:rPr>
          <w:color w:val="FF0000"/>
          <w:lang w:val="en-US"/>
        </w:rPr>
        <w:t xml:space="preserve"> and</w:t>
      </w:r>
      <w:r w:rsidR="00593079" w:rsidRPr="005C296C">
        <w:rPr>
          <w:color w:val="FF0000"/>
          <w:lang w:val="en-US"/>
        </w:rPr>
        <w:t xml:space="preserve"> Pugliese </w:t>
      </w:r>
      <w:r w:rsidR="00522472">
        <w:rPr>
          <w:color w:val="FF0000"/>
          <w:lang w:val="en-US"/>
        </w:rPr>
        <w:t>(</w:t>
      </w:r>
      <w:r w:rsidR="00593079" w:rsidRPr="005C296C">
        <w:rPr>
          <w:color w:val="FF0000"/>
          <w:lang w:val="en-US"/>
        </w:rPr>
        <w:t>2020</w:t>
      </w:r>
      <w:r w:rsidR="00522472">
        <w:rPr>
          <w:color w:val="FF0000"/>
          <w:lang w:val="en-US"/>
        </w:rPr>
        <w:t>)</w:t>
      </w:r>
      <w:r w:rsidR="00593079" w:rsidRPr="005C296C">
        <w:rPr>
          <w:color w:val="FF0000"/>
          <w:lang w:val="en-US"/>
        </w:rPr>
        <w:t xml:space="preserve"> </w:t>
      </w:r>
      <w:r w:rsidR="00522472">
        <w:rPr>
          <w:color w:val="FF0000"/>
          <w:lang w:val="en-US"/>
        </w:rPr>
        <w:fldChar w:fldCharType="begin"/>
      </w:r>
      <w:r w:rsidR="000D4F54">
        <w:rPr>
          <w:color w:val="FF0000"/>
          <w:lang w:val="en-US"/>
        </w:rPr>
        <w:instrText xml:space="preserve"> ADDIN ZOTERO_ITEM CSL_CITATION {"citationID":"JArce96u","properties":{"formattedCitation":"[26]","plainCitation":"[26]","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00522472">
        <w:rPr>
          <w:color w:val="FF0000"/>
          <w:lang w:val="en-US"/>
        </w:rPr>
        <w:fldChar w:fldCharType="separate"/>
      </w:r>
      <w:r w:rsidR="000D4F54" w:rsidRPr="000D4F54">
        <w:t>[26]</w:t>
      </w:r>
      <w:r w:rsidR="00522472">
        <w:rPr>
          <w:color w:val="FF0000"/>
          <w:lang w:val="en-US"/>
        </w:rPr>
        <w:fldChar w:fldCharType="end"/>
      </w:r>
      <w:r w:rsidR="00593079" w:rsidRPr="005C296C">
        <w:rPr>
          <w:color w:val="FF0000"/>
          <w:lang w:val="en-US"/>
        </w:rPr>
        <w:t xml:space="preserve"> </w:t>
      </w:r>
      <w:r w:rsidR="00593079">
        <w:rPr>
          <w:lang w:val="en-US"/>
        </w:rPr>
        <w:t xml:space="preserve">had conducted </w:t>
      </w:r>
      <w:r w:rsidR="005F0D11">
        <w:rPr>
          <w:lang w:val="en-US"/>
        </w:rPr>
        <w:t xml:space="preserve">a </w:t>
      </w:r>
      <w:r w:rsidR="00593079">
        <w:rPr>
          <w:lang w:val="en-US"/>
        </w:rPr>
        <w:t xml:space="preserve">numerical evaluation </w:t>
      </w:r>
      <w:r w:rsidR="00E36E81">
        <w:rPr>
          <w:lang w:val="en-US"/>
        </w:rPr>
        <w:t>of RC building frames for</w:t>
      </w:r>
      <w:r w:rsidR="005F0D11">
        <w:rPr>
          <w:lang w:val="en-US"/>
        </w:rPr>
        <w:t xml:space="preserve"> a</w:t>
      </w:r>
      <w:r w:rsidR="00E36E81">
        <w:rPr>
          <w:lang w:val="en-US"/>
        </w:rPr>
        <w:t xml:space="preserve"> different level of exposure</w:t>
      </w:r>
      <w:r w:rsidR="005C614D">
        <w:rPr>
          <w:lang w:val="en-US"/>
        </w:rPr>
        <w:t>,</w:t>
      </w:r>
      <w:r w:rsidR="00CA06F9">
        <w:rPr>
          <w:lang w:val="en-US"/>
        </w:rPr>
        <w:t xml:space="preserve"> different</w:t>
      </w:r>
      <w:r w:rsidR="005C614D">
        <w:rPr>
          <w:lang w:val="en-US"/>
        </w:rPr>
        <w:t xml:space="preserve"> field motions</w:t>
      </w:r>
      <w:r w:rsidR="00E36E81">
        <w:rPr>
          <w:lang w:val="en-US"/>
        </w:rPr>
        <w:t xml:space="preserve"> and degradation with smooth rebars. </w:t>
      </w:r>
      <w:r w:rsidR="007D09A5">
        <w:rPr>
          <w:lang w:val="en-US"/>
        </w:rPr>
        <w:t xml:space="preserve">A new approach </w:t>
      </w:r>
      <w:r w:rsidR="005340B9">
        <w:rPr>
          <w:lang w:val="en-US"/>
        </w:rPr>
        <w:t>of defining material in the f</w:t>
      </w:r>
      <w:r w:rsidR="00E36E81">
        <w:rPr>
          <w:lang w:val="en-US"/>
        </w:rPr>
        <w:t xml:space="preserve">inite element modelling (FEM) was </w:t>
      </w:r>
      <w:r w:rsidR="005340B9">
        <w:rPr>
          <w:lang w:val="en-US"/>
        </w:rPr>
        <w:t xml:space="preserve">discussed </w:t>
      </w:r>
      <w:r w:rsidR="00E36E81">
        <w:rPr>
          <w:lang w:val="en-US"/>
        </w:rPr>
        <w:t>in the paper</w:t>
      </w:r>
      <w:r w:rsidR="005C296C">
        <w:rPr>
          <w:lang w:val="en-US"/>
        </w:rPr>
        <w:t xml:space="preserve"> to account for the degradation effects</w:t>
      </w:r>
      <w:r w:rsidR="0044116C">
        <w:rPr>
          <w:lang w:val="en-US"/>
        </w:rPr>
        <w:t xml:space="preserve"> and surrogate modelling was used to capture maximum shear.</w:t>
      </w:r>
      <w:r w:rsidR="00E36E81">
        <w:rPr>
          <w:lang w:val="en-US"/>
        </w:rPr>
        <w:t xml:space="preserve"> </w:t>
      </w:r>
      <w:r w:rsidR="00CA06F9">
        <w:rPr>
          <w:lang w:val="en-US"/>
        </w:rPr>
        <w:t>It was shown that the seismic vulnerability increases by 39% to 63% at 25 years of age</w:t>
      </w:r>
      <w:r w:rsidR="00CA06F9" w:rsidRPr="005C296C">
        <w:rPr>
          <w:color w:val="FF0000"/>
          <w:lang w:val="en-US"/>
        </w:rPr>
        <w:t xml:space="preserve"> </w:t>
      </w:r>
      <w:r w:rsidR="00CA06F9">
        <w:rPr>
          <w:lang w:val="en-US"/>
        </w:rPr>
        <w:t>depending on the type of field motions adopted during the assessment</w:t>
      </w:r>
      <w:r w:rsidR="00180E4D">
        <w:rPr>
          <w:lang w:val="en-US"/>
        </w:rPr>
        <w:t>.</w:t>
      </w:r>
      <w:r w:rsidR="00CA06F9">
        <w:rPr>
          <w:lang w:val="en-US"/>
        </w:rPr>
        <w:t xml:space="preserve"> </w:t>
      </w:r>
      <w:proofErr w:type="spellStart"/>
      <w:r w:rsidR="005C296C" w:rsidRPr="005C296C">
        <w:rPr>
          <w:color w:val="FF0000"/>
          <w:lang w:val="en-US"/>
        </w:rPr>
        <w:t>Afsar</w:t>
      </w:r>
      <w:proofErr w:type="spellEnd"/>
      <w:r w:rsidR="005C296C" w:rsidRPr="005C296C">
        <w:rPr>
          <w:color w:val="FF0000"/>
          <w:lang w:val="en-US"/>
        </w:rPr>
        <w:t xml:space="preserve"> </w:t>
      </w:r>
      <w:proofErr w:type="spellStart"/>
      <w:r w:rsidR="005C296C" w:rsidRPr="005C296C">
        <w:rPr>
          <w:color w:val="FF0000"/>
          <w:lang w:val="en-US"/>
        </w:rPr>
        <w:t>Disaj</w:t>
      </w:r>
      <w:proofErr w:type="spellEnd"/>
      <w:r w:rsidR="005C296C" w:rsidRPr="005C296C">
        <w:rPr>
          <w:color w:val="FF0000"/>
          <w:lang w:val="en-US"/>
        </w:rPr>
        <w:t xml:space="preserve"> et al. 2021 </w:t>
      </w:r>
      <w:r w:rsidR="00B87A55">
        <w:rPr>
          <w:color w:val="FF0000"/>
          <w:lang w:val="en-US"/>
        </w:rPr>
        <w:fldChar w:fldCharType="begin"/>
      </w:r>
      <w:r w:rsidR="000D4F54">
        <w:rPr>
          <w:color w:val="FF0000"/>
          <w:lang w:val="en-US"/>
        </w:rPr>
        <w:instrText xml:space="preserve"> ADDIN ZOTERO_ITEM CSL_CITATION {"citationID":"ODHYyPcp","properties":{"formattedCitation":"[27]","plainCitation":"[27]","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r w:rsidR="00B87A55">
        <w:rPr>
          <w:color w:val="FF0000"/>
          <w:lang w:val="en-US"/>
        </w:rPr>
        <w:fldChar w:fldCharType="separate"/>
      </w:r>
      <w:r w:rsidR="000D4F54" w:rsidRPr="000D4F54">
        <w:t>[27]</w:t>
      </w:r>
      <w:r w:rsidR="00B87A55">
        <w:rPr>
          <w:color w:val="FF0000"/>
          <w:lang w:val="en-US"/>
        </w:rPr>
        <w:fldChar w:fldCharType="end"/>
      </w:r>
      <w:r w:rsidR="005C296C">
        <w:rPr>
          <w:color w:val="FF0000"/>
          <w:lang w:val="en-US"/>
        </w:rPr>
        <w:t xml:space="preserve"> </w:t>
      </w:r>
      <w:r w:rsidR="005C296C" w:rsidRPr="005C296C">
        <w:rPr>
          <w:lang w:val="en-US"/>
        </w:rPr>
        <w:t xml:space="preserve">on the other </w:t>
      </w:r>
      <w:r w:rsidR="00C91A35">
        <w:rPr>
          <w:lang w:val="en-US"/>
        </w:rPr>
        <w:t xml:space="preserve">hand plotted the fragility curves considering the combined effects of naturally occurring sequential main shock – aftershock (MS-AS) and progressive deterioration due to corrosion for single bay RC frame. </w:t>
      </w:r>
      <w:r w:rsidR="00C23610">
        <w:rPr>
          <w:lang w:val="en-US"/>
        </w:rPr>
        <w:t>This study incorporated the effect of bond-slip phenomena based on</w:t>
      </w:r>
      <w:r w:rsidR="005F0D11">
        <w:rPr>
          <w:lang w:val="en-US"/>
        </w:rPr>
        <w:t xml:space="preserve"> the</w:t>
      </w:r>
      <w:r w:rsidR="00C23610">
        <w:rPr>
          <w:lang w:val="en-US"/>
        </w:rPr>
        <w:t xml:space="preserve"> model by </w:t>
      </w:r>
      <w:proofErr w:type="spellStart"/>
      <w:r w:rsidR="00C23610" w:rsidRPr="00C23610">
        <w:rPr>
          <w:color w:val="FF0000"/>
          <w:lang w:val="en-US"/>
        </w:rPr>
        <w:t>Zhoa</w:t>
      </w:r>
      <w:proofErr w:type="spellEnd"/>
      <w:r w:rsidR="00C23610" w:rsidRPr="00C23610">
        <w:rPr>
          <w:color w:val="FF0000"/>
          <w:lang w:val="en-US"/>
        </w:rPr>
        <w:t xml:space="preserve"> and </w:t>
      </w:r>
      <w:proofErr w:type="spellStart"/>
      <w:r w:rsidR="00C23610" w:rsidRPr="00C23610">
        <w:rPr>
          <w:color w:val="FF0000"/>
          <w:lang w:val="en-US"/>
        </w:rPr>
        <w:t>Sritharan</w:t>
      </w:r>
      <w:proofErr w:type="spellEnd"/>
      <w:r w:rsidR="00C23610" w:rsidRPr="00C23610">
        <w:rPr>
          <w:color w:val="FF0000"/>
          <w:lang w:val="en-US"/>
        </w:rPr>
        <w:t xml:space="preserve"> </w:t>
      </w:r>
      <w:r w:rsidR="00483D73">
        <w:rPr>
          <w:color w:val="FF0000"/>
          <w:lang w:val="en-US"/>
        </w:rPr>
        <w:t>(</w:t>
      </w:r>
      <w:r w:rsidR="00C23610" w:rsidRPr="00C23610">
        <w:rPr>
          <w:color w:val="FF0000"/>
          <w:lang w:val="en-US"/>
        </w:rPr>
        <w:t>2007</w:t>
      </w:r>
      <w:r w:rsidR="00483D73">
        <w:rPr>
          <w:color w:val="FF0000"/>
          <w:lang w:val="en-US"/>
        </w:rPr>
        <w:t>)</w:t>
      </w:r>
      <w:r w:rsidR="00C23610" w:rsidRPr="00C23610">
        <w:rPr>
          <w:color w:val="FF0000"/>
          <w:lang w:val="en-US"/>
        </w:rPr>
        <w:t xml:space="preserve"> </w:t>
      </w:r>
      <w:r w:rsidR="00483D73">
        <w:rPr>
          <w:color w:val="FF0000"/>
          <w:lang w:val="en-US"/>
        </w:rPr>
        <w:fldChar w:fldCharType="begin"/>
      </w:r>
      <w:r w:rsidR="000D4F54">
        <w:rPr>
          <w:color w:val="FF0000"/>
          <w:lang w:val="en-US"/>
        </w:rPr>
        <w:instrText xml:space="preserve"> ADDIN ZOTERO_ITEM CSL_CITATION {"citationID":"m7zIup0H","properties":{"formattedCitation":"[28]","plainCitation":"[28]","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r w:rsidR="00483D73">
        <w:rPr>
          <w:color w:val="FF0000"/>
          <w:lang w:val="en-US"/>
        </w:rPr>
        <w:fldChar w:fldCharType="separate"/>
      </w:r>
      <w:r w:rsidR="000D4F54" w:rsidRPr="000D4F54">
        <w:t>[28]</w:t>
      </w:r>
      <w:r w:rsidR="00483D73">
        <w:rPr>
          <w:color w:val="FF0000"/>
          <w:lang w:val="en-US"/>
        </w:rPr>
        <w:fldChar w:fldCharType="end"/>
      </w:r>
      <w:commentRangeEnd w:id="26"/>
      <w:r w:rsidR="00D51493">
        <w:rPr>
          <w:rStyle w:val="CommentReference"/>
        </w:rPr>
        <w:commentReference w:id="26"/>
      </w:r>
      <w:commentRangeEnd w:id="27"/>
      <w:r w:rsidR="002F7214">
        <w:rPr>
          <w:rStyle w:val="CommentReference"/>
        </w:rPr>
        <w:commentReference w:id="27"/>
      </w:r>
      <w:r w:rsidR="00C23610">
        <w:rPr>
          <w:lang w:val="en-US"/>
        </w:rPr>
        <w:t>.</w:t>
      </w:r>
      <w:r w:rsidR="004019BB">
        <w:rPr>
          <w:lang w:val="en-US"/>
        </w:rPr>
        <w:t xml:space="preserve"> It was concluded that the seismic fragility is slightly higher for MS-AS analysis compared to MS analysis.</w:t>
      </w:r>
      <w:r w:rsidR="00C23610">
        <w:rPr>
          <w:lang w:val="en-US"/>
        </w:rPr>
        <w:t xml:space="preserve"> </w:t>
      </w:r>
      <w:commentRangeStart w:id="29"/>
      <w:r w:rsidR="00D22720">
        <w:rPr>
          <w:lang w:val="en-US"/>
        </w:rPr>
        <w:t>Th</w:t>
      </w:r>
      <w:r w:rsidR="00C5568A">
        <w:rPr>
          <w:lang w:val="en-US"/>
        </w:rPr>
        <w:t>e</w:t>
      </w:r>
      <w:r w:rsidR="00D22720">
        <w:rPr>
          <w:lang w:val="en-US"/>
        </w:rPr>
        <w:t>s</w:t>
      </w:r>
      <w:r w:rsidR="00C5568A">
        <w:rPr>
          <w:lang w:val="en-US"/>
        </w:rPr>
        <w:t>e</w:t>
      </w:r>
      <w:r w:rsidR="00D22720">
        <w:rPr>
          <w:lang w:val="en-US"/>
        </w:rPr>
        <w:t xml:space="preserve"> stud</w:t>
      </w:r>
      <w:r w:rsidR="005461DC">
        <w:rPr>
          <w:lang w:val="en-US"/>
        </w:rPr>
        <w:t>ies</w:t>
      </w:r>
      <w:r w:rsidR="00D22720">
        <w:rPr>
          <w:lang w:val="en-US"/>
        </w:rPr>
        <w:t xml:space="preserve"> on</w:t>
      </w:r>
      <w:r w:rsidR="00F628BA">
        <w:rPr>
          <w:lang w:val="en-US"/>
        </w:rPr>
        <w:t xml:space="preserve"> </w:t>
      </w:r>
      <w:r w:rsidR="00D22720">
        <w:rPr>
          <w:lang w:val="en-US"/>
        </w:rPr>
        <w:t xml:space="preserve">RC frames do not comment on the shear failure that occurs in old structures which </w:t>
      </w:r>
      <w:r w:rsidR="00D22720" w:rsidRPr="00997046">
        <w:rPr>
          <w:b/>
          <w:lang w:val="en-US"/>
        </w:rPr>
        <w:t>are low in ductility due to non-seismic design</w:t>
      </w:r>
      <w:r w:rsidR="00D22720">
        <w:rPr>
          <w:lang w:val="en-US"/>
        </w:rPr>
        <w:t xml:space="preserve">. </w:t>
      </w:r>
      <w:r>
        <w:rPr>
          <w:lang w:val="en-US"/>
        </w:rPr>
        <w:t>Research work on single columns expound</w:t>
      </w:r>
      <w:r w:rsidR="005F0D11">
        <w:rPr>
          <w:lang w:val="en-US"/>
        </w:rPr>
        <w:t>s</w:t>
      </w:r>
      <w:r>
        <w:rPr>
          <w:lang w:val="en-US"/>
        </w:rPr>
        <w:t xml:space="preserve"> </w:t>
      </w:r>
      <w:r w:rsidR="00C5568A">
        <w:rPr>
          <w:lang w:val="en-US"/>
        </w:rPr>
        <w:t xml:space="preserve">on </w:t>
      </w:r>
      <w:r>
        <w:rPr>
          <w:lang w:val="en-US"/>
        </w:rPr>
        <w:t>t</w:t>
      </w:r>
      <w:r w:rsidR="00D22720">
        <w:rPr>
          <w:lang w:val="en-US"/>
        </w:rPr>
        <w:t xml:space="preserve">he change in the behavior </w:t>
      </w:r>
      <w:r w:rsidR="00BE2854">
        <w:rPr>
          <w:lang w:val="en-US"/>
        </w:rPr>
        <w:t xml:space="preserve">in failure from flexure to flexure-shear under the influence of corrosion </w:t>
      </w:r>
      <w:r w:rsidR="00413D1F">
        <w:rPr>
          <w:lang w:val="en-US"/>
        </w:rPr>
        <w:t>as discussed earlier</w:t>
      </w:r>
      <w:r w:rsidR="00413D1F" w:rsidRPr="000F3609">
        <w:rPr>
          <w:color w:val="1F497D" w:themeColor="text2"/>
          <w:lang w:val="en-US"/>
        </w:rPr>
        <w:t>.</w:t>
      </w:r>
      <w:r w:rsidR="00E751B2" w:rsidRPr="000F3609">
        <w:rPr>
          <w:color w:val="1F497D" w:themeColor="text2"/>
          <w:lang w:val="en-US"/>
        </w:rPr>
        <w:t xml:space="preserve"> </w:t>
      </w:r>
      <w:commentRangeStart w:id="30"/>
      <w:r w:rsidR="00E751B2" w:rsidRPr="000F3609">
        <w:rPr>
          <w:color w:val="1F497D" w:themeColor="text2"/>
          <w:lang w:val="en-US"/>
        </w:rPr>
        <w:t xml:space="preserve">There arises </w:t>
      </w:r>
      <w:commentRangeEnd w:id="30"/>
      <w:r w:rsidR="00875B42">
        <w:rPr>
          <w:rStyle w:val="CommentReference"/>
        </w:rPr>
        <w:commentReference w:id="30"/>
      </w:r>
      <w:r w:rsidR="00E751B2" w:rsidRPr="000F3609">
        <w:rPr>
          <w:color w:val="1F497D" w:themeColor="text2"/>
          <w:lang w:val="en-US"/>
        </w:rPr>
        <w:t xml:space="preserve">a need to study the failure mechanism of existing RC frames due to seismic loading with low ductility which </w:t>
      </w:r>
      <w:r w:rsidR="005F0D11">
        <w:rPr>
          <w:color w:val="1F497D" w:themeColor="text2"/>
          <w:lang w:val="en-US"/>
        </w:rPr>
        <w:t>is</w:t>
      </w:r>
      <w:r w:rsidR="00E751B2" w:rsidRPr="000F3609">
        <w:rPr>
          <w:color w:val="1F497D" w:themeColor="text2"/>
          <w:lang w:val="en-US"/>
        </w:rPr>
        <w:t xml:space="preserve"> vulnerable to shear failure. </w:t>
      </w:r>
      <w:r w:rsidR="00D22720" w:rsidRPr="000F3609">
        <w:rPr>
          <w:color w:val="1F497D" w:themeColor="text2"/>
          <w:lang w:val="en-US"/>
        </w:rPr>
        <w:t xml:space="preserve">Hence, this study tries to fill the gap by modelling low ductile frames which predominantly fail under shear during a seismic event. </w:t>
      </w:r>
      <w:r w:rsidR="00132038">
        <w:rPr>
          <w:color w:val="1F497D" w:themeColor="text2"/>
          <w:lang w:val="en-US"/>
        </w:rPr>
        <w:t>Also,</w:t>
      </w:r>
      <w:r w:rsidR="000D75A9">
        <w:rPr>
          <w:color w:val="1F497D" w:themeColor="text2"/>
          <w:lang w:val="en-US"/>
        </w:rPr>
        <w:t xml:space="preserve"> in the present study, non-linear time history analysis (NLTHA)</w:t>
      </w:r>
      <w:r w:rsidR="007B7DF9">
        <w:rPr>
          <w:color w:val="1F497D" w:themeColor="text2"/>
          <w:lang w:val="en-US"/>
        </w:rPr>
        <w:t xml:space="preserve"> and</w:t>
      </w:r>
      <w:r w:rsidR="00DD32F9">
        <w:rPr>
          <w:color w:val="1F497D" w:themeColor="text2"/>
          <w:lang w:val="en-US"/>
        </w:rPr>
        <w:t xml:space="preserve"> </w:t>
      </w:r>
      <w:r w:rsidR="001803D4" w:rsidRPr="001803D4">
        <w:rPr>
          <w:color w:val="1F497D" w:themeColor="text2"/>
          <w:lang w:val="en-US"/>
        </w:rPr>
        <w:t>time-dependent fragility curves for corroded and non-corroded frames will be carried out to study the effect of the earthquake on the low ductile frame</w:t>
      </w:r>
      <w:commentRangeEnd w:id="29"/>
      <w:r w:rsidR="00D51493">
        <w:rPr>
          <w:rStyle w:val="CommentReference"/>
        </w:rPr>
        <w:commentReference w:id="29"/>
      </w:r>
      <w:r w:rsidR="001803D4" w:rsidRPr="001803D4">
        <w:rPr>
          <w:color w:val="1F497D" w:themeColor="text2"/>
          <w:lang w:val="en-US"/>
        </w:rPr>
        <w:t>.</w:t>
      </w:r>
    </w:p>
    <w:p w14:paraId="3A9DE111" w14:textId="081EAA9A" w:rsidR="00F40E8C" w:rsidRDefault="00F40E8C" w:rsidP="0029635F">
      <w:pPr>
        <w:ind w:left="6" w:firstLine="1"/>
        <w:jc w:val="both"/>
        <w:rPr>
          <w:ins w:id="31" w:author="Jay Ghosh" w:date="2022-03-01T06:14:00Z"/>
          <w:color w:val="1F497D" w:themeColor="text2"/>
          <w:lang w:val="en-US"/>
        </w:rPr>
      </w:pPr>
    </w:p>
    <w:p w14:paraId="1B8395F0" w14:textId="079862F8" w:rsidR="00D51493" w:rsidRDefault="00D51493" w:rsidP="0029635F">
      <w:pPr>
        <w:ind w:left="6" w:firstLine="1"/>
        <w:jc w:val="both"/>
        <w:rPr>
          <w:color w:val="1F497D" w:themeColor="text2"/>
          <w:lang w:val="en-US"/>
        </w:rPr>
      </w:pPr>
      <w:commentRangeStart w:id="32"/>
      <w:ins w:id="33" w:author="Jay Ghosh" w:date="2022-03-01T06:14:00Z">
        <w:r>
          <w:rPr>
            <w:color w:val="1F497D" w:themeColor="text2"/>
            <w:lang w:val="en-US"/>
          </w:rPr>
          <w:t xml:space="preserve">  </w:t>
        </w:r>
      </w:ins>
      <w:commentRangeEnd w:id="32"/>
      <w:ins w:id="34" w:author="Jay Ghosh" w:date="2022-03-01T06:15:00Z">
        <w:r>
          <w:rPr>
            <w:rStyle w:val="CommentReference"/>
          </w:rPr>
          <w:commentReference w:id="32"/>
        </w:r>
      </w:ins>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214512D3" w14:textId="0FCC16FA" w:rsidR="005C296C" w:rsidRDefault="00820B55" w:rsidP="00820B55">
      <w:pPr>
        <w:pStyle w:val="Heading1"/>
        <w:numPr>
          <w:ilvl w:val="0"/>
          <w:numId w:val="2"/>
        </w:numPr>
        <w:spacing w:before="120" w:after="120"/>
        <w:ind w:left="284" w:hanging="284"/>
        <w:rPr>
          <w:caps w:val="0"/>
          <w:lang w:val="en-US"/>
        </w:rPr>
      </w:pPr>
      <w:r w:rsidRPr="00820B55">
        <w:rPr>
          <w:caps w:val="0"/>
          <w:lang w:val="en-US"/>
        </w:rPr>
        <w:t>CASE STUDY STRUCTURE: DETERIORATION AND FINITE ELEMENT MODELLING</w:t>
      </w:r>
    </w:p>
    <w:p w14:paraId="4FC988C5" w14:textId="1753EB75" w:rsidR="004302F2" w:rsidRDefault="00CE4CCD" w:rsidP="00BD79A5">
      <w:pPr>
        <w:pStyle w:val="BodyNoindent"/>
        <w:rPr>
          <w:lang w:val="en-US"/>
        </w:rPr>
      </w:pPr>
      <w:r>
        <w:rPr>
          <w:lang w:val="en-US"/>
        </w:rPr>
        <w:t xml:space="preserve">     </w:t>
      </w:r>
      <w:r w:rsidR="004941AA">
        <w:rPr>
          <w:lang w:val="en-US"/>
        </w:rPr>
        <w:t>From</w:t>
      </w:r>
      <w:r w:rsidR="009F25B7">
        <w:rPr>
          <w:lang w:val="en-US"/>
        </w:rPr>
        <w:t xml:space="preserve"> </w:t>
      </w:r>
      <w:r w:rsidR="004941AA">
        <w:rPr>
          <w:lang w:val="en-US"/>
        </w:rPr>
        <w:t>th</w:t>
      </w:r>
      <w:r w:rsidR="00391019">
        <w:rPr>
          <w:lang w:val="en-US"/>
        </w:rPr>
        <w:t>e post-</w:t>
      </w:r>
      <w:r w:rsidR="004941AA">
        <w:rPr>
          <w:lang w:val="en-US"/>
        </w:rPr>
        <w:t>earthquake</w:t>
      </w:r>
      <w:r w:rsidR="00391019">
        <w:rPr>
          <w:lang w:val="en-US"/>
        </w:rPr>
        <w:t xml:space="preserve"> investigations </w:t>
      </w:r>
      <w:r w:rsidR="00934DFF">
        <w:rPr>
          <w:lang w:val="en-US"/>
        </w:rPr>
        <w:t>carried out</w:t>
      </w:r>
      <w:r w:rsidR="00391019">
        <w:rPr>
          <w:lang w:val="en-US"/>
        </w:rPr>
        <w:t xml:space="preserve"> by several researchers </w:t>
      </w:r>
      <w:r w:rsidR="004D7131">
        <w:rPr>
          <w:lang w:val="en-US"/>
        </w:rPr>
        <w:t xml:space="preserve">point out, critically, the strong beam/weak column joint present in the structure as the common failure mechanism. This type of failure is independent </w:t>
      </w:r>
      <w:r w:rsidR="009556EC">
        <w:rPr>
          <w:lang w:val="en-US"/>
        </w:rPr>
        <w:t>of</w:t>
      </w:r>
      <w:r w:rsidR="004D7131">
        <w:rPr>
          <w:lang w:val="en-US"/>
        </w:rPr>
        <w:t xml:space="preserve"> the geometric and mechanical properties of the building </w:t>
      </w:r>
      <w:r w:rsidR="00FB45E0">
        <w:rPr>
          <w:lang w:val="en-US"/>
        </w:rPr>
        <w:t>which are predominantly not designed for the seismic loads</w:t>
      </w:r>
      <w:r w:rsidR="002B11AC">
        <w:rPr>
          <w:lang w:val="en-US"/>
        </w:rPr>
        <w:t xml:space="preserve"> </w:t>
      </w:r>
      <w:r w:rsidR="002B11AC">
        <w:rPr>
          <w:lang w:val="en-US"/>
        </w:rPr>
        <w:fldChar w:fldCharType="begin"/>
      </w:r>
      <w:r w:rsidR="002B11AC">
        <w:rPr>
          <w:lang w:val="en-US"/>
        </w:rPr>
        <w:instrText xml:space="preserve"> ADDIN ZOTERO_ITEM CSL_CITATION {"citationID":"UjNRRSu5","properties":{"formattedCitation":"[22,29]","plainCitation":"[22,29]","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sidR="002B11AC">
        <w:rPr>
          <w:lang w:val="en-US"/>
        </w:rPr>
        <w:fldChar w:fldCharType="separate"/>
      </w:r>
      <w:r w:rsidR="002B11AC" w:rsidRPr="002B11AC">
        <w:rPr>
          <w:rFonts w:cs="Times New Roman"/>
        </w:rPr>
        <w:t>[22,29]</w:t>
      </w:r>
      <w:r w:rsidR="002B11AC">
        <w:rPr>
          <w:lang w:val="en-US"/>
        </w:rPr>
        <w:fldChar w:fldCharType="end"/>
      </w:r>
      <w:r w:rsidR="00FB45E0">
        <w:rPr>
          <w:lang w:val="en-US"/>
        </w:rPr>
        <w:t>.</w:t>
      </w:r>
      <w:r w:rsidR="006143B0">
        <w:rPr>
          <w:lang w:val="en-US"/>
        </w:rPr>
        <w:t xml:space="preserve"> The older version of the codes did not have sufficient seismic detailing which causes the design</w:t>
      </w:r>
      <w:r w:rsidR="009C35DA">
        <w:rPr>
          <w:lang w:val="en-US"/>
        </w:rPr>
        <w:t xml:space="preserve">ed frames/joints to be </w:t>
      </w:r>
      <w:r w:rsidR="006143B0">
        <w:rPr>
          <w:lang w:val="en-US"/>
        </w:rPr>
        <w:t>low</w:t>
      </w:r>
      <w:r w:rsidR="009C35DA">
        <w:rPr>
          <w:lang w:val="en-US"/>
        </w:rPr>
        <w:t xml:space="preserve"> in</w:t>
      </w:r>
      <w:r w:rsidR="006143B0">
        <w:rPr>
          <w:lang w:val="en-US"/>
        </w:rPr>
        <w:t xml:space="preserve"> ductil</w:t>
      </w:r>
      <w:r w:rsidR="009C35DA">
        <w:rPr>
          <w:lang w:val="en-US"/>
        </w:rPr>
        <w:t>ity</w:t>
      </w:r>
      <w:r w:rsidR="006143B0">
        <w:rPr>
          <w:lang w:val="en-US"/>
        </w:rPr>
        <w:t>. The building designed pre-</w:t>
      </w:r>
      <w:r w:rsidR="008C2D2D">
        <w:rPr>
          <w:color w:val="FF0000"/>
          <w:lang w:val="en-US"/>
        </w:rPr>
        <w:t>1989 (</w:t>
      </w:r>
      <w:r w:rsidR="00F65D3C" w:rsidRPr="0077230D">
        <w:rPr>
          <w:color w:val="FF0000"/>
          <w:lang w:val="en-US"/>
        </w:rPr>
        <w:t>ACI times</w:t>
      </w:r>
      <w:r>
        <w:rPr>
          <w:color w:val="FF0000"/>
          <w:lang w:val="en-US"/>
        </w:rPr>
        <w:t>)</w:t>
      </w:r>
      <w:r w:rsidR="006143B0" w:rsidRPr="0077230D">
        <w:rPr>
          <w:color w:val="FF0000"/>
          <w:lang w:val="en-US"/>
        </w:rPr>
        <w:t xml:space="preserve"> </w:t>
      </w:r>
      <w:r w:rsidR="006143B0">
        <w:rPr>
          <w:lang w:val="en-US"/>
        </w:rPr>
        <w:t>did not</w:t>
      </w:r>
      <w:r w:rsidR="00D92DE6">
        <w:rPr>
          <w:lang w:val="en-US"/>
        </w:rPr>
        <w:t xml:space="preserve"> consider seismic forces, thus the columns are primarily </w:t>
      </w:r>
      <w:r w:rsidR="005A4745">
        <w:rPr>
          <w:lang w:val="en-US"/>
        </w:rPr>
        <w:t>designed</w:t>
      </w:r>
      <w:r w:rsidR="00D92DE6">
        <w:rPr>
          <w:lang w:val="en-US"/>
        </w:rPr>
        <w:t xml:space="preserve"> for axial loading.</w:t>
      </w:r>
      <w:r w:rsidR="001B5FAC">
        <w:rPr>
          <w:lang w:val="en-US"/>
        </w:rPr>
        <w:t xml:space="preserve"> But c</w:t>
      </w:r>
      <w:r w:rsidR="00D92DE6">
        <w:rPr>
          <w:lang w:val="en-US"/>
        </w:rPr>
        <w:t>olumns are important member</w:t>
      </w:r>
      <w:r w:rsidR="000770B8">
        <w:rPr>
          <w:lang w:val="en-US"/>
        </w:rPr>
        <w:t>s</w:t>
      </w:r>
      <w:r w:rsidR="00D92DE6">
        <w:rPr>
          <w:lang w:val="en-US"/>
        </w:rPr>
        <w:t xml:space="preserve"> to transfer the high lateral loads due to horizontal movement of the </w:t>
      </w:r>
      <w:r w:rsidR="00D358F1">
        <w:rPr>
          <w:lang w:val="en-US"/>
        </w:rPr>
        <w:t>earthquake</w:t>
      </w:r>
      <w:r w:rsidR="00D92DE6">
        <w:rPr>
          <w:lang w:val="en-US"/>
        </w:rPr>
        <w:t xml:space="preserve"> action which determines the seismic performance of the RC building</w:t>
      </w:r>
      <w:r w:rsidR="005A4745">
        <w:rPr>
          <w:lang w:val="en-US"/>
        </w:rPr>
        <w:t xml:space="preserve"> </w:t>
      </w:r>
      <w:r w:rsidR="005A4745">
        <w:rPr>
          <w:lang w:val="en-US"/>
        </w:rPr>
        <w:fldChar w:fldCharType="begin"/>
      </w:r>
      <w:r w:rsidR="005A4745">
        <w:rPr>
          <w:lang w:val="en-US"/>
        </w:rPr>
        <w:instrText xml:space="preserve"> ADDIN ZOTERO_ITEM CSL_CITATION {"citationID":"OG8h9fip","properties":{"formattedCitation":"[30]","plainCitation":"[30]","noteIndex":0},"citationItems":[{"id":518,"uris":["http://zotero.org/users/8563380/items/WEGSHPKK"],"uri":["http://zotero.org/users/8563380/items/WEGSHPKK"],"itemData":{"id":518,"type":"article-journal","container-title":"Engineering Structures","DOI":"10.1016/j.engstruct.2020.110315","ISSN":"01410296","journalAbbreviation":"Engineering Structures","language":"en","page":"110315","source":"DOI.org (Crossref)","title":"Phenomenological hysteretic model for corroded RC columns","volume":"210","author":[{"family":"Dai","given":"Kuang-Yu"},{"family":"Yu","given":"Xiao-Hui"},{"family":"Lu","given":"Da-Gang"}],"issued":{"date-parts":[["2020",5]]}}}],"schema":"https://github.com/citation-style-language/schema/raw/master/csl-citation.json"} </w:instrText>
      </w:r>
      <w:r w:rsidR="005A4745">
        <w:rPr>
          <w:lang w:val="en-US"/>
        </w:rPr>
        <w:fldChar w:fldCharType="separate"/>
      </w:r>
      <w:r w:rsidR="005A4745" w:rsidRPr="005A4745">
        <w:rPr>
          <w:rFonts w:cs="Times New Roman"/>
        </w:rPr>
        <w:t>[30]</w:t>
      </w:r>
      <w:r w:rsidR="005A4745">
        <w:rPr>
          <w:lang w:val="en-US"/>
        </w:rPr>
        <w:fldChar w:fldCharType="end"/>
      </w:r>
      <w:r w:rsidR="00D92DE6">
        <w:rPr>
          <w:lang w:val="en-US"/>
        </w:rPr>
        <w:t>.</w:t>
      </w:r>
      <w:r w:rsidR="004302F2">
        <w:rPr>
          <w:lang w:val="en-US"/>
        </w:rPr>
        <w:t xml:space="preserve"> </w:t>
      </w:r>
    </w:p>
    <w:p w14:paraId="2EAE971F" w14:textId="7B9192B7" w:rsidR="00BD79A5" w:rsidRDefault="004302F2" w:rsidP="00BD79A5">
      <w:pPr>
        <w:pStyle w:val="BodyNoindent"/>
        <w:rPr>
          <w:lang w:val="en-US"/>
        </w:rPr>
      </w:pPr>
      <w:r>
        <w:rPr>
          <w:lang w:val="en-US"/>
        </w:rPr>
        <w:t xml:space="preserve">   Corrosion</w:t>
      </w:r>
      <w:r w:rsidR="000770B8">
        <w:rPr>
          <w:lang w:val="en-US"/>
        </w:rPr>
        <w:t xml:space="preserve"> </w:t>
      </w:r>
      <w:r w:rsidR="000770B8" w:rsidRPr="000770B8">
        <w:rPr>
          <w:lang w:val="en-US"/>
        </w:rPr>
        <w:t>has been observed to be the most significant and primary environmental degradation factor (including corrosion due to chloride ingress and carbonation of concrete surface) which adversely affect building’s mechanical property, especially the strength over a long period which is considered</w:t>
      </w:r>
      <w:r w:rsidR="000770B8">
        <w:rPr>
          <w:lang w:val="en-US"/>
        </w:rPr>
        <w:t xml:space="preserve"> </w:t>
      </w:r>
      <w:r w:rsidR="00E02802">
        <w:rPr>
          <w:lang w:val="en-US"/>
        </w:rPr>
        <w:t>as the ageing effect</w:t>
      </w:r>
      <w:r w:rsidR="00693BA0">
        <w:rPr>
          <w:lang w:val="en-US"/>
        </w:rPr>
        <w:t xml:space="preserve"> </w:t>
      </w:r>
      <w:r w:rsidR="00693BA0">
        <w:rPr>
          <w:lang w:val="en-US"/>
        </w:rPr>
        <w:fldChar w:fldCharType="begin"/>
      </w:r>
      <w:r w:rsidR="00693BA0">
        <w:rPr>
          <w:lang w:val="en-US"/>
        </w:rPr>
        <w:instrText xml:space="preserve"> ADDIN ZOTERO_ITEM CSL_CITATION {"citationID":"2PYE9bcV","properties":{"formattedCitation":"[31,32]","plainCitation":"[31,32]","noteIndex":0},"citationItems":[{"id":519,"uris":["http://zotero.org/users/8563380/items/2PTSN2EC"],"uri":["http://zotero.org/users/8563380/items/2PTSN2EC"],"itemData":{"id":519,"type":"paper-conference","container-title":"International fib symposium, Amsterdam, the Netherlands","source":"Google Scholar","title":"Seismic response of corroded rc structures","author":[{"family":"Saetta","given":"Anna"},{"family":"Simioni","given":"Paola"},{"family":"Berto","given":"Luisa"},{"family":"Vitaliani","given":"Renato"}],"issued":{"date-parts":[["2008"]]}}},{"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693BA0">
        <w:rPr>
          <w:lang w:val="en-US"/>
        </w:rPr>
        <w:fldChar w:fldCharType="separate"/>
      </w:r>
      <w:r w:rsidR="00693BA0" w:rsidRPr="00693BA0">
        <w:rPr>
          <w:rFonts w:cs="Times New Roman"/>
        </w:rPr>
        <w:t>[31,32]</w:t>
      </w:r>
      <w:r w:rsidR="00693BA0">
        <w:rPr>
          <w:lang w:val="en-US"/>
        </w:rPr>
        <w:fldChar w:fldCharType="end"/>
      </w:r>
      <w:r w:rsidR="00693BA0">
        <w:rPr>
          <w:lang w:val="en-US"/>
        </w:rPr>
        <w:t>.</w:t>
      </w:r>
      <w:r w:rsidR="00E02802">
        <w:rPr>
          <w:lang w:val="en-US"/>
        </w:rPr>
        <w:t xml:space="preserve"> </w:t>
      </w:r>
      <w:r w:rsidR="00383062">
        <w:rPr>
          <w:lang w:val="en-US"/>
        </w:rPr>
        <w:t>Corrosion of a</w:t>
      </w:r>
      <w:r w:rsidR="009D52DC">
        <w:rPr>
          <w:lang w:val="en-US"/>
        </w:rPr>
        <w:t>n</w:t>
      </w:r>
      <w:r w:rsidR="00383062">
        <w:rPr>
          <w:lang w:val="en-US"/>
        </w:rPr>
        <w:t xml:space="preserve"> RC frame causes </w:t>
      </w:r>
      <w:r w:rsidR="00D358F1">
        <w:rPr>
          <w:lang w:val="en-US"/>
        </w:rPr>
        <w:t>reduction</w:t>
      </w:r>
      <w:r w:rsidR="00383062">
        <w:rPr>
          <w:lang w:val="en-US"/>
        </w:rPr>
        <w:t xml:space="preserve"> of ductility, loss of rebar area, breakage of</w:t>
      </w:r>
      <w:r w:rsidR="009D52DC">
        <w:rPr>
          <w:lang w:val="en-US"/>
        </w:rPr>
        <w:t xml:space="preserve"> the</w:t>
      </w:r>
      <w:r w:rsidR="00383062">
        <w:rPr>
          <w:lang w:val="en-US"/>
        </w:rPr>
        <w:t xml:space="preserve"> bond between rebar and the surrounding concrete, spalling of concrete cover which eventually leads to loss of cover and the rebar is exposed directly to the atmosphere. This reduces</w:t>
      </w:r>
      <w:r w:rsidR="009D52DC">
        <w:rPr>
          <w:lang w:val="en-US"/>
        </w:rPr>
        <w:t xml:space="preserve"> the</w:t>
      </w:r>
      <w:r w:rsidR="00383062">
        <w:rPr>
          <w:lang w:val="en-US"/>
        </w:rPr>
        <w:t xml:space="preserve"> noteworthy load-carrying capacity of </w:t>
      </w:r>
      <w:r w:rsidR="009D52DC">
        <w:rPr>
          <w:lang w:val="en-US"/>
        </w:rPr>
        <w:t xml:space="preserve">the </w:t>
      </w:r>
      <w:r w:rsidR="00383062">
        <w:rPr>
          <w:lang w:val="en-US"/>
        </w:rPr>
        <w:t xml:space="preserve">RC frame against the lateral load which leads to </w:t>
      </w:r>
      <w:r w:rsidR="009D52DC">
        <w:rPr>
          <w:lang w:val="en-US"/>
        </w:rPr>
        <w:t xml:space="preserve">a </w:t>
      </w:r>
      <w:r w:rsidR="00383062">
        <w:rPr>
          <w:lang w:val="en-US"/>
        </w:rPr>
        <w:t xml:space="preserve">precarious brittle failure mechanism </w:t>
      </w:r>
      <w:r w:rsidR="00BC566E">
        <w:rPr>
          <w:lang w:val="en-US"/>
        </w:rPr>
        <w:fldChar w:fldCharType="begin"/>
      </w:r>
      <w:r w:rsidR="00693BA0">
        <w:rPr>
          <w:lang w:val="en-US"/>
        </w:rPr>
        <w:instrText xml:space="preserve"> ADDIN ZOTERO_ITEM CSL_CITATION {"citationID":"VZ4PKhwL","properties":{"formattedCitation":"[11,33,34]","plainCitation":"[11,33,34]","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00BC566E">
        <w:rPr>
          <w:lang w:val="en-US"/>
        </w:rPr>
        <w:fldChar w:fldCharType="separate"/>
      </w:r>
      <w:r w:rsidR="00693BA0" w:rsidRPr="00693BA0">
        <w:rPr>
          <w:rFonts w:cs="Times New Roman"/>
        </w:rPr>
        <w:t>[11,33,34]</w:t>
      </w:r>
      <w:r w:rsidR="00BC566E">
        <w:rPr>
          <w:lang w:val="en-US"/>
        </w:rPr>
        <w:fldChar w:fldCharType="end"/>
      </w:r>
      <w:r w:rsidR="00BC566E">
        <w:rPr>
          <w:lang w:val="en-US"/>
        </w:rPr>
        <w:t>.</w:t>
      </w:r>
    </w:p>
    <w:p w14:paraId="125A2E93" w14:textId="5A55FA61" w:rsidR="005218A0" w:rsidRPr="00693BA0" w:rsidRDefault="00693BA0" w:rsidP="00693BA0">
      <w:pPr>
        <w:jc w:val="both"/>
        <w:rPr>
          <w:lang w:val="en-US"/>
        </w:rPr>
      </w:pPr>
      <w:r>
        <w:rPr>
          <w:lang w:val="en-US"/>
        </w:rPr>
        <w:t xml:space="preserve">     This premature degradation of </w:t>
      </w:r>
      <w:r w:rsidR="005218A0">
        <w:rPr>
          <w:lang w:val="en-US"/>
        </w:rPr>
        <w:t>RC building</w:t>
      </w:r>
      <w:r w:rsidR="009968AE">
        <w:rPr>
          <w:lang w:val="en-US"/>
        </w:rPr>
        <w:t>s</w:t>
      </w:r>
      <w:r>
        <w:rPr>
          <w:lang w:val="en-US"/>
        </w:rPr>
        <w:t xml:space="preserve"> due to corrosion </w:t>
      </w:r>
      <w:r w:rsidR="009968AE">
        <w:rPr>
          <w:lang w:val="en-US"/>
        </w:rPr>
        <w:t>is</w:t>
      </w:r>
      <w:r>
        <w:rPr>
          <w:lang w:val="en-US"/>
        </w:rPr>
        <w:t xml:space="preserve"> </w:t>
      </w:r>
      <w:r w:rsidR="009968AE">
        <w:rPr>
          <w:lang w:val="en-US"/>
        </w:rPr>
        <w:t xml:space="preserve">a </w:t>
      </w:r>
      <w:r>
        <w:rPr>
          <w:lang w:val="en-US"/>
        </w:rPr>
        <w:t>major concern for safety against earthquake</w:t>
      </w:r>
      <w:r w:rsidR="009968AE">
        <w:rPr>
          <w:lang w:val="en-US"/>
        </w:rPr>
        <w:t>s</w:t>
      </w:r>
      <w:r>
        <w:rPr>
          <w:lang w:val="en-US"/>
        </w:rPr>
        <w:t xml:space="preserve"> and </w:t>
      </w:r>
      <w:r w:rsidR="009556EC">
        <w:rPr>
          <w:lang w:val="en-US"/>
        </w:rPr>
        <w:t xml:space="preserve">subsequently the </w:t>
      </w:r>
      <w:r>
        <w:rPr>
          <w:lang w:val="en-US"/>
        </w:rPr>
        <w:t>negative environmental impact it has due to its material consumption in retrofit and repairs.</w:t>
      </w:r>
      <w:r w:rsidR="006728EB">
        <w:rPr>
          <w:lang w:val="en-US"/>
        </w:rPr>
        <w:t xml:space="preserve"> This premature deterioration of RC structure due to corrosion only was found to be 70-90% of the investigated cases </w:t>
      </w:r>
      <w:r w:rsidR="002C1AD4">
        <w:rPr>
          <w:lang w:val="en-US"/>
        </w:rPr>
        <w:fldChar w:fldCharType="begin"/>
      </w:r>
      <w:r w:rsidR="002C1AD4">
        <w:rPr>
          <w:lang w:val="en-US"/>
        </w:rPr>
        <w:instrText xml:space="preserve"> ADDIN ZOTERO_ITEM CSL_CITATION {"citationID":"eE0oSy1V","properties":{"formattedCitation":"[32]","plainCitation":"[32]","noteIndex":0},"citationItems":[{"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2C1AD4">
        <w:rPr>
          <w:lang w:val="en-US"/>
        </w:rPr>
        <w:fldChar w:fldCharType="separate"/>
      </w:r>
      <w:r w:rsidR="002C1AD4" w:rsidRPr="002C1AD4">
        <w:t>[32]</w:t>
      </w:r>
      <w:r w:rsidR="002C1AD4">
        <w:rPr>
          <w:lang w:val="en-US"/>
        </w:rPr>
        <w:fldChar w:fldCharType="end"/>
      </w:r>
      <w:r w:rsidR="002C1AD4">
        <w:rPr>
          <w:lang w:val="en-US"/>
        </w:rPr>
        <w:t>.</w:t>
      </w:r>
      <w:r w:rsidR="003B1900">
        <w:rPr>
          <w:lang w:val="en-US"/>
        </w:rPr>
        <w:t xml:space="preserve"> It was estimated that a total value of $2.5 trillion </w:t>
      </w:r>
      <w:r w:rsidR="009968AE">
        <w:rPr>
          <w:lang w:val="en-US"/>
        </w:rPr>
        <w:t>(</w:t>
      </w:r>
      <w:r w:rsidR="003B1900">
        <w:rPr>
          <w:lang w:val="en-US"/>
        </w:rPr>
        <w:t>USD</w:t>
      </w:r>
      <w:r w:rsidR="009968AE">
        <w:rPr>
          <w:lang w:val="en-US"/>
        </w:rPr>
        <w:t>)</w:t>
      </w:r>
      <w:r w:rsidR="003B1900">
        <w:rPr>
          <w:lang w:val="en-US"/>
        </w:rPr>
        <w:t xml:space="preserve"> is the cost of corrosion globally, and this is equivalent to 3.4% of the global GDP. However, for some countries</w:t>
      </w:r>
      <w:r w:rsidR="009968AE">
        <w:rPr>
          <w:lang w:val="en-US"/>
        </w:rPr>
        <w:t>,</w:t>
      </w:r>
      <w:r w:rsidR="003B1900">
        <w:rPr>
          <w:lang w:val="en-US"/>
        </w:rPr>
        <w:t xml:space="preserve"> i</w:t>
      </w:r>
      <w:r w:rsidR="009968AE">
        <w:rPr>
          <w:lang w:val="en-US"/>
        </w:rPr>
        <w:t>t</w:t>
      </w:r>
      <w:r w:rsidR="003B1900">
        <w:rPr>
          <w:lang w:val="en-US"/>
        </w:rPr>
        <w:t xml:space="preserve"> can be as high as 5% of their annual GDP </w:t>
      </w:r>
      <w:r w:rsidR="003B1900">
        <w:rPr>
          <w:lang w:val="en-US"/>
        </w:rPr>
        <w:fldChar w:fldCharType="begin"/>
      </w:r>
      <w:r w:rsidR="003B1900">
        <w:rPr>
          <w:lang w:val="en-US"/>
        </w:rPr>
        <w:instrText xml:space="preserve"> ADDIN ZOTERO_ITEM CSL_CITATION {"citationID":"am5Qjoca","properties":{"formattedCitation":"[35]","plainCitation":"[35]","noteIndex":0},"citationItems":[{"id":507,"uris":["http://zotero.org/users/8563380/items/MJTVE7RT"],"uri":["http://zotero.org/users/8563380/items/MJTVE7RT"],"itemData":{"id":507,"type":"article-journal","container-title":"NACE international","page":"2–3","title":"International measures of prevention, application, and economics of corrosion technologies study","volume":"216","author":[{"family":"Koch","given":"Gerhardus"},{"family":"Varney","given":"Jeff"},{"family":"Thompson","given":"Neil"},{"family":"Moghissi","given":"Oliver"},{"family":"Gould","given":"Melissa"},{"family":"Payer","given":"Joe"}],"issued":{"date-parts":[["2016"]]}}}],"schema":"https://github.com/citation-style-language/schema/raw/master/csl-citation.json"} </w:instrText>
      </w:r>
      <w:r w:rsidR="003B1900">
        <w:rPr>
          <w:lang w:val="en-US"/>
        </w:rPr>
        <w:fldChar w:fldCharType="separate"/>
      </w:r>
      <w:r w:rsidR="003B1900" w:rsidRPr="003B1900">
        <w:t>[35]</w:t>
      </w:r>
      <w:r w:rsidR="003B1900">
        <w:rPr>
          <w:lang w:val="en-US"/>
        </w:rPr>
        <w:fldChar w:fldCharType="end"/>
      </w:r>
      <w:r w:rsidR="003B1900">
        <w:rPr>
          <w:lang w:val="en-US"/>
        </w:rPr>
        <w:t xml:space="preserve">. </w:t>
      </w:r>
      <w:r w:rsidR="00B16520">
        <w:rPr>
          <w:lang w:val="en-US"/>
        </w:rPr>
        <w:t xml:space="preserve">This when combined with </w:t>
      </w:r>
      <w:r w:rsidR="009556EC">
        <w:rPr>
          <w:lang w:val="en-US"/>
        </w:rPr>
        <w:t xml:space="preserve">the </w:t>
      </w:r>
      <w:r w:rsidR="00B16520">
        <w:rPr>
          <w:lang w:val="en-US"/>
        </w:rPr>
        <w:t>seismic event</w:t>
      </w:r>
      <w:r w:rsidR="009556EC">
        <w:rPr>
          <w:lang w:val="en-US"/>
        </w:rPr>
        <w:t xml:space="preserve">, the corrosion cost </w:t>
      </w:r>
      <w:r w:rsidR="00B16520">
        <w:rPr>
          <w:lang w:val="en-US"/>
        </w:rPr>
        <w:t>can be much higher and</w:t>
      </w:r>
      <w:r w:rsidR="009556EC">
        <w:rPr>
          <w:lang w:val="en-US"/>
        </w:rPr>
        <w:t>, in</w:t>
      </w:r>
      <w:r w:rsidR="00B16520">
        <w:rPr>
          <w:lang w:val="en-US"/>
        </w:rPr>
        <w:t xml:space="preserve"> </w:t>
      </w:r>
      <w:r w:rsidR="0032483B">
        <w:rPr>
          <w:lang w:val="en-US"/>
        </w:rPr>
        <w:t>addition</w:t>
      </w:r>
      <w:r w:rsidR="009556EC">
        <w:rPr>
          <w:lang w:val="en-US"/>
        </w:rPr>
        <w:t>,</w:t>
      </w:r>
      <w:r w:rsidR="0032483B">
        <w:rPr>
          <w:lang w:val="en-US"/>
        </w:rPr>
        <w:t xml:space="preserve"> cause human losses.</w:t>
      </w:r>
      <w:r w:rsidR="0077230D">
        <w:rPr>
          <w:lang w:val="en-US"/>
        </w:rPr>
        <w:t xml:space="preserve"> </w:t>
      </w:r>
      <w:r w:rsidR="005218A0">
        <w:rPr>
          <w:lang w:val="en-US"/>
        </w:rPr>
        <w:t xml:space="preserve">Thus, the present study considers a three-storey three-bay RC moment resisting frame which is </w:t>
      </w:r>
      <w:r w:rsidR="009968AE">
        <w:rPr>
          <w:lang w:val="en-US"/>
        </w:rPr>
        <w:t xml:space="preserve">a </w:t>
      </w:r>
      <w:r w:rsidR="005218A0">
        <w:rPr>
          <w:lang w:val="en-US"/>
        </w:rPr>
        <w:t>low ductile frame (</w:t>
      </w:r>
      <w:r w:rsidR="005218A0" w:rsidRPr="005218A0">
        <w:rPr>
          <w:i/>
          <w:iCs/>
          <w:lang w:val="en-US"/>
        </w:rPr>
        <w:t>viz</w:t>
      </w:r>
      <w:r w:rsidR="005218A0">
        <w:rPr>
          <w:lang w:val="en-US"/>
        </w:rPr>
        <w:t>. non-</w:t>
      </w:r>
      <w:r w:rsidR="005218A0">
        <w:rPr>
          <w:lang w:val="en-US"/>
        </w:rPr>
        <w:lastRenderedPageBreak/>
        <w:t>seismically designed) and low-rise building</w:t>
      </w:r>
      <w:r w:rsidR="00D03E2D">
        <w:rPr>
          <w:lang w:val="en-US"/>
        </w:rPr>
        <w:t xml:space="preserve"> </w:t>
      </w:r>
      <w:r w:rsidR="00D03E2D">
        <w:rPr>
          <w:lang w:val="en-US"/>
        </w:rPr>
        <w:fldChar w:fldCharType="begin"/>
      </w:r>
      <w:r w:rsidR="003132D1">
        <w:rPr>
          <w:lang w:val="en-US"/>
        </w:rPr>
        <w:instrText xml:space="preserve"> ADDIN ZOTERO_ITEM CSL_CITATION {"citationID":"sWf1o0XU","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D03E2D">
        <w:rPr>
          <w:lang w:val="en-US"/>
        </w:rPr>
        <w:fldChar w:fldCharType="separate"/>
      </w:r>
      <w:r w:rsidR="00D03E2D" w:rsidRPr="00D03E2D">
        <w:t>[22]</w:t>
      </w:r>
      <w:r w:rsidR="00D03E2D">
        <w:rPr>
          <w:lang w:val="en-US"/>
        </w:rPr>
        <w:fldChar w:fldCharType="end"/>
      </w:r>
      <w:r w:rsidR="00D03E2D">
        <w:rPr>
          <w:lang w:val="en-US"/>
        </w:rPr>
        <w:t xml:space="preserve">. The frame is considered to be in the California region where it </w:t>
      </w:r>
      <w:r w:rsidR="00C66F95">
        <w:rPr>
          <w:lang w:val="en-US"/>
        </w:rPr>
        <w:t>is exposed</w:t>
      </w:r>
      <w:r w:rsidR="00D03E2D">
        <w:rPr>
          <w:lang w:val="en-US"/>
        </w:rPr>
        <w:t xml:space="preserve"> to significant seismic activity and corrosion due to coastal conditions. </w:t>
      </w:r>
    </w:p>
    <w:p w14:paraId="1DF792EA" w14:textId="18A151AA" w:rsidR="000E16B4" w:rsidRDefault="000E16B4" w:rsidP="00786E32">
      <w:pPr>
        <w:pStyle w:val="Heading2"/>
        <w:numPr>
          <w:ilvl w:val="1"/>
          <w:numId w:val="7"/>
        </w:numPr>
      </w:pPr>
      <w:r>
        <w:t>Description of Case-Study Frame</w:t>
      </w:r>
    </w:p>
    <w:p w14:paraId="30FA14EE" w14:textId="1044A483" w:rsidR="00C708AA" w:rsidRPr="00C71B68" w:rsidRDefault="00CE4CCD" w:rsidP="00C71B68">
      <w:pPr>
        <w:pStyle w:val="BodyNoindent"/>
        <w:rPr>
          <w:lang w:val="en-US"/>
        </w:rPr>
      </w:pPr>
      <w:r>
        <w:rPr>
          <w:lang w:val="en-US"/>
        </w:rPr>
        <w:t xml:space="preserve">     </w:t>
      </w:r>
      <w:r w:rsidR="0077230D">
        <w:rPr>
          <w:lang w:val="en-US"/>
        </w:rPr>
        <w:t>The case study frame</w:t>
      </w:r>
      <w:r w:rsidR="00B04E9B">
        <w:rPr>
          <w:lang w:val="en-US"/>
        </w:rPr>
        <w:t xml:space="preserve">, </w:t>
      </w:r>
      <w:r w:rsidR="0077230D">
        <w:rPr>
          <w:lang w:val="en-US"/>
        </w:rPr>
        <w:t xml:space="preserve">adopted from Freddi et al. (2021) </w:t>
      </w:r>
      <w:r w:rsidR="0077230D">
        <w:rPr>
          <w:lang w:val="en-US"/>
        </w:rPr>
        <w:fldChar w:fldCharType="begin"/>
      </w:r>
      <w:r w:rsidR="0077230D">
        <w:rPr>
          <w:lang w:val="en-US"/>
        </w:rPr>
        <w:instrText xml:space="preserve"> ADDIN ZOTERO_ITEM CSL_CITATION {"citationID":"BnE6CUYy","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77230D">
        <w:rPr>
          <w:lang w:val="en-US"/>
        </w:rPr>
        <w:fldChar w:fldCharType="separate"/>
      </w:r>
      <w:r w:rsidR="0077230D" w:rsidRPr="00C66F95">
        <w:rPr>
          <w:rFonts w:cs="Times New Roman"/>
        </w:rPr>
        <w:t>[22]</w:t>
      </w:r>
      <w:r w:rsidR="0077230D">
        <w:rPr>
          <w:lang w:val="en-US"/>
        </w:rPr>
        <w:fldChar w:fldCharType="end"/>
      </w:r>
      <w:r w:rsidR="00B04E9B">
        <w:rPr>
          <w:lang w:val="en-US"/>
        </w:rPr>
        <w:t>,</w:t>
      </w:r>
      <w:r w:rsidR="0077230D">
        <w:rPr>
          <w:lang w:val="en-US"/>
        </w:rPr>
        <w:t xml:space="preserve"> has a total height of 10.75m (35.3 feet) with an interstorey height of 3.66 m (12 feet) and a constant bay width equal to 5.49 m (18 feet). The frame is designed as per the non-seismic guidelines from the ACI 318-89 </w:t>
      </w:r>
      <w:r w:rsidR="0077230D">
        <w:rPr>
          <w:lang w:val="en-US"/>
        </w:rPr>
        <w:fldChar w:fldCharType="begin"/>
      </w:r>
      <w:r w:rsidR="0077230D">
        <w:rPr>
          <w:lang w:val="en-US"/>
        </w:rPr>
        <w:instrText xml:space="preserve"> ADDIN ZOTERO_ITEM CSL_CITATION {"citationID":"bT5GaGMG","properties":{"formattedCitation":"[36]","plainCitation":"[36]","noteIndex":0},"citationItems":[{"id":639,"uris":["http://zotero.org/users/8563380/items/UTBLTX6T"],"uri":["http://zotero.org/users/8563380/items/UTBLTX6T"],"itemData":{"id":639,"type":"book","publisher":"American Concrete Institute","title":"Building Code Requirements for Reinforced Concrete and Commentary (ACI 318‐89/ACI 318R‐89)","issued":{"date-parts":[["1989"]]}},"locator":"318"}],"schema":"https://github.com/citation-style-language/schema/raw/master/csl-citation.json"} </w:instrText>
      </w:r>
      <w:r w:rsidR="0077230D">
        <w:rPr>
          <w:lang w:val="en-US"/>
        </w:rPr>
        <w:fldChar w:fldCharType="separate"/>
      </w:r>
      <w:r w:rsidR="0077230D" w:rsidRPr="004F61EF">
        <w:rPr>
          <w:rFonts w:cs="Times New Roman"/>
        </w:rPr>
        <w:t>[36]</w:t>
      </w:r>
      <w:r w:rsidR="0077230D">
        <w:rPr>
          <w:lang w:val="en-US"/>
        </w:rPr>
        <w:fldChar w:fldCharType="end"/>
      </w:r>
      <w:r w:rsidR="0077230D">
        <w:rPr>
          <w:lang w:val="en-US"/>
        </w:rPr>
        <w:t xml:space="preserve"> and without any </w:t>
      </w:r>
      <w:r w:rsidR="006C3242">
        <w:rPr>
          <w:lang w:val="en-US"/>
        </w:rPr>
        <w:t>seismic</w:t>
      </w:r>
      <w:r w:rsidR="0077230D">
        <w:rPr>
          <w:lang w:val="en-US"/>
        </w:rPr>
        <w:t xml:space="preserve"> detailing provisions is considered in the frame. The column sizes are 300 x 300 mm and the beam sizes are 230 x 460 mm at each floor. The concrete compressive strength,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oMath>
      <w:r w:rsidR="0077230D">
        <w:rPr>
          <w:lang w:val="en-US"/>
        </w:rPr>
        <w:t>=24 MPa (cube stre</w:t>
      </w:r>
      <w:proofErr w:type="spellStart"/>
      <w:r w:rsidR="0077230D">
        <w:rPr>
          <w:lang w:val="en-US"/>
        </w:rPr>
        <w:t>ngth</w:t>
      </w:r>
      <w:proofErr w:type="spellEnd"/>
      <w:r w:rsidR="0077230D">
        <w:rPr>
          <w:lang w:val="en-US"/>
        </w:rPr>
        <w:t>), and the reinforcing bar of steel Grade 40 with a yield strength of</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y</m:t>
            </m:r>
          </m:sub>
        </m:sSub>
      </m:oMath>
      <w:r w:rsidR="0077230D">
        <w:rPr>
          <w:lang w:val="en-US"/>
        </w:rPr>
        <w:t xml:space="preserve"> = 276 MPa. The other details of the case study frame can be found in Figure 3.1 which are adopted from Bracci et al. </w:t>
      </w:r>
      <w:r w:rsidR="0077230D">
        <w:rPr>
          <w:lang w:val="en-US"/>
        </w:rPr>
        <w:fldChar w:fldCharType="begin"/>
      </w:r>
      <w:r w:rsidR="0077230D">
        <w:rPr>
          <w:lang w:val="en-US"/>
        </w:rPr>
        <w:instrText xml:space="preserve"> ADDIN ZOTERO_ITEM CSL_CITATION {"citationID":"v6qD11qp","properties":{"formattedCitation":"[37]","plainCitation":"[37]","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sidR="0077230D">
        <w:rPr>
          <w:lang w:val="en-US"/>
        </w:rPr>
        <w:fldChar w:fldCharType="separate"/>
      </w:r>
      <w:r w:rsidR="0077230D" w:rsidRPr="00334292">
        <w:rPr>
          <w:rFonts w:cs="Times New Roman"/>
        </w:rPr>
        <w:t>[37]</w:t>
      </w:r>
      <w:r w:rsidR="0077230D">
        <w:rPr>
          <w:lang w:val="en-US"/>
        </w:rPr>
        <w:fldChar w:fldCharType="end"/>
      </w:r>
      <w:r w:rsidR="0077230D">
        <w:rPr>
          <w:lang w:val="en-US"/>
        </w:rPr>
        <w:t xml:space="preserve"> and </w:t>
      </w:r>
      <w:proofErr w:type="spellStart"/>
      <w:r w:rsidR="0077230D">
        <w:rPr>
          <w:lang w:val="en-US"/>
        </w:rPr>
        <w:t>Aycardi</w:t>
      </w:r>
      <w:proofErr w:type="spellEnd"/>
      <w:r w:rsidR="0077230D">
        <w:rPr>
          <w:lang w:val="en-US"/>
        </w:rPr>
        <w:t xml:space="preserve"> et al. </w:t>
      </w:r>
      <w:r w:rsidR="0077230D">
        <w:rPr>
          <w:lang w:val="en-US"/>
        </w:rPr>
        <w:fldChar w:fldCharType="begin"/>
      </w:r>
      <w:r w:rsidR="0077230D">
        <w:rPr>
          <w:lang w:val="en-US"/>
        </w:rPr>
        <w:instrText xml:space="preserve"> ADDIN ZOTERO_ITEM CSL_CITATION {"citationID":"jVRFmSkY","properties":{"formattedCitation":"[38]","plainCitation":"[38]","noteIndex":0},"citationItems":[{"id":713,"uris":["http://zotero.org/users/8563380/items/F8UPZRYW"],"uri":["http://zotero.org/users/8563380/items/F8UPZRYW"],"itemData":{"id":713,"type":"article-journal","container-title":"Structural Journal","issue":"5","page":"552–563","title":"Seismic resistance of reinforced concrete frame structures designed only for gravity loads: experimental performance of subassemblages","volume":"91","author":[{"family":"Aycardi","given":"Luis E"},{"family":"Mander","given":"John B"},{"family":"Reinhorn","given":"Andrei M"}],"issued":{"date-parts":[["1994"]]}}}],"schema":"https://github.com/citation-style-language/schema/raw/master/csl-citation.json"} </w:instrText>
      </w:r>
      <w:r w:rsidR="0077230D">
        <w:rPr>
          <w:lang w:val="en-US"/>
        </w:rPr>
        <w:fldChar w:fldCharType="separate"/>
      </w:r>
      <w:r w:rsidR="0077230D" w:rsidRPr="00334292">
        <w:rPr>
          <w:rFonts w:cs="Times New Roman"/>
        </w:rPr>
        <w:t>[38]</w:t>
      </w:r>
      <w:r w:rsidR="0077230D">
        <w:rPr>
          <w:lang w:val="en-US"/>
        </w:rPr>
        <w:fldChar w:fldCharType="end"/>
      </w:r>
      <w:r w:rsidR="0077230D">
        <w:rPr>
          <w:lang w:val="en-US"/>
        </w:rPr>
        <w:t xml:space="preserve">  </w:t>
      </w:r>
      <w:commentRangeStart w:id="35"/>
      <w:r w:rsidR="0077230D">
        <w:rPr>
          <w:lang w:val="en-US"/>
        </w:rPr>
        <w:t xml:space="preserve">The FE model strategy is followed as per the Freddi et al., </w:t>
      </w:r>
      <w:r w:rsidR="0077230D">
        <w:rPr>
          <w:lang w:val="en-US"/>
        </w:rPr>
        <w:fldChar w:fldCharType="begin"/>
      </w:r>
      <w:r w:rsidR="0077230D">
        <w:rPr>
          <w:lang w:val="en-US"/>
        </w:rPr>
        <w:instrText xml:space="preserve"> ADDIN ZOTERO_ITEM CSL_CITATION {"citationID":"hlJip24w","properties":{"formattedCitation":"[39,40]","plainCitation":"[39,40]","noteIndex":0},"citationItems":[{"id":640,"uris":["http://zotero.org/users/8563380/items/NIMI5GSI"],"uri":["http://zotero.org/users/8563380/items/NIMI5GSI"],"itemData":{"id":640,"type":"article-journal","container-title":"Bulletin of Earthquake Engineering","DOI":"10.1007/s10518-016-9948-x","ISSN":"1570-761X, 1573-1456","issue":"1","journalAbbreviation":"Bull Earthquake Eng","language":"en","page":"1-23","source":"DOI.org (Crossref)","title":"Probabilistic seismic demand modeling of local level response parameters of an RC frame","volume":"15","author":[{"family":"Freddi","given":"Fabio"},{"family":"Padgett","given":"Jamie Ellen"},{"family":"Dall’Asta","given":"Andrea"}],"issued":{"date-parts":[["2017",1]]}}},{"id":643,"uris":["http://zotero.org/users/8563380/items/UBS64YBV"],"uri":["http://zotero.org/users/8563380/items/UBS64YBV"],"itemData":{"id":643,"type":"article-journal","container-title":"Earthquake Engineering &amp; Structural Dynamics","DOI":"10.1002/eqe.2255","ISSN":"00988847","issue":"7","journalAbbreviation":"Earthquake Engng Struct. Dyn.","language":"en","page":"993-1011","source":"DOI.org (Crossref)","title":"Probabilistic performance assessment of low-ductility reinforced concrete frames retrofitted with dissipative braces: SEISMIC PERFORMANCE OF LOW-DUCTILITY RC FRAMES WITH DISSIPATIVE BRACES","title-short":"Probabilistic performance assessment of low-ductility reinforced concrete frames retrofitted with dissipative braces","volume":"42","author":[{"family":"Freddi","given":"F."},{"family":"Tubaldi","given":"E."},{"family":"Ragni","given":"L."},{"family":"Dall'Asta","given":"A."}],"issued":{"date-parts":[["2013",6]]}}}],"schema":"https://github.com/citation-style-language/schema/raw/master/csl-citation.json"} </w:instrText>
      </w:r>
      <w:r w:rsidR="0077230D">
        <w:rPr>
          <w:lang w:val="en-US"/>
        </w:rPr>
        <w:fldChar w:fldCharType="separate"/>
      </w:r>
      <w:r w:rsidR="0077230D" w:rsidRPr="00334292">
        <w:rPr>
          <w:rFonts w:cs="Times New Roman"/>
        </w:rPr>
        <w:t>[39,40]</w:t>
      </w:r>
      <w:r w:rsidR="0077230D">
        <w:rPr>
          <w:lang w:val="en-US"/>
        </w:rPr>
        <w:fldChar w:fldCharType="end"/>
      </w:r>
      <w:r w:rsidR="0077230D">
        <w:rPr>
          <w:lang w:val="en-US"/>
        </w:rPr>
        <w:t xml:space="preserve"> which helps in monitoring brittle local failure mechanism which is important for low-ductile frames.</w:t>
      </w:r>
      <w:commentRangeEnd w:id="35"/>
      <w:r w:rsidR="0077230D">
        <w:rPr>
          <w:rStyle w:val="CommentReference"/>
        </w:rPr>
        <w:commentReference w:id="35"/>
      </w:r>
    </w:p>
    <w:p w14:paraId="59582E5A" w14:textId="77E0DA3B" w:rsidR="000E16B4" w:rsidRDefault="000E16B4" w:rsidP="00786E32">
      <w:pPr>
        <w:pStyle w:val="Heading2"/>
        <w:numPr>
          <w:ilvl w:val="1"/>
          <w:numId w:val="7"/>
        </w:numPr>
      </w:pPr>
      <w:r>
        <w:t>Time-Dependent Deterioration Modeling of Case-Study Frame</w:t>
      </w:r>
    </w:p>
    <w:p w14:paraId="69A4D2EB" w14:textId="6ECE9044" w:rsidR="00786E32" w:rsidRDefault="00786E32" w:rsidP="00786E32">
      <w:pPr>
        <w:pStyle w:val="Heading2"/>
        <w:numPr>
          <w:ilvl w:val="1"/>
          <w:numId w:val="7"/>
        </w:numPr>
      </w:pPr>
      <w:r>
        <w:t xml:space="preserve">Finite Element Modelling for </w:t>
      </w:r>
      <w:r w:rsidR="00455D44">
        <w:t>A</w:t>
      </w:r>
      <w:r>
        <w:t xml:space="preserve">s-built and </w:t>
      </w:r>
      <w:r w:rsidR="00455D44">
        <w:t>D</w:t>
      </w:r>
      <w:r>
        <w:t xml:space="preserve">eteriorated </w:t>
      </w:r>
      <w:r w:rsidR="00455D44">
        <w:t>F</w:t>
      </w:r>
      <w:r>
        <w:t>rame</w:t>
      </w:r>
    </w:p>
    <w:p w14:paraId="3868DDD6" w14:textId="21884DF9" w:rsidR="00F710C1" w:rsidRPr="00F710C1" w:rsidRDefault="00F50B84" w:rsidP="00262F4D">
      <w:pPr>
        <w:pStyle w:val="BodyNoindent"/>
      </w:pPr>
      <w:r>
        <w:rPr>
          <w:lang w:val="en-US"/>
        </w:rPr>
        <w:t xml:space="preserve">     </w:t>
      </w:r>
      <w:r w:rsidR="00F710C1" w:rsidRPr="007A4B63">
        <w:rPr>
          <w:lang w:val="en-US"/>
        </w:rPr>
        <w:t>For</w:t>
      </w:r>
      <w:r w:rsidR="00F710C1">
        <w:rPr>
          <w:lang w:val="en-US"/>
        </w:rPr>
        <w:t xml:space="preserve"> the modelling of</w:t>
      </w:r>
      <w:r w:rsidR="003A77B1">
        <w:rPr>
          <w:lang w:val="en-US"/>
        </w:rPr>
        <w:t xml:space="preserve"> the</w:t>
      </w:r>
      <w:r w:rsidR="00F710C1">
        <w:rPr>
          <w:lang w:val="en-US"/>
        </w:rPr>
        <w:t xml:space="preserve"> two-dimensional model of the case study frame, </w:t>
      </w:r>
      <w:r w:rsidR="003A77B1">
        <w:rPr>
          <w:lang w:val="en-US"/>
        </w:rPr>
        <w:t xml:space="preserve">the </w:t>
      </w:r>
      <w:r w:rsidR="00F710C1">
        <w:rPr>
          <w:lang w:val="en-US"/>
        </w:rPr>
        <w:t xml:space="preserve">finite element (FE) package OpenSees </w:t>
      </w:r>
      <w:r w:rsidR="00F710C1">
        <w:rPr>
          <w:lang w:val="en-US"/>
        </w:rPr>
        <w:fldChar w:fldCharType="begin"/>
      </w:r>
      <w:r w:rsidR="00F710C1">
        <w:rPr>
          <w:lang w:val="en-US"/>
        </w:rPr>
        <w:instrText xml:space="preserve"> ADDIN ZOTERO_ITEM CSL_CITATION {"citationID":"whEVo65z","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F710C1">
        <w:rPr>
          <w:lang w:val="en-US"/>
        </w:rPr>
        <w:fldChar w:fldCharType="separate"/>
      </w:r>
      <w:r w:rsidR="00F710C1" w:rsidRPr="00527418">
        <w:rPr>
          <w:rFonts w:cs="Times New Roman"/>
        </w:rPr>
        <w:t>[24]</w:t>
      </w:r>
      <w:r w:rsidR="00F710C1">
        <w:rPr>
          <w:lang w:val="en-US"/>
        </w:rPr>
        <w:fldChar w:fldCharType="end"/>
      </w:r>
      <w:r w:rsidR="00F710C1">
        <w:rPr>
          <w:lang w:val="en-US"/>
        </w:rPr>
        <w:t xml:space="preserve"> is used. The schematic representation for the case-study frame is shown in </w:t>
      </w:r>
      <w:r w:rsidR="00F710C1" w:rsidRPr="00142C7F">
        <w:rPr>
          <w:color w:val="FF0000"/>
          <w:lang w:val="en-US"/>
        </w:rPr>
        <w:t xml:space="preserve">Figure XX </w:t>
      </w:r>
      <w:r w:rsidR="00F710C1">
        <w:rPr>
          <w:lang w:val="en-US"/>
        </w:rPr>
        <w:t xml:space="preserve">giving </w:t>
      </w:r>
      <w:r w:rsidR="003A77B1">
        <w:rPr>
          <w:lang w:val="en-US"/>
        </w:rPr>
        <w:t xml:space="preserve">the </w:t>
      </w:r>
      <w:r w:rsidR="00F710C1">
        <w:rPr>
          <w:lang w:val="en-US"/>
        </w:rPr>
        <w:t xml:space="preserve">size of the frame components and reinforcement details. In addition, the modelling features of the OpenSees model also include the plastic hinge locations, shear and axial springs and interior and exterior </w:t>
      </w:r>
      <w:r w:rsidR="00F710C1" w:rsidRPr="003E50B1">
        <w:rPr>
          <w:b/>
          <w:bCs/>
          <w:lang w:val="en-US"/>
        </w:rPr>
        <w:t>beam-column</w:t>
      </w:r>
      <w:r w:rsidR="00F710C1">
        <w:rPr>
          <w:lang w:val="en-US"/>
        </w:rPr>
        <w:t xml:space="preserve"> joint</w:t>
      </w:r>
      <w:r w:rsidR="00FD3EBE">
        <w:rPr>
          <w:lang w:val="en-US"/>
        </w:rPr>
        <w:t>s</w:t>
      </w:r>
      <w:r w:rsidR="00F710C1">
        <w:rPr>
          <w:lang w:val="en-US"/>
        </w:rPr>
        <w:t>. For simulating the non-linear flexural hysteretic response of columns and beams</w:t>
      </w:r>
      <w:r w:rsidR="00EB64CA">
        <w:rPr>
          <w:lang w:val="en-US"/>
        </w:rPr>
        <w:t xml:space="preserve"> and captur</w:t>
      </w:r>
      <w:r w:rsidR="00FD3EBE">
        <w:rPr>
          <w:lang w:val="en-US"/>
        </w:rPr>
        <w:t>ing</w:t>
      </w:r>
      <w:r w:rsidR="00EB64CA">
        <w:rPr>
          <w:lang w:val="en-US"/>
        </w:rPr>
        <w:t xml:space="preserve"> the shear failure for the low ductile frame</w:t>
      </w:r>
      <w:r w:rsidR="00F710C1">
        <w:rPr>
          <w:lang w:val="en-US"/>
        </w:rPr>
        <w:t xml:space="preserve">, </w:t>
      </w:r>
      <w:proofErr w:type="spellStart"/>
      <w:r w:rsidR="005E2D4F">
        <w:rPr>
          <w:i/>
          <w:iCs/>
          <w:lang w:val="en-US"/>
        </w:rPr>
        <w:t>nonLinearBeamColumn</w:t>
      </w:r>
      <w:proofErr w:type="spellEnd"/>
      <w:r w:rsidR="005E2D4F">
        <w:rPr>
          <w:i/>
          <w:iCs/>
          <w:lang w:val="en-US"/>
        </w:rPr>
        <w:t xml:space="preserve"> </w:t>
      </w:r>
      <w:r w:rsidR="005E2D4F">
        <w:rPr>
          <w:lang w:val="en-US"/>
        </w:rPr>
        <w:t xml:space="preserve">and </w:t>
      </w:r>
      <w:proofErr w:type="spellStart"/>
      <w:r w:rsidR="00F710C1" w:rsidRPr="00471CF4">
        <w:rPr>
          <w:i/>
          <w:iCs/>
          <w:lang w:val="en-US"/>
        </w:rPr>
        <w:t>beamWithHinges</w:t>
      </w:r>
      <w:proofErr w:type="spellEnd"/>
      <w:r w:rsidR="00F710C1">
        <w:rPr>
          <w:lang w:val="en-US"/>
        </w:rPr>
        <w:t xml:space="preserve"> elements</w:t>
      </w:r>
      <w:r w:rsidR="00EB64CA">
        <w:rPr>
          <w:lang w:val="en-US"/>
        </w:rPr>
        <w:t xml:space="preserve"> </w:t>
      </w:r>
      <w:r w:rsidR="00FD3EBE">
        <w:rPr>
          <w:lang w:val="en-US"/>
        </w:rPr>
        <w:t>are</w:t>
      </w:r>
      <w:r w:rsidR="00F710C1">
        <w:rPr>
          <w:lang w:val="en-US"/>
        </w:rPr>
        <w:t xml:space="preserve"> used</w:t>
      </w:r>
      <w:r w:rsidR="002248D9">
        <w:rPr>
          <w:lang w:val="en-US"/>
        </w:rPr>
        <w:t>, respectively</w:t>
      </w:r>
      <w:r w:rsidR="00EB64CA">
        <w:rPr>
          <w:lang w:val="en-US"/>
        </w:rPr>
        <w:t xml:space="preserve">. The center part of the </w:t>
      </w:r>
      <w:proofErr w:type="spellStart"/>
      <w:r w:rsidR="00EB64CA">
        <w:rPr>
          <w:i/>
          <w:iCs/>
          <w:lang w:val="en-US"/>
        </w:rPr>
        <w:t>beamWithHinges</w:t>
      </w:r>
      <w:proofErr w:type="spellEnd"/>
      <w:r w:rsidR="00EB64CA">
        <w:rPr>
          <w:i/>
          <w:iCs/>
          <w:lang w:val="en-US"/>
        </w:rPr>
        <w:t xml:space="preserve"> </w:t>
      </w:r>
      <w:r w:rsidR="00EB64CA" w:rsidRPr="00EB64CA">
        <w:rPr>
          <w:lang w:val="en-US"/>
        </w:rPr>
        <w:t>co</w:t>
      </w:r>
      <w:r w:rsidR="00F710C1" w:rsidRPr="00EB64CA">
        <w:rPr>
          <w:lang w:val="en-US"/>
        </w:rPr>
        <w:t>nsist</w:t>
      </w:r>
      <w:r w:rsidR="00FD3EBE">
        <w:rPr>
          <w:lang w:val="en-US"/>
        </w:rPr>
        <w:t>s</w:t>
      </w:r>
      <w:r w:rsidR="00F710C1">
        <w:rPr>
          <w:lang w:val="en-US"/>
        </w:rPr>
        <w:t xml:space="preserve"> of an elastic element</w:t>
      </w:r>
      <w:r w:rsidR="00FA4E01">
        <w:rPr>
          <w:lang w:val="en-US"/>
        </w:rPr>
        <w:t>,</w:t>
      </w:r>
      <w:r w:rsidR="00F710C1">
        <w:rPr>
          <w:lang w:val="en-US"/>
        </w:rPr>
        <w:t xml:space="preserve"> </w:t>
      </w:r>
      <w:r w:rsidR="00796026">
        <w:rPr>
          <w:lang w:val="en-US"/>
        </w:rPr>
        <w:t>while for the</w:t>
      </w:r>
      <w:r w:rsidR="00F710C1">
        <w:rPr>
          <w:lang w:val="en-US"/>
        </w:rPr>
        <w:t xml:space="preserve"> two plastic hinge regions at the element end</w:t>
      </w:r>
      <w:r w:rsidR="00EB64CA">
        <w:rPr>
          <w:lang w:val="en-US"/>
        </w:rPr>
        <w:t xml:space="preserve"> and the full length </w:t>
      </w:r>
      <w:proofErr w:type="spellStart"/>
      <w:r w:rsidR="00EB64CA">
        <w:rPr>
          <w:i/>
          <w:iCs/>
          <w:lang w:val="en-US"/>
        </w:rPr>
        <w:t>nonLinearBeamColumn</w:t>
      </w:r>
      <w:proofErr w:type="spellEnd"/>
      <w:r w:rsidR="00EB64CA">
        <w:rPr>
          <w:i/>
          <w:iCs/>
          <w:lang w:val="en-US"/>
        </w:rPr>
        <w:t xml:space="preserve"> </w:t>
      </w:r>
      <w:r w:rsidR="00EB64CA">
        <w:rPr>
          <w:lang w:val="en-US"/>
        </w:rPr>
        <w:t xml:space="preserve">element </w:t>
      </w:r>
      <w:r w:rsidR="00F710C1">
        <w:rPr>
          <w:lang w:val="en-US"/>
        </w:rPr>
        <w:t>fiber section</w:t>
      </w:r>
      <w:r w:rsidR="00EB64CA">
        <w:rPr>
          <w:lang w:val="en-US"/>
        </w:rPr>
        <w:t xml:space="preserve"> is adopted</w:t>
      </w:r>
      <w:r w:rsidR="00F710C1">
        <w:rPr>
          <w:lang w:val="en-US"/>
        </w:rPr>
        <w:t xml:space="preserve"> </w:t>
      </w:r>
      <w:r w:rsidR="00F710C1">
        <w:rPr>
          <w:lang w:val="en-US"/>
        </w:rPr>
        <w:fldChar w:fldCharType="begin"/>
      </w:r>
      <w:r w:rsidR="00F710C1">
        <w:rPr>
          <w:lang w:val="en-US"/>
        </w:rPr>
        <w:instrText xml:space="preserve"> ADDIN ZOTERO_ITEM CSL_CITATION {"citationID":"SLx9Itqk","properties":{"formattedCitation":"[41]","plainCitation":"[41]","noteIndex":0},"citationItems":[{"id":715,"uris":["http://zotero.org/users/8563380/items/T68ZTAPJ"],"uri":["http://zotero.org/users/8563380/items/T68ZTAPJ"],"itemData":{"id":715,"type":"article-journal","container-title":"Journal of Structural Engineering","DOI":"10.1061/(ASCE)0733-9445(2006)132:2(244)","ISSN":"0733-9445, 1943-541X","issue":"2","journalAbbreviation":"J. Struct. Eng.","language":"en","page":"244-252","source":"DOI.org (Crossref)","title":"Plastic Hinge Integration Methods for Force-Based Beam–Column Elements","volume":"132","author":[{"family":"Scott","given":"Michael H."},{"family":"Fenves","given":"Gregory L."}],"issued":{"date-parts":[["2006",2]]}}}],"schema":"https://github.com/citation-style-language/schema/raw/master/csl-citation.json"} </w:instrText>
      </w:r>
      <w:r w:rsidR="00F710C1">
        <w:rPr>
          <w:lang w:val="en-US"/>
        </w:rPr>
        <w:fldChar w:fldCharType="separate"/>
      </w:r>
      <w:r w:rsidR="00F710C1" w:rsidRPr="00F00811">
        <w:rPr>
          <w:rFonts w:cs="Times New Roman"/>
        </w:rPr>
        <w:t>[41]</w:t>
      </w:r>
      <w:r w:rsidR="00F710C1">
        <w:rPr>
          <w:lang w:val="en-US"/>
        </w:rPr>
        <w:fldChar w:fldCharType="end"/>
      </w:r>
      <w:r w:rsidR="00F710C1">
        <w:rPr>
          <w:lang w:val="en-US"/>
        </w:rPr>
        <w:t xml:space="preserve">. The </w:t>
      </w:r>
      <w:r w:rsidR="00F710C1" w:rsidRPr="003E50B1">
        <w:rPr>
          <w:b/>
          <w:bCs/>
          <w:lang w:val="en-US"/>
        </w:rPr>
        <w:t>fiber section</w:t>
      </w:r>
      <w:r w:rsidR="00F710C1">
        <w:rPr>
          <w:lang w:val="en-US"/>
        </w:rPr>
        <w:t xml:space="preserve"> consists of unconfined and confined concrete definition (cover and core concrete respectively) defined with non-linear degrading </w:t>
      </w:r>
      <w:r w:rsidR="00F710C1" w:rsidRPr="00FD6912">
        <w:rPr>
          <w:i/>
          <w:iCs/>
          <w:lang w:val="en-US"/>
        </w:rPr>
        <w:t>Concrete0</w:t>
      </w:r>
      <w:r w:rsidR="006E4B18">
        <w:rPr>
          <w:i/>
          <w:iCs/>
          <w:lang w:val="en-US"/>
        </w:rPr>
        <w:t>2</w:t>
      </w:r>
      <w:r w:rsidR="00F710C1">
        <w:rPr>
          <w:lang w:val="en-US"/>
        </w:rPr>
        <w:t xml:space="preserve"> material model and the longitudinal reinforcement is defined as layers using the </w:t>
      </w:r>
      <w:r w:rsidR="00F710C1" w:rsidRPr="005157B9">
        <w:rPr>
          <w:i/>
          <w:iCs/>
          <w:lang w:val="en-US"/>
        </w:rPr>
        <w:t>Hysteretic</w:t>
      </w:r>
      <w:r w:rsidR="00F710C1">
        <w:rPr>
          <w:lang w:val="en-US"/>
        </w:rPr>
        <w:t xml:space="preserve"> </w:t>
      </w:r>
      <w:r w:rsidR="00F710C1" w:rsidRPr="003E50B1">
        <w:rPr>
          <w:b/>
          <w:bCs/>
          <w:lang w:val="en-US"/>
        </w:rPr>
        <w:t>material</w:t>
      </w:r>
      <w:r w:rsidR="00F710C1">
        <w:rPr>
          <w:lang w:val="en-US"/>
        </w:rPr>
        <w:t xml:space="preserve"> model. The confinement factor is considered for the core concrete using the model given by </w:t>
      </w:r>
      <w:proofErr w:type="spellStart"/>
      <w:r w:rsidR="00F710C1">
        <w:t>Mander</w:t>
      </w:r>
      <w:proofErr w:type="spellEnd"/>
      <w:r w:rsidR="00F710C1">
        <w:t xml:space="preserve"> et al. (1988) </w:t>
      </w:r>
      <w:r w:rsidR="00F710C1">
        <w:fldChar w:fldCharType="begin"/>
      </w:r>
      <w:r w:rsidR="00F710C1">
        <w:instrText xml:space="preserve"> ADDIN ZOTERO_ITEM CSL_CITATION {"citationID":"0Q9WoAjk","properties":{"formattedCitation":"[42]","plainCitation":"[42]","noteIndex":0},"citationItems":[{"id":196,"uris":["http://zotero.org/users/8563380/items/LASLPIUB"],"uri":["http://zotero.org/users/8563380/items/LASLPIUB"],"itemData":{"id":196,"type":"article-journal","abstract":"A stress-strain model is developed for concrete subjected to uniaxial compressive loading and confined by transverse reinforcement. The concrete section may contain any general type of confining steel: either spiral or circular hoops; or rectangular hoops with or without supplementary cross ties. These cross ties can have either equal or unequal confining stresses along each of the transverse axes. A single equation is used for the stress-strain equation. The model allows for cyclic loading and includes the effect of strain rate. The influence of various types of confinement is taken into account by defining an effective lateral confining stress, which is dependent on the configuration of the transverse and longitudinal reinforcement. An energy balance approach is used to predict the longitudinal compressive strain in the concrete corresponding to first fracture of the transverse reinforcement by equating the strain energy capacity of the transverse reinforcement to the strain energy stored in the concrete as a result of the confinement.","container-title":"Journal of Structural Engineering","DOI":"10.1061/(ASCE)0733-9445(1988)114:8(1804)","ISSN":"0733-9445, 1943-541X","issue":"8","journalAbbreviation":"J. Struct. Eng.","language":"en","page":"1804-1826","source":"DOI.org (Crossref)","title":"Theoretical Stress‐Strain Model for Confined Concrete","volume":"114","author":[{"family":"Mander","given":"J. B."},{"family":"Priestley","given":"M. J. N."},{"family":"Park","given":"R."}],"issued":{"date-parts":[["1988",9]]}}}],"schema":"https://github.com/citation-style-language/schema/raw/master/csl-citation.json"} </w:instrText>
      </w:r>
      <w:r w:rsidR="00F710C1">
        <w:fldChar w:fldCharType="separate"/>
      </w:r>
      <w:r w:rsidR="00F710C1" w:rsidRPr="00F00811">
        <w:rPr>
          <w:rFonts w:cs="Times New Roman"/>
        </w:rPr>
        <w:t>[42]</w:t>
      </w:r>
      <w:r w:rsidR="00F710C1">
        <w:fldChar w:fldCharType="end"/>
      </w:r>
      <w:r w:rsidR="00F710C1">
        <w:t xml:space="preserve"> to consider the enhancement of core concrete strength. For obtaining analytical results that closely represent the experimental results the damage and pinching parameters, and unloading stiffness are calibrated manually which is discussed in the</w:t>
      </w:r>
      <w:r w:rsidR="002248D9">
        <w:t xml:space="preserve"> next section</w:t>
      </w:r>
      <w:r w:rsidR="00F710C1">
        <w:t xml:space="preserve">. </w:t>
      </w:r>
      <w:commentRangeStart w:id="36"/>
      <w:r w:rsidR="00F710C1" w:rsidRPr="00F03D88">
        <w:rPr>
          <w:rFonts w:ascii="STIXTwoText" w:eastAsia="Times New Roman" w:hAnsi="STIXTwoText" w:cs="Times New Roman"/>
          <w:i/>
          <w:iCs/>
          <w:strike/>
          <w:color w:val="000000"/>
          <w:szCs w:val="20"/>
        </w:rPr>
        <w:t xml:space="preserve">The slab </w:t>
      </w:r>
      <w:commentRangeEnd w:id="36"/>
      <w:r w:rsidR="00F710C1" w:rsidRPr="00F03D88">
        <w:rPr>
          <w:rStyle w:val="CommentReference"/>
          <w:rFonts w:eastAsia="Times New Roman" w:cs="Times New Roman"/>
          <w:strike/>
        </w:rPr>
        <w:commentReference w:id="36"/>
      </w:r>
      <w:r w:rsidR="00F710C1" w:rsidRPr="00F03D88">
        <w:rPr>
          <w:rFonts w:ascii="STIXTwoText" w:eastAsia="Times New Roman" w:hAnsi="STIXTwoText" w:cs="Times New Roman"/>
          <w:i/>
          <w:iCs/>
          <w:strike/>
          <w:color w:val="000000"/>
          <w:szCs w:val="20"/>
        </w:rPr>
        <w:t>is modelled using unconfined concrete material model with an effective width equal to four times the beam’s width, as recommended in the ACI 318-89</w:t>
      </w:r>
      <w:r w:rsidR="00F710C1" w:rsidRPr="00A563CB">
        <w:rPr>
          <w:rFonts w:ascii="STIXTwoText" w:eastAsia="Times New Roman" w:hAnsi="STIXTwoText" w:cs="Times New Roman"/>
          <w:i/>
          <w:iCs/>
          <w:color w:val="000000"/>
          <w:szCs w:val="20"/>
        </w:rPr>
        <w:t>.</w:t>
      </w:r>
      <w:r w:rsidR="00F710C1" w:rsidRPr="00A563CB">
        <w:rPr>
          <w:rFonts w:ascii="STIXTwoText" w:eastAsia="Times New Roman" w:hAnsi="STIXTwoText" w:cs="Times New Roman"/>
          <w:i/>
          <w:iCs/>
          <w:color w:val="2562AB"/>
          <w:sz w:val="16"/>
          <w:szCs w:val="16"/>
        </w:rPr>
        <w:t xml:space="preserve"> </w:t>
      </w:r>
      <w:r w:rsidR="00F710C1" w:rsidRPr="00A563CB">
        <w:rPr>
          <w:rFonts w:ascii="STIXTwoText" w:eastAsia="Times New Roman" w:hAnsi="STIXTwoText" w:cs="Times New Roman"/>
          <w:i/>
          <w:iCs/>
          <w:color w:val="000000"/>
          <w:szCs w:val="20"/>
        </w:rPr>
        <w:t xml:space="preserve">The rigid-floor diaphragm is </w:t>
      </w:r>
      <w:r w:rsidR="00F03D88" w:rsidRPr="00A563CB">
        <w:rPr>
          <w:rFonts w:ascii="STIXTwoText" w:eastAsia="Times New Roman" w:hAnsi="STIXTwoText" w:cs="Times New Roman"/>
          <w:i/>
          <w:iCs/>
          <w:color w:val="000000"/>
          <w:szCs w:val="20"/>
        </w:rPr>
        <w:t>modelled</w:t>
      </w:r>
      <w:r w:rsidR="00F710C1" w:rsidRPr="00A563CB">
        <w:rPr>
          <w:rFonts w:ascii="STIXTwoText" w:eastAsia="Times New Roman" w:hAnsi="STIXTwoText" w:cs="Times New Roman"/>
          <w:i/>
          <w:iCs/>
          <w:color w:val="000000"/>
          <w:szCs w:val="20"/>
        </w:rPr>
        <w:t xml:space="preserve"> by assigning high axial stiffness to the beams. </w:t>
      </w:r>
      <w:r w:rsidR="00F710C1" w:rsidRPr="00F03D88">
        <w:rPr>
          <w:rFonts w:ascii="STIXTwoText" w:eastAsia="Times New Roman" w:hAnsi="STIXTwoText" w:cs="Times New Roman"/>
          <w:color w:val="000000"/>
          <w:szCs w:val="20"/>
        </w:rPr>
        <w:t xml:space="preserve">Gravity loads are </w:t>
      </w:r>
      <w:r w:rsidR="00CB5EED" w:rsidRPr="00F03D88">
        <w:rPr>
          <w:rFonts w:ascii="STIXTwoText" w:eastAsia="Times New Roman" w:hAnsi="STIXTwoText" w:cs="Times New Roman"/>
          <w:color w:val="000000"/>
          <w:szCs w:val="20"/>
        </w:rPr>
        <w:t>assigned as</w:t>
      </w:r>
      <w:r w:rsidR="00F03D88" w:rsidRPr="00F03D88">
        <w:rPr>
          <w:rFonts w:ascii="STIXTwoText" w:eastAsia="Times New Roman" w:hAnsi="STIXTwoText" w:cs="Times New Roman"/>
          <w:color w:val="000000"/>
          <w:szCs w:val="20"/>
        </w:rPr>
        <w:t xml:space="preserve"> uniformly</w:t>
      </w:r>
      <w:r w:rsidR="00CB5EED" w:rsidRPr="00F03D88">
        <w:rPr>
          <w:rFonts w:ascii="STIXTwoText" w:eastAsia="Times New Roman" w:hAnsi="STIXTwoText" w:cs="Times New Roman"/>
          <w:color w:val="000000"/>
          <w:szCs w:val="20"/>
        </w:rPr>
        <w:t xml:space="preserve"> </w:t>
      </w:r>
      <w:r w:rsidR="00F710C1" w:rsidRPr="00F03D88">
        <w:rPr>
          <w:rFonts w:ascii="STIXTwoText" w:eastAsia="Times New Roman" w:hAnsi="STIXTwoText" w:cs="Times New Roman"/>
          <w:color w:val="000000"/>
          <w:szCs w:val="20"/>
        </w:rPr>
        <w:t>distributed</w:t>
      </w:r>
      <w:r w:rsidR="00F03D88" w:rsidRPr="00F03D88">
        <w:rPr>
          <w:rFonts w:ascii="STIXTwoText" w:eastAsia="Times New Roman" w:hAnsi="STIXTwoText" w:cs="Times New Roman"/>
          <w:color w:val="000000"/>
          <w:szCs w:val="20"/>
        </w:rPr>
        <w:t xml:space="preserve"> loads</w:t>
      </w:r>
      <w:r w:rsidR="00F710C1" w:rsidRPr="00F03D88">
        <w:rPr>
          <w:rFonts w:ascii="STIXTwoText" w:eastAsia="Times New Roman" w:hAnsi="STIXTwoText" w:cs="Times New Roman"/>
          <w:color w:val="000000"/>
          <w:szCs w:val="20"/>
        </w:rPr>
        <w:t xml:space="preserve"> on the beams </w:t>
      </w:r>
      <w:r w:rsidR="00F03D88" w:rsidRPr="00F03D88">
        <w:rPr>
          <w:rFonts w:ascii="STIXTwoText" w:eastAsia="Times New Roman" w:hAnsi="STIXTwoText" w:cs="Times New Roman"/>
          <w:color w:val="000000"/>
          <w:szCs w:val="20"/>
        </w:rPr>
        <w:t>and the</w:t>
      </w:r>
      <w:r w:rsidR="00F710C1" w:rsidRPr="00F03D88">
        <w:rPr>
          <w:rFonts w:ascii="STIXTwoText" w:eastAsia="Times New Roman" w:hAnsi="STIXTwoText" w:cs="Times New Roman"/>
          <w:color w:val="000000"/>
          <w:szCs w:val="20"/>
        </w:rPr>
        <w:t xml:space="preserve"> masses are </w:t>
      </w:r>
      <w:r w:rsidR="00F03D88" w:rsidRPr="00F03D88">
        <w:rPr>
          <w:rFonts w:ascii="STIXTwoText" w:eastAsia="Times New Roman" w:hAnsi="STIXTwoText" w:cs="Times New Roman"/>
          <w:color w:val="000000"/>
          <w:szCs w:val="20"/>
        </w:rPr>
        <w:t xml:space="preserve">assigned as </w:t>
      </w:r>
      <w:r w:rsidR="00F710C1" w:rsidRPr="00F03D88">
        <w:rPr>
          <w:rFonts w:ascii="STIXTwoText" w:eastAsia="Times New Roman" w:hAnsi="STIXTwoText" w:cs="Times New Roman"/>
          <w:color w:val="000000"/>
          <w:szCs w:val="20"/>
        </w:rPr>
        <w:t xml:space="preserve">concentrated at the beam–column </w:t>
      </w:r>
      <w:r w:rsidR="00F03D88" w:rsidRPr="00F03D88">
        <w:rPr>
          <w:rFonts w:ascii="STIXTwoText" w:eastAsia="Times New Roman" w:hAnsi="STIXTwoText" w:cs="Times New Roman"/>
          <w:color w:val="000000"/>
          <w:szCs w:val="20"/>
        </w:rPr>
        <w:t>junction</w:t>
      </w:r>
      <w:r w:rsidR="00F710C1" w:rsidRPr="00F03D88">
        <w:rPr>
          <w:rFonts w:ascii="STIXTwoText" w:eastAsia="Times New Roman" w:hAnsi="STIXTwoText" w:cs="Times New Roman"/>
          <w:color w:val="000000"/>
          <w:szCs w:val="20"/>
        </w:rPr>
        <w:t>.</w:t>
      </w:r>
      <w:r w:rsidR="005F63A2">
        <w:rPr>
          <w:lang w:val="en-US"/>
        </w:rPr>
        <w:t xml:space="preserve">     </w:t>
      </w:r>
    </w:p>
    <w:p w14:paraId="0CD85037" w14:textId="52632346" w:rsidR="00D51DB4" w:rsidRPr="00D51DB4" w:rsidRDefault="00F50B84" w:rsidP="00D51DB4">
      <w:pPr>
        <w:pStyle w:val="BodyNoindent"/>
        <w:rPr>
          <w:lang w:val="en-US"/>
        </w:rPr>
      </w:pPr>
      <w:r>
        <w:rPr>
          <w:lang w:val="en-US"/>
        </w:rPr>
        <w:t xml:space="preserve">     </w:t>
      </w:r>
      <w:r w:rsidR="00933A15" w:rsidRPr="00A61B4F">
        <w:rPr>
          <w:lang w:val="en-US"/>
        </w:rPr>
        <w:t>A</w:t>
      </w:r>
      <w:r w:rsidR="0054158F" w:rsidRPr="00A61B4F">
        <w:rPr>
          <w:lang w:val="en-US"/>
        </w:rPr>
        <w:t xml:space="preserve"> </w:t>
      </w:r>
      <w:proofErr w:type="spellStart"/>
      <w:r w:rsidRPr="00F50B84">
        <w:rPr>
          <w:i/>
          <w:iCs/>
          <w:lang w:val="en-US"/>
        </w:rPr>
        <w:t>Z</w:t>
      </w:r>
      <w:r w:rsidR="0054158F" w:rsidRPr="00F50B84">
        <w:rPr>
          <w:i/>
          <w:iCs/>
          <w:lang w:val="en-US"/>
        </w:rPr>
        <w:t>ero</w:t>
      </w:r>
      <w:r w:rsidRPr="00F50B84">
        <w:rPr>
          <w:i/>
          <w:iCs/>
          <w:lang w:val="en-US"/>
        </w:rPr>
        <w:t>L</w:t>
      </w:r>
      <w:r w:rsidR="0054158F" w:rsidRPr="00F50B84">
        <w:rPr>
          <w:i/>
          <w:iCs/>
          <w:lang w:val="en-US"/>
        </w:rPr>
        <w:t>ength</w:t>
      </w:r>
      <w:proofErr w:type="spellEnd"/>
      <w:r w:rsidR="00933A15" w:rsidRPr="00A61B4F">
        <w:rPr>
          <w:lang w:val="en-US"/>
        </w:rPr>
        <w:t xml:space="preserve"> element </w:t>
      </w:r>
      <w:r w:rsidR="00933A15" w:rsidRPr="002248D9">
        <w:rPr>
          <w:b/>
          <w:bCs/>
          <w:lang w:val="en-US"/>
        </w:rPr>
        <w:t>(</w:t>
      </w:r>
      <w:r w:rsidR="00933A15" w:rsidRPr="003E50B1">
        <w:rPr>
          <w:b/>
          <w:bCs/>
          <w:lang w:val="en-US"/>
        </w:rPr>
        <w:t>spring)</w:t>
      </w:r>
      <w:r w:rsidRPr="003E50B1">
        <w:rPr>
          <w:b/>
          <w:bCs/>
          <w:lang w:val="en-US"/>
        </w:rPr>
        <w:t xml:space="preserve"> for shear and axial</w:t>
      </w:r>
      <w:r w:rsidR="00933A15" w:rsidRPr="00A61B4F">
        <w:rPr>
          <w:lang w:val="en-US"/>
        </w:rPr>
        <w:t xml:space="preserve"> is used </w:t>
      </w:r>
      <w:r>
        <w:rPr>
          <w:lang w:val="en-US"/>
        </w:rPr>
        <w:t>at top of each column</w:t>
      </w:r>
      <w:r w:rsidR="00933A15" w:rsidRPr="00A61B4F">
        <w:rPr>
          <w:lang w:val="en-US"/>
        </w:rPr>
        <w:t xml:space="preserve"> </w:t>
      </w:r>
      <w:r w:rsidRPr="00F50B84">
        <w:rPr>
          <w:lang w:val="en-US"/>
        </w:rPr>
        <w:t xml:space="preserve">by assigning them the </w:t>
      </w:r>
      <w:proofErr w:type="spellStart"/>
      <w:r w:rsidRPr="00582571">
        <w:rPr>
          <w:i/>
          <w:iCs/>
          <w:lang w:val="en-US"/>
        </w:rPr>
        <w:t>LimitState</w:t>
      </w:r>
      <w:proofErr w:type="spellEnd"/>
      <w:r w:rsidRPr="00F50B84">
        <w:rPr>
          <w:lang w:val="en-US"/>
        </w:rPr>
        <w:t xml:space="preserve"> uniaxial material </w:t>
      </w:r>
      <w:r w:rsidR="00933A15" w:rsidRPr="00A61B4F">
        <w:rPr>
          <w:lang w:val="en-US"/>
        </w:rPr>
        <w:t>in OpenSees</w:t>
      </w:r>
      <w:r w:rsidR="00567733" w:rsidRPr="00A61B4F">
        <w:rPr>
          <w:lang w:val="en-US"/>
        </w:rPr>
        <w:t xml:space="preserve"> </w:t>
      </w:r>
      <w:r w:rsidR="00DF42DA" w:rsidRPr="00A61B4F">
        <w:rPr>
          <w:lang w:val="en-US"/>
        </w:rPr>
        <w:fldChar w:fldCharType="begin"/>
      </w:r>
      <w:r w:rsidR="000D4F54" w:rsidRPr="00A61B4F">
        <w:rPr>
          <w:lang w:val="en-US"/>
        </w:rPr>
        <w:instrText xml:space="preserve"> ADDIN ZOTERO_ITEM CSL_CITATION {"citationID":"scYy7J2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DF42DA" w:rsidRPr="00A61B4F">
        <w:rPr>
          <w:lang w:val="en-US"/>
        </w:rPr>
        <w:fldChar w:fldCharType="separate"/>
      </w:r>
      <w:r w:rsidR="000D4F54" w:rsidRPr="00A61B4F">
        <w:rPr>
          <w:rFonts w:cs="Times New Roman"/>
        </w:rPr>
        <w:t>[24]</w:t>
      </w:r>
      <w:r w:rsidR="00DF42DA" w:rsidRPr="00A61B4F">
        <w:rPr>
          <w:lang w:val="en-US"/>
        </w:rPr>
        <w:fldChar w:fldCharType="end"/>
      </w:r>
      <w:r w:rsidR="00933A15" w:rsidRPr="00A61B4F">
        <w:rPr>
          <w:lang w:val="en-US"/>
        </w:rPr>
        <w:t>.</w:t>
      </w:r>
      <w:r w:rsidR="00CA596E" w:rsidRPr="00A61B4F">
        <w:rPr>
          <w:lang w:val="en-US"/>
        </w:rPr>
        <w:t xml:space="preserve"> </w:t>
      </w:r>
      <w:r w:rsidR="00582571">
        <w:rPr>
          <w:lang w:val="en-US"/>
        </w:rPr>
        <w:t xml:space="preserve">To axial failure is monitored using the </w:t>
      </w:r>
      <w:proofErr w:type="spellStart"/>
      <w:r w:rsidR="00582571">
        <w:rPr>
          <w:lang w:val="en-US"/>
        </w:rPr>
        <w:t>limitCurve</w:t>
      </w:r>
      <w:proofErr w:type="spellEnd"/>
      <w:r w:rsidR="00582571">
        <w:rPr>
          <w:lang w:val="en-US"/>
        </w:rPr>
        <w:t xml:space="preserve"> </w:t>
      </w:r>
      <w:r w:rsidR="00582571" w:rsidRPr="00AB5FB4">
        <w:rPr>
          <w:i/>
          <w:iCs/>
          <w:lang w:val="en-US"/>
        </w:rPr>
        <w:t>Axial</w:t>
      </w:r>
      <w:r w:rsidR="00582571">
        <w:rPr>
          <w:lang w:val="en-US"/>
        </w:rPr>
        <w:t xml:space="preserve"> and only triggered when the limit is reached as discussed in Fabio et al. (2021) </w:t>
      </w:r>
      <w:r w:rsidR="00582571">
        <w:rPr>
          <w:lang w:val="en-US"/>
        </w:rPr>
        <w:fldChar w:fldCharType="begin"/>
      </w:r>
      <w:r w:rsidR="00582571">
        <w:rPr>
          <w:lang w:val="en-US"/>
        </w:rPr>
        <w:instrText xml:space="preserve"> ADDIN ZOTERO_ITEM CSL_CITATION {"citationID":"AgLFAQhq","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82571">
        <w:rPr>
          <w:lang w:val="en-US"/>
        </w:rPr>
        <w:fldChar w:fldCharType="separate"/>
      </w:r>
      <w:r w:rsidR="00582571" w:rsidRPr="00582571">
        <w:rPr>
          <w:rFonts w:cs="Times New Roman"/>
        </w:rPr>
        <w:t>[22]</w:t>
      </w:r>
      <w:r w:rsidR="00582571">
        <w:rPr>
          <w:lang w:val="en-US"/>
        </w:rPr>
        <w:fldChar w:fldCharType="end"/>
      </w:r>
      <w:r w:rsidR="00582571">
        <w:rPr>
          <w:lang w:val="en-US"/>
        </w:rPr>
        <w:t xml:space="preserve">. </w:t>
      </w:r>
      <w:r w:rsidR="00D92D1F" w:rsidRPr="00A61B4F">
        <w:rPr>
          <w:lang w:val="en-US"/>
        </w:rPr>
        <w:t>T</w:t>
      </w:r>
      <w:r w:rsidR="00CA596E" w:rsidRPr="00A61B4F">
        <w:rPr>
          <w:lang w:val="en-US"/>
        </w:rPr>
        <w:t>he shear limit curve</w:t>
      </w:r>
      <w:r w:rsidR="00262F4D" w:rsidRPr="00A61B4F">
        <w:rPr>
          <w:lang w:val="en-US"/>
        </w:rPr>
        <w:t xml:space="preserve"> (</w:t>
      </w:r>
      <w:proofErr w:type="spellStart"/>
      <w:r w:rsidR="00262F4D" w:rsidRPr="00A61B4F">
        <w:rPr>
          <w:i/>
          <w:lang w:val="en-US"/>
        </w:rPr>
        <w:t>limitCurve</w:t>
      </w:r>
      <w:proofErr w:type="spellEnd"/>
      <w:r w:rsidR="00262F4D" w:rsidRPr="00A61B4F">
        <w:rPr>
          <w:i/>
          <w:lang w:val="en-US"/>
        </w:rPr>
        <w:t xml:space="preserve"> Shear</w:t>
      </w:r>
      <w:r w:rsidR="00262F4D" w:rsidRPr="00A61B4F">
        <w:rPr>
          <w:lang w:val="en-US"/>
        </w:rPr>
        <w:t xml:space="preserve"> – in OpenSees)</w:t>
      </w:r>
      <w:r w:rsidR="00CA596E" w:rsidRPr="00A61B4F">
        <w:rPr>
          <w:lang w:val="en-US"/>
        </w:rPr>
        <w:t xml:space="preserve"> is adopted based on the</w:t>
      </w:r>
      <w:r w:rsidR="00262F4D" w:rsidRPr="00A61B4F">
        <w:rPr>
          <w:lang w:val="en-US"/>
        </w:rPr>
        <w:t xml:space="preserve"> model given by Elwood (2004) </w:t>
      </w:r>
      <w:r w:rsidR="00567733" w:rsidRPr="00A61B4F">
        <w:rPr>
          <w:lang w:val="en-US"/>
        </w:rPr>
        <w:fldChar w:fldCharType="begin"/>
      </w:r>
      <w:r w:rsidR="00F00811">
        <w:rPr>
          <w:lang w:val="en-US"/>
        </w:rPr>
        <w:instrText xml:space="preserve"> ADDIN ZOTERO_ITEM CSL_CITATION {"citationID":"ZBkERTVF","properties":{"formattedCitation":"[43]","plainCitation":"[43]","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567733" w:rsidRPr="00A61B4F">
        <w:rPr>
          <w:lang w:val="en-US"/>
        </w:rPr>
        <w:fldChar w:fldCharType="separate"/>
      </w:r>
      <w:r w:rsidR="00F00811" w:rsidRPr="00F00811">
        <w:rPr>
          <w:rFonts w:cs="Times New Roman"/>
        </w:rPr>
        <w:t>[43]</w:t>
      </w:r>
      <w:r w:rsidR="00567733" w:rsidRPr="00A61B4F">
        <w:rPr>
          <w:lang w:val="en-US"/>
        </w:rPr>
        <w:fldChar w:fldCharType="end"/>
      </w:r>
      <w:r w:rsidR="00567733" w:rsidRPr="00A61B4F">
        <w:rPr>
          <w:lang w:val="en-US"/>
        </w:rPr>
        <w:t xml:space="preserve"> </w:t>
      </w:r>
      <w:r w:rsidR="00262F4D" w:rsidRPr="00A61B4F">
        <w:rPr>
          <w:lang w:val="en-US"/>
        </w:rPr>
        <w:t xml:space="preserve">which is derived </w:t>
      </w:r>
      <w:r w:rsidR="00567733" w:rsidRPr="00A61B4F">
        <w:rPr>
          <w:lang w:val="en-US"/>
        </w:rPr>
        <w:t>empirically</w:t>
      </w:r>
      <w:r w:rsidR="00262F4D" w:rsidRPr="00A61B4F">
        <w:rPr>
          <w:lang w:val="en-US"/>
        </w:rPr>
        <w:t>. This model can be applied for only shear failure columns</w:t>
      </w:r>
      <w:r w:rsidR="00567733" w:rsidRPr="00A61B4F">
        <w:rPr>
          <w:lang w:val="en-US"/>
        </w:rPr>
        <w:t xml:space="preserve"> </w:t>
      </w:r>
      <w:r w:rsidR="00567733" w:rsidRPr="00A61B4F">
        <w:rPr>
          <w:lang w:val="en-US"/>
        </w:rPr>
        <w:fldChar w:fldCharType="begin"/>
      </w:r>
      <w:r w:rsidR="000D4F54" w:rsidRPr="00A61B4F">
        <w:rPr>
          <w:lang w:val="en-US"/>
        </w:rPr>
        <w:instrText xml:space="preserve"> ADDIN ZOTERO_ITEM CSL_CITATION {"citationID":"FyimoN6N","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67733" w:rsidRPr="00A61B4F">
        <w:rPr>
          <w:lang w:val="en-US"/>
        </w:rPr>
        <w:fldChar w:fldCharType="separate"/>
      </w:r>
      <w:r w:rsidR="000D4F54" w:rsidRPr="00A61B4F">
        <w:rPr>
          <w:rFonts w:cs="Times New Roman"/>
        </w:rPr>
        <w:t>[22]</w:t>
      </w:r>
      <w:r w:rsidR="00567733" w:rsidRPr="00A61B4F">
        <w:rPr>
          <w:lang w:val="en-US"/>
        </w:rPr>
        <w:fldChar w:fldCharType="end"/>
      </w:r>
      <w:r w:rsidR="00262F4D" w:rsidRPr="00A61B4F">
        <w:rPr>
          <w:lang w:val="en-US"/>
        </w:rPr>
        <w:t>, the frame is joint is combined with ASCE-4</w:t>
      </w:r>
      <w:r w:rsidR="00567733" w:rsidRPr="00A61B4F">
        <w:rPr>
          <w:lang w:val="en-US"/>
        </w:rPr>
        <w:t xml:space="preserve">1 </w:t>
      </w:r>
      <w:r w:rsidR="00567733" w:rsidRPr="00A61B4F">
        <w:rPr>
          <w:lang w:val="en-US"/>
        </w:rPr>
        <w:fldChar w:fldCharType="begin"/>
      </w:r>
      <w:r w:rsidR="00F00811">
        <w:rPr>
          <w:lang w:val="en-US"/>
        </w:rPr>
        <w:instrText xml:space="preserve"> ADDIN ZOTERO_ITEM CSL_CITATION {"citationID":"ekCDBSCd","properties":{"formattedCitation":"[44]","plainCitation":"[44]","noteIndex":0},"citationItems":[{"id":482,"uris":["http://zotero.org/users/8563380/items/FBIJZ6VW"],"uri":["http://zotero.org/users/8563380/items/FBIJZ6VW"],"itemData":{"id":482,"type":"article-journal","container-title":"Proceedings of the SEAOC","source":"Google Scholar","title":"ASCE 41-13: Seismic evaluation and retrofit rehabilitation of existing buildings","title-short":"ASCE 41-13","author":[{"family":"Pekelnicky","given":"Robert"},{"family":"Engineers","given":"S. D."},{"family":"Chris Poland","given":"S. E."},{"family":"Engineers","given":"N. D."}],"issued":{"date-parts":[["2012"]]}},"locator":"4"}],"schema":"https://github.com/citation-style-language/schema/raw/master/csl-citation.json"} </w:instrText>
      </w:r>
      <w:r w:rsidR="00567733" w:rsidRPr="00A61B4F">
        <w:rPr>
          <w:lang w:val="en-US"/>
        </w:rPr>
        <w:fldChar w:fldCharType="separate"/>
      </w:r>
      <w:r w:rsidR="00F00811" w:rsidRPr="00F00811">
        <w:rPr>
          <w:rFonts w:cs="Times New Roman"/>
        </w:rPr>
        <w:t>[44]</w:t>
      </w:r>
      <w:r w:rsidR="00567733" w:rsidRPr="00A61B4F">
        <w:rPr>
          <w:lang w:val="en-US"/>
        </w:rPr>
        <w:fldChar w:fldCharType="end"/>
      </w:r>
      <w:r w:rsidR="00262F4D" w:rsidRPr="00A61B4F">
        <w:rPr>
          <w:lang w:val="en-US"/>
        </w:rPr>
        <w:t xml:space="preserve"> proposed force-controlled shear limit surface. This is incorporated in OpenSees using </w:t>
      </w:r>
      <w:proofErr w:type="spellStart"/>
      <w:r w:rsidR="000B2EAF" w:rsidRPr="003E50B1">
        <w:rPr>
          <w:b/>
          <w:bCs/>
          <w:i/>
          <w:lang w:val="en-US"/>
        </w:rPr>
        <w:t>LimitState</w:t>
      </w:r>
      <w:proofErr w:type="spellEnd"/>
      <w:r w:rsidR="000B2EAF" w:rsidRPr="003E50B1">
        <w:rPr>
          <w:b/>
          <w:bCs/>
          <w:lang w:val="en-US"/>
        </w:rPr>
        <w:t xml:space="preserve"> </w:t>
      </w:r>
      <w:r w:rsidR="00620652">
        <w:rPr>
          <w:b/>
          <w:bCs/>
          <w:lang w:val="en-US"/>
        </w:rPr>
        <w:t xml:space="preserve">uniaxial </w:t>
      </w:r>
      <w:r w:rsidR="000B2EAF" w:rsidRPr="003E50B1">
        <w:rPr>
          <w:b/>
          <w:bCs/>
          <w:lang w:val="en-US"/>
        </w:rPr>
        <w:t xml:space="preserve">material model </w:t>
      </w:r>
      <w:r w:rsidR="000B2EAF" w:rsidRPr="00A61B4F">
        <w:rPr>
          <w:lang w:val="en-US"/>
        </w:rPr>
        <w:t xml:space="preserve">and </w:t>
      </w:r>
      <w:proofErr w:type="spellStart"/>
      <w:r w:rsidR="000B2EAF" w:rsidRPr="00A61B4F">
        <w:rPr>
          <w:i/>
          <w:lang w:val="en-US"/>
        </w:rPr>
        <w:t>limit</w:t>
      </w:r>
      <w:r w:rsidR="00AF2B1D">
        <w:rPr>
          <w:i/>
          <w:lang w:val="en-US"/>
        </w:rPr>
        <w:t>C</w:t>
      </w:r>
      <w:r w:rsidR="000B2EAF" w:rsidRPr="00A61B4F">
        <w:rPr>
          <w:i/>
          <w:lang w:val="en-US"/>
        </w:rPr>
        <w:t>urveShear</w:t>
      </w:r>
      <w:proofErr w:type="spellEnd"/>
      <w:r w:rsidR="000B2EAF" w:rsidRPr="00A61B4F">
        <w:rPr>
          <w:lang w:val="en-US"/>
        </w:rPr>
        <w:t xml:space="preserve"> </w:t>
      </w:r>
      <w:r w:rsidR="00AF2B1D">
        <w:rPr>
          <w:lang w:val="en-US"/>
        </w:rPr>
        <w:t xml:space="preserve">model </w:t>
      </w:r>
      <w:r w:rsidR="000B2EAF" w:rsidRPr="00A61B4F">
        <w:rPr>
          <w:lang w:val="en-US"/>
        </w:rPr>
        <w:t>which helps captur</w:t>
      </w:r>
      <w:r w:rsidR="00FD3EBE">
        <w:rPr>
          <w:lang w:val="en-US"/>
        </w:rPr>
        <w:t>e</w:t>
      </w:r>
      <w:r w:rsidR="000B2EAF" w:rsidRPr="00A61B4F">
        <w:rPr>
          <w:lang w:val="en-US"/>
        </w:rPr>
        <w:t xml:space="preserve"> the failure when the shear limit or drift limit curve is reached</w:t>
      </w:r>
      <w:r w:rsidR="00582571">
        <w:rPr>
          <w:lang w:val="en-US"/>
        </w:rPr>
        <w:t xml:space="preserve">. </w:t>
      </w:r>
      <w:r w:rsidR="00262F4D" w:rsidRPr="00A61B4F">
        <w:rPr>
          <w:lang w:val="en-US"/>
        </w:rPr>
        <w:t xml:space="preserve">The </w:t>
      </w:r>
      <w:r w:rsidR="000B2EAF" w:rsidRPr="00A61B4F">
        <w:rPr>
          <w:lang w:val="en-US"/>
        </w:rPr>
        <w:t>shear limit in term</w:t>
      </w:r>
      <w:r w:rsidR="00FD3EBE">
        <w:rPr>
          <w:lang w:val="en-US"/>
        </w:rPr>
        <w:t>s</w:t>
      </w:r>
      <w:r w:rsidR="000B2EAF" w:rsidRPr="00A61B4F">
        <w:rPr>
          <w:lang w:val="en-US"/>
        </w:rPr>
        <w:t xml:space="preserve"> of shear strength is calculated by the model proposed by</w:t>
      </w:r>
      <w:r w:rsidR="00262F4D" w:rsidRPr="00A61B4F">
        <w:rPr>
          <w:lang w:val="en-US"/>
        </w:rPr>
        <w:t xml:space="preserve"> </w:t>
      </w:r>
      <w:proofErr w:type="spellStart"/>
      <w:r w:rsidR="00CA596E" w:rsidRPr="00A61B4F">
        <w:rPr>
          <w:lang w:val="en-US"/>
        </w:rPr>
        <w:t>Sez</w:t>
      </w:r>
      <w:r w:rsidR="003315B1" w:rsidRPr="00A61B4F">
        <w:rPr>
          <w:lang w:val="en-US"/>
        </w:rPr>
        <w:t>e</w:t>
      </w:r>
      <w:r w:rsidR="00CA596E" w:rsidRPr="00A61B4F">
        <w:rPr>
          <w:lang w:val="en-US"/>
        </w:rPr>
        <w:t>n</w:t>
      </w:r>
      <w:proofErr w:type="spellEnd"/>
      <w:r w:rsidR="00CA596E" w:rsidRPr="00A61B4F">
        <w:rPr>
          <w:lang w:val="en-US"/>
        </w:rPr>
        <w:t xml:space="preserve"> </w:t>
      </w:r>
      <w:r w:rsidR="00E10471" w:rsidRPr="00A61B4F">
        <w:rPr>
          <w:lang w:val="en-US"/>
        </w:rPr>
        <w:t xml:space="preserve">and </w:t>
      </w:r>
      <w:proofErr w:type="spellStart"/>
      <w:r w:rsidR="00CA596E" w:rsidRPr="00A61B4F">
        <w:rPr>
          <w:lang w:val="en-US"/>
        </w:rPr>
        <w:t>Moehle</w:t>
      </w:r>
      <w:proofErr w:type="spellEnd"/>
      <w:r w:rsidR="00CA596E" w:rsidRPr="00A61B4F">
        <w:rPr>
          <w:lang w:val="en-US"/>
        </w:rPr>
        <w:t xml:space="preserve"> </w:t>
      </w:r>
      <w:r w:rsidR="00E10471" w:rsidRPr="00A61B4F">
        <w:rPr>
          <w:lang w:val="en-US"/>
        </w:rPr>
        <w:t>(</w:t>
      </w:r>
      <w:r w:rsidR="00CA596E" w:rsidRPr="00A61B4F">
        <w:rPr>
          <w:lang w:val="en-US"/>
        </w:rPr>
        <w:t>2004</w:t>
      </w:r>
      <w:r w:rsidR="00E10471" w:rsidRPr="00A61B4F">
        <w:rPr>
          <w:lang w:val="en-US"/>
        </w:rPr>
        <w:t xml:space="preserve">) </w:t>
      </w:r>
      <w:r w:rsidR="00E10471" w:rsidRPr="00A61B4F">
        <w:rPr>
          <w:lang w:val="en-US"/>
        </w:rPr>
        <w:fldChar w:fldCharType="begin"/>
      </w:r>
      <w:r w:rsidR="00F00811">
        <w:rPr>
          <w:lang w:val="en-US"/>
        </w:rPr>
        <w:instrText xml:space="preserve"> ADDIN ZOTERO_ITEM CSL_CITATION {"citationID":"3ekBfD6g","properties":{"formattedCitation":"[45]","plainCitation":"[45]","noteIndex":0},"citationItems":[{"id":472,"uris":["http://zotero.org/users/8563380/items/GTMQMTHD"],"uri":["http://zotero.org/users/8563380/items/GTMQMTHD"],"itemData":{"id":472,"type":"article-journal","container-title":"Journal of Structural Engineering","DOI":"10.1061/(ASCE)0733-9445(2004)130:11(1692)","ISSN":"0733-9445, 1943-541X","issue":"11","journalAbbreviation":"J. Struct. Eng.","language":"en","page":"1692-1703","source":"DOI.org (Crossref)","title":"Shear Strength Model for Lightly Reinforced Concrete Columns","volume":"130","author":[{"family":"Sezen","given":"Halil"},{"family":"Moehle","given":"Jack P."}],"issued":{"date-parts":[["2004",11]]}}}],"schema":"https://github.com/citation-style-language/schema/raw/master/csl-citation.json"} </w:instrText>
      </w:r>
      <w:r w:rsidR="00E10471" w:rsidRPr="00A61B4F">
        <w:rPr>
          <w:lang w:val="en-US"/>
        </w:rPr>
        <w:fldChar w:fldCharType="separate"/>
      </w:r>
      <w:r w:rsidR="00F00811" w:rsidRPr="00F00811">
        <w:rPr>
          <w:rFonts w:cs="Times New Roman"/>
        </w:rPr>
        <w:t>[45]</w:t>
      </w:r>
      <w:r w:rsidR="00E10471" w:rsidRPr="00A61B4F">
        <w:rPr>
          <w:lang w:val="en-US"/>
        </w:rPr>
        <w:fldChar w:fldCharType="end"/>
      </w:r>
      <w:r w:rsidR="00D92D1F" w:rsidRPr="00A61B4F">
        <w:rPr>
          <w:lang w:val="en-US"/>
        </w:rPr>
        <w:t xml:space="preserve">. </w:t>
      </w:r>
      <w:r w:rsidR="00A51E4F">
        <w:rPr>
          <w:lang w:val="en-US"/>
        </w:rPr>
        <w:t>Th</w:t>
      </w:r>
      <w:r w:rsidR="00AF2B1D">
        <w:rPr>
          <w:lang w:val="en-US"/>
        </w:rPr>
        <w:t xml:space="preserve">ese, </w:t>
      </w:r>
      <w:proofErr w:type="spellStart"/>
      <w:r w:rsidR="00AF2B1D">
        <w:rPr>
          <w:i/>
          <w:iCs/>
          <w:lang w:val="en-US"/>
        </w:rPr>
        <w:t>LimitState</w:t>
      </w:r>
      <w:proofErr w:type="spellEnd"/>
      <w:r w:rsidR="00AF2B1D">
        <w:rPr>
          <w:i/>
          <w:iCs/>
          <w:lang w:val="en-US"/>
        </w:rPr>
        <w:t xml:space="preserve"> </w:t>
      </w:r>
      <w:r w:rsidR="00AF2B1D">
        <w:rPr>
          <w:lang w:val="en-US"/>
        </w:rPr>
        <w:t>material model and</w:t>
      </w:r>
      <w:r w:rsidR="00AF2B1D">
        <w:rPr>
          <w:i/>
          <w:iCs/>
          <w:lang w:val="en-US"/>
        </w:rPr>
        <w:t xml:space="preserve"> </w:t>
      </w:r>
      <w:proofErr w:type="spellStart"/>
      <w:r w:rsidR="00AF2B1D">
        <w:rPr>
          <w:i/>
          <w:iCs/>
          <w:lang w:val="en-US"/>
        </w:rPr>
        <w:t>limitcurveShear</w:t>
      </w:r>
      <w:proofErr w:type="spellEnd"/>
      <w:r w:rsidR="005B12D9">
        <w:rPr>
          <w:lang w:val="en-US"/>
        </w:rPr>
        <w:t xml:space="preserve"> model properties include the degrading slope of the total response, </w:t>
      </w:r>
      <m:oMath>
        <m:sSub>
          <m:sSubPr>
            <m:ctrlPr>
              <w:rPr>
                <w:rFonts w:ascii="Cambria Math" w:eastAsia="Times New Roman" w:hAnsi="Cambria Math" w:cs="Times New Roman"/>
                <w:i/>
                <w:iCs/>
                <w:color w:val="000000"/>
                <w:szCs w:val="20"/>
              </w:rPr>
            </m:ctrlPr>
          </m:sSubPr>
          <m:e>
            <m:r>
              <w:rPr>
                <w:rFonts w:ascii="Cambria Math" w:eastAsia="Times New Roman" w:hAnsi="Cambria Math" w:cs="Times New Roman"/>
                <w:color w:val="000000"/>
                <w:szCs w:val="20"/>
              </w:rPr>
              <m:t>K</m:t>
            </m:r>
          </m:e>
          <m:sub>
            <m:r>
              <m:rPr>
                <m:sty m:val="bi"/>
              </m:rPr>
              <w:rPr>
                <w:rFonts w:ascii="Cambria Math" w:eastAsia="Times New Roman" w:hAnsi="Cambria Math" w:cs="Times New Roman"/>
                <w:color w:val="242021"/>
                <w:sz w:val="16"/>
                <w:szCs w:val="16"/>
              </w:rPr>
              <m:t>tdeg</m:t>
            </m:r>
          </m:sub>
        </m:sSub>
      </m:oMath>
      <w:r w:rsidR="005B12D9">
        <w:rPr>
          <w:rFonts w:eastAsiaTheme="minorEastAsia"/>
          <w:iCs/>
          <w:color w:val="000000"/>
          <w:szCs w:val="20"/>
        </w:rPr>
        <w:t>,</w:t>
      </w:r>
      <w:r w:rsidR="005B12D9" w:rsidRPr="00E501D6">
        <w:rPr>
          <w:rFonts w:ascii="STIXTwoText" w:eastAsia="Times New Roman" w:hAnsi="STIXTwoText" w:cs="Times New Roman"/>
          <w:color w:val="242021"/>
          <w:sz w:val="16"/>
          <w:szCs w:val="16"/>
        </w:rPr>
        <w:t xml:space="preserve"> </w:t>
      </w:r>
      <w:r w:rsidR="005B12D9">
        <w:rPr>
          <w:rFonts w:ascii="STIXTwoText" w:eastAsia="Times New Roman" w:hAnsi="STIXTwoText" w:cs="Times New Roman"/>
          <w:color w:val="242021"/>
          <w:sz w:val="16"/>
          <w:szCs w:val="16"/>
        </w:rPr>
        <w:t xml:space="preserve"> </w:t>
      </w:r>
      <w:r w:rsidR="005B12D9">
        <w:rPr>
          <w:lang w:val="en-US"/>
        </w:rPr>
        <w:t xml:space="preserve">which is computed as per the proposed shear-friction model discussed in </w:t>
      </w:r>
      <w:proofErr w:type="spellStart"/>
      <w:r w:rsidR="005B12D9">
        <w:rPr>
          <w:lang w:val="en-US"/>
        </w:rPr>
        <w:t>Baradaran</w:t>
      </w:r>
      <w:proofErr w:type="spellEnd"/>
      <w:r w:rsidR="005B12D9">
        <w:rPr>
          <w:lang w:val="en-US"/>
        </w:rPr>
        <w:t xml:space="preserve"> </w:t>
      </w:r>
      <w:proofErr w:type="spellStart"/>
      <w:r w:rsidR="005B12D9">
        <w:rPr>
          <w:lang w:val="en-US"/>
        </w:rPr>
        <w:t>Shoraka</w:t>
      </w:r>
      <w:proofErr w:type="spellEnd"/>
      <w:r w:rsidR="005B12D9">
        <w:rPr>
          <w:lang w:val="en-US"/>
        </w:rPr>
        <w:t xml:space="preserve"> et al.</w:t>
      </w:r>
      <w:r w:rsidR="003D0EDC">
        <w:rPr>
          <w:lang w:val="en-US"/>
        </w:rPr>
        <w:t xml:space="preserve"> (2013)</w:t>
      </w:r>
      <w:r w:rsidR="005B12D9">
        <w:rPr>
          <w:lang w:val="en-US"/>
        </w:rPr>
        <w:t xml:space="preserve"> </w:t>
      </w:r>
      <w:r w:rsidR="00D9563F">
        <w:rPr>
          <w:lang w:val="en-US"/>
        </w:rPr>
        <w:fldChar w:fldCharType="begin"/>
      </w:r>
      <w:r w:rsidR="00D9563F">
        <w:rPr>
          <w:lang w:val="en-US"/>
        </w:rPr>
        <w:instrText xml:space="preserve"> ADDIN ZOTERO_ITEM CSL_CITATION {"citationID":"X1T2Ivki","properties":{"formattedCitation":"[46]","plainCitation":"[46]","noteIndex":0},"citationItems":[{"id":716,"uris":["http://zotero.org/users/8563380/items/Z9TPGAG7"],"uri":["http://zotero.org/users/8563380/items/Z9TPGAG7"],"itemData":{"id":716,"type":"article-journal","container-title":"Earthquake Engineering &amp; Structural Dynamics","DOI":"10.1002/eqe.2213","ISSN":"00988847","issue":"2","journalAbbreviation":"Earthquake Engng Struct. Dyn.","language":"en","page":"297-310","source":"DOI.org (Crossref)","title":"Seismic loss estimation of non-ductile reinforced concrete buildings: SEISMIC LOSS ESTIMATION OF NON-DUCTILE REINFORCED CONCRETE BUILDINGS","title-short":"Seismic loss estimation of non-ductile reinforced concrete buildings","volume":"42","author":[{"family":"Baradaran Shoraka","given":"M."},{"family":"Yang","given":"T. Y."},{"family":"Elwood","given":"K. J."}],"issued":{"date-parts":[["2013",2]]}}}],"schema":"https://github.com/citation-style-language/schema/raw/master/csl-citation.json"} </w:instrText>
      </w:r>
      <w:r w:rsidR="00D9563F">
        <w:rPr>
          <w:lang w:val="en-US"/>
        </w:rPr>
        <w:fldChar w:fldCharType="separate"/>
      </w:r>
      <w:r w:rsidR="00D9563F" w:rsidRPr="00D9563F">
        <w:rPr>
          <w:rFonts w:cs="Times New Roman"/>
        </w:rPr>
        <w:t>[46]</w:t>
      </w:r>
      <w:r w:rsidR="00D9563F">
        <w:rPr>
          <w:lang w:val="en-US"/>
        </w:rPr>
        <w:fldChar w:fldCharType="end"/>
      </w:r>
      <w:r w:rsidR="005B12D9">
        <w:rPr>
          <w:lang w:val="en-US"/>
        </w:rPr>
        <w:t>.</w:t>
      </w:r>
      <w:r w:rsidR="00D9563F">
        <w:rPr>
          <w:lang w:val="en-US"/>
        </w:rPr>
        <w:t xml:space="preserve"> The total response is calculated by computing the value of the unloading stiffness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unload</m:t>
            </m:r>
          </m:sub>
        </m:sSub>
      </m:oMath>
      <w:r w:rsidR="00D9563F">
        <w:rPr>
          <w:lang w:val="en-US"/>
        </w:rPr>
        <w:t>) and</w:t>
      </w:r>
      <w:r w:rsidR="00FD3EBE">
        <w:rPr>
          <w:lang w:val="en-US"/>
        </w:rPr>
        <w:t xml:space="preserve"> the</w:t>
      </w:r>
      <w:r w:rsidR="00D9563F">
        <w:rPr>
          <w:lang w:val="en-US"/>
        </w:rPr>
        <w:t xml:space="preserve"> slope of the degrading curve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deg</m:t>
            </m:r>
          </m:sub>
        </m:sSub>
      </m:oMath>
      <w:r w:rsidR="00D9563F">
        <w:rPr>
          <w:lang w:val="en-US"/>
        </w:rPr>
        <w:t xml:space="preserve">) </w:t>
      </w:r>
      <w:r w:rsidR="00D9563F">
        <w:rPr>
          <w:lang w:val="en-US"/>
        </w:rPr>
        <w:fldChar w:fldCharType="begin"/>
      </w:r>
      <w:r w:rsidR="00D9563F">
        <w:rPr>
          <w:lang w:val="en-US"/>
        </w:rPr>
        <w:instrText xml:space="preserve"> ADDIN ZOTERO_ITEM CSL_CITATION {"citationID":"lSv9HQ8G","properties":{"formattedCitation":"[43]","plainCitation":"[43]","noteIndex":0},"citationItems":[{"id":475,"uris":["http://zotero.org/users/8563380/items/F9A44FHJ"],"uri":["http://zotero.org/users/8563380/items/F9A44FHJ"],"itemData":{"id":475,"type":"article-journal","container-title":"Canadian Journal of Civil Engineering","DOI":"10.1139/l04-040","ISSN":"0315-1468","issue":"5","journalAbbreviation":"Can. J. Civ. Eng.","note":"publisher: NRC Research Press","page":"846-859","source":"cdnsciencepub.com (Atypon)","title":"Modelling failures in existing reinforced concrete columns","volume":"31","author":[{"family":"Elwood","given":"Kenneth J"}],"issued":{"date-parts":[["2004",10]]}}}],"schema":"https://github.com/citation-style-language/schema/raw/master/csl-citation.json"} </w:instrText>
      </w:r>
      <w:r w:rsidR="00D9563F">
        <w:rPr>
          <w:lang w:val="en-US"/>
        </w:rPr>
        <w:fldChar w:fldCharType="separate"/>
      </w:r>
      <w:r w:rsidR="00D9563F" w:rsidRPr="00D9563F">
        <w:rPr>
          <w:rFonts w:cs="Times New Roman"/>
        </w:rPr>
        <w:t>[43]</w:t>
      </w:r>
      <w:r w:rsidR="00D9563F">
        <w:rPr>
          <w:lang w:val="en-US"/>
        </w:rPr>
        <w:fldChar w:fldCharType="end"/>
      </w:r>
      <w:r w:rsidR="00D9563F">
        <w:rPr>
          <w:lang w:val="en-US"/>
        </w:rPr>
        <w:t>.</w:t>
      </w:r>
      <w:r w:rsidR="00576212">
        <w:rPr>
          <w:lang w:val="en-US"/>
        </w:rPr>
        <w:t xml:space="preserve"> To avoid the convergence issues in the analysis, the final residual shear strength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m:t>
            </m:r>
          </m:sub>
        </m:sSub>
      </m:oMath>
      <w:r w:rsidR="00576212">
        <w:rPr>
          <w:lang w:val="en-US"/>
        </w:rPr>
        <w:t>) is assumed to be equal to 20% of the initial shear strength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576212">
        <w:rPr>
          <w:lang w:val="en-US"/>
        </w:rPr>
        <w:t>).</w:t>
      </w:r>
    </w:p>
    <w:p w14:paraId="2095949B" w14:textId="3A05DE34" w:rsidR="00262F4D" w:rsidRDefault="006C0AF9" w:rsidP="00ED237E">
      <w:pPr>
        <w:pStyle w:val="BodyNoindent"/>
        <w:rPr>
          <w:lang w:val="en-US"/>
        </w:rPr>
      </w:pPr>
      <w:r>
        <w:rPr>
          <w:lang w:val="en-US"/>
        </w:rPr>
        <w:t xml:space="preserve">     </w:t>
      </w:r>
      <w:r w:rsidR="00E04A7B" w:rsidRPr="00A61B4F">
        <w:rPr>
          <w:lang w:val="en-US"/>
        </w:rPr>
        <w:t>As shear failure is accompanied by cracking in the RC member</w:t>
      </w:r>
      <w:r w:rsidR="00E04A7B" w:rsidRPr="003E50B1">
        <w:rPr>
          <w:b/>
          <w:bCs/>
          <w:lang w:val="en-US"/>
        </w:rPr>
        <w:t>, bond-slip phenomena</w:t>
      </w:r>
      <w:r w:rsidR="00E04A7B" w:rsidRPr="00A61B4F">
        <w:rPr>
          <w:lang w:val="en-US"/>
        </w:rPr>
        <w:t xml:space="preserve"> in the longitudinal reinforcement </w:t>
      </w:r>
      <w:r w:rsidR="00FD3EBE">
        <w:rPr>
          <w:lang w:val="en-US"/>
        </w:rPr>
        <w:t>are</w:t>
      </w:r>
      <w:r w:rsidR="00E04A7B" w:rsidRPr="00A61B4F">
        <w:rPr>
          <w:lang w:val="en-US"/>
        </w:rPr>
        <w:t xml:space="preserve"> required to be captured while performing the cyclical test. The longitudinal bar slip cause</w:t>
      </w:r>
      <w:r w:rsidR="00A01C53" w:rsidRPr="00A61B4F">
        <w:rPr>
          <w:lang w:val="en-US"/>
        </w:rPr>
        <w:t>s</w:t>
      </w:r>
      <w:r w:rsidR="00E04A7B" w:rsidRPr="00A61B4F">
        <w:rPr>
          <w:lang w:val="en-US"/>
        </w:rPr>
        <w:t xml:space="preserve"> additional strain in the </w:t>
      </w:r>
      <w:r w:rsidR="000D4F54" w:rsidRPr="00A61B4F">
        <w:rPr>
          <w:lang w:val="en-US"/>
        </w:rPr>
        <w:t>fiber</w:t>
      </w:r>
      <w:r w:rsidR="00E04A7B" w:rsidRPr="00A61B4F">
        <w:rPr>
          <w:lang w:val="en-US"/>
        </w:rPr>
        <w:t xml:space="preserve"> section which is given by </w:t>
      </w:r>
      <w:r w:rsidR="00FD3EBE">
        <w:rPr>
          <w:lang w:val="en-US"/>
        </w:rPr>
        <w:t xml:space="preserve">the </w:t>
      </w:r>
      <w:r w:rsidR="00E04A7B" w:rsidRPr="00A61B4F">
        <w:rPr>
          <w:lang w:val="en-US"/>
        </w:rPr>
        <w:t xml:space="preserve">bilinear </w:t>
      </w:r>
      <w:r w:rsidR="006758C3" w:rsidRPr="00A61B4F">
        <w:rPr>
          <w:lang w:val="en-US"/>
        </w:rPr>
        <w:t xml:space="preserve">stress-slip </w:t>
      </w:r>
      <w:r w:rsidR="00E04A7B" w:rsidRPr="00A61B4F">
        <w:rPr>
          <w:lang w:val="en-US"/>
        </w:rPr>
        <w:t xml:space="preserve">relationship established by </w:t>
      </w:r>
      <w:proofErr w:type="spellStart"/>
      <w:r w:rsidR="00E04A7B" w:rsidRPr="00A61B4F">
        <w:rPr>
          <w:lang w:val="en-US"/>
        </w:rPr>
        <w:t>Ghannoum</w:t>
      </w:r>
      <w:proofErr w:type="spellEnd"/>
      <w:r w:rsidR="00E04A7B" w:rsidRPr="00A61B4F">
        <w:rPr>
          <w:lang w:val="en-US"/>
        </w:rPr>
        <w:t xml:space="preserve"> and </w:t>
      </w:r>
      <w:proofErr w:type="spellStart"/>
      <w:r w:rsidR="00E04A7B" w:rsidRPr="00A61B4F">
        <w:rPr>
          <w:lang w:val="en-US"/>
        </w:rPr>
        <w:t>Moehle</w:t>
      </w:r>
      <w:proofErr w:type="spellEnd"/>
      <w:r w:rsidR="00E04A7B" w:rsidRPr="00A61B4F">
        <w:rPr>
          <w:lang w:val="en-US"/>
        </w:rPr>
        <w:t xml:space="preserve"> (2012)</w:t>
      </w:r>
      <w:r w:rsidR="000D4F54" w:rsidRPr="00A61B4F">
        <w:rPr>
          <w:lang w:val="en-US"/>
        </w:rPr>
        <w:t xml:space="preserve"> </w:t>
      </w:r>
      <w:r w:rsidR="000D4F54" w:rsidRPr="00A61B4F">
        <w:rPr>
          <w:lang w:val="en-US"/>
        </w:rPr>
        <w:fldChar w:fldCharType="begin"/>
      </w:r>
      <w:r w:rsidR="00D9563F">
        <w:rPr>
          <w:lang w:val="en-US"/>
        </w:rPr>
        <w:instrText xml:space="preserve"> ADDIN ZOTERO_ITEM CSL_CITATION {"citationID":"I5EMId3e","properties":{"formattedCitation":"[47]","plainCitation":"[47]","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instrText>
      </w:r>
      <w:r w:rsidR="000D4F54" w:rsidRPr="00A61B4F">
        <w:rPr>
          <w:lang w:val="en-US"/>
        </w:rPr>
        <w:fldChar w:fldCharType="separate"/>
      </w:r>
      <w:r w:rsidR="00D9563F" w:rsidRPr="00D9563F">
        <w:rPr>
          <w:rFonts w:cs="Times New Roman"/>
        </w:rPr>
        <w:t>[47]</w:t>
      </w:r>
      <w:r w:rsidR="000D4F54" w:rsidRPr="00A61B4F">
        <w:rPr>
          <w:lang w:val="en-US"/>
        </w:rPr>
        <w:fldChar w:fldCharType="end"/>
      </w:r>
      <w:r w:rsidR="00E04A7B" w:rsidRPr="00A61B4F">
        <w:rPr>
          <w:lang w:val="en-US"/>
        </w:rPr>
        <w:t>.</w:t>
      </w:r>
      <w:r w:rsidR="0050067B" w:rsidRPr="00A61B4F">
        <w:rPr>
          <w:lang w:val="en-US"/>
        </w:rPr>
        <w:t xml:space="preserve"> </w:t>
      </w:r>
      <w:proofErr w:type="spellStart"/>
      <w:r w:rsidR="00A01C53" w:rsidRPr="00A61B4F">
        <w:rPr>
          <w:i/>
          <w:lang w:val="en-US"/>
        </w:rPr>
        <w:t>zeroLengthSection</w:t>
      </w:r>
      <w:proofErr w:type="spellEnd"/>
      <w:r w:rsidR="00A01C53" w:rsidRPr="00A61B4F">
        <w:rPr>
          <w:i/>
          <w:lang w:val="en-US"/>
        </w:rPr>
        <w:t xml:space="preserve"> </w:t>
      </w:r>
      <w:r w:rsidR="00A01C53" w:rsidRPr="00A61B4F">
        <w:rPr>
          <w:lang w:val="en-US"/>
        </w:rPr>
        <w:t xml:space="preserve">is used to incorporate the bar slip in the lateral load direction by multiplying the slip factor </w:t>
      </w:r>
      <w:r w:rsidR="008A0EE9" w:rsidRPr="00A61B4F">
        <w:rPr>
          <w:lang w:val="en-US"/>
        </w:rPr>
        <w:t xml:space="preserve">to the strain values in the </w:t>
      </w:r>
      <w:proofErr w:type="spellStart"/>
      <w:r w:rsidR="008A0EE9" w:rsidRPr="00A61B4F">
        <w:rPr>
          <w:i/>
          <w:lang w:val="en-US"/>
        </w:rPr>
        <w:t>uniaxialMaterial</w:t>
      </w:r>
      <w:proofErr w:type="spellEnd"/>
      <w:r w:rsidR="008A0EE9" w:rsidRPr="00A61B4F">
        <w:rPr>
          <w:i/>
          <w:lang w:val="en-US"/>
        </w:rPr>
        <w:t xml:space="preserve"> </w:t>
      </w:r>
      <w:r w:rsidR="000E28B1" w:rsidRPr="00A61B4F">
        <w:rPr>
          <w:lang w:val="en-US"/>
        </w:rPr>
        <w:t xml:space="preserve">(concrete material) </w:t>
      </w:r>
      <w:r w:rsidR="008A0EE9" w:rsidRPr="00A61B4F">
        <w:rPr>
          <w:lang w:val="en-US"/>
        </w:rPr>
        <w:t>in OpenSees.</w:t>
      </w:r>
    </w:p>
    <w:p w14:paraId="0E2A33A8" w14:textId="0C11AF9B" w:rsidR="00504437" w:rsidRPr="00B3230C" w:rsidRDefault="00504437" w:rsidP="00ED237E">
      <w:pPr>
        <w:jc w:val="both"/>
        <w:rPr>
          <w:lang w:val="en-US"/>
        </w:rPr>
      </w:pPr>
      <w:r>
        <w:rPr>
          <w:lang w:val="en-US"/>
        </w:rPr>
        <w:t xml:space="preserve">     </w:t>
      </w:r>
      <w:r w:rsidR="003C60A2">
        <w:rPr>
          <w:lang w:val="en-US"/>
        </w:rPr>
        <w:t>To</w:t>
      </w:r>
      <w:r w:rsidR="001C53A5">
        <w:rPr>
          <w:lang w:val="en-US"/>
        </w:rPr>
        <w:t xml:space="preserve"> model the </w:t>
      </w:r>
      <w:r w:rsidR="001C53A5" w:rsidRPr="007F3210">
        <w:rPr>
          <w:b/>
          <w:bCs/>
          <w:lang w:val="en-US"/>
        </w:rPr>
        <w:t>low-ductility join</w:t>
      </w:r>
      <w:r w:rsidR="007F3210">
        <w:rPr>
          <w:b/>
          <w:bCs/>
          <w:lang w:val="en-US"/>
        </w:rPr>
        <w:t>t</w:t>
      </w:r>
      <w:r w:rsidR="001C53A5" w:rsidRPr="007F3210">
        <w:rPr>
          <w:b/>
          <w:bCs/>
          <w:lang w:val="en-US"/>
        </w:rPr>
        <w:t>s</w:t>
      </w:r>
      <w:r w:rsidR="001C53A5" w:rsidRPr="007F3210">
        <w:rPr>
          <w:lang w:val="en-US"/>
        </w:rPr>
        <w:t xml:space="preserve"> </w:t>
      </w:r>
      <w:r w:rsidR="001C53A5">
        <w:rPr>
          <w:lang w:val="en-US"/>
        </w:rPr>
        <w:t xml:space="preserve">for the RC frame, </w:t>
      </w:r>
      <w:r w:rsidR="001C53A5" w:rsidRPr="001C53A5">
        <w:rPr>
          <w:lang w:val="en-US"/>
        </w:rPr>
        <w:t>a two-node</w:t>
      </w:r>
      <w:r w:rsidR="001C53A5" w:rsidRPr="001C53A5">
        <w:rPr>
          <w:rFonts w:ascii="STIXTwoText" w:hAnsi="STIXTwoText"/>
          <w:color w:val="000000"/>
        </w:rPr>
        <w:t xml:space="preserve"> </w:t>
      </w:r>
      <w:proofErr w:type="spellStart"/>
      <w:r w:rsidR="001C53A5" w:rsidRPr="001C53A5">
        <w:rPr>
          <w:i/>
          <w:iCs/>
          <w:lang w:val="en-US"/>
        </w:rPr>
        <w:t>zeroLength</w:t>
      </w:r>
      <w:proofErr w:type="spellEnd"/>
      <w:r w:rsidR="001C53A5" w:rsidRPr="001C53A5">
        <w:rPr>
          <w:lang w:val="en-US"/>
        </w:rPr>
        <w:t xml:space="preserve"> rotational joint spring and four rigid offsets</w:t>
      </w:r>
      <w:r w:rsidR="001C53A5">
        <w:rPr>
          <w:lang w:val="en-US"/>
        </w:rPr>
        <w:t xml:space="preserve"> is used </w:t>
      </w:r>
      <w:r w:rsidR="001C53A5" w:rsidRPr="001C53A5">
        <w:rPr>
          <w:lang w:val="en-US"/>
        </w:rPr>
        <w:t xml:space="preserve">as </w:t>
      </w:r>
      <w:r w:rsidR="001C53A5">
        <w:rPr>
          <w:lang w:val="en-US"/>
        </w:rPr>
        <w:t>illustrated in the work done by</w:t>
      </w:r>
      <w:r w:rsidR="001C53A5" w:rsidRPr="001C53A5">
        <w:rPr>
          <w:lang w:val="en-US"/>
        </w:rPr>
        <w:t xml:space="preserve"> Jeon et al.</w:t>
      </w:r>
      <w:r w:rsidR="001C53A5">
        <w:rPr>
          <w:lang w:val="en-US"/>
        </w:rPr>
        <w:t xml:space="preserve"> (2015) </w:t>
      </w:r>
      <w:r w:rsidR="001C53A5">
        <w:rPr>
          <w:lang w:val="en-US"/>
        </w:rPr>
        <w:fldChar w:fldCharType="begin"/>
      </w:r>
      <w:r w:rsidR="001C53A5">
        <w:rPr>
          <w:lang w:val="en-US"/>
        </w:rPr>
        <w:instrText xml:space="preserve"> ADDIN ZOTERO_ITEM CSL_CITATION {"citationID":"V2KrGh3l","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instrText>
      </w:r>
      <w:r w:rsidR="001C53A5">
        <w:rPr>
          <w:lang w:val="en-US"/>
        </w:rPr>
        <w:fldChar w:fldCharType="separate"/>
      </w:r>
      <w:r w:rsidR="001C53A5" w:rsidRPr="009340E6">
        <w:rPr>
          <w:lang w:val="en-US"/>
        </w:rPr>
        <w:t>[48]</w:t>
      </w:r>
      <w:r w:rsidR="001C53A5">
        <w:rPr>
          <w:lang w:val="en-US"/>
        </w:rPr>
        <w:fldChar w:fldCharType="end"/>
      </w:r>
      <w:r w:rsidR="001C53A5">
        <w:rPr>
          <w:lang w:val="en-US"/>
        </w:rPr>
        <w:t xml:space="preserve">; and shown in </w:t>
      </w:r>
      <w:r w:rsidR="001C53A5" w:rsidRPr="00471EDC">
        <w:rPr>
          <w:color w:val="FF0000"/>
          <w:lang w:val="en-US"/>
        </w:rPr>
        <w:t>Figure XX</w:t>
      </w:r>
      <w:r w:rsidR="001C53A5">
        <w:rPr>
          <w:lang w:val="en-US"/>
        </w:rPr>
        <w:t>.</w:t>
      </w:r>
      <w:r w:rsidR="00993E62">
        <w:rPr>
          <w:lang w:val="en-US"/>
        </w:rPr>
        <w:t xml:space="preserve"> </w:t>
      </w:r>
      <w:r w:rsidR="00993E62" w:rsidRPr="009340E6">
        <w:rPr>
          <w:lang w:val="en-US"/>
        </w:rPr>
        <w:t>In this model, beams and columns are continuous, while the joint model controls their relative rotation. Low ductility can arise due to insufficient traverse reinforcement and short embedded lengths of reinforcement within the beam-column joints</w:t>
      </w:r>
      <w:r w:rsidR="000F78F4" w:rsidRPr="009340E6">
        <w:rPr>
          <w:lang w:val="en-US"/>
        </w:rPr>
        <w:t xml:space="preserve">. To account for the short anchorage length, a reduced shear strength is considered </w:t>
      </w:r>
      <w:r w:rsidR="00E547AC" w:rsidRPr="009340E6">
        <w:rPr>
          <w:lang w:val="en-US"/>
        </w:rPr>
        <w:t>as done by Jeon et al</w:t>
      </w:r>
      <w:r w:rsidR="00766F5D">
        <w:rPr>
          <w:lang w:val="en-US"/>
        </w:rPr>
        <w:t>.</w:t>
      </w:r>
      <w:r w:rsidR="00E547AC" w:rsidRPr="009340E6">
        <w:rPr>
          <w:lang w:val="en-US"/>
        </w:rPr>
        <w:t xml:space="preserve"> (2015) </w:t>
      </w:r>
      <w:r w:rsidR="00E547AC" w:rsidRPr="009340E6">
        <w:rPr>
          <w:lang w:val="en-US"/>
        </w:rPr>
        <w:fldChar w:fldCharType="begin"/>
      </w:r>
      <w:r w:rsidR="00E547AC" w:rsidRPr="009340E6">
        <w:rPr>
          <w:lang w:val="en-US"/>
        </w:rPr>
        <w:instrText xml:space="preserve"> ADDIN ZOTERO_ITEM CSL_CITATION {"citationID":"ZRdZ1lWE","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instrText>
      </w:r>
      <w:r w:rsidR="00E547AC" w:rsidRPr="009340E6">
        <w:rPr>
          <w:lang w:val="en-US"/>
        </w:rPr>
        <w:fldChar w:fldCharType="separate"/>
      </w:r>
      <w:r w:rsidR="00E547AC" w:rsidRPr="009340E6">
        <w:rPr>
          <w:lang w:val="en-US"/>
        </w:rPr>
        <w:t>[48]</w:t>
      </w:r>
      <w:r w:rsidR="00E547AC" w:rsidRPr="009340E6">
        <w:rPr>
          <w:lang w:val="en-US"/>
        </w:rPr>
        <w:fldChar w:fldCharType="end"/>
      </w:r>
      <w:r w:rsidR="00B3230C" w:rsidRPr="009340E6">
        <w:rPr>
          <w:lang w:val="en-US"/>
        </w:rPr>
        <w:t xml:space="preserve"> as </w:t>
      </w:r>
      <w:r w:rsidR="00B3230C" w:rsidRPr="009340E6">
        <w:rPr>
          <w:lang w:val="en-US"/>
        </w:rPr>
        <w:lastRenderedPageBreak/>
        <w:t xml:space="preserve">shown in </w:t>
      </w:r>
      <w:r w:rsidR="00B3230C" w:rsidRPr="00471EDC">
        <w:rPr>
          <w:color w:val="FF0000"/>
          <w:lang w:val="en-US"/>
        </w:rPr>
        <w:t>Figure XX</w:t>
      </w:r>
      <w:r w:rsidR="00E547AC" w:rsidRPr="009340E6">
        <w:rPr>
          <w:lang w:val="en-US"/>
        </w:rPr>
        <w:t>.</w:t>
      </w:r>
      <w:r w:rsidR="00B3230C" w:rsidRPr="009340E6">
        <w:rPr>
          <w:lang w:val="en-US"/>
        </w:rPr>
        <w:t xml:space="preserve"> Also, to account for the pinching </w:t>
      </w:r>
      <w:r w:rsidR="00ED237E" w:rsidRPr="009340E6">
        <w:rPr>
          <w:lang w:val="en-US"/>
        </w:rPr>
        <w:t>behavior</w:t>
      </w:r>
      <w:r w:rsidR="00B3230C" w:rsidRPr="009340E6">
        <w:rPr>
          <w:lang w:val="en-US"/>
        </w:rPr>
        <w:t xml:space="preserve"> </w:t>
      </w:r>
      <w:r w:rsidR="00B3230C" w:rsidRPr="009340E6">
        <w:rPr>
          <w:i/>
          <w:iCs/>
          <w:lang w:val="en-US"/>
        </w:rPr>
        <w:t>Pinching4</w:t>
      </w:r>
      <w:r w:rsidR="00B3230C" w:rsidRPr="009340E6">
        <w:rPr>
          <w:lang w:val="en-US"/>
        </w:rPr>
        <w:t xml:space="preserve"> </w:t>
      </w:r>
      <w:r w:rsidR="00872FB2">
        <w:rPr>
          <w:lang w:val="en-US"/>
        </w:rPr>
        <w:fldChar w:fldCharType="begin"/>
      </w:r>
      <w:r w:rsidR="00872FB2">
        <w:rPr>
          <w:lang w:val="en-US"/>
        </w:rPr>
        <w:instrText xml:space="preserve"> ADDIN ZOTERO_ITEM CSL_CITATION {"citationID":"DdsNuPB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872FB2">
        <w:rPr>
          <w:lang w:val="en-US"/>
        </w:rPr>
        <w:fldChar w:fldCharType="separate"/>
      </w:r>
      <w:r w:rsidR="00872FB2" w:rsidRPr="00872FB2">
        <w:t>[24]</w:t>
      </w:r>
      <w:r w:rsidR="00872FB2">
        <w:rPr>
          <w:lang w:val="en-US"/>
        </w:rPr>
        <w:fldChar w:fldCharType="end"/>
      </w:r>
      <w:r w:rsidR="00872FB2">
        <w:rPr>
          <w:lang w:val="en-US"/>
        </w:rPr>
        <w:t xml:space="preserve"> </w:t>
      </w:r>
      <w:r w:rsidR="00B3230C" w:rsidRPr="009340E6">
        <w:rPr>
          <w:lang w:val="en-US"/>
        </w:rPr>
        <w:t xml:space="preserve">material model is used in the beam-column joint response as shown in </w:t>
      </w:r>
      <w:r w:rsidR="00B3230C" w:rsidRPr="00471EDC">
        <w:rPr>
          <w:color w:val="FF0000"/>
          <w:lang w:val="en-US"/>
        </w:rPr>
        <w:t>Figure XX.</w:t>
      </w:r>
    </w:p>
    <w:p w14:paraId="635665D7" w14:textId="5619F8A9" w:rsidR="00786E32" w:rsidRDefault="00786E32" w:rsidP="00786E32">
      <w:pPr>
        <w:pStyle w:val="Heading3"/>
        <w:numPr>
          <w:ilvl w:val="2"/>
          <w:numId w:val="2"/>
        </w:numPr>
      </w:pPr>
      <w:r>
        <w:t xml:space="preserve"> Validation with past experimental studies</w:t>
      </w:r>
    </w:p>
    <w:p w14:paraId="72B9F770" w14:textId="084850BC" w:rsidR="00786E32" w:rsidRDefault="005F63A2" w:rsidP="006A3315">
      <w:pPr>
        <w:pStyle w:val="BodyNoindent"/>
        <w:tabs>
          <w:tab w:val="left" w:pos="1418"/>
        </w:tabs>
        <w:rPr>
          <w:rFonts w:eastAsia="Times New Roman" w:cs="Times New Roman"/>
          <w:szCs w:val="20"/>
          <w:lang w:val="en-US"/>
        </w:rPr>
      </w:pPr>
      <w:r>
        <w:rPr>
          <w:rFonts w:eastAsia="Times New Roman" w:cs="Times New Roman"/>
          <w:szCs w:val="20"/>
          <w:lang w:val="en-US"/>
        </w:rPr>
        <w:t xml:space="preserve">     </w:t>
      </w:r>
      <w:r w:rsidR="00786E32" w:rsidRPr="00786E32">
        <w:rPr>
          <w:rFonts w:eastAsia="Times New Roman" w:cs="Times New Roman"/>
          <w:szCs w:val="20"/>
          <w:lang w:val="en-US"/>
        </w:rPr>
        <w:t>For the purpose of</w:t>
      </w:r>
      <w:r w:rsidR="00786E32">
        <w:rPr>
          <w:rFonts w:eastAsia="Times New Roman" w:cs="Times New Roman"/>
          <w:szCs w:val="20"/>
          <w:lang w:val="en-US"/>
        </w:rPr>
        <w:t xml:space="preserve"> validating the OpenSees</w:t>
      </w:r>
      <w:r w:rsidR="009916E2">
        <w:rPr>
          <w:rFonts w:eastAsia="Times New Roman" w:cs="Times New Roman"/>
          <w:szCs w:val="20"/>
          <w:lang w:val="en-US"/>
        </w:rPr>
        <w:t xml:space="preserve"> </w:t>
      </w:r>
      <w:r w:rsidR="00A61B4F">
        <w:rPr>
          <w:rFonts w:eastAsia="Times New Roman" w:cs="Times New Roman"/>
          <w:szCs w:val="20"/>
          <w:lang w:val="en-US"/>
        </w:rPr>
        <w:fldChar w:fldCharType="begin"/>
      </w:r>
      <w:r w:rsidR="00A61B4F">
        <w:rPr>
          <w:rFonts w:eastAsia="Times New Roman" w:cs="Times New Roman"/>
          <w:szCs w:val="20"/>
          <w:lang w:val="en-US"/>
        </w:rPr>
        <w:instrText xml:space="preserve"> ADDIN ZOTERO_ITEM CSL_CITATION {"citationID":"sc0TPWQr","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A61B4F">
        <w:rPr>
          <w:rFonts w:eastAsia="Times New Roman" w:cs="Times New Roman"/>
          <w:szCs w:val="20"/>
          <w:lang w:val="en-US"/>
        </w:rPr>
        <w:fldChar w:fldCharType="separate"/>
      </w:r>
      <w:r w:rsidR="00A61B4F" w:rsidRPr="00A61B4F">
        <w:rPr>
          <w:rFonts w:cs="Times New Roman"/>
        </w:rPr>
        <w:t>[24]</w:t>
      </w:r>
      <w:r w:rsidR="00A61B4F">
        <w:rPr>
          <w:rFonts w:eastAsia="Times New Roman" w:cs="Times New Roman"/>
          <w:szCs w:val="20"/>
          <w:lang w:val="en-US"/>
        </w:rPr>
        <w:fldChar w:fldCharType="end"/>
      </w:r>
      <w:r w:rsidR="00786E32">
        <w:rPr>
          <w:rFonts w:eastAsia="Times New Roman" w:cs="Times New Roman"/>
          <w:szCs w:val="20"/>
          <w:lang w:val="en-US"/>
        </w:rPr>
        <w:t xml:space="preserve"> modelling technique of simulating the shear-critical response</w:t>
      </w:r>
      <w:r w:rsidR="00F056FF">
        <w:rPr>
          <w:rFonts w:eastAsia="Times New Roman" w:cs="Times New Roman"/>
          <w:szCs w:val="20"/>
          <w:lang w:val="en-US"/>
        </w:rPr>
        <w:t xml:space="preserve">, </w:t>
      </w:r>
      <w:r w:rsidR="00BA0EE2">
        <w:rPr>
          <w:rFonts w:eastAsia="Times New Roman" w:cs="Times New Roman"/>
          <w:szCs w:val="20"/>
          <w:lang w:val="en-US"/>
        </w:rPr>
        <w:t>four</w:t>
      </w:r>
      <w:r w:rsidR="00F056FF">
        <w:rPr>
          <w:rFonts w:eastAsia="Times New Roman" w:cs="Times New Roman"/>
          <w:szCs w:val="20"/>
          <w:lang w:val="en-US"/>
        </w:rPr>
        <w:t xml:space="preserve"> </w:t>
      </w:r>
      <w:r w:rsidR="00C20C93">
        <w:rPr>
          <w:rFonts w:eastAsia="Times New Roman" w:cs="Times New Roman"/>
          <w:szCs w:val="20"/>
          <w:lang w:val="en-US"/>
        </w:rPr>
        <w:t xml:space="preserve">square RC </w:t>
      </w:r>
      <w:r w:rsidR="00F056FF">
        <w:rPr>
          <w:rFonts w:eastAsia="Times New Roman" w:cs="Times New Roman"/>
          <w:szCs w:val="20"/>
          <w:lang w:val="en-US"/>
        </w:rPr>
        <w:t>columns</w:t>
      </w:r>
      <w:r w:rsidR="00C20C93">
        <w:rPr>
          <w:rFonts w:eastAsia="Times New Roman" w:cs="Times New Roman"/>
          <w:szCs w:val="20"/>
          <w:lang w:val="en-US"/>
        </w:rPr>
        <w:t xml:space="preserve"> are analyzed under cyclical loading to validate the flexure-shear response (</w:t>
      </w:r>
      <w:r w:rsidR="00C20C93" w:rsidRPr="00C20C93">
        <w:rPr>
          <w:rFonts w:eastAsia="Times New Roman" w:cs="Times New Roman"/>
          <w:i/>
          <w:szCs w:val="20"/>
          <w:lang w:val="en-US"/>
        </w:rPr>
        <w:t>flexures-shear interaction FSI)</w:t>
      </w:r>
      <w:r w:rsidR="00C20C93">
        <w:rPr>
          <w:rFonts w:eastAsia="Times New Roman" w:cs="Times New Roman"/>
          <w:szCs w:val="20"/>
          <w:lang w:val="en-US"/>
        </w:rPr>
        <w:t xml:space="preserve">. </w:t>
      </w:r>
      <w:r w:rsidR="00302DFB">
        <w:rPr>
          <w:rFonts w:eastAsia="Times New Roman" w:cs="Times New Roman"/>
          <w:szCs w:val="20"/>
          <w:lang w:val="en-US"/>
        </w:rPr>
        <w:t xml:space="preserve">The columns for validation are selected </w:t>
      </w:r>
      <w:r w:rsidR="00B807F6">
        <w:rPr>
          <w:rFonts w:eastAsia="Times New Roman" w:cs="Times New Roman"/>
          <w:szCs w:val="20"/>
          <w:lang w:val="en-US"/>
        </w:rPr>
        <w:t>based on</w:t>
      </w:r>
      <w:r w:rsidR="00180098">
        <w:rPr>
          <w:rFonts w:eastAsia="Times New Roman" w:cs="Times New Roman"/>
          <w:szCs w:val="20"/>
          <w:lang w:val="en-US"/>
        </w:rPr>
        <w:t xml:space="preserve"> the</w:t>
      </w:r>
      <w:r w:rsidR="00B807F6">
        <w:rPr>
          <w:rFonts w:eastAsia="Times New Roman" w:cs="Times New Roman"/>
          <w:szCs w:val="20"/>
          <w:lang w:val="en-US"/>
        </w:rPr>
        <w:t xml:space="preserve"> flexure-shear failure and include</w:t>
      </w:r>
      <w:r w:rsidR="00180098">
        <w:rPr>
          <w:rFonts w:eastAsia="Times New Roman" w:cs="Times New Roman"/>
          <w:szCs w:val="20"/>
          <w:lang w:val="en-US"/>
        </w:rPr>
        <w:t>s</w:t>
      </w:r>
      <w:r w:rsidR="00B807F6">
        <w:rPr>
          <w:rFonts w:eastAsia="Times New Roman" w:cs="Times New Roman"/>
          <w:szCs w:val="20"/>
          <w:lang w:val="en-US"/>
        </w:rPr>
        <w:t xml:space="preserve"> uncorroded and corroded specimens. </w:t>
      </w:r>
      <w:r w:rsidR="00B807F6" w:rsidRPr="00861CB5">
        <w:rPr>
          <w:rFonts w:eastAsia="Times New Roman" w:cs="Times New Roman"/>
          <w:color w:val="FF0000"/>
          <w:szCs w:val="20"/>
          <w:lang w:val="en-US"/>
        </w:rPr>
        <w:t xml:space="preserve">Table </w:t>
      </w:r>
      <w:r w:rsidR="00861CB5" w:rsidRPr="00861CB5">
        <w:rPr>
          <w:rFonts w:eastAsia="Times New Roman" w:cs="Times New Roman"/>
          <w:color w:val="FF0000"/>
          <w:szCs w:val="20"/>
          <w:lang w:val="en-US"/>
        </w:rPr>
        <w:t>3.</w:t>
      </w:r>
      <w:r w:rsidR="00B807F6" w:rsidRPr="00861CB5">
        <w:rPr>
          <w:rFonts w:eastAsia="Times New Roman" w:cs="Times New Roman"/>
          <w:color w:val="FF0000"/>
          <w:szCs w:val="20"/>
          <w:lang w:val="en-US"/>
        </w:rPr>
        <w:t xml:space="preserve">1 </w:t>
      </w:r>
      <w:r w:rsidR="00B807F6">
        <w:rPr>
          <w:rFonts w:eastAsia="Times New Roman" w:cs="Times New Roman"/>
          <w:szCs w:val="20"/>
          <w:lang w:val="en-US"/>
        </w:rPr>
        <w:t xml:space="preserve">gives the basic details and properties of the selected specimens used for the validation exercise. </w:t>
      </w:r>
      <w:r w:rsidR="00356255">
        <w:rPr>
          <w:rFonts w:eastAsia="Times New Roman" w:cs="Times New Roman"/>
          <w:szCs w:val="20"/>
          <w:lang w:val="en-US"/>
        </w:rPr>
        <w:t xml:space="preserve">Specimen U2 and C5 are of similar properties </w:t>
      </w:r>
      <w:r w:rsidR="00100DA0">
        <w:rPr>
          <w:rFonts w:eastAsia="Times New Roman" w:cs="Times New Roman"/>
          <w:szCs w:val="20"/>
          <w:lang w:val="en-US"/>
        </w:rPr>
        <w:t xml:space="preserve">but U2 is tested without any corrosion and C5 is tested with corrosion of rebars </w:t>
      </w:r>
      <w:r w:rsidR="00100DA0">
        <w:rPr>
          <w:rFonts w:eastAsia="Times New Roman" w:cs="Times New Roman"/>
          <w:szCs w:val="20"/>
          <w:lang w:val="en-US"/>
        </w:rPr>
        <w:fldChar w:fldCharType="begin"/>
      </w:r>
      <w:r w:rsidR="00100DA0">
        <w:rPr>
          <w:rFonts w:eastAsia="Times New Roman" w:cs="Times New Roman"/>
          <w:szCs w:val="20"/>
          <w:lang w:val="en-US"/>
        </w:rPr>
        <w:instrText xml:space="preserve"> ADDIN ZOTERO_ITEM CSL_CITATION {"citationID":"UH1xgqVN","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100DA0">
        <w:rPr>
          <w:rFonts w:eastAsia="Times New Roman" w:cs="Times New Roman"/>
          <w:szCs w:val="20"/>
          <w:lang w:val="en-US"/>
        </w:rPr>
        <w:fldChar w:fldCharType="separate"/>
      </w:r>
      <w:r w:rsidR="00100DA0" w:rsidRPr="00100DA0">
        <w:rPr>
          <w:rFonts w:cs="Times New Roman"/>
        </w:rPr>
        <w:t>[19]</w:t>
      </w:r>
      <w:r w:rsidR="00100DA0">
        <w:rPr>
          <w:rFonts w:eastAsia="Times New Roman" w:cs="Times New Roman"/>
          <w:szCs w:val="20"/>
          <w:lang w:val="en-US"/>
        </w:rPr>
        <w:fldChar w:fldCharType="end"/>
      </w:r>
      <w:r w:rsidR="00100DA0">
        <w:rPr>
          <w:rFonts w:eastAsia="Times New Roman" w:cs="Times New Roman"/>
          <w:szCs w:val="20"/>
          <w:lang w:val="en-US"/>
        </w:rPr>
        <w:t>.</w:t>
      </w:r>
      <w:r w:rsidR="003E540D">
        <w:rPr>
          <w:rFonts w:eastAsia="Times New Roman" w:cs="Times New Roman"/>
          <w:szCs w:val="20"/>
          <w:lang w:val="en-US"/>
        </w:rPr>
        <w:t xml:space="preserve"> Specimen S1 is a pristine column with no corrosion while CC1 is a short column </w:t>
      </w:r>
      <w:r w:rsidR="004D2ABC">
        <w:rPr>
          <w:rFonts w:eastAsia="Times New Roman" w:cs="Times New Roman"/>
          <w:szCs w:val="20"/>
          <w:lang w:val="en-US"/>
        </w:rPr>
        <w:t xml:space="preserve">with corrosion </w:t>
      </w:r>
      <w:r w:rsidR="003E540D">
        <w:rPr>
          <w:rFonts w:eastAsia="Times New Roman" w:cs="Times New Roman"/>
          <w:szCs w:val="20"/>
          <w:lang w:val="en-US"/>
        </w:rPr>
        <w:t xml:space="preserve">which is expected to </w:t>
      </w:r>
      <w:r w:rsidR="004D2ABC">
        <w:rPr>
          <w:rFonts w:eastAsia="Times New Roman" w:cs="Times New Roman"/>
          <w:szCs w:val="20"/>
          <w:lang w:val="en-US"/>
        </w:rPr>
        <w:t xml:space="preserve">observe shear failure. </w:t>
      </w:r>
      <w:r w:rsidR="00A633A9">
        <w:rPr>
          <w:rFonts w:eastAsia="Times New Roman" w:cs="Times New Roman"/>
          <w:szCs w:val="20"/>
          <w:lang w:val="en-US"/>
        </w:rPr>
        <w:t>All the columns information is taken from the experimental test research so help verify the modelling aspect adopted in this study.</w:t>
      </w:r>
    </w:p>
    <w:p w14:paraId="6F91DF67" w14:textId="77777777" w:rsidR="00D77FA7" w:rsidRDefault="0049776D" w:rsidP="006A3315">
      <w:pPr>
        <w:jc w:val="both"/>
        <w:rPr>
          <w:color w:val="FF0000"/>
          <w:lang w:val="en-US"/>
        </w:rPr>
      </w:pPr>
      <w:r w:rsidRPr="00100DA0">
        <w:rPr>
          <w:strike/>
          <w:lang w:val="en-US"/>
        </w:rPr>
        <w:t xml:space="preserve">Figure </w:t>
      </w:r>
      <w:r w:rsidR="00EC6BDB" w:rsidRPr="00100DA0">
        <w:rPr>
          <w:strike/>
          <w:lang w:val="en-US"/>
        </w:rPr>
        <w:t xml:space="preserve">3.1a and 3.1b are the </w:t>
      </w:r>
      <w:r w:rsidR="003315B1" w:rsidRPr="00100DA0">
        <w:rPr>
          <w:strike/>
          <w:lang w:val="en-US"/>
        </w:rPr>
        <w:t xml:space="preserve">pushover and shear limit </w:t>
      </w:r>
      <w:r w:rsidR="00EC6BDB" w:rsidRPr="00100DA0">
        <w:rPr>
          <w:strike/>
          <w:lang w:val="en-US"/>
        </w:rPr>
        <w:t>plots for each specimen</w:t>
      </w:r>
      <w:r w:rsidR="003315B1" w:rsidRPr="00100DA0">
        <w:rPr>
          <w:strike/>
          <w:lang w:val="en-US"/>
        </w:rPr>
        <w:t>; from the plots</w:t>
      </w:r>
      <w:r w:rsidR="001D45CE" w:rsidRPr="00100DA0">
        <w:rPr>
          <w:strike/>
          <w:lang w:val="en-US"/>
        </w:rPr>
        <w:t>,</w:t>
      </w:r>
      <w:r w:rsidR="003315B1" w:rsidRPr="00100DA0">
        <w:rPr>
          <w:strike/>
          <w:lang w:val="en-US"/>
        </w:rPr>
        <w:t xml:space="preserve"> it can be concluded all the specimens observe flexure-shear failure. That is, lateral load capacity for each specimen intersects with the shear limit curve calculated as per by </w:t>
      </w:r>
      <w:proofErr w:type="spellStart"/>
      <w:r w:rsidR="003315B1" w:rsidRPr="007A4726">
        <w:rPr>
          <w:strike/>
          <w:lang w:val="en-US"/>
        </w:rPr>
        <w:t>Sezen</w:t>
      </w:r>
      <w:proofErr w:type="spellEnd"/>
      <w:r w:rsidR="003315B1" w:rsidRPr="007A4726">
        <w:rPr>
          <w:strike/>
          <w:lang w:val="en-US"/>
        </w:rPr>
        <w:t xml:space="preserve"> </w:t>
      </w:r>
      <w:proofErr w:type="spellStart"/>
      <w:r w:rsidR="003315B1" w:rsidRPr="007A4726">
        <w:rPr>
          <w:strike/>
          <w:lang w:val="en-US"/>
        </w:rPr>
        <w:t>Moehle</w:t>
      </w:r>
      <w:proofErr w:type="spellEnd"/>
      <w:r w:rsidR="003315B1" w:rsidRPr="007A4726">
        <w:rPr>
          <w:strike/>
          <w:lang w:val="en-US"/>
        </w:rPr>
        <w:t xml:space="preserve"> 2004.</w:t>
      </w:r>
      <w:r w:rsidR="00180098" w:rsidRPr="007A4726">
        <w:rPr>
          <w:lang w:val="en-US"/>
        </w:rPr>
        <w:t xml:space="preserve"> </w:t>
      </w:r>
    </w:p>
    <w:p w14:paraId="1AFF8C1F" w14:textId="58522699" w:rsidR="00A81B48" w:rsidRDefault="00D77FA7" w:rsidP="006A3315">
      <w:pPr>
        <w:jc w:val="both"/>
        <w:rPr>
          <w:lang w:val="en-US"/>
        </w:rPr>
      </w:pPr>
      <w:r>
        <w:rPr>
          <w:lang w:val="en-US"/>
        </w:rPr>
        <w:t xml:space="preserve">     </w:t>
      </w:r>
      <w:r w:rsidR="00536571">
        <w:rPr>
          <w:lang w:val="en-US"/>
        </w:rPr>
        <w:t xml:space="preserve">The plots of </w:t>
      </w:r>
      <w:r w:rsidR="00014F44">
        <w:rPr>
          <w:lang w:val="en-US"/>
        </w:rPr>
        <w:t>Fi</w:t>
      </w:r>
      <w:r w:rsidR="002E2E2C">
        <w:rPr>
          <w:lang w:val="en-US"/>
        </w:rPr>
        <w:t>gure 3.</w:t>
      </w:r>
      <w:r w:rsidR="00014F44">
        <w:rPr>
          <w:lang w:val="en-US"/>
        </w:rPr>
        <w:t>1</w:t>
      </w:r>
      <w:r w:rsidR="002E2E2C">
        <w:rPr>
          <w:lang w:val="en-US"/>
        </w:rPr>
        <w:t>a</w:t>
      </w:r>
      <w:r w:rsidR="00536571">
        <w:rPr>
          <w:lang w:val="en-US"/>
        </w:rPr>
        <w:t xml:space="preserve"> and 3.</w:t>
      </w:r>
      <w:r w:rsidR="00014F44">
        <w:rPr>
          <w:lang w:val="en-US"/>
        </w:rPr>
        <w:t>1</w:t>
      </w:r>
      <w:r w:rsidR="00536571">
        <w:rPr>
          <w:lang w:val="en-US"/>
        </w:rPr>
        <w:t>b are hysteric plots for all the column specimen</w:t>
      </w:r>
      <w:r w:rsidR="00B5359F">
        <w:rPr>
          <w:lang w:val="en-US"/>
        </w:rPr>
        <w:t>s</w:t>
      </w:r>
      <w:r w:rsidR="00536571">
        <w:rPr>
          <w:lang w:val="en-US"/>
        </w:rPr>
        <w:t xml:space="preserve"> modelled as per the description in the above section. Particularly from </w:t>
      </w:r>
      <w:r w:rsidR="005D4812">
        <w:rPr>
          <w:lang w:val="en-US"/>
        </w:rPr>
        <w:t>F</w:t>
      </w:r>
      <w:r w:rsidR="00536571">
        <w:rPr>
          <w:lang w:val="en-US"/>
        </w:rPr>
        <w:t>igure 3.</w:t>
      </w:r>
      <w:r w:rsidR="007A6C01">
        <w:rPr>
          <w:lang w:val="en-US"/>
        </w:rPr>
        <w:t>1</w:t>
      </w:r>
      <w:r w:rsidR="00536571">
        <w:rPr>
          <w:lang w:val="en-US"/>
        </w:rPr>
        <w:t xml:space="preserve">a – specimen S1 </w:t>
      </w:r>
      <w:r w:rsidR="00D47E0E">
        <w:rPr>
          <w:lang w:val="en-US"/>
        </w:rPr>
        <w:t xml:space="preserve">– it </w:t>
      </w:r>
      <w:r w:rsidR="00536571">
        <w:rPr>
          <w:lang w:val="en-US"/>
        </w:rPr>
        <w:t>can be illustrated that the column with low ductility will have</w:t>
      </w:r>
      <w:r w:rsidR="005D4812">
        <w:rPr>
          <w:lang w:val="en-US"/>
        </w:rPr>
        <w:t xml:space="preserve"> a</w:t>
      </w:r>
      <w:r w:rsidR="00536571">
        <w:rPr>
          <w:lang w:val="en-US"/>
        </w:rPr>
        <w:t xml:space="preserve"> sharp decrease in lateral load capacity after reaching the shear limit. </w:t>
      </w:r>
      <w:r w:rsidR="00C11C10">
        <w:rPr>
          <w:lang w:val="en-US"/>
        </w:rPr>
        <w:t xml:space="preserve">The hysteric plot for S1 is a good match validating our aim of modelling shear </w:t>
      </w:r>
      <w:r w:rsidR="00180098">
        <w:rPr>
          <w:lang w:val="en-US"/>
        </w:rPr>
        <w:t>element</w:t>
      </w:r>
      <w:r w:rsidR="00C11C10">
        <w:rPr>
          <w:lang w:val="en-US"/>
        </w:rPr>
        <w:t xml:space="preserve"> and bar-slip section for the analysis. </w:t>
      </w:r>
      <w:r w:rsidR="006A3315">
        <w:rPr>
          <w:lang w:val="en-US"/>
        </w:rPr>
        <w:t xml:space="preserve">However, the hysteric plot of C5, CC2 and U2 does not have a good match with the experimental results. Also, the peak lateral load of the test is always higher for these three specimens and the initial stiffness </w:t>
      </w:r>
      <w:proofErr w:type="spellStart"/>
      <w:r w:rsidR="006A3315">
        <w:rPr>
          <w:lang w:val="en-US"/>
        </w:rPr>
        <w:t>upto</w:t>
      </w:r>
      <w:proofErr w:type="spellEnd"/>
      <w:r w:rsidR="006A3315">
        <w:rPr>
          <w:lang w:val="en-US"/>
        </w:rPr>
        <w:t xml:space="preserve"> the elastic range is clearly visible to be higher than that of the </w:t>
      </w:r>
      <w:r w:rsidR="00D47E0E">
        <w:rPr>
          <w:lang w:val="en-US"/>
        </w:rPr>
        <w:t xml:space="preserve">stiffness observed in the </w:t>
      </w:r>
      <w:r w:rsidR="006A3315">
        <w:rPr>
          <w:lang w:val="en-US"/>
        </w:rPr>
        <w:t>experimental curve.</w:t>
      </w:r>
      <w:r w:rsidR="00B5359F">
        <w:rPr>
          <w:lang w:val="en-US"/>
        </w:rPr>
        <w:t xml:space="preserve"> Part of the reason can be attributed to the experimental setup where the ends are not fully rigid and there is a presence of rigid body rotation at the fixed end. </w:t>
      </w:r>
      <w:r w:rsidR="009F791F">
        <w:rPr>
          <w:lang w:val="en-US"/>
        </w:rPr>
        <w:t>Ano</w:t>
      </w:r>
      <w:r w:rsidR="007C0263">
        <w:rPr>
          <w:lang w:val="en-US"/>
        </w:rPr>
        <w:t xml:space="preserve">ther reason for </w:t>
      </w:r>
      <w:r w:rsidR="000014D7">
        <w:rPr>
          <w:lang w:val="en-US"/>
        </w:rPr>
        <w:t xml:space="preserve">the </w:t>
      </w:r>
      <w:r w:rsidR="007C0263">
        <w:rPr>
          <w:lang w:val="en-US"/>
        </w:rPr>
        <w:t xml:space="preserve">overprediction of the </w:t>
      </w:r>
      <w:r w:rsidR="000014D7">
        <w:rPr>
          <w:lang w:val="en-US"/>
        </w:rPr>
        <w:t>peak lateral strength would be the inelastic deformation in the reinforcement bars. However, the deterioration and pinching phenomena is well captured in all of the hysteric plot</w:t>
      </w:r>
      <w:r w:rsidR="009F791F">
        <w:rPr>
          <w:lang w:val="en-US"/>
        </w:rPr>
        <w:t>s</w:t>
      </w:r>
      <w:r w:rsidR="000014D7">
        <w:rPr>
          <w:lang w:val="en-US"/>
        </w:rPr>
        <w:t xml:space="preserve"> but the drawback remains in modelling which required manual inputs of these parameters to match with the experimental results. </w:t>
      </w:r>
      <w:r w:rsidR="004134CD">
        <w:rPr>
          <w:lang w:val="en-US"/>
        </w:rPr>
        <w:t>To summarize, the modelling discussed in the above section captures the flexure-shear failure in a satisfactory manner that can be extended to the frame under this study.</w:t>
      </w:r>
    </w:p>
    <w:p w14:paraId="56D16DF3" w14:textId="3B73DFF7" w:rsidR="00A81B48" w:rsidRDefault="00A81B48" w:rsidP="00A81B48">
      <w:pPr>
        <w:rPr>
          <w:lang w:val="en-US"/>
        </w:rPr>
      </w:pPr>
    </w:p>
    <w:p w14:paraId="6763D4A7" w14:textId="5B183D59" w:rsidR="00A81B48" w:rsidRPr="00356255" w:rsidRDefault="008140F7" w:rsidP="00A101C4">
      <w:pPr>
        <w:spacing w:after="240"/>
        <w:rPr>
          <w:b/>
          <w:lang w:val="en-US"/>
        </w:rPr>
      </w:pPr>
      <w:r w:rsidRPr="00356255">
        <w:rPr>
          <w:b/>
          <w:lang w:val="en-US"/>
        </w:rPr>
        <w:t xml:space="preserve">Table 3.1 Database of the columns selected </w:t>
      </w:r>
      <w:r w:rsidR="00F23C6F" w:rsidRPr="00356255">
        <w:rPr>
          <w:b/>
          <w:lang w:val="en-US"/>
        </w:rPr>
        <w:t>for the validation exercise</w:t>
      </w:r>
    </w:p>
    <w:tbl>
      <w:tblPr>
        <w:tblStyle w:val="TableGrid"/>
        <w:tblW w:w="8931" w:type="dxa"/>
        <w:jc w:val="center"/>
        <w:tblLook w:val="04A0" w:firstRow="1" w:lastRow="0" w:firstColumn="1" w:lastColumn="0" w:noHBand="0" w:noVBand="1"/>
      </w:tblPr>
      <w:tblGrid>
        <w:gridCol w:w="3266"/>
        <w:gridCol w:w="1554"/>
        <w:gridCol w:w="1276"/>
        <w:gridCol w:w="1275"/>
        <w:gridCol w:w="1560"/>
      </w:tblGrid>
      <w:tr w:rsidR="000E3293" w:rsidRPr="0013139C" w14:paraId="649B3A2B" w14:textId="77777777" w:rsidTr="00F65390">
        <w:trPr>
          <w:jc w:val="center"/>
        </w:trPr>
        <w:tc>
          <w:tcPr>
            <w:tcW w:w="3266" w:type="dxa"/>
            <w:tcBorders>
              <w:top w:val="single" w:sz="4" w:space="0" w:color="auto"/>
              <w:left w:val="nil"/>
              <w:bottom w:val="single" w:sz="4" w:space="0" w:color="auto"/>
              <w:right w:val="nil"/>
            </w:tcBorders>
          </w:tcPr>
          <w:p w14:paraId="748B1260" w14:textId="184F962E" w:rsidR="000E3293" w:rsidRPr="0013139C" w:rsidRDefault="00EB273E" w:rsidP="000E3293">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Specimen</w:t>
            </w:r>
          </w:p>
        </w:tc>
        <w:tc>
          <w:tcPr>
            <w:tcW w:w="1554" w:type="dxa"/>
            <w:tcBorders>
              <w:top w:val="single" w:sz="4" w:space="0" w:color="auto"/>
              <w:left w:val="nil"/>
              <w:bottom w:val="single" w:sz="4" w:space="0" w:color="auto"/>
              <w:right w:val="nil"/>
            </w:tcBorders>
            <w:vAlign w:val="center"/>
          </w:tcPr>
          <w:p w14:paraId="164CD8ED" w14:textId="73E94842"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tcBorders>
              <w:top w:val="single" w:sz="4" w:space="0" w:color="auto"/>
              <w:left w:val="nil"/>
              <w:bottom w:val="single" w:sz="4" w:space="0" w:color="auto"/>
              <w:right w:val="nil"/>
            </w:tcBorders>
            <w:vAlign w:val="center"/>
          </w:tcPr>
          <w:p w14:paraId="1D2AACE1" w14:textId="4CB090E8"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tcBorders>
              <w:top w:val="single" w:sz="4" w:space="0" w:color="auto"/>
              <w:left w:val="nil"/>
              <w:bottom w:val="single" w:sz="4" w:space="0" w:color="auto"/>
              <w:right w:val="nil"/>
            </w:tcBorders>
            <w:vAlign w:val="center"/>
          </w:tcPr>
          <w:p w14:paraId="0936F0BC" w14:textId="7F030B67" w:rsidR="000E3293" w:rsidRPr="0013139C" w:rsidRDefault="003315B1"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tcBorders>
              <w:top w:val="single" w:sz="4" w:space="0" w:color="auto"/>
              <w:left w:val="nil"/>
              <w:bottom w:val="single" w:sz="4" w:space="0" w:color="auto"/>
              <w:right w:val="nil"/>
            </w:tcBorders>
            <w:vAlign w:val="center"/>
          </w:tcPr>
          <w:p w14:paraId="1BBE0A3B" w14:textId="364BA2A1"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F1691D" w:rsidRPr="0013139C" w14:paraId="2DDD9657" w14:textId="77777777" w:rsidTr="00F65390">
        <w:trPr>
          <w:jc w:val="center"/>
        </w:trPr>
        <w:tc>
          <w:tcPr>
            <w:tcW w:w="3266" w:type="dxa"/>
            <w:tcBorders>
              <w:top w:val="single" w:sz="4" w:space="0" w:color="auto"/>
              <w:left w:val="nil"/>
              <w:bottom w:val="nil"/>
              <w:right w:val="nil"/>
            </w:tcBorders>
            <w:vAlign w:val="center"/>
          </w:tcPr>
          <w:p w14:paraId="3213816D" w14:textId="5F04FEFF" w:rsidR="00F1691D" w:rsidRPr="0013139C" w:rsidRDefault="00F1691D" w:rsidP="00FE5499">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tcBorders>
              <w:top w:val="single" w:sz="4" w:space="0" w:color="auto"/>
              <w:left w:val="nil"/>
              <w:bottom w:val="nil"/>
              <w:right w:val="nil"/>
            </w:tcBorders>
            <w:vAlign w:val="center"/>
          </w:tcPr>
          <w:p w14:paraId="31590B77" w14:textId="186BF674" w:rsidR="00F1691D" w:rsidRPr="0013139C" w:rsidRDefault="00F1691D" w:rsidP="00FE5499">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r55C2h2F","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6" w:type="dxa"/>
            <w:tcBorders>
              <w:top w:val="single" w:sz="4" w:space="0" w:color="auto"/>
              <w:left w:val="nil"/>
              <w:bottom w:val="nil"/>
              <w:right w:val="nil"/>
            </w:tcBorders>
            <w:vAlign w:val="center"/>
          </w:tcPr>
          <w:p w14:paraId="4019980A" w14:textId="5AA25205" w:rsidR="00F1691D" w:rsidRPr="0013139C" w:rsidRDefault="00F1691D" w:rsidP="00FE5499">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kSwOSnys","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5" w:type="dxa"/>
            <w:tcBorders>
              <w:top w:val="single" w:sz="4" w:space="0" w:color="auto"/>
              <w:left w:val="nil"/>
              <w:bottom w:val="nil"/>
              <w:right w:val="nil"/>
            </w:tcBorders>
            <w:vAlign w:val="center"/>
          </w:tcPr>
          <w:p w14:paraId="30EAA03C" w14:textId="0DE9D573" w:rsidR="00F1691D" w:rsidRPr="0013139C" w:rsidRDefault="003315B1" w:rsidP="00FE5499">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Za7Vnazd","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[18]</w:t>
            </w:r>
            <w:r w:rsidR="00A61B4F" w:rsidRPr="0013139C">
              <w:rPr>
                <w:lang w:val="en-US"/>
              </w:rPr>
              <w:fldChar w:fldCharType="end"/>
            </w:r>
          </w:p>
        </w:tc>
        <w:tc>
          <w:tcPr>
            <w:tcW w:w="1560" w:type="dxa"/>
            <w:tcBorders>
              <w:top w:val="single" w:sz="4" w:space="0" w:color="auto"/>
              <w:left w:val="nil"/>
              <w:bottom w:val="nil"/>
              <w:right w:val="nil"/>
            </w:tcBorders>
            <w:vAlign w:val="center"/>
          </w:tcPr>
          <w:p w14:paraId="3411E727" w14:textId="65CE951E" w:rsidR="00F1691D" w:rsidRPr="0013139C" w:rsidRDefault="00F1691D" w:rsidP="00FE5499">
            <w:pPr>
              <w:spacing w:line="276" w:lineRule="auto"/>
              <w:ind w:left="37"/>
              <w:jc w:val="center"/>
              <w:rPr>
                <w:rFonts w:ascii="Times New Roman" w:eastAsia="Times New Roman" w:hAnsi="Times New Roman" w:cs="Times New Roman"/>
                <w:sz w:val="20"/>
                <w:szCs w:val="20"/>
                <w:lang w:val="en-US"/>
              </w:rPr>
            </w:pPr>
            <w:proofErr w:type="spellStart"/>
            <w:r w:rsidRPr="0013139C">
              <w:rPr>
                <w:rFonts w:ascii="Times New Roman" w:eastAsia="Times New Roman" w:hAnsi="Times New Roman" w:cs="Times New Roman"/>
                <w:sz w:val="20"/>
                <w:szCs w:val="20"/>
                <w:lang w:val="en-US"/>
              </w:rPr>
              <w:t>Sezen</w:t>
            </w:r>
            <w:proofErr w:type="spellEnd"/>
            <w:r w:rsidRPr="0013139C">
              <w:rPr>
                <w:rFonts w:ascii="Times New Roman" w:eastAsia="Times New Roman" w:hAnsi="Times New Roman" w:cs="Times New Roman"/>
                <w:sz w:val="20"/>
                <w:szCs w:val="20"/>
                <w:lang w:val="en-US"/>
              </w:rPr>
              <w:t xml:space="preserve"> and </w:t>
            </w:r>
            <w:proofErr w:type="spellStart"/>
            <w:r w:rsidRPr="0013139C">
              <w:rPr>
                <w:rFonts w:ascii="Times New Roman" w:eastAsia="Times New Roman" w:hAnsi="Times New Roman" w:cs="Times New Roman"/>
                <w:sz w:val="20"/>
                <w:szCs w:val="20"/>
                <w:lang w:val="en-US"/>
              </w:rPr>
              <w:t>Moehle</w:t>
            </w:r>
            <w:proofErr w:type="spellEnd"/>
            <w:r w:rsidRPr="0013139C">
              <w:rPr>
                <w:rFonts w:ascii="Times New Roman" w:eastAsia="Times New Roman" w:hAnsi="Times New Roman" w:cs="Times New Roman"/>
                <w:sz w:val="20"/>
                <w:szCs w:val="20"/>
                <w:lang w:val="en-US"/>
              </w:rPr>
              <w:t xml:space="preserve"> (2006) </w:t>
            </w:r>
            <w:r w:rsidR="00A61B4F" w:rsidRPr="0013139C">
              <w:rPr>
                <w:lang w:val="en-US"/>
              </w:rPr>
              <w:fldChar w:fldCharType="begin"/>
            </w:r>
            <w:r w:rsidR="001C53A5">
              <w:rPr>
                <w:rFonts w:ascii="Times New Roman" w:eastAsia="Times New Roman" w:hAnsi="Times New Roman" w:cs="Times New Roman"/>
                <w:sz w:val="20"/>
                <w:szCs w:val="20"/>
                <w:lang w:val="en-US"/>
              </w:rPr>
              <w:instrText xml:space="preserve"> ADDIN ZOTERO_ITEM CSL_CITATION {"citationID":"lxaJq1b8","properties":{"formattedCitation":"[49]","plainCitation":"[49]","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00A61B4F" w:rsidRPr="0013139C">
              <w:rPr>
                <w:lang w:val="en-US"/>
              </w:rPr>
              <w:fldChar w:fldCharType="separate"/>
            </w:r>
            <w:r w:rsidR="001C53A5" w:rsidRPr="001C53A5">
              <w:rPr>
                <w:rFonts w:ascii="Times New Roman" w:hAnsi="Times New Roman" w:cs="Times New Roman"/>
                <w:sz w:val="20"/>
              </w:rPr>
              <w:t>[49]</w:t>
            </w:r>
            <w:r w:rsidR="00A61B4F" w:rsidRPr="0013139C">
              <w:rPr>
                <w:lang w:val="en-US"/>
              </w:rPr>
              <w:fldChar w:fldCharType="end"/>
            </w:r>
          </w:p>
        </w:tc>
      </w:tr>
      <w:tr w:rsidR="00581518" w:rsidRPr="0013139C" w14:paraId="15DC2FB2" w14:textId="77777777" w:rsidTr="00F65390">
        <w:trPr>
          <w:jc w:val="center"/>
        </w:trPr>
        <w:tc>
          <w:tcPr>
            <w:tcW w:w="3266" w:type="dxa"/>
            <w:tcBorders>
              <w:top w:val="nil"/>
              <w:left w:val="nil"/>
              <w:bottom w:val="nil"/>
              <w:right w:val="nil"/>
            </w:tcBorders>
            <w:vAlign w:val="center"/>
          </w:tcPr>
          <w:p w14:paraId="28DD52E9" w14:textId="6122F5E2"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tcBorders>
              <w:top w:val="nil"/>
              <w:left w:val="nil"/>
              <w:bottom w:val="nil"/>
              <w:right w:val="nil"/>
            </w:tcBorders>
            <w:vAlign w:val="center"/>
          </w:tcPr>
          <w:p w14:paraId="4DC27D2D" w14:textId="319B4FE2"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tcBorders>
              <w:top w:val="nil"/>
              <w:left w:val="nil"/>
              <w:bottom w:val="nil"/>
              <w:right w:val="nil"/>
            </w:tcBorders>
            <w:vAlign w:val="center"/>
          </w:tcPr>
          <w:p w14:paraId="3948FA98" w14:textId="25BD0E3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tcBorders>
              <w:top w:val="nil"/>
              <w:left w:val="nil"/>
              <w:bottom w:val="nil"/>
              <w:right w:val="nil"/>
            </w:tcBorders>
            <w:vAlign w:val="center"/>
          </w:tcPr>
          <w:p w14:paraId="3FC26B7E" w14:textId="1BCB7839" w:rsidR="00581518" w:rsidRPr="0013139C" w:rsidRDefault="0074288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tcBorders>
              <w:top w:val="nil"/>
              <w:left w:val="nil"/>
              <w:bottom w:val="nil"/>
              <w:right w:val="nil"/>
            </w:tcBorders>
            <w:vAlign w:val="center"/>
          </w:tcPr>
          <w:p w14:paraId="20A2852F" w14:textId="4CD24A60"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581518" w:rsidRPr="0013139C" w14:paraId="4CFA1F47" w14:textId="77777777" w:rsidTr="00F65390">
        <w:trPr>
          <w:jc w:val="center"/>
        </w:trPr>
        <w:tc>
          <w:tcPr>
            <w:tcW w:w="3266" w:type="dxa"/>
            <w:tcBorders>
              <w:top w:val="nil"/>
              <w:left w:val="nil"/>
              <w:bottom w:val="nil"/>
              <w:right w:val="nil"/>
            </w:tcBorders>
            <w:vAlign w:val="center"/>
          </w:tcPr>
          <w:p w14:paraId="3B1E8E6A" w14:textId="25B535AC" w:rsidR="00581518" w:rsidRPr="007B78AA"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tcBorders>
              <w:top w:val="nil"/>
              <w:left w:val="nil"/>
              <w:bottom w:val="nil"/>
              <w:right w:val="nil"/>
            </w:tcBorders>
            <w:vAlign w:val="center"/>
          </w:tcPr>
          <w:p w14:paraId="1E4A4EAD" w14:textId="47938F2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tcBorders>
              <w:top w:val="nil"/>
              <w:left w:val="nil"/>
              <w:bottom w:val="nil"/>
              <w:right w:val="nil"/>
            </w:tcBorders>
            <w:vAlign w:val="center"/>
          </w:tcPr>
          <w:p w14:paraId="23B91858" w14:textId="785FBCC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tcBorders>
              <w:top w:val="nil"/>
              <w:left w:val="nil"/>
              <w:bottom w:val="nil"/>
              <w:right w:val="nil"/>
            </w:tcBorders>
            <w:vAlign w:val="center"/>
          </w:tcPr>
          <w:p w14:paraId="0EE7A51D" w14:textId="0BDC3C0B"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tcBorders>
              <w:top w:val="nil"/>
              <w:left w:val="nil"/>
              <w:bottom w:val="nil"/>
              <w:right w:val="nil"/>
            </w:tcBorders>
            <w:vAlign w:val="center"/>
          </w:tcPr>
          <w:p w14:paraId="67B60567" w14:textId="3A7C294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581518" w:rsidRPr="0013139C" w14:paraId="584D831D" w14:textId="77777777" w:rsidTr="00F65390">
        <w:trPr>
          <w:jc w:val="center"/>
        </w:trPr>
        <w:tc>
          <w:tcPr>
            <w:tcW w:w="3266" w:type="dxa"/>
            <w:tcBorders>
              <w:top w:val="nil"/>
              <w:left w:val="nil"/>
              <w:bottom w:val="nil"/>
              <w:right w:val="nil"/>
            </w:tcBorders>
            <w:vAlign w:val="center"/>
          </w:tcPr>
          <w:p w14:paraId="328EBEFC" w14:textId="69C47CA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tcBorders>
              <w:top w:val="nil"/>
              <w:left w:val="nil"/>
              <w:bottom w:val="nil"/>
              <w:right w:val="nil"/>
            </w:tcBorders>
            <w:vAlign w:val="center"/>
          </w:tcPr>
          <w:p w14:paraId="29419B5F" w14:textId="03A0D749"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tcBorders>
              <w:top w:val="nil"/>
              <w:left w:val="nil"/>
              <w:bottom w:val="nil"/>
              <w:right w:val="nil"/>
            </w:tcBorders>
            <w:vAlign w:val="center"/>
          </w:tcPr>
          <w:p w14:paraId="54F24C79" w14:textId="12F2D74F"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tcBorders>
              <w:top w:val="nil"/>
              <w:left w:val="nil"/>
              <w:bottom w:val="nil"/>
              <w:right w:val="nil"/>
            </w:tcBorders>
            <w:vAlign w:val="center"/>
          </w:tcPr>
          <w:p w14:paraId="6E6CAA4D" w14:textId="3EAECEB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tcBorders>
              <w:top w:val="nil"/>
              <w:left w:val="nil"/>
              <w:bottom w:val="nil"/>
              <w:right w:val="nil"/>
            </w:tcBorders>
            <w:vAlign w:val="center"/>
          </w:tcPr>
          <w:p w14:paraId="59CE3ED6" w14:textId="484871EB"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581518" w:rsidRPr="0013139C" w14:paraId="770CD3F0" w14:textId="77777777" w:rsidTr="00F65390">
        <w:trPr>
          <w:jc w:val="center"/>
        </w:trPr>
        <w:tc>
          <w:tcPr>
            <w:tcW w:w="3266" w:type="dxa"/>
            <w:tcBorders>
              <w:top w:val="nil"/>
              <w:left w:val="nil"/>
              <w:bottom w:val="nil"/>
              <w:right w:val="nil"/>
            </w:tcBorders>
            <w:vAlign w:val="center"/>
          </w:tcPr>
          <w:p w14:paraId="30ABD48A" w14:textId="153FD3E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B058647" w14:textId="72E29A4E"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tcBorders>
              <w:top w:val="nil"/>
              <w:left w:val="nil"/>
              <w:bottom w:val="nil"/>
              <w:right w:val="nil"/>
            </w:tcBorders>
            <w:vAlign w:val="center"/>
          </w:tcPr>
          <w:p w14:paraId="2DFD2AF6" w14:textId="64E08BCA"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tcBorders>
              <w:top w:val="nil"/>
              <w:left w:val="nil"/>
              <w:bottom w:val="nil"/>
              <w:right w:val="nil"/>
            </w:tcBorders>
            <w:vAlign w:val="center"/>
          </w:tcPr>
          <w:p w14:paraId="6465D8AF" w14:textId="38DC1EDF"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tcBorders>
              <w:top w:val="nil"/>
              <w:left w:val="nil"/>
              <w:bottom w:val="nil"/>
              <w:right w:val="nil"/>
            </w:tcBorders>
            <w:vAlign w:val="center"/>
          </w:tcPr>
          <w:p w14:paraId="3236B00E" w14:textId="7DD16806" w:rsidR="00581518" w:rsidRPr="0013139C" w:rsidRDefault="00A0707E"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w:t>
            </w:r>
            <w:r w:rsidR="00E531ED">
              <w:rPr>
                <w:rFonts w:ascii="Times New Roman" w:eastAsia="Times New Roman" w:hAnsi="Times New Roman" w:cs="Times New Roman"/>
                <w:sz w:val="20"/>
                <w:szCs w:val="20"/>
                <w:lang w:val="en-US"/>
              </w:rPr>
              <w:t>4</w:t>
            </w:r>
          </w:p>
        </w:tc>
      </w:tr>
      <w:tr w:rsidR="00581518" w:rsidRPr="0013139C" w14:paraId="6AA2513C" w14:textId="77777777" w:rsidTr="00F65390">
        <w:trPr>
          <w:jc w:val="center"/>
        </w:trPr>
        <w:tc>
          <w:tcPr>
            <w:tcW w:w="3266" w:type="dxa"/>
            <w:tcBorders>
              <w:top w:val="nil"/>
              <w:left w:val="nil"/>
              <w:bottom w:val="nil"/>
              <w:right w:val="nil"/>
            </w:tcBorders>
            <w:vAlign w:val="center"/>
          </w:tcPr>
          <w:p w14:paraId="422B89A3" w14:textId="4F927539"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tcBorders>
              <w:top w:val="nil"/>
              <w:left w:val="nil"/>
              <w:bottom w:val="nil"/>
              <w:right w:val="nil"/>
            </w:tcBorders>
            <w:vAlign w:val="center"/>
          </w:tcPr>
          <w:p w14:paraId="1B4BF7FA" w14:textId="634F881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tcBorders>
              <w:top w:val="nil"/>
              <w:left w:val="nil"/>
              <w:bottom w:val="nil"/>
              <w:right w:val="nil"/>
            </w:tcBorders>
            <w:vAlign w:val="center"/>
          </w:tcPr>
          <w:p w14:paraId="4C74E96B" w14:textId="5B8B1721"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tcBorders>
              <w:top w:val="nil"/>
              <w:left w:val="nil"/>
              <w:bottom w:val="nil"/>
              <w:right w:val="nil"/>
            </w:tcBorders>
            <w:vAlign w:val="center"/>
          </w:tcPr>
          <w:p w14:paraId="3C2B7F2B" w14:textId="619741FE" w:rsidR="00581518" w:rsidRPr="0013139C" w:rsidRDefault="0032525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tcBorders>
              <w:top w:val="nil"/>
              <w:left w:val="nil"/>
              <w:bottom w:val="nil"/>
              <w:right w:val="nil"/>
            </w:tcBorders>
            <w:vAlign w:val="center"/>
          </w:tcPr>
          <w:p w14:paraId="6BBA7188" w14:textId="4FA39EC3"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325256" w:rsidRPr="0013139C" w14:paraId="2DD33C3F" w14:textId="77777777" w:rsidTr="00F65390">
        <w:trPr>
          <w:jc w:val="center"/>
        </w:trPr>
        <w:tc>
          <w:tcPr>
            <w:tcW w:w="3266" w:type="dxa"/>
            <w:tcBorders>
              <w:top w:val="nil"/>
              <w:left w:val="nil"/>
              <w:bottom w:val="nil"/>
              <w:right w:val="nil"/>
            </w:tcBorders>
            <w:vAlign w:val="center"/>
          </w:tcPr>
          <w:p w14:paraId="70135B1D" w14:textId="6D1D75CC"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tcBorders>
              <w:top w:val="nil"/>
              <w:left w:val="nil"/>
              <w:bottom w:val="nil"/>
              <w:right w:val="nil"/>
            </w:tcBorders>
            <w:vAlign w:val="center"/>
          </w:tcPr>
          <w:p w14:paraId="319B4C17" w14:textId="284355AD"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tcBorders>
              <w:top w:val="nil"/>
              <w:left w:val="nil"/>
              <w:bottom w:val="nil"/>
              <w:right w:val="nil"/>
            </w:tcBorders>
            <w:vAlign w:val="center"/>
          </w:tcPr>
          <w:p w14:paraId="2DC2DF34" w14:textId="713E99F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tcBorders>
              <w:top w:val="nil"/>
              <w:left w:val="nil"/>
              <w:bottom w:val="nil"/>
              <w:right w:val="nil"/>
            </w:tcBorders>
            <w:vAlign w:val="center"/>
          </w:tcPr>
          <w:p w14:paraId="27F9A75B" w14:textId="0C2BFAE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tcBorders>
              <w:top w:val="nil"/>
              <w:left w:val="nil"/>
              <w:bottom w:val="nil"/>
              <w:right w:val="nil"/>
            </w:tcBorders>
            <w:vAlign w:val="center"/>
          </w:tcPr>
          <w:p w14:paraId="2F962341" w14:textId="4C030D57"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325256" w:rsidRPr="0013139C" w14:paraId="25FC394D" w14:textId="77777777" w:rsidTr="00F65390">
        <w:trPr>
          <w:jc w:val="center"/>
        </w:trPr>
        <w:tc>
          <w:tcPr>
            <w:tcW w:w="3266" w:type="dxa"/>
            <w:tcBorders>
              <w:top w:val="nil"/>
              <w:left w:val="nil"/>
              <w:bottom w:val="nil"/>
              <w:right w:val="nil"/>
            </w:tcBorders>
            <w:vAlign w:val="center"/>
          </w:tcPr>
          <w:p w14:paraId="4203DAC7" w14:textId="3C3EAD1A"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8ECD07F" w14:textId="021724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tcBorders>
              <w:top w:val="nil"/>
              <w:left w:val="nil"/>
              <w:bottom w:val="nil"/>
              <w:right w:val="nil"/>
            </w:tcBorders>
            <w:vAlign w:val="center"/>
          </w:tcPr>
          <w:p w14:paraId="20076790" w14:textId="42E8E04B"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tcBorders>
              <w:top w:val="nil"/>
              <w:left w:val="nil"/>
              <w:bottom w:val="nil"/>
              <w:right w:val="nil"/>
            </w:tcBorders>
            <w:vAlign w:val="center"/>
          </w:tcPr>
          <w:p w14:paraId="571CC778" w14:textId="02816A4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tcBorders>
              <w:top w:val="nil"/>
              <w:left w:val="nil"/>
              <w:bottom w:val="nil"/>
              <w:right w:val="nil"/>
            </w:tcBorders>
            <w:vAlign w:val="center"/>
          </w:tcPr>
          <w:p w14:paraId="061D1D5D" w14:textId="185B1D0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325256" w:rsidRPr="0013139C" w14:paraId="1AF9224D" w14:textId="77777777" w:rsidTr="00F65390">
        <w:trPr>
          <w:jc w:val="center"/>
        </w:trPr>
        <w:tc>
          <w:tcPr>
            <w:tcW w:w="3266" w:type="dxa"/>
            <w:tcBorders>
              <w:top w:val="nil"/>
              <w:left w:val="nil"/>
              <w:bottom w:val="nil"/>
              <w:right w:val="nil"/>
            </w:tcBorders>
            <w:vAlign w:val="center"/>
          </w:tcPr>
          <w:p w14:paraId="69988C01" w14:textId="0399DE5B" w:rsidR="00325256" w:rsidRPr="0013139C" w:rsidRDefault="00325256" w:rsidP="00325256">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1C3FE86B" w14:textId="2CD8DB9C"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tcBorders>
              <w:top w:val="nil"/>
              <w:left w:val="nil"/>
              <w:bottom w:val="nil"/>
              <w:right w:val="nil"/>
            </w:tcBorders>
            <w:vAlign w:val="center"/>
          </w:tcPr>
          <w:p w14:paraId="5AC4137B" w14:textId="118C1FE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tcBorders>
              <w:top w:val="nil"/>
              <w:left w:val="nil"/>
              <w:bottom w:val="nil"/>
              <w:right w:val="nil"/>
            </w:tcBorders>
            <w:vAlign w:val="center"/>
          </w:tcPr>
          <w:p w14:paraId="2F2C41E2" w14:textId="19C4957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tcBorders>
              <w:top w:val="nil"/>
              <w:left w:val="nil"/>
              <w:bottom w:val="nil"/>
              <w:right w:val="nil"/>
            </w:tcBorders>
            <w:vAlign w:val="center"/>
          </w:tcPr>
          <w:p w14:paraId="4FE839AB" w14:textId="1F9DAA5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325256" w:rsidRPr="0013139C" w14:paraId="50564589" w14:textId="77777777" w:rsidTr="00F65390">
        <w:trPr>
          <w:jc w:val="center"/>
        </w:trPr>
        <w:tc>
          <w:tcPr>
            <w:tcW w:w="3266" w:type="dxa"/>
            <w:tcBorders>
              <w:top w:val="nil"/>
              <w:left w:val="nil"/>
              <w:bottom w:val="nil"/>
              <w:right w:val="nil"/>
            </w:tcBorders>
            <w:vAlign w:val="center"/>
          </w:tcPr>
          <w:p w14:paraId="582F0182" w14:textId="5A96DEA1"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tcBorders>
              <w:top w:val="nil"/>
              <w:left w:val="nil"/>
              <w:bottom w:val="nil"/>
              <w:right w:val="nil"/>
            </w:tcBorders>
            <w:vAlign w:val="center"/>
          </w:tcPr>
          <w:p w14:paraId="1E59BD75" w14:textId="7466AA0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tcBorders>
              <w:top w:val="nil"/>
              <w:left w:val="nil"/>
              <w:bottom w:val="nil"/>
              <w:right w:val="nil"/>
            </w:tcBorders>
            <w:vAlign w:val="center"/>
          </w:tcPr>
          <w:p w14:paraId="73C5F430" w14:textId="0964A04F"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tcBorders>
              <w:top w:val="nil"/>
              <w:left w:val="nil"/>
              <w:bottom w:val="nil"/>
              <w:right w:val="nil"/>
            </w:tcBorders>
            <w:vAlign w:val="center"/>
          </w:tcPr>
          <w:p w14:paraId="0C35C89B" w14:textId="7D2E5599"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tcBorders>
              <w:top w:val="nil"/>
              <w:left w:val="nil"/>
              <w:bottom w:val="nil"/>
              <w:right w:val="nil"/>
            </w:tcBorders>
            <w:vAlign w:val="center"/>
          </w:tcPr>
          <w:p w14:paraId="065D9CD5" w14:textId="07D0D52F" w:rsidR="00325256" w:rsidRPr="0013139C" w:rsidRDefault="0025540F"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00325256">
              <w:rPr>
                <w:rFonts w:ascii="Times New Roman" w:hAnsi="Times New Roman" w:cs="Times New Roman"/>
                <w:sz w:val="20"/>
                <w:szCs w:val="20"/>
                <w:lang w:val="en-US"/>
              </w:rPr>
              <w:t>8</w:t>
            </w:r>
            <w:r w:rsidR="00325256" w:rsidRPr="0013139C">
              <w:rPr>
                <w:rFonts w:ascii="Times New Roman" w:hAnsi="Times New Roman" w:cs="Times New Roman"/>
                <w:sz w:val="20"/>
                <w:szCs w:val="20"/>
                <w:lang w:val="en-US"/>
              </w:rPr>
              <w:t>@</w:t>
            </w:r>
            <w:r w:rsidR="00325256">
              <w:rPr>
                <w:rFonts w:ascii="Times New Roman" w:hAnsi="Times New Roman" w:cs="Times New Roman"/>
                <w:sz w:val="20"/>
                <w:szCs w:val="20"/>
                <w:lang w:val="en-US"/>
              </w:rPr>
              <w:t>305</w:t>
            </w:r>
          </w:p>
        </w:tc>
      </w:tr>
      <w:tr w:rsidR="00325256" w:rsidRPr="0013139C" w14:paraId="6617FCAA" w14:textId="77777777" w:rsidTr="00F65390">
        <w:trPr>
          <w:jc w:val="center"/>
        </w:trPr>
        <w:tc>
          <w:tcPr>
            <w:tcW w:w="3266" w:type="dxa"/>
            <w:tcBorders>
              <w:top w:val="nil"/>
              <w:left w:val="nil"/>
              <w:bottom w:val="nil"/>
              <w:right w:val="nil"/>
            </w:tcBorders>
            <w:vAlign w:val="center"/>
          </w:tcPr>
          <w:p w14:paraId="18B66E6A" w14:textId="45A3053E"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9B6A396" w14:textId="32BF217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tcBorders>
              <w:top w:val="nil"/>
              <w:left w:val="nil"/>
              <w:bottom w:val="nil"/>
              <w:right w:val="nil"/>
            </w:tcBorders>
            <w:vAlign w:val="center"/>
          </w:tcPr>
          <w:p w14:paraId="5EAE8B7B" w14:textId="3AC8D0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tcBorders>
              <w:top w:val="nil"/>
              <w:left w:val="nil"/>
              <w:bottom w:val="nil"/>
              <w:right w:val="nil"/>
            </w:tcBorders>
            <w:vAlign w:val="center"/>
          </w:tcPr>
          <w:p w14:paraId="6929CD4A" w14:textId="54420B0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tcBorders>
              <w:top w:val="nil"/>
              <w:left w:val="nil"/>
              <w:bottom w:val="nil"/>
              <w:right w:val="nil"/>
            </w:tcBorders>
            <w:vAlign w:val="center"/>
          </w:tcPr>
          <w:p w14:paraId="03B58766" w14:textId="2E7BB5B8"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325256" w:rsidRPr="0013139C" w14:paraId="3D316E22" w14:textId="77777777" w:rsidTr="00F65390">
        <w:trPr>
          <w:jc w:val="center"/>
        </w:trPr>
        <w:tc>
          <w:tcPr>
            <w:tcW w:w="3266" w:type="dxa"/>
            <w:tcBorders>
              <w:top w:val="nil"/>
              <w:left w:val="nil"/>
              <w:bottom w:val="nil"/>
              <w:right w:val="nil"/>
            </w:tcBorders>
            <w:vAlign w:val="center"/>
          </w:tcPr>
          <w:p w14:paraId="4144F0D5" w14:textId="76C8E566"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0CD7E483" w14:textId="20D3314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tcBorders>
              <w:top w:val="nil"/>
              <w:left w:val="nil"/>
              <w:bottom w:val="nil"/>
              <w:right w:val="nil"/>
            </w:tcBorders>
            <w:vAlign w:val="center"/>
          </w:tcPr>
          <w:p w14:paraId="516633DB" w14:textId="61DDF9D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tcBorders>
              <w:top w:val="nil"/>
              <w:left w:val="nil"/>
              <w:bottom w:val="nil"/>
              <w:right w:val="nil"/>
            </w:tcBorders>
            <w:vAlign w:val="center"/>
          </w:tcPr>
          <w:p w14:paraId="58E03039" w14:textId="00FD5D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tcBorders>
              <w:top w:val="nil"/>
              <w:left w:val="nil"/>
              <w:bottom w:val="nil"/>
              <w:right w:val="nil"/>
            </w:tcBorders>
            <w:vAlign w:val="center"/>
          </w:tcPr>
          <w:p w14:paraId="2BA6E87B" w14:textId="6050E6F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325256" w:rsidRPr="0013139C" w14:paraId="6B036DD5" w14:textId="77777777" w:rsidTr="00F65390">
        <w:trPr>
          <w:jc w:val="center"/>
        </w:trPr>
        <w:tc>
          <w:tcPr>
            <w:tcW w:w="3266" w:type="dxa"/>
            <w:tcBorders>
              <w:top w:val="nil"/>
              <w:left w:val="nil"/>
              <w:bottom w:val="nil"/>
              <w:right w:val="nil"/>
            </w:tcBorders>
            <w:vAlign w:val="center"/>
          </w:tcPr>
          <w:p w14:paraId="1C828D2F" w14:textId="3A52F26E" w:rsidR="00325256" w:rsidRPr="0013139C" w:rsidRDefault="00325256" w:rsidP="00325256">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tcBorders>
              <w:top w:val="nil"/>
              <w:left w:val="nil"/>
              <w:bottom w:val="nil"/>
              <w:right w:val="nil"/>
            </w:tcBorders>
            <w:vAlign w:val="center"/>
          </w:tcPr>
          <w:p w14:paraId="576F0868" w14:textId="69EEFE0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tcBorders>
              <w:top w:val="nil"/>
              <w:left w:val="nil"/>
              <w:bottom w:val="nil"/>
              <w:right w:val="nil"/>
            </w:tcBorders>
            <w:vAlign w:val="center"/>
          </w:tcPr>
          <w:p w14:paraId="59A270CC" w14:textId="71DF77A3"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tcBorders>
              <w:top w:val="nil"/>
              <w:left w:val="nil"/>
              <w:bottom w:val="nil"/>
              <w:right w:val="nil"/>
            </w:tcBorders>
            <w:vAlign w:val="center"/>
          </w:tcPr>
          <w:p w14:paraId="47CE14FB" w14:textId="5E9F855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tcBorders>
              <w:top w:val="nil"/>
              <w:left w:val="nil"/>
              <w:bottom w:val="nil"/>
              <w:right w:val="nil"/>
            </w:tcBorders>
            <w:vAlign w:val="center"/>
          </w:tcPr>
          <w:p w14:paraId="4807B6FA" w14:textId="56F16B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325256" w:rsidRPr="0013139C" w14:paraId="4C3EBC17" w14:textId="77777777" w:rsidTr="00F65390">
        <w:trPr>
          <w:jc w:val="center"/>
        </w:trPr>
        <w:tc>
          <w:tcPr>
            <w:tcW w:w="3266" w:type="dxa"/>
            <w:tcBorders>
              <w:top w:val="nil"/>
              <w:left w:val="nil"/>
              <w:bottom w:val="nil"/>
              <w:right w:val="nil"/>
            </w:tcBorders>
            <w:vAlign w:val="center"/>
          </w:tcPr>
          <w:p w14:paraId="1A807E70" w14:textId="3ACC1739"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w:t>
            </w:r>
            <w:proofErr w:type="spellStart"/>
            <w:r w:rsidRPr="0013139C">
              <w:rPr>
                <w:rFonts w:ascii="Times New Roman" w:eastAsia="Times New Roman" w:hAnsi="Times New Roman" w:cs="Times New Roman"/>
                <w:sz w:val="20"/>
                <w:szCs w:val="20"/>
                <w:lang w:val="en-US"/>
              </w:rPr>
              <w:t>kN</w:t>
            </w:r>
            <w:proofErr w:type="spellEnd"/>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E7F56B1" w14:textId="225AD1F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tcBorders>
              <w:top w:val="nil"/>
              <w:left w:val="nil"/>
              <w:bottom w:val="nil"/>
              <w:right w:val="nil"/>
            </w:tcBorders>
            <w:vAlign w:val="center"/>
          </w:tcPr>
          <w:p w14:paraId="062DB380" w14:textId="7F1A043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tcBorders>
              <w:top w:val="nil"/>
              <w:left w:val="nil"/>
              <w:bottom w:val="nil"/>
              <w:right w:val="nil"/>
            </w:tcBorders>
            <w:vAlign w:val="center"/>
          </w:tcPr>
          <w:p w14:paraId="224BD7E5" w14:textId="3390900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tcBorders>
              <w:top w:val="nil"/>
              <w:left w:val="nil"/>
              <w:bottom w:val="nil"/>
              <w:right w:val="nil"/>
            </w:tcBorders>
            <w:vAlign w:val="center"/>
          </w:tcPr>
          <w:p w14:paraId="52A62DFA" w14:textId="15633C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325256" w:rsidRPr="0013139C" w14:paraId="1E888FC0" w14:textId="77777777" w:rsidTr="00F65390">
        <w:trPr>
          <w:jc w:val="center"/>
        </w:trPr>
        <w:tc>
          <w:tcPr>
            <w:tcW w:w="3266" w:type="dxa"/>
            <w:tcBorders>
              <w:top w:val="nil"/>
              <w:left w:val="nil"/>
              <w:bottom w:val="nil"/>
              <w:right w:val="nil"/>
            </w:tcBorders>
            <w:vAlign w:val="center"/>
          </w:tcPr>
          <w:p w14:paraId="1DC2AA41" w14:textId="4682DE5D"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500A48AB" w14:textId="151ABB9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592A5C8" w14:textId="2B5D6DEE"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5EEC571" w14:textId="0EE978FA"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tcBorders>
              <w:top w:val="nil"/>
              <w:left w:val="nil"/>
              <w:bottom w:val="nil"/>
              <w:right w:val="nil"/>
            </w:tcBorders>
            <w:vAlign w:val="center"/>
          </w:tcPr>
          <w:p w14:paraId="44196D72" w14:textId="1B180DD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309863E" w14:textId="77777777" w:rsidTr="00F65390">
        <w:trPr>
          <w:jc w:val="center"/>
        </w:trPr>
        <w:tc>
          <w:tcPr>
            <w:tcW w:w="3266" w:type="dxa"/>
            <w:tcBorders>
              <w:top w:val="nil"/>
              <w:left w:val="nil"/>
              <w:bottom w:val="nil"/>
              <w:right w:val="nil"/>
            </w:tcBorders>
            <w:vAlign w:val="center"/>
          </w:tcPr>
          <w:p w14:paraId="77FF6A59" w14:textId="25995FF7"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1C9FE1FA" w14:textId="3D9B162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CAD0139" w14:textId="457B8FF8"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414B389" w14:textId="71924D2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tcBorders>
              <w:top w:val="nil"/>
              <w:left w:val="nil"/>
              <w:bottom w:val="nil"/>
              <w:right w:val="nil"/>
            </w:tcBorders>
            <w:vAlign w:val="center"/>
          </w:tcPr>
          <w:p w14:paraId="393861B7" w14:textId="04D72E8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436C15A" w14:textId="77777777" w:rsidTr="00F65390">
        <w:trPr>
          <w:jc w:val="center"/>
        </w:trPr>
        <w:tc>
          <w:tcPr>
            <w:tcW w:w="3266" w:type="dxa"/>
            <w:tcBorders>
              <w:top w:val="nil"/>
              <w:left w:val="nil"/>
              <w:bottom w:val="nil"/>
              <w:right w:val="nil"/>
            </w:tcBorders>
            <w:vAlign w:val="center"/>
          </w:tcPr>
          <w:p w14:paraId="5F6FCD6A" w14:textId="77777777" w:rsidR="00325256" w:rsidRPr="0013139C" w:rsidRDefault="00325256" w:rsidP="00325256">
            <w:pPr>
              <w:spacing w:line="276" w:lineRule="auto"/>
              <w:rPr>
                <w:rFonts w:ascii="Times New Roman" w:hAnsi="Times New Roman" w:cs="Times New Roman"/>
                <w:sz w:val="20"/>
                <w:szCs w:val="20"/>
                <w:lang w:val="en-US"/>
              </w:rPr>
            </w:pPr>
          </w:p>
        </w:tc>
        <w:tc>
          <w:tcPr>
            <w:tcW w:w="1554" w:type="dxa"/>
            <w:tcBorders>
              <w:top w:val="nil"/>
              <w:left w:val="nil"/>
              <w:bottom w:val="nil"/>
              <w:right w:val="nil"/>
            </w:tcBorders>
            <w:vAlign w:val="center"/>
          </w:tcPr>
          <w:p w14:paraId="5F2853FE"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6" w:type="dxa"/>
            <w:tcBorders>
              <w:top w:val="nil"/>
              <w:left w:val="nil"/>
              <w:bottom w:val="nil"/>
              <w:right w:val="nil"/>
            </w:tcBorders>
            <w:vAlign w:val="center"/>
          </w:tcPr>
          <w:p w14:paraId="292B141C"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5" w:type="dxa"/>
            <w:tcBorders>
              <w:top w:val="nil"/>
              <w:left w:val="nil"/>
              <w:bottom w:val="nil"/>
              <w:right w:val="nil"/>
            </w:tcBorders>
            <w:vAlign w:val="center"/>
          </w:tcPr>
          <w:p w14:paraId="74AF5208"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560" w:type="dxa"/>
            <w:tcBorders>
              <w:top w:val="nil"/>
              <w:left w:val="nil"/>
              <w:bottom w:val="nil"/>
              <w:right w:val="nil"/>
            </w:tcBorders>
            <w:vAlign w:val="center"/>
          </w:tcPr>
          <w:p w14:paraId="04EAF146" w14:textId="77777777" w:rsidR="00325256" w:rsidRPr="0013139C" w:rsidRDefault="00325256" w:rsidP="00325256">
            <w:pPr>
              <w:spacing w:line="276" w:lineRule="auto"/>
              <w:jc w:val="center"/>
              <w:rPr>
                <w:rFonts w:ascii="Times New Roman" w:hAnsi="Times New Roman" w:cs="Times New Roman"/>
                <w:sz w:val="20"/>
                <w:szCs w:val="20"/>
                <w:lang w:val="en-US"/>
              </w:rPr>
            </w:pPr>
          </w:p>
        </w:tc>
      </w:tr>
      <w:tr w:rsidR="00325256" w:rsidRPr="0013139C" w14:paraId="5623CD0D" w14:textId="77777777" w:rsidTr="00F65390">
        <w:trPr>
          <w:jc w:val="center"/>
        </w:trPr>
        <w:tc>
          <w:tcPr>
            <w:tcW w:w="3266" w:type="dxa"/>
            <w:tcBorders>
              <w:top w:val="nil"/>
              <w:left w:val="nil"/>
              <w:bottom w:val="nil"/>
              <w:right w:val="nil"/>
            </w:tcBorders>
            <w:vAlign w:val="center"/>
          </w:tcPr>
          <w:p w14:paraId="358C7FFD" w14:textId="6632EFE3"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lastRenderedPageBreak/>
              <w:t>Ductility ratio</w:t>
            </w:r>
          </w:p>
        </w:tc>
        <w:tc>
          <w:tcPr>
            <w:tcW w:w="1554" w:type="dxa"/>
            <w:tcBorders>
              <w:top w:val="nil"/>
              <w:left w:val="nil"/>
              <w:bottom w:val="nil"/>
              <w:right w:val="nil"/>
            </w:tcBorders>
            <w:vAlign w:val="center"/>
          </w:tcPr>
          <w:p w14:paraId="6A16EA1E" w14:textId="69BBEBC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tcBorders>
              <w:top w:val="nil"/>
              <w:left w:val="nil"/>
              <w:bottom w:val="nil"/>
              <w:right w:val="nil"/>
            </w:tcBorders>
            <w:vAlign w:val="center"/>
          </w:tcPr>
          <w:p w14:paraId="0C207F9B" w14:textId="56B2A3E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tcBorders>
              <w:top w:val="nil"/>
              <w:left w:val="nil"/>
              <w:bottom w:val="nil"/>
              <w:right w:val="nil"/>
            </w:tcBorders>
            <w:vAlign w:val="center"/>
          </w:tcPr>
          <w:p w14:paraId="55CC16B4" w14:textId="3F6FF965"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tcBorders>
              <w:top w:val="nil"/>
              <w:left w:val="nil"/>
              <w:bottom w:val="nil"/>
              <w:right w:val="nil"/>
            </w:tcBorders>
            <w:vAlign w:val="center"/>
          </w:tcPr>
          <w:p w14:paraId="118FD67A" w14:textId="18AF369C"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325256" w:rsidRPr="0013139C" w14:paraId="4316D4DD" w14:textId="77777777" w:rsidTr="00F65390">
        <w:trPr>
          <w:jc w:val="center"/>
        </w:trPr>
        <w:tc>
          <w:tcPr>
            <w:tcW w:w="3266" w:type="dxa"/>
            <w:tcBorders>
              <w:top w:val="nil"/>
              <w:left w:val="nil"/>
              <w:bottom w:val="nil"/>
              <w:right w:val="nil"/>
            </w:tcBorders>
            <w:vAlign w:val="center"/>
          </w:tcPr>
          <w:p w14:paraId="367E578C" w14:textId="031A0304"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tcBorders>
              <w:top w:val="nil"/>
              <w:left w:val="nil"/>
              <w:bottom w:val="nil"/>
              <w:right w:val="nil"/>
            </w:tcBorders>
            <w:vAlign w:val="center"/>
          </w:tcPr>
          <w:p w14:paraId="27F157F3" w14:textId="73DC653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tcBorders>
              <w:top w:val="nil"/>
              <w:left w:val="nil"/>
              <w:bottom w:val="nil"/>
              <w:right w:val="nil"/>
            </w:tcBorders>
            <w:vAlign w:val="center"/>
          </w:tcPr>
          <w:p w14:paraId="70C7C0B1" w14:textId="47AD3675"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tcBorders>
              <w:top w:val="nil"/>
              <w:left w:val="nil"/>
              <w:bottom w:val="nil"/>
              <w:right w:val="nil"/>
            </w:tcBorders>
            <w:vAlign w:val="center"/>
          </w:tcPr>
          <w:p w14:paraId="3A384814" w14:textId="76CA4F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tcBorders>
              <w:top w:val="nil"/>
              <w:left w:val="nil"/>
              <w:bottom w:val="nil"/>
              <w:right w:val="nil"/>
            </w:tcBorders>
            <w:vAlign w:val="center"/>
          </w:tcPr>
          <w:p w14:paraId="1C31F1D2" w14:textId="2CBF9FB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54C698E0" w14:textId="77777777" w:rsidR="000E3293" w:rsidRPr="000E3293" w:rsidRDefault="000E3293" w:rsidP="000E3293">
      <w:pPr>
        <w:rPr>
          <w:lang w:val="en-US"/>
        </w:rPr>
      </w:pPr>
    </w:p>
    <w:p w14:paraId="004E921F" w14:textId="77777777" w:rsidR="00786E32" w:rsidRPr="00786E32" w:rsidRDefault="00786E32" w:rsidP="00786E32">
      <w:pPr>
        <w:pStyle w:val="BodyNoindent"/>
        <w:rPr>
          <w:lang w:val="en-US"/>
        </w:rPr>
      </w:pPr>
    </w:p>
    <w:p w14:paraId="339CA4E9" w14:textId="77777777" w:rsidR="0049776D" w:rsidRDefault="0049776D" w:rsidP="00D61169">
      <w:pPr>
        <w:jc w:val="both"/>
        <w:rPr>
          <w:lang w:val="en-US"/>
        </w:rPr>
      </w:pPr>
    </w:p>
    <w:p w14:paraId="4084F2F0" w14:textId="276F1F83" w:rsidR="00367FEB" w:rsidRDefault="00367FEB" w:rsidP="00D61169">
      <w:pPr>
        <w:jc w:val="both"/>
        <w:rPr>
          <w:lang w:val="en-US"/>
        </w:rPr>
      </w:pPr>
    </w:p>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tbl>
      <w:tblPr>
        <w:tblStyle w:val="TableGrid"/>
        <w:tblW w:w="1083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
        <w:gridCol w:w="5022"/>
        <w:gridCol w:w="340"/>
        <w:gridCol w:w="5017"/>
        <w:gridCol w:w="8"/>
      </w:tblGrid>
      <w:tr w:rsidR="009F6C68" w14:paraId="63C3B07C" w14:textId="77777777" w:rsidTr="00437D08">
        <w:trPr>
          <w:gridAfter w:val="1"/>
          <w:wAfter w:w="8" w:type="dxa"/>
          <w:trHeight w:val="3458"/>
        </w:trPr>
        <w:tc>
          <w:tcPr>
            <w:tcW w:w="451" w:type="dxa"/>
          </w:tcPr>
          <w:p w14:paraId="0B12ADAE" w14:textId="7FE70915" w:rsidR="009F6C68" w:rsidRPr="009F6C68" w:rsidRDefault="009F6C68" w:rsidP="00132038">
            <w:pPr>
              <w:rPr>
                <w:b/>
                <w:bCs/>
                <w:noProof/>
                <w:lang w:val="en-US"/>
              </w:rPr>
            </w:pPr>
            <w:r>
              <w:rPr>
                <w:b/>
                <w:bCs/>
                <w:noProof/>
                <w:lang w:val="en-US"/>
              </w:rPr>
              <w:t>A</w:t>
            </w:r>
          </w:p>
        </w:tc>
        <w:tc>
          <w:tcPr>
            <w:tcW w:w="5022" w:type="dxa"/>
          </w:tcPr>
          <w:p w14:paraId="7695C780" w14:textId="2B76E3EC" w:rsidR="009F6C68" w:rsidRDefault="009F6C68" w:rsidP="00132038">
            <w:pPr>
              <w:rPr>
                <w:strike/>
                <w:lang w:val="en-US"/>
              </w:rPr>
            </w:pPr>
            <w:r w:rsidRPr="009F6C68">
              <w:rPr>
                <w:b/>
                <w:bCs/>
                <w:noProof/>
                <w:lang w:val="en-US"/>
              </w:rPr>
              <w:drawing>
                <wp:inline distT="0" distB="0" distL="0" distR="0" wp14:anchorId="0CB403DD" wp14:editId="7104E4C9">
                  <wp:extent cx="2977200" cy="22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7A74FC26" w14:textId="5D54673C" w:rsidR="009F6C68" w:rsidRPr="00882C3E" w:rsidRDefault="009F6C68" w:rsidP="00132038">
            <w:pPr>
              <w:rPr>
                <w:noProof/>
                <w:color w:val="1F497D" w:themeColor="text2"/>
                <w:lang w:val="en-US"/>
              </w:rPr>
            </w:pPr>
            <w:r w:rsidRPr="009F6C68">
              <w:rPr>
                <w:b/>
                <w:bCs/>
                <w:noProof/>
                <w:lang w:val="en-US"/>
              </w:rPr>
              <w:t>B</w:t>
            </w:r>
          </w:p>
        </w:tc>
        <w:tc>
          <w:tcPr>
            <w:tcW w:w="5017" w:type="dxa"/>
          </w:tcPr>
          <w:p w14:paraId="6B13702F" w14:textId="735E1B7E" w:rsidR="009F6C68" w:rsidRDefault="006C315A" w:rsidP="00132038">
            <w:pPr>
              <w:rPr>
                <w:strike/>
                <w:lang w:val="en-US"/>
              </w:rPr>
            </w:pPr>
            <w:r w:rsidRPr="004A4CF8">
              <w:rPr>
                <w:b/>
                <w:bCs/>
                <w:noProof/>
                <w:lang w:val="en-US"/>
              </w:rPr>
              <w:drawing>
                <wp:inline distT="0" distB="0" distL="0" distR="0" wp14:anchorId="7C519B8B" wp14:editId="61C91D8D">
                  <wp:extent cx="2977200" cy="223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762DA8AD" w14:textId="77777777" w:rsidTr="00437D08">
        <w:tc>
          <w:tcPr>
            <w:tcW w:w="451" w:type="dxa"/>
          </w:tcPr>
          <w:p w14:paraId="45C22E9B" w14:textId="75D019EA" w:rsidR="009F6C68" w:rsidRPr="009F6C68" w:rsidRDefault="009F6C68" w:rsidP="009F6C68">
            <w:pPr>
              <w:ind w:right="118"/>
              <w:rPr>
                <w:b/>
                <w:bCs/>
                <w:noProof/>
                <w:lang w:val="en-US"/>
              </w:rPr>
            </w:pPr>
            <w:r>
              <w:rPr>
                <w:b/>
                <w:bCs/>
                <w:noProof/>
                <w:lang w:val="en-US"/>
              </w:rPr>
              <w:t>C</w:t>
            </w:r>
          </w:p>
        </w:tc>
        <w:tc>
          <w:tcPr>
            <w:tcW w:w="5022" w:type="dxa"/>
          </w:tcPr>
          <w:p w14:paraId="65567729" w14:textId="07DF6CFA" w:rsidR="009F6C68" w:rsidRDefault="006C315A" w:rsidP="009F6C68">
            <w:pPr>
              <w:ind w:right="118"/>
              <w:rPr>
                <w:strike/>
                <w:lang w:val="en-US"/>
              </w:rPr>
            </w:pPr>
            <w:r w:rsidRPr="006C315A">
              <w:rPr>
                <w:b/>
                <w:bCs/>
                <w:noProof/>
                <w:lang w:val="en-US"/>
              </w:rPr>
              <w:drawing>
                <wp:inline distT="0" distB="0" distL="0" distR="0" wp14:anchorId="2164646D" wp14:editId="236D6684">
                  <wp:extent cx="2977200" cy="223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3E0471AA" w14:textId="4B7F2815" w:rsidR="009F6C68" w:rsidRPr="009F6C68" w:rsidRDefault="009F6C68" w:rsidP="009F6C68">
            <w:pPr>
              <w:ind w:right="118"/>
              <w:rPr>
                <w:b/>
                <w:bCs/>
                <w:noProof/>
                <w:lang w:val="en-US"/>
              </w:rPr>
            </w:pPr>
            <w:r>
              <w:rPr>
                <w:b/>
                <w:bCs/>
                <w:noProof/>
                <w:lang w:val="en-US"/>
              </w:rPr>
              <w:t>D</w:t>
            </w:r>
          </w:p>
        </w:tc>
        <w:tc>
          <w:tcPr>
            <w:tcW w:w="5022" w:type="dxa"/>
            <w:gridSpan w:val="2"/>
          </w:tcPr>
          <w:p w14:paraId="4126523C" w14:textId="3DD328DE" w:rsidR="009F6C68" w:rsidRDefault="006C315A" w:rsidP="009F6C68">
            <w:pPr>
              <w:ind w:right="118"/>
              <w:rPr>
                <w:strike/>
                <w:lang w:val="en-US"/>
              </w:rPr>
            </w:pPr>
            <w:r w:rsidRPr="006C315A">
              <w:rPr>
                <w:b/>
                <w:bCs/>
                <w:noProof/>
                <w:lang w:val="en-US"/>
              </w:rPr>
              <w:drawing>
                <wp:inline distT="0" distB="0" distL="0" distR="0" wp14:anchorId="68D3B4CC" wp14:editId="1CCBE262">
                  <wp:extent cx="2977200" cy="223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5EB72ED8" w14:textId="77777777" w:rsidTr="00437D08">
        <w:tc>
          <w:tcPr>
            <w:tcW w:w="10838" w:type="dxa"/>
            <w:gridSpan w:val="5"/>
          </w:tcPr>
          <w:p w14:paraId="1575AE94" w14:textId="7B4000D7" w:rsidR="009F6C68" w:rsidRPr="009F6C68" w:rsidRDefault="009F6C68" w:rsidP="00437D08">
            <w:pPr>
              <w:jc w:val="center"/>
              <w:rPr>
                <w:lang w:val="en-US"/>
              </w:rPr>
            </w:pPr>
            <w:r w:rsidRPr="00437D08">
              <w:rPr>
                <w:rFonts w:ascii="Times New Roman" w:eastAsia="Times New Roman" w:hAnsi="Times New Roman" w:cs="Times New Roman"/>
                <w:b/>
                <w:sz w:val="20"/>
                <w:szCs w:val="20"/>
                <w:lang w:val="en-US"/>
              </w:rPr>
              <w:t xml:space="preserve">Figure 3 – </w:t>
            </w:r>
            <w:r w:rsidR="00437D08" w:rsidRPr="00437D08">
              <w:rPr>
                <w:rFonts w:ascii="Times New Roman" w:eastAsia="Times New Roman" w:hAnsi="Times New Roman" w:cs="Times New Roman"/>
                <w:b/>
                <w:sz w:val="20"/>
                <w:szCs w:val="20"/>
                <w:lang w:val="en-US"/>
              </w:rPr>
              <w:t>A) S</w:t>
            </w:r>
            <w:r w:rsidR="00C55F79" w:rsidRPr="00437D08">
              <w:rPr>
                <w:rFonts w:ascii="Times New Roman" w:eastAsia="Times New Roman" w:hAnsi="Times New Roman" w:cs="Times New Roman"/>
                <w:b/>
                <w:sz w:val="20"/>
                <w:szCs w:val="20"/>
                <w:lang w:val="en-US"/>
              </w:rPr>
              <w:t>1</w:t>
            </w:r>
            <w:r w:rsidR="00F46A2D" w:rsidRPr="00437D08">
              <w:rPr>
                <w:rFonts w:ascii="Times New Roman" w:eastAsia="Times New Roman" w:hAnsi="Times New Roman" w:cs="Times New Roman"/>
                <w:b/>
                <w:sz w:val="20"/>
                <w:szCs w:val="20"/>
                <w:lang w:val="en-US"/>
              </w:rPr>
              <w:t xml:space="preserve"> </w:t>
            </w:r>
            <w:r w:rsidRPr="00437D08">
              <w:rPr>
                <w:rFonts w:ascii="Times New Roman" w:eastAsia="Times New Roman" w:hAnsi="Times New Roman" w:cs="Times New Roman"/>
                <w:b/>
                <w:sz w:val="20"/>
                <w:szCs w:val="20"/>
                <w:lang w:val="en-US"/>
              </w:rPr>
              <w:t xml:space="preserve">  </w:t>
            </w:r>
            <w:proofErr w:type="gramStart"/>
            <w:r w:rsidRPr="00437D08">
              <w:rPr>
                <w:rFonts w:ascii="Times New Roman" w:eastAsia="Times New Roman" w:hAnsi="Times New Roman" w:cs="Times New Roman"/>
                <w:b/>
                <w:sz w:val="20"/>
                <w:szCs w:val="20"/>
                <w:lang w:val="en-US"/>
              </w:rPr>
              <w:t xml:space="preserve">B) </w:t>
            </w:r>
            <w:r w:rsidR="00F46A2D" w:rsidRPr="00437D08">
              <w:rPr>
                <w:rFonts w:ascii="Times New Roman" w:eastAsia="Times New Roman" w:hAnsi="Times New Roman" w:cs="Times New Roman"/>
                <w:b/>
                <w:sz w:val="20"/>
                <w:szCs w:val="20"/>
                <w:lang w:val="en-US"/>
              </w:rPr>
              <w:t xml:space="preserve"> U2</w:t>
            </w:r>
            <w:proofErr w:type="gramEnd"/>
            <w:r w:rsidRPr="00437D08">
              <w:rPr>
                <w:rFonts w:ascii="Times New Roman" w:eastAsia="Times New Roman" w:hAnsi="Times New Roman" w:cs="Times New Roman"/>
                <w:b/>
                <w:sz w:val="20"/>
                <w:szCs w:val="20"/>
                <w:lang w:val="en-US"/>
              </w:rPr>
              <w:t xml:space="preserve">  C)</w:t>
            </w:r>
            <w:r w:rsidR="00F46A2D" w:rsidRPr="00437D08">
              <w:rPr>
                <w:rFonts w:ascii="Times New Roman" w:eastAsia="Times New Roman" w:hAnsi="Times New Roman" w:cs="Times New Roman"/>
                <w:b/>
                <w:sz w:val="20"/>
                <w:szCs w:val="20"/>
                <w:lang w:val="en-US"/>
              </w:rPr>
              <w:t xml:space="preserve"> C5 </w:t>
            </w:r>
            <w:r w:rsidRPr="00437D08">
              <w:rPr>
                <w:rFonts w:ascii="Times New Roman" w:eastAsia="Times New Roman" w:hAnsi="Times New Roman" w:cs="Times New Roman"/>
                <w:b/>
                <w:sz w:val="20"/>
                <w:szCs w:val="20"/>
                <w:lang w:val="en-US"/>
              </w:rPr>
              <w:t>D)</w:t>
            </w:r>
            <w:r w:rsidR="00F46A2D" w:rsidRPr="00437D08">
              <w:rPr>
                <w:rFonts w:ascii="Times New Roman" w:eastAsia="Times New Roman" w:hAnsi="Times New Roman" w:cs="Times New Roman"/>
                <w:b/>
                <w:sz w:val="20"/>
                <w:szCs w:val="20"/>
                <w:lang w:val="en-US"/>
              </w:rPr>
              <w:t xml:space="preserve"> CC</w:t>
            </w:r>
            <w:r w:rsidR="00C55F79" w:rsidRPr="00437D08">
              <w:rPr>
                <w:rFonts w:ascii="Times New Roman" w:eastAsia="Times New Roman" w:hAnsi="Times New Roman" w:cs="Times New Roman"/>
                <w:b/>
                <w:sz w:val="20"/>
                <w:szCs w:val="20"/>
                <w:lang w:val="en-US"/>
              </w:rPr>
              <w:t>2</w:t>
            </w:r>
          </w:p>
        </w:tc>
      </w:tr>
    </w:tbl>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5BF7116B" w14:textId="77777777" w:rsidR="009916E2" w:rsidRDefault="009916E2" w:rsidP="00132038">
      <w:pPr>
        <w:ind w:left="1" w:firstLine="1"/>
        <w:rPr>
          <w:strike/>
          <w:lang w:val="en-US"/>
        </w:rPr>
      </w:pPr>
    </w:p>
    <w:p w14:paraId="39475B1C" w14:textId="23DC7812" w:rsidR="00132038" w:rsidRPr="00336C32" w:rsidRDefault="00132038" w:rsidP="00132038">
      <w:pPr>
        <w:ind w:left="1" w:firstLine="1"/>
        <w:rPr>
          <w:strike/>
          <w:lang w:val="en-US"/>
        </w:rPr>
      </w:pPr>
      <w:r w:rsidRPr="005C296C">
        <w:rPr>
          <w:strike/>
          <w:lang w:val="en-US"/>
        </w:rPr>
        <w:t>Seismic importance</w:t>
      </w:r>
    </w:p>
    <w:p w14:paraId="017F018A" w14:textId="77777777" w:rsidR="00132038" w:rsidRPr="00BE2854" w:rsidRDefault="00132038" w:rsidP="00132038">
      <w:pPr>
        <w:rPr>
          <w:strike/>
          <w:lang w:val="en-US"/>
        </w:rPr>
      </w:pPr>
      <w:r w:rsidRPr="00BE2854">
        <w:rPr>
          <w:strike/>
          <w:lang w:val="en-US"/>
        </w:rPr>
        <w:t>Experimental test of RC frames and discuss its results</w:t>
      </w:r>
    </w:p>
    <w:p w14:paraId="006ABFBD" w14:textId="77777777" w:rsidR="00132038" w:rsidRPr="00336C32" w:rsidRDefault="00132038" w:rsidP="00132038">
      <w:pPr>
        <w:rPr>
          <w:strike/>
          <w:lang w:val="en-US"/>
        </w:rPr>
      </w:pPr>
      <w:r>
        <w:rPr>
          <w:strike/>
          <w:lang w:val="en-US"/>
        </w:rPr>
        <w:t>G</w:t>
      </w:r>
      <w:r w:rsidRPr="00336C32">
        <w:rPr>
          <w:strike/>
          <w:lang w:val="en-US"/>
        </w:rPr>
        <w:t>ap to be filled and motivation</w:t>
      </w:r>
    </w:p>
    <w:p w14:paraId="1A4A5668" w14:textId="77777777" w:rsidR="00132038" w:rsidRPr="00BE2854" w:rsidRDefault="00132038" w:rsidP="00132038">
      <w:pPr>
        <w:pStyle w:val="ListParagraph"/>
        <w:numPr>
          <w:ilvl w:val="0"/>
          <w:numId w:val="9"/>
        </w:numPr>
        <w:rPr>
          <w:strike/>
          <w:lang w:val="en-US"/>
        </w:rPr>
      </w:pPr>
      <w:r w:rsidRPr="00BE2854">
        <w:rPr>
          <w:strike/>
          <w:lang w:val="en-US"/>
        </w:rPr>
        <w:t>Building deterioration versus the infra systems</w:t>
      </w:r>
    </w:p>
    <w:p w14:paraId="30E1A138" w14:textId="77777777" w:rsidR="00132038" w:rsidRDefault="00132038" w:rsidP="00132038">
      <w:pPr>
        <w:pStyle w:val="ListParagraph"/>
        <w:numPr>
          <w:ilvl w:val="0"/>
          <w:numId w:val="9"/>
        </w:numPr>
        <w:rPr>
          <w:lang w:val="en-US"/>
        </w:rPr>
      </w:pPr>
      <w:r>
        <w:rPr>
          <w:lang w:val="en-US"/>
        </w:rPr>
        <w:t>Recent studies on Building corrosion deterioration</w:t>
      </w:r>
    </w:p>
    <w:p w14:paraId="5AF2ACD5" w14:textId="77777777" w:rsidR="00132038" w:rsidRPr="00BE2854" w:rsidRDefault="00132038" w:rsidP="00132038">
      <w:pPr>
        <w:pStyle w:val="ListParagraph"/>
        <w:numPr>
          <w:ilvl w:val="0"/>
          <w:numId w:val="9"/>
        </w:numPr>
        <w:rPr>
          <w:strike/>
          <w:lang w:val="en-US"/>
        </w:rPr>
      </w:pPr>
      <w:r w:rsidRPr="00BE2854">
        <w:rPr>
          <w:strike/>
          <w:lang w:val="en-US"/>
        </w:rPr>
        <w:t>Lacking in for RC building</w:t>
      </w:r>
    </w:p>
    <w:p w14:paraId="2ADD5483" w14:textId="77777777" w:rsidR="00132038" w:rsidRPr="000F3609" w:rsidRDefault="00132038" w:rsidP="00132038">
      <w:pPr>
        <w:pStyle w:val="ListParagraph"/>
        <w:numPr>
          <w:ilvl w:val="0"/>
          <w:numId w:val="9"/>
        </w:numPr>
        <w:rPr>
          <w:strike/>
          <w:lang w:val="en-US"/>
        </w:rPr>
      </w:pPr>
      <w:r w:rsidRPr="000F3609">
        <w:rPr>
          <w:strike/>
          <w:lang w:val="en-US"/>
        </w:rPr>
        <w:t>Low ductile frames (cause of old of existing frames)</w:t>
      </w:r>
    </w:p>
    <w:p w14:paraId="080001C1" w14:textId="77777777" w:rsidR="00132038" w:rsidRDefault="00132038" w:rsidP="00132038">
      <w:pPr>
        <w:rPr>
          <w:lang w:val="en-US"/>
        </w:rPr>
      </w:pPr>
      <w:r w:rsidRPr="00336C32">
        <w:rPr>
          <w:lang w:val="en-US"/>
        </w:rPr>
        <w:t>Key motivations – need to add more points</w:t>
      </w:r>
    </w:p>
    <w:p w14:paraId="03500CA1" w14:textId="77777777" w:rsidR="00132038" w:rsidRPr="00132038" w:rsidRDefault="00132038" w:rsidP="00132038">
      <w:pPr>
        <w:rPr>
          <w:strike/>
          <w:color w:val="C0504D" w:themeColor="accent2"/>
          <w:lang w:val="en-US"/>
        </w:rPr>
      </w:pPr>
      <w:r w:rsidRPr="00132038">
        <w:rPr>
          <w:strike/>
          <w:color w:val="C0504D" w:themeColor="accent2"/>
          <w:lang w:val="en-US"/>
        </w:rPr>
        <w:t xml:space="preserve">NON-ductile frame building; dollar loss; loss of due to non-ductile; close to marine conditions which aggravates corrosion. Several experimental of frames; ageing and corrosion may decrease life; recognizing this fact several experimental study; </w:t>
      </w:r>
    </w:p>
    <w:p w14:paraId="310122DA" w14:textId="77777777" w:rsidR="00132038" w:rsidRPr="005C296C" w:rsidRDefault="00132038" w:rsidP="00132038">
      <w:pPr>
        <w:rPr>
          <w:strike/>
          <w:lang w:val="en-US"/>
        </w:rPr>
      </w:pPr>
      <w:r w:rsidRPr="005C296C">
        <w:rPr>
          <w:strike/>
          <w:lang w:val="en-US"/>
        </w:rPr>
        <w:t xml:space="preserve">Social impact of </w:t>
      </w:r>
      <w:proofErr w:type="spellStart"/>
      <w:r w:rsidRPr="005C296C">
        <w:rPr>
          <w:strike/>
          <w:lang w:val="en-US"/>
        </w:rPr>
        <w:t>erthquake</w:t>
      </w:r>
      <w:proofErr w:type="spellEnd"/>
      <w:r w:rsidRPr="005C296C">
        <w:rPr>
          <w:strike/>
          <w:lang w:val="en-US"/>
        </w:rPr>
        <w:t xml:space="preserve"> events</w:t>
      </w:r>
    </w:p>
    <w:p w14:paraId="7EBA95EC" w14:textId="646D15A2" w:rsidR="00544868" w:rsidRDefault="00132038" w:rsidP="009916E2">
      <w:pPr>
        <w:ind w:left="6" w:firstLine="1"/>
        <w:jc w:val="both"/>
        <w:rPr>
          <w:strike/>
          <w:lang w:val="en-US"/>
        </w:rPr>
      </w:pPr>
      <w:r w:rsidRPr="005C296C">
        <w:rPr>
          <w:strike/>
          <w:lang w:val="en-US"/>
        </w:rPr>
        <w:lastRenderedPageBreak/>
        <w:t>Seismic design evolution impact</w:t>
      </w:r>
    </w:p>
    <w:p w14:paraId="47E3CA62" w14:textId="1204F3C1" w:rsidR="004212FF" w:rsidRDefault="004212FF" w:rsidP="009916E2">
      <w:pPr>
        <w:ind w:left="6" w:firstLine="1"/>
        <w:jc w:val="both"/>
        <w:rPr>
          <w:lang w:val="en-US"/>
        </w:rPr>
      </w:pPr>
      <w:r w:rsidRPr="004212FF">
        <w:rPr>
          <w:lang w:val="en-US"/>
        </w:rPr>
        <w:t>6.2ht cm and 8.29 cm</w:t>
      </w:r>
      <w:r w:rsidR="008D6D27">
        <w:rPr>
          <w:lang w:val="en-US"/>
        </w:rPr>
        <w:t xml:space="preserve"> </w:t>
      </w:r>
      <w:proofErr w:type="spellStart"/>
      <w:proofErr w:type="gramStart"/>
      <w:r w:rsidR="00792CF7">
        <w:rPr>
          <w:lang w:val="en-US"/>
        </w:rPr>
        <w:t>wt</w:t>
      </w:r>
      <w:proofErr w:type="spellEnd"/>
      <w:r w:rsidR="008D6D27">
        <w:rPr>
          <w:lang w:val="en-US"/>
        </w:rPr>
        <w:t xml:space="preserve"> </w:t>
      </w:r>
      <w:r w:rsidR="004D65C3">
        <w:rPr>
          <w:lang w:val="en-US"/>
        </w:rPr>
        <w:t>.</w:t>
      </w:r>
      <w:proofErr w:type="gramEnd"/>
      <w:r w:rsidR="004D65C3">
        <w:rPr>
          <w:lang w:val="en-US"/>
        </w:rPr>
        <w:t xml:space="preserve"> Line width 1.5; Time new roman 16</w:t>
      </w:r>
    </w:p>
    <w:p w14:paraId="6307FCFE" w14:textId="460B4BAD" w:rsidR="0003656F" w:rsidRPr="004212FF" w:rsidRDefault="0003656F" w:rsidP="009916E2">
      <w:pPr>
        <w:ind w:left="6" w:firstLine="1"/>
        <w:jc w:val="both"/>
        <w:rPr>
          <w:lang w:val="en-US"/>
        </w:rPr>
      </w:pPr>
    </w:p>
    <w:p w14:paraId="2589E0E1" w14:textId="7D74CC2A" w:rsidR="00895CE7" w:rsidRPr="009916E2" w:rsidRDefault="00895CE7" w:rsidP="009916E2">
      <w:pPr>
        <w:ind w:left="6" w:firstLine="1"/>
        <w:jc w:val="both"/>
        <w:rPr>
          <w:color w:val="1F497D" w:themeColor="text2"/>
          <w:lang w:val="en-US"/>
        </w:rPr>
      </w:pPr>
    </w:p>
    <w:p w14:paraId="7147E522" w14:textId="77777777" w:rsidR="00544868" w:rsidRDefault="00544868" w:rsidP="00FC0DDE">
      <w:pPr>
        <w:rPr>
          <w:lang w:val="en-US"/>
        </w:rPr>
      </w:pPr>
    </w:p>
    <w:p w14:paraId="753DE0DC" w14:textId="71BF5B59" w:rsidR="006C315A" w:rsidRPr="00453824" w:rsidRDefault="000F6AD1" w:rsidP="00202012">
      <w:pPr>
        <w:rPr>
          <w:color w:val="1F497D" w:themeColor="text2"/>
          <w:lang w:val="en-US"/>
        </w:rPr>
      </w:pPr>
      <w:r w:rsidRPr="00684CBC">
        <w:rPr>
          <w:color w:val="1F497D" w:themeColor="text2"/>
          <w:lang w:val="en-US"/>
        </w:rPr>
        <w:t>*******************************************************</w:t>
      </w:r>
    </w:p>
    <w:p w14:paraId="1F54FA3F" w14:textId="77777777" w:rsidR="00026AA8" w:rsidRPr="00EA1A8B" w:rsidRDefault="00026AA8" w:rsidP="00202012">
      <w:pPr>
        <w:pStyle w:val="Heading1"/>
        <w:spacing w:before="120" w:after="120"/>
        <w:rPr>
          <w:lang w:val="en-US"/>
        </w:rPr>
      </w:pPr>
      <w:r w:rsidRPr="00EA1A8B">
        <w:rPr>
          <w:lang w:val="en-US"/>
        </w:rPr>
        <w:t>ACKNOWLEDGEMENT</w:t>
      </w:r>
    </w:p>
    <w:p w14:paraId="1AFC62FB" w14:textId="29C59F89" w:rsidR="0082140E" w:rsidRPr="00EA1A8B" w:rsidRDefault="00026AA8" w:rsidP="00202012">
      <w:pPr>
        <w:jc w:val="both"/>
        <w:rPr>
          <w:lang w:val="en-US"/>
        </w:rPr>
      </w:pPr>
      <w:bookmarkStart w:id="37" w:name="_Hlk21910764"/>
      <w:r w:rsidRPr="00EA1A8B">
        <w:rPr>
          <w:lang w:val="en-US"/>
        </w:rPr>
        <w:t xml:space="preserve">This research was funded by UGC-UKIERI joint research program (Grant No. 2017-UGC-10070) and </w:t>
      </w:r>
      <w:r w:rsidR="00A5786C" w:rsidRPr="00EA1A8B">
        <w:rPr>
          <w:lang w:val="en-US"/>
        </w:rPr>
        <w:t xml:space="preserve">the </w:t>
      </w:r>
      <w:r w:rsidRPr="00EA1A8B">
        <w:rPr>
          <w:lang w:val="en-US"/>
        </w:rPr>
        <w:t xml:space="preserve">Institute Post-doctoral fellowship granted by </w:t>
      </w:r>
      <w:r w:rsidR="00A5786C" w:rsidRPr="00EA1A8B">
        <w:rPr>
          <w:lang w:val="en-US"/>
        </w:rPr>
        <w:t xml:space="preserve">the </w:t>
      </w:r>
      <w:r w:rsidRPr="00EA1A8B">
        <w:rPr>
          <w:lang w:val="en-US"/>
        </w:rPr>
        <w:t>Indian Institute of Technology Bombay. Their support is gratefully acknowledged.</w:t>
      </w:r>
      <w:r w:rsidR="0082140E" w:rsidRPr="00EA1A8B">
        <w:rPr>
          <w:lang w:val="en-US"/>
        </w:rPr>
        <w:t xml:space="preserve"> </w:t>
      </w:r>
      <w:r w:rsidR="006C6D59" w:rsidRPr="00EA1A8B">
        <w:t>The authors would like to acknowledge the funding from Science and Engineering Research Board (statutory body under the Department of Science and Technology, India) through Grant No. MTR/2019/000287 for this work</w:t>
      </w:r>
      <w:r w:rsidR="009E5C5B" w:rsidRPr="00EA1A8B">
        <w:t xml:space="preserve">. </w:t>
      </w:r>
      <w:r w:rsidR="0082140E" w:rsidRPr="00EA1A8B">
        <w:rPr>
          <w:lang w:val="en-US"/>
        </w:rPr>
        <w:t xml:space="preserve">Any opinions, findings, and conclusions or recommendations expressed in this paper are those of the </w:t>
      </w:r>
      <w:r w:rsidR="00A5786C" w:rsidRPr="00EA1A8B">
        <w:rPr>
          <w:lang w:val="en-US"/>
        </w:rPr>
        <w:t xml:space="preserve">authors </w:t>
      </w:r>
      <w:r w:rsidR="0082140E" w:rsidRPr="00EA1A8B">
        <w:rPr>
          <w:lang w:val="en-US"/>
        </w:rPr>
        <w:t>and do not necessarily reflect the views of the funding agencies of the UGC-UKIERI research program.</w:t>
      </w:r>
      <w:r w:rsidR="00A77581" w:rsidRPr="00EA1A8B">
        <w:rPr>
          <w:lang w:val="en-US"/>
        </w:rPr>
        <w:t xml:space="preserve"> </w:t>
      </w:r>
    </w:p>
    <w:bookmarkEnd w:id="37"/>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5200CD2E" w14:textId="77777777" w:rsidR="00872FB2" w:rsidRPr="00872FB2" w:rsidRDefault="00D332D6" w:rsidP="00872FB2">
      <w:pPr>
        <w:pStyle w:val="Bibliography"/>
        <w:rPr>
          <w:rFonts w:ascii="Times New Roman" w:hAnsi="Times New Roman"/>
          <w:sz w:val="20"/>
        </w:rPr>
      </w:pPr>
      <w:r>
        <w:fldChar w:fldCharType="begin"/>
      </w:r>
      <w:r w:rsidR="00CE4CCD">
        <w:instrText xml:space="preserve"> ADDIN ZOTERO_BIBL {"uncited":[],"omitted":[],"custom":[]} CSL_BIBLIOGRAPHY </w:instrText>
      </w:r>
      <w:r>
        <w:fldChar w:fldCharType="separate"/>
      </w:r>
      <w:r w:rsidR="00872FB2" w:rsidRPr="00872FB2">
        <w:rPr>
          <w:rFonts w:ascii="Times New Roman" w:hAnsi="Times New Roman"/>
          <w:sz w:val="20"/>
        </w:rPr>
        <w:t>1.</w:t>
      </w:r>
      <w:r w:rsidR="00872FB2" w:rsidRPr="00872FB2">
        <w:rPr>
          <w:rFonts w:ascii="Times New Roman" w:hAnsi="Times New Roman"/>
          <w:sz w:val="20"/>
        </w:rPr>
        <w:tab/>
        <w:t xml:space="preserve">Freddi F, Novelli V, Gentile R, Veliu E, Andreev S, Andonov A, </w:t>
      </w:r>
      <w:r w:rsidR="00872FB2" w:rsidRPr="00872FB2">
        <w:rPr>
          <w:rFonts w:ascii="Times New Roman" w:hAnsi="Times New Roman"/>
          <w:i/>
          <w:iCs/>
          <w:sz w:val="20"/>
        </w:rPr>
        <w:t>et al.</w:t>
      </w:r>
      <w:r w:rsidR="00872FB2" w:rsidRPr="00872FB2">
        <w:rPr>
          <w:rFonts w:ascii="Times New Roman" w:hAnsi="Times New Roman"/>
          <w:sz w:val="20"/>
        </w:rPr>
        <w:t xml:space="preserve"> Observations from the 26th November 2019 Albania earthquake: the earthquake engineering field investigation team (EEFIT) mission. </w:t>
      </w:r>
      <w:r w:rsidR="00872FB2" w:rsidRPr="00872FB2">
        <w:rPr>
          <w:rFonts w:ascii="Times New Roman" w:hAnsi="Times New Roman"/>
          <w:i/>
          <w:iCs/>
          <w:sz w:val="20"/>
        </w:rPr>
        <w:t>Bulletin of Earthquake Engineering</w:t>
      </w:r>
      <w:r w:rsidR="00872FB2" w:rsidRPr="00872FB2">
        <w:rPr>
          <w:rFonts w:ascii="Times New Roman" w:hAnsi="Times New Roman"/>
          <w:sz w:val="20"/>
        </w:rPr>
        <w:t xml:space="preserve"> 2021; </w:t>
      </w:r>
      <w:r w:rsidR="00872FB2" w:rsidRPr="00872FB2">
        <w:rPr>
          <w:rFonts w:ascii="Times New Roman" w:hAnsi="Times New Roman"/>
          <w:b/>
          <w:bCs/>
          <w:sz w:val="20"/>
        </w:rPr>
        <w:t>19</w:t>
      </w:r>
      <w:r w:rsidR="00872FB2" w:rsidRPr="00872FB2">
        <w:rPr>
          <w:rFonts w:ascii="Times New Roman" w:hAnsi="Times New Roman"/>
          <w:sz w:val="20"/>
        </w:rPr>
        <w:t>(5): 2013–2044. DOI: 10.1007/s10518-021-01062-8.</w:t>
      </w:r>
    </w:p>
    <w:p w14:paraId="03CC4D0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w:t>
      </w:r>
      <w:r w:rsidRPr="00872FB2">
        <w:rPr>
          <w:rFonts w:ascii="Times New Roman" w:hAnsi="Times New Roman"/>
          <w:sz w:val="20"/>
        </w:rPr>
        <w:tab/>
        <w:t xml:space="preserve">Rao A, Dutta D, Kalita P, Ackerley N, Silva V, Raghunandan M, </w:t>
      </w:r>
      <w:r w:rsidRPr="00872FB2">
        <w:rPr>
          <w:rFonts w:ascii="Times New Roman" w:hAnsi="Times New Roman"/>
          <w:i/>
          <w:iCs/>
          <w:sz w:val="20"/>
        </w:rPr>
        <w:t>et al.</w:t>
      </w:r>
      <w:r w:rsidRPr="00872FB2">
        <w:rPr>
          <w:rFonts w:ascii="Times New Roman" w:hAnsi="Times New Roman"/>
          <w:sz w:val="20"/>
        </w:rPr>
        <w:t xml:space="preserve"> Probabilistic seismic risk assessment of India. </w:t>
      </w:r>
      <w:r w:rsidRPr="00872FB2">
        <w:rPr>
          <w:rFonts w:ascii="Times New Roman" w:hAnsi="Times New Roman"/>
          <w:i/>
          <w:iCs/>
          <w:sz w:val="20"/>
        </w:rPr>
        <w:t>Earthquake Spectra</w:t>
      </w:r>
      <w:r w:rsidRPr="00872FB2">
        <w:rPr>
          <w:rFonts w:ascii="Times New Roman" w:hAnsi="Times New Roman"/>
          <w:sz w:val="20"/>
        </w:rPr>
        <w:t xml:space="preserve"> 2020; </w:t>
      </w:r>
      <w:r w:rsidRPr="00872FB2">
        <w:rPr>
          <w:rFonts w:ascii="Times New Roman" w:hAnsi="Times New Roman"/>
          <w:b/>
          <w:bCs/>
          <w:sz w:val="20"/>
        </w:rPr>
        <w:t>36</w:t>
      </w:r>
      <w:r w:rsidRPr="00872FB2">
        <w:rPr>
          <w:rFonts w:ascii="Times New Roman" w:hAnsi="Times New Roman"/>
          <w:sz w:val="20"/>
        </w:rPr>
        <w:t>(1_suppl): 345–371. DOI: 10.1177/8755293020957374.</w:t>
      </w:r>
    </w:p>
    <w:p w14:paraId="4FB4E8C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w:t>
      </w:r>
      <w:r w:rsidRPr="00872FB2">
        <w:rPr>
          <w:rFonts w:ascii="Times New Roman" w:hAnsi="Times New Roman"/>
          <w:sz w:val="20"/>
        </w:rPr>
        <w:tab/>
        <w:t>Rossetto T, Ioannou I, Grant D, Maqsood T. Guidelines for the empirical vulnerability assessment 2014.</w:t>
      </w:r>
    </w:p>
    <w:p w14:paraId="6A52FA3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w:t>
      </w:r>
      <w:r w:rsidRPr="00872FB2">
        <w:rPr>
          <w:rFonts w:ascii="Times New Roman" w:hAnsi="Times New Roman"/>
          <w:sz w:val="20"/>
        </w:rPr>
        <w:tab/>
        <w:t xml:space="preserve">Bird JF, Bommer JJ. Earthquake losses due to ground failure. </w:t>
      </w:r>
      <w:r w:rsidRPr="00872FB2">
        <w:rPr>
          <w:rFonts w:ascii="Times New Roman" w:hAnsi="Times New Roman"/>
          <w:i/>
          <w:iCs/>
          <w:sz w:val="20"/>
        </w:rPr>
        <w:t>Engineering Geology</w:t>
      </w:r>
      <w:r w:rsidRPr="00872FB2">
        <w:rPr>
          <w:rFonts w:ascii="Times New Roman" w:hAnsi="Times New Roman"/>
          <w:sz w:val="20"/>
        </w:rPr>
        <w:t xml:space="preserve"> 2004; </w:t>
      </w:r>
      <w:r w:rsidRPr="00872FB2">
        <w:rPr>
          <w:rFonts w:ascii="Times New Roman" w:hAnsi="Times New Roman"/>
          <w:b/>
          <w:bCs/>
          <w:sz w:val="20"/>
        </w:rPr>
        <w:t>75</w:t>
      </w:r>
      <w:r w:rsidRPr="00872FB2">
        <w:rPr>
          <w:rFonts w:ascii="Times New Roman" w:hAnsi="Times New Roman"/>
          <w:sz w:val="20"/>
        </w:rPr>
        <w:t>(2): 147–179. DOI: 10.1016/j.enggeo.2004.05.006.</w:t>
      </w:r>
    </w:p>
    <w:p w14:paraId="0C55638D"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5.</w:t>
      </w:r>
      <w:r w:rsidRPr="00872FB2">
        <w:rPr>
          <w:rFonts w:ascii="Times New Roman" w:hAnsi="Times New Roman"/>
          <w:sz w:val="20"/>
        </w:rPr>
        <w:tab/>
        <w:t xml:space="preserve">Shekhar S, Ghosh J, Ghosh S. Impact of Design Code Evolution on Failure Mechanism and Seismic Fragility of Highway Bridge Piers. </w:t>
      </w:r>
      <w:r w:rsidRPr="00872FB2">
        <w:rPr>
          <w:rFonts w:ascii="Times New Roman" w:hAnsi="Times New Roman"/>
          <w:i/>
          <w:iCs/>
          <w:sz w:val="20"/>
        </w:rPr>
        <w:t>Journal of Bridge Engineering</w:t>
      </w:r>
      <w:r w:rsidRPr="00872FB2">
        <w:rPr>
          <w:rFonts w:ascii="Times New Roman" w:hAnsi="Times New Roman"/>
          <w:sz w:val="20"/>
        </w:rPr>
        <w:t xml:space="preserve"> 2020; </w:t>
      </w:r>
      <w:r w:rsidRPr="00872FB2">
        <w:rPr>
          <w:rFonts w:ascii="Times New Roman" w:hAnsi="Times New Roman"/>
          <w:b/>
          <w:bCs/>
          <w:sz w:val="20"/>
        </w:rPr>
        <w:t>25</w:t>
      </w:r>
      <w:r w:rsidRPr="00872FB2">
        <w:rPr>
          <w:rFonts w:ascii="Times New Roman" w:hAnsi="Times New Roman"/>
          <w:sz w:val="20"/>
        </w:rPr>
        <w:t>(2): 04019140. DOI: 10.1061/(ASCE)BE.1943-5592.0001518.</w:t>
      </w:r>
    </w:p>
    <w:p w14:paraId="42D8D6B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6.</w:t>
      </w:r>
      <w:r w:rsidRPr="00872FB2">
        <w:rPr>
          <w:rFonts w:ascii="Times New Roman" w:hAnsi="Times New Roman"/>
          <w:sz w:val="20"/>
        </w:rPr>
        <w:tab/>
        <w:t xml:space="preserve">Panchireddi B, Ghosh J. Probabilistic seismic loss estimation of aging highway bridges subjected to multiple earthquake events. </w:t>
      </w:r>
      <w:r w:rsidRPr="00872FB2">
        <w:rPr>
          <w:rFonts w:ascii="Times New Roman" w:hAnsi="Times New Roman"/>
          <w:i/>
          <w:iCs/>
          <w:sz w:val="20"/>
        </w:rPr>
        <w:t>Structure and Infrastructure Engineering</w:t>
      </w:r>
      <w:r w:rsidRPr="00872FB2">
        <w:rPr>
          <w:rFonts w:ascii="Times New Roman" w:hAnsi="Times New Roman"/>
          <w:sz w:val="20"/>
        </w:rPr>
        <w:t xml:space="preserve"> 2021; </w:t>
      </w:r>
      <w:r w:rsidRPr="00872FB2">
        <w:rPr>
          <w:rFonts w:ascii="Times New Roman" w:hAnsi="Times New Roman"/>
          <w:b/>
          <w:bCs/>
          <w:sz w:val="20"/>
        </w:rPr>
        <w:t>17</w:t>
      </w:r>
      <w:r w:rsidRPr="00872FB2">
        <w:rPr>
          <w:rFonts w:ascii="Times New Roman" w:hAnsi="Times New Roman"/>
          <w:sz w:val="20"/>
        </w:rPr>
        <w:t>(9): 1155–1174. DOI: 10.1080/15732479.2020.1801765.</w:t>
      </w:r>
    </w:p>
    <w:p w14:paraId="13B1F0B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7.</w:t>
      </w:r>
      <w:r w:rsidRPr="00872FB2">
        <w:rPr>
          <w:rFonts w:ascii="Times New Roman" w:hAnsi="Times New Roman"/>
          <w:sz w:val="20"/>
        </w:rPr>
        <w:tab/>
        <w:t xml:space="preserve">Ranjkesh SH, Asadi P, Hamadani AZ. Seismic collapse assessment of deteriorating RC bridges under multiple hazards during their life-cycle. </w:t>
      </w:r>
      <w:r w:rsidRPr="00872FB2">
        <w:rPr>
          <w:rFonts w:ascii="Times New Roman" w:hAnsi="Times New Roman"/>
          <w:i/>
          <w:iCs/>
          <w:sz w:val="20"/>
        </w:rPr>
        <w:t>Bulletin of Earthquake Engineering</w:t>
      </w:r>
      <w:r w:rsidRPr="00872FB2">
        <w:rPr>
          <w:rFonts w:ascii="Times New Roman" w:hAnsi="Times New Roman"/>
          <w:sz w:val="20"/>
        </w:rPr>
        <w:t xml:space="preserve"> 2019; </w:t>
      </w:r>
      <w:r w:rsidRPr="00872FB2">
        <w:rPr>
          <w:rFonts w:ascii="Times New Roman" w:hAnsi="Times New Roman"/>
          <w:b/>
          <w:bCs/>
          <w:sz w:val="20"/>
        </w:rPr>
        <w:t>17</w:t>
      </w:r>
      <w:r w:rsidRPr="00872FB2">
        <w:rPr>
          <w:rFonts w:ascii="Times New Roman" w:hAnsi="Times New Roman"/>
          <w:sz w:val="20"/>
        </w:rPr>
        <w:t>(9): 5045–5072. DOI: 10.1007/s10518-019-00647-8.</w:t>
      </w:r>
    </w:p>
    <w:p w14:paraId="2C6B715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8.</w:t>
      </w:r>
      <w:r w:rsidRPr="00872FB2">
        <w:rPr>
          <w:rFonts w:ascii="Times New Roman" w:hAnsi="Times New Roman"/>
          <w:sz w:val="20"/>
        </w:rPr>
        <w:tab/>
        <w:t xml:space="preserve">Zhang Y, DesRoches R, Tien I. Impact of corrosion on risk assessment of shear-critical and short lap-spliced bridges. </w:t>
      </w:r>
      <w:r w:rsidRPr="00872FB2">
        <w:rPr>
          <w:rFonts w:ascii="Times New Roman" w:hAnsi="Times New Roman"/>
          <w:i/>
          <w:iCs/>
          <w:sz w:val="20"/>
        </w:rPr>
        <w:t>Engineering Structures</w:t>
      </w:r>
      <w:r w:rsidRPr="00872FB2">
        <w:rPr>
          <w:rFonts w:ascii="Times New Roman" w:hAnsi="Times New Roman"/>
          <w:sz w:val="20"/>
        </w:rPr>
        <w:t xml:space="preserve"> 2019; </w:t>
      </w:r>
      <w:r w:rsidRPr="00872FB2">
        <w:rPr>
          <w:rFonts w:ascii="Times New Roman" w:hAnsi="Times New Roman"/>
          <w:b/>
          <w:bCs/>
          <w:sz w:val="20"/>
        </w:rPr>
        <w:t>189</w:t>
      </w:r>
      <w:r w:rsidRPr="00872FB2">
        <w:rPr>
          <w:rFonts w:ascii="Times New Roman" w:hAnsi="Times New Roman"/>
          <w:sz w:val="20"/>
        </w:rPr>
        <w:t>: 260–271.</w:t>
      </w:r>
    </w:p>
    <w:p w14:paraId="30E81BE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9.</w:t>
      </w:r>
      <w:r w:rsidRPr="00872FB2">
        <w:rPr>
          <w:rFonts w:ascii="Times New Roman" w:hAnsi="Times New Roman"/>
          <w:sz w:val="20"/>
        </w:rPr>
        <w:tab/>
        <w:t xml:space="preserve">Broomfield J. </w:t>
      </w:r>
      <w:r w:rsidRPr="00872FB2">
        <w:rPr>
          <w:rFonts w:ascii="Times New Roman" w:hAnsi="Times New Roman"/>
          <w:i/>
          <w:iCs/>
          <w:sz w:val="20"/>
        </w:rPr>
        <w:t>Corrosion of steel in concrete: understanding, investigation and repair</w:t>
      </w:r>
      <w:r w:rsidRPr="00872FB2">
        <w:rPr>
          <w:rFonts w:ascii="Times New Roman" w:hAnsi="Times New Roman"/>
          <w:sz w:val="20"/>
        </w:rPr>
        <w:t>. CRC Press; 2003.</w:t>
      </w:r>
    </w:p>
    <w:p w14:paraId="53834C1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10.</w:t>
      </w:r>
      <w:r w:rsidRPr="00872FB2">
        <w:rPr>
          <w:rFonts w:ascii="Times New Roman" w:hAnsi="Times New Roman"/>
          <w:sz w:val="20"/>
        </w:rPr>
        <w:tab/>
        <w:t xml:space="preserve">Poursaee A. Corrosion of steel in concrete structures. </w:t>
      </w:r>
      <w:r w:rsidRPr="00872FB2">
        <w:rPr>
          <w:rFonts w:ascii="Times New Roman" w:hAnsi="Times New Roman"/>
          <w:i/>
          <w:iCs/>
          <w:sz w:val="20"/>
        </w:rPr>
        <w:t>Corrosion of Steel in Concrete Structures</w:t>
      </w:r>
      <w:r w:rsidRPr="00872FB2">
        <w:rPr>
          <w:rFonts w:ascii="Times New Roman" w:hAnsi="Times New Roman"/>
          <w:sz w:val="20"/>
        </w:rPr>
        <w:t>, Elsevier; 2016. DOI: 10.1016/B978-1-78242-381-2.00002-X.</w:t>
      </w:r>
    </w:p>
    <w:p w14:paraId="6F0A68F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11.</w:t>
      </w:r>
      <w:r w:rsidRPr="00872FB2">
        <w:rPr>
          <w:rFonts w:ascii="Times New Roman" w:hAnsi="Times New Roman"/>
          <w:sz w:val="20"/>
        </w:rPr>
        <w:tab/>
        <w:t xml:space="preserve">Yalciner H, Sensoy S, Eren O. Seismic Performance Assessment of a Corroded 50-Year-Old Reinforced Concrete Building. </w:t>
      </w:r>
      <w:r w:rsidRPr="00872FB2">
        <w:rPr>
          <w:rFonts w:ascii="Times New Roman" w:hAnsi="Times New Roman"/>
          <w:i/>
          <w:iCs/>
          <w:sz w:val="20"/>
        </w:rPr>
        <w:t>Journal of Structural Engineering</w:t>
      </w:r>
      <w:r w:rsidRPr="00872FB2">
        <w:rPr>
          <w:rFonts w:ascii="Times New Roman" w:hAnsi="Times New Roman"/>
          <w:sz w:val="20"/>
        </w:rPr>
        <w:t xml:space="preserve"> 2015; </w:t>
      </w:r>
      <w:r w:rsidRPr="00872FB2">
        <w:rPr>
          <w:rFonts w:ascii="Times New Roman" w:hAnsi="Times New Roman"/>
          <w:b/>
          <w:bCs/>
          <w:sz w:val="20"/>
        </w:rPr>
        <w:t>141</w:t>
      </w:r>
      <w:r w:rsidRPr="00872FB2">
        <w:rPr>
          <w:rFonts w:ascii="Times New Roman" w:hAnsi="Times New Roman"/>
          <w:sz w:val="20"/>
        </w:rPr>
        <w:t>(12): 05015001. DOI: 10.1061/(ASCE)ST.1943-541X.0001263.</w:t>
      </w:r>
    </w:p>
    <w:p w14:paraId="7D69B36E"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12.</w:t>
      </w:r>
      <w:r w:rsidRPr="00872FB2">
        <w:rPr>
          <w:rFonts w:ascii="Times New Roman" w:hAnsi="Times New Roman"/>
          <w:sz w:val="20"/>
        </w:rPr>
        <w:tab/>
        <w:t xml:space="preserve">Shekhar S, Agarwal P. Seismic vulnerability analysis of bridge pier designed with different codal provisions. </w:t>
      </w:r>
      <w:r w:rsidRPr="00872FB2">
        <w:rPr>
          <w:rFonts w:ascii="Times New Roman" w:hAnsi="Times New Roman"/>
          <w:i/>
          <w:iCs/>
          <w:sz w:val="20"/>
        </w:rPr>
        <w:t>The Bridge and Structural Engineer</w:t>
      </w:r>
      <w:r w:rsidRPr="00872FB2">
        <w:rPr>
          <w:rFonts w:ascii="Times New Roman" w:hAnsi="Times New Roman"/>
          <w:sz w:val="20"/>
        </w:rPr>
        <w:t xml:space="preserve"> 2015; </w:t>
      </w:r>
      <w:r w:rsidRPr="00872FB2">
        <w:rPr>
          <w:rFonts w:ascii="Times New Roman" w:hAnsi="Times New Roman"/>
          <w:b/>
          <w:bCs/>
          <w:sz w:val="20"/>
        </w:rPr>
        <w:t>45</w:t>
      </w:r>
      <w:r w:rsidRPr="00872FB2">
        <w:rPr>
          <w:rFonts w:ascii="Times New Roman" w:hAnsi="Times New Roman"/>
          <w:sz w:val="20"/>
        </w:rPr>
        <w:t>(1): 77–85.</w:t>
      </w:r>
    </w:p>
    <w:p w14:paraId="5B156BC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13.</w:t>
      </w:r>
      <w:r w:rsidRPr="00872FB2">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872FB2">
        <w:rPr>
          <w:rFonts w:ascii="Times New Roman" w:hAnsi="Times New Roman"/>
          <w:i/>
          <w:iCs/>
          <w:sz w:val="20"/>
        </w:rPr>
        <w:t>Bulletin of Earthquake Engineering</w:t>
      </w:r>
      <w:r w:rsidRPr="00872FB2">
        <w:rPr>
          <w:rFonts w:ascii="Times New Roman" w:hAnsi="Times New Roman"/>
          <w:sz w:val="20"/>
        </w:rPr>
        <w:t xml:space="preserve"> 2021; </w:t>
      </w:r>
      <w:r w:rsidRPr="00872FB2">
        <w:rPr>
          <w:rFonts w:ascii="Times New Roman" w:hAnsi="Times New Roman"/>
          <w:b/>
          <w:bCs/>
          <w:sz w:val="20"/>
        </w:rPr>
        <w:t>19</w:t>
      </w:r>
      <w:r w:rsidRPr="00872FB2">
        <w:rPr>
          <w:rFonts w:ascii="Times New Roman" w:hAnsi="Times New Roman"/>
          <w:sz w:val="20"/>
        </w:rPr>
        <w:t>(15): 6591–6614. DOI: 10.1007/s10518-020-00955-4.</w:t>
      </w:r>
    </w:p>
    <w:p w14:paraId="5FD4DC5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14.</w:t>
      </w:r>
      <w:r w:rsidRPr="00872FB2">
        <w:rPr>
          <w:rFonts w:ascii="Times New Roman" w:hAnsi="Times New Roman"/>
          <w:sz w:val="20"/>
        </w:rPr>
        <w:tab/>
        <w:t xml:space="preserve">Faroz SA. Assessment and Prognosis of Corroding Reinforced Concrete Structures through Bayesian Inference. </w:t>
      </w:r>
      <w:r w:rsidRPr="00872FB2">
        <w:rPr>
          <w:rFonts w:ascii="Times New Roman" w:hAnsi="Times New Roman"/>
          <w:i/>
          <w:iCs/>
          <w:sz w:val="20"/>
        </w:rPr>
        <w:t>PhD Thesis</w:t>
      </w:r>
      <w:r w:rsidRPr="00872FB2">
        <w:rPr>
          <w:rFonts w:ascii="Times New Roman" w:hAnsi="Times New Roman"/>
          <w:sz w:val="20"/>
        </w:rPr>
        <w:t>. Indian Institute of Technology Bombay, Mumbai, India, 2017.</w:t>
      </w:r>
    </w:p>
    <w:p w14:paraId="04165CD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15.</w:t>
      </w:r>
      <w:r w:rsidRPr="00872FB2">
        <w:rPr>
          <w:rFonts w:ascii="Times New Roman" w:hAnsi="Times New Roman"/>
          <w:sz w:val="20"/>
        </w:rPr>
        <w:tab/>
        <w:t xml:space="preserve">Goksu C, Ilki A. Seismic Behavior of Reinforced Concrete Columns with Corroded Deformed Reinforcing Bars. </w:t>
      </w:r>
      <w:r w:rsidRPr="00872FB2">
        <w:rPr>
          <w:rFonts w:ascii="Times New Roman" w:hAnsi="Times New Roman"/>
          <w:i/>
          <w:iCs/>
          <w:sz w:val="20"/>
        </w:rPr>
        <w:t>ACI Structural Journal</w:t>
      </w:r>
      <w:r w:rsidRPr="00872FB2">
        <w:rPr>
          <w:rFonts w:ascii="Times New Roman" w:hAnsi="Times New Roman"/>
          <w:sz w:val="20"/>
        </w:rPr>
        <w:t xml:space="preserve"> 2016; </w:t>
      </w:r>
      <w:r w:rsidRPr="00872FB2">
        <w:rPr>
          <w:rFonts w:ascii="Times New Roman" w:hAnsi="Times New Roman"/>
          <w:b/>
          <w:bCs/>
          <w:sz w:val="20"/>
        </w:rPr>
        <w:t>113</w:t>
      </w:r>
      <w:r w:rsidRPr="00872FB2">
        <w:rPr>
          <w:rFonts w:ascii="Times New Roman" w:hAnsi="Times New Roman"/>
          <w:sz w:val="20"/>
        </w:rPr>
        <w:t>(5). DOI: 10.14359/51689030.</w:t>
      </w:r>
    </w:p>
    <w:p w14:paraId="68F4460C"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16.</w:t>
      </w:r>
      <w:r w:rsidRPr="00872FB2">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872FB2">
        <w:rPr>
          <w:rFonts w:ascii="Times New Roman" w:hAnsi="Times New Roman"/>
          <w:i/>
          <w:iCs/>
          <w:sz w:val="20"/>
        </w:rPr>
        <w:t>Construction and Building Materials</w:t>
      </w:r>
      <w:r w:rsidRPr="00872FB2">
        <w:rPr>
          <w:rFonts w:ascii="Times New Roman" w:hAnsi="Times New Roman"/>
          <w:sz w:val="20"/>
        </w:rPr>
        <w:t xml:space="preserve"> 2016; </w:t>
      </w:r>
      <w:r w:rsidRPr="00872FB2">
        <w:rPr>
          <w:rFonts w:ascii="Times New Roman" w:hAnsi="Times New Roman"/>
          <w:b/>
          <w:bCs/>
          <w:sz w:val="20"/>
        </w:rPr>
        <w:t>121</w:t>
      </w:r>
      <w:r w:rsidRPr="00872FB2">
        <w:rPr>
          <w:rFonts w:ascii="Times New Roman" w:hAnsi="Times New Roman"/>
          <w:sz w:val="20"/>
        </w:rPr>
        <w:t>: 319–327. DOI: 10.1016/j.conbuildmat.2016.06.002.</w:t>
      </w:r>
    </w:p>
    <w:p w14:paraId="7E301F0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17.</w:t>
      </w:r>
      <w:r w:rsidRPr="00872FB2">
        <w:rPr>
          <w:rFonts w:ascii="Times New Roman" w:hAnsi="Times New Roman"/>
          <w:sz w:val="20"/>
        </w:rPr>
        <w:tab/>
        <w:t xml:space="preserve">Meda A, Mostosi S, Rinaldi Z, Riva P. Experimental evaluation of the corrosion influence on the cyclic behaviour of RC columns. </w:t>
      </w:r>
      <w:r w:rsidRPr="00872FB2">
        <w:rPr>
          <w:rFonts w:ascii="Times New Roman" w:hAnsi="Times New Roman"/>
          <w:i/>
          <w:iCs/>
          <w:sz w:val="20"/>
        </w:rPr>
        <w:t>Engineering Structures</w:t>
      </w:r>
      <w:r w:rsidRPr="00872FB2">
        <w:rPr>
          <w:rFonts w:ascii="Times New Roman" w:hAnsi="Times New Roman"/>
          <w:sz w:val="20"/>
        </w:rPr>
        <w:t xml:space="preserve"> 2014; </w:t>
      </w:r>
      <w:r w:rsidRPr="00872FB2">
        <w:rPr>
          <w:rFonts w:ascii="Times New Roman" w:hAnsi="Times New Roman"/>
          <w:b/>
          <w:bCs/>
          <w:sz w:val="20"/>
        </w:rPr>
        <w:t>76</w:t>
      </w:r>
      <w:r w:rsidRPr="00872FB2">
        <w:rPr>
          <w:rFonts w:ascii="Times New Roman" w:hAnsi="Times New Roman"/>
          <w:sz w:val="20"/>
        </w:rPr>
        <w:t>: 112–123. DOI: 10.1016/j.engstruct.2014.06.043.</w:t>
      </w:r>
    </w:p>
    <w:p w14:paraId="1724877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lastRenderedPageBreak/>
        <w:t>18.</w:t>
      </w:r>
      <w:r w:rsidRPr="00872FB2">
        <w:rPr>
          <w:rFonts w:ascii="Times New Roman" w:hAnsi="Times New Roman"/>
          <w:sz w:val="20"/>
        </w:rPr>
        <w:tab/>
        <w:t xml:space="preserve">Vu NS, Li B. Seismic Performance Assessment of Corroded Reinforced Concrete Short Columns. </w:t>
      </w:r>
      <w:r w:rsidRPr="00872FB2">
        <w:rPr>
          <w:rFonts w:ascii="Times New Roman" w:hAnsi="Times New Roman"/>
          <w:i/>
          <w:iCs/>
          <w:sz w:val="20"/>
        </w:rPr>
        <w:t>Journal of Structural Engineering</w:t>
      </w:r>
      <w:r w:rsidRPr="00872FB2">
        <w:rPr>
          <w:rFonts w:ascii="Times New Roman" w:hAnsi="Times New Roman"/>
          <w:sz w:val="20"/>
        </w:rPr>
        <w:t xml:space="preserve"> 2018; </w:t>
      </w:r>
      <w:r w:rsidRPr="00872FB2">
        <w:rPr>
          <w:rFonts w:ascii="Times New Roman" w:hAnsi="Times New Roman"/>
          <w:b/>
          <w:bCs/>
          <w:sz w:val="20"/>
        </w:rPr>
        <w:t>144</w:t>
      </w:r>
      <w:r w:rsidRPr="00872FB2">
        <w:rPr>
          <w:rFonts w:ascii="Times New Roman" w:hAnsi="Times New Roman"/>
          <w:sz w:val="20"/>
        </w:rPr>
        <w:t>(4): 04018018. DOI: 10.1061/(ASCE)ST.1943-541X.0001994.</w:t>
      </w:r>
    </w:p>
    <w:p w14:paraId="6F6D0A2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19.</w:t>
      </w:r>
      <w:r w:rsidRPr="00872FB2">
        <w:rPr>
          <w:rFonts w:ascii="Times New Roman" w:hAnsi="Times New Roman"/>
          <w:sz w:val="20"/>
        </w:rPr>
        <w:tab/>
        <w:t xml:space="preserve">Vu NS, Li B. Seismic Performance of Flexural Reinforced Concrete Columns with Corroded Reinforcement. </w:t>
      </w:r>
      <w:r w:rsidRPr="00872FB2">
        <w:rPr>
          <w:rFonts w:ascii="Times New Roman" w:hAnsi="Times New Roman"/>
          <w:i/>
          <w:iCs/>
          <w:sz w:val="20"/>
        </w:rPr>
        <w:t>ACI Structural Journal</w:t>
      </w:r>
      <w:r w:rsidRPr="00872FB2">
        <w:rPr>
          <w:rFonts w:ascii="Times New Roman" w:hAnsi="Times New Roman"/>
          <w:sz w:val="20"/>
        </w:rPr>
        <w:t xml:space="preserve"> 2018; </w:t>
      </w:r>
      <w:r w:rsidRPr="00872FB2">
        <w:rPr>
          <w:rFonts w:ascii="Times New Roman" w:hAnsi="Times New Roman"/>
          <w:b/>
          <w:bCs/>
          <w:sz w:val="20"/>
        </w:rPr>
        <w:t>115</w:t>
      </w:r>
      <w:r w:rsidRPr="00872FB2">
        <w:rPr>
          <w:rFonts w:ascii="Times New Roman" w:hAnsi="Times New Roman"/>
          <w:sz w:val="20"/>
        </w:rPr>
        <w:t>(5). DOI: 10.14359/51702372.</w:t>
      </w:r>
    </w:p>
    <w:p w14:paraId="452AC5DE"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20.</w:t>
      </w:r>
      <w:r w:rsidRPr="00872FB2">
        <w:rPr>
          <w:rFonts w:ascii="Times New Roman" w:hAnsi="Times New Roman"/>
          <w:sz w:val="20"/>
        </w:rPr>
        <w:tab/>
        <w:t xml:space="preserve">Xu JG, Wu G, Feng DC, Cotsovos DM, Lu Y. Seismic fragility analysis of shear-critical concrete columns considering corrosion induced deterioration effects. </w:t>
      </w:r>
      <w:r w:rsidRPr="00872FB2">
        <w:rPr>
          <w:rFonts w:ascii="Times New Roman" w:hAnsi="Times New Roman"/>
          <w:i/>
          <w:iCs/>
          <w:sz w:val="20"/>
        </w:rPr>
        <w:t>Soil Dynamics and Earthquake Engineering</w:t>
      </w:r>
      <w:r w:rsidRPr="00872FB2">
        <w:rPr>
          <w:rFonts w:ascii="Times New Roman" w:hAnsi="Times New Roman"/>
          <w:sz w:val="20"/>
        </w:rPr>
        <w:t xml:space="preserve"> 2020; </w:t>
      </w:r>
      <w:r w:rsidRPr="00872FB2">
        <w:rPr>
          <w:rFonts w:ascii="Times New Roman" w:hAnsi="Times New Roman"/>
          <w:b/>
          <w:bCs/>
          <w:sz w:val="20"/>
        </w:rPr>
        <w:t>134</w:t>
      </w:r>
      <w:r w:rsidRPr="00872FB2">
        <w:rPr>
          <w:rFonts w:ascii="Times New Roman" w:hAnsi="Times New Roman"/>
          <w:sz w:val="20"/>
        </w:rPr>
        <w:t>: 106165. DOI: 10.1016/j.soildyn.2020.106165.</w:t>
      </w:r>
    </w:p>
    <w:p w14:paraId="14F5B7E2"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21.</w:t>
      </w:r>
      <w:r w:rsidRPr="00872FB2">
        <w:rPr>
          <w:rFonts w:ascii="Times New Roman" w:hAnsi="Times New Roman"/>
          <w:sz w:val="20"/>
        </w:rPr>
        <w:tab/>
        <w:t xml:space="preserve">Li Q, Niu D tao, Xiao Q hui, Guan X, Chen S jie. Experimental study on seismic behaviors of concrete columns confined by corroded stirrups and lateral strength prediction. </w:t>
      </w:r>
      <w:r w:rsidRPr="00872FB2">
        <w:rPr>
          <w:rFonts w:ascii="Times New Roman" w:hAnsi="Times New Roman"/>
          <w:i/>
          <w:iCs/>
          <w:sz w:val="20"/>
        </w:rPr>
        <w:t>Construction and Building Materials</w:t>
      </w:r>
      <w:r w:rsidRPr="00872FB2">
        <w:rPr>
          <w:rFonts w:ascii="Times New Roman" w:hAnsi="Times New Roman"/>
          <w:sz w:val="20"/>
        </w:rPr>
        <w:t xml:space="preserve"> 2018; </w:t>
      </w:r>
      <w:r w:rsidRPr="00872FB2">
        <w:rPr>
          <w:rFonts w:ascii="Times New Roman" w:hAnsi="Times New Roman"/>
          <w:b/>
          <w:bCs/>
          <w:sz w:val="20"/>
        </w:rPr>
        <w:t>162</w:t>
      </w:r>
      <w:r w:rsidRPr="00872FB2">
        <w:rPr>
          <w:rFonts w:ascii="Times New Roman" w:hAnsi="Times New Roman"/>
          <w:sz w:val="20"/>
        </w:rPr>
        <w:t>: 704–713. DOI: 10.1016/j.conbuildmat.2017.09.030.</w:t>
      </w:r>
    </w:p>
    <w:p w14:paraId="319C119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22.</w:t>
      </w:r>
      <w:r w:rsidRPr="00872FB2">
        <w:rPr>
          <w:rFonts w:ascii="Times New Roman" w:hAnsi="Times New Roman"/>
          <w:sz w:val="20"/>
        </w:rPr>
        <w:tab/>
        <w:t xml:space="preserve">Freddi F, Ghosh J, Kotoky N, Raghunandan M. Device uncertainty propagation in low‐ductility RC frames retrofitted with BRBs for seismic risk mitigation. </w:t>
      </w:r>
      <w:r w:rsidRPr="00872FB2">
        <w:rPr>
          <w:rFonts w:ascii="Times New Roman" w:hAnsi="Times New Roman"/>
          <w:i/>
          <w:iCs/>
          <w:sz w:val="20"/>
        </w:rPr>
        <w:t>Earthquake Engineering &amp; Structural Dynamics</w:t>
      </w:r>
      <w:r w:rsidRPr="00872FB2">
        <w:rPr>
          <w:rFonts w:ascii="Times New Roman" w:hAnsi="Times New Roman"/>
          <w:sz w:val="20"/>
        </w:rPr>
        <w:t xml:space="preserve"> 2021; </w:t>
      </w:r>
      <w:r w:rsidRPr="00872FB2">
        <w:rPr>
          <w:rFonts w:ascii="Times New Roman" w:hAnsi="Times New Roman"/>
          <w:b/>
          <w:bCs/>
          <w:sz w:val="20"/>
        </w:rPr>
        <w:t>50</w:t>
      </w:r>
      <w:r w:rsidRPr="00872FB2">
        <w:rPr>
          <w:rFonts w:ascii="Times New Roman" w:hAnsi="Times New Roman"/>
          <w:sz w:val="20"/>
        </w:rPr>
        <w:t>(9): 2488–2509. DOI: 10.1002/eqe.3456.</w:t>
      </w:r>
    </w:p>
    <w:p w14:paraId="4B5BF2C6"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23.</w:t>
      </w:r>
      <w:r w:rsidRPr="00872FB2">
        <w:rPr>
          <w:rFonts w:ascii="Times New Roman" w:hAnsi="Times New Roman"/>
          <w:sz w:val="20"/>
        </w:rPr>
        <w:tab/>
        <w:t xml:space="preserve">Karapetrou S, Manakou M, Bindi D, Petrovic B, Pitilakis K. “Time-building specific” seismic vulnerability assessment of a hospital RC building using field monitoring data. </w:t>
      </w:r>
      <w:r w:rsidRPr="00872FB2">
        <w:rPr>
          <w:rFonts w:ascii="Times New Roman" w:hAnsi="Times New Roman"/>
          <w:i/>
          <w:iCs/>
          <w:sz w:val="20"/>
        </w:rPr>
        <w:t>Engineering Structures</w:t>
      </w:r>
      <w:r w:rsidRPr="00872FB2">
        <w:rPr>
          <w:rFonts w:ascii="Times New Roman" w:hAnsi="Times New Roman"/>
          <w:sz w:val="20"/>
        </w:rPr>
        <w:t xml:space="preserve"> 2016; </w:t>
      </w:r>
      <w:r w:rsidRPr="00872FB2">
        <w:rPr>
          <w:rFonts w:ascii="Times New Roman" w:hAnsi="Times New Roman"/>
          <w:b/>
          <w:bCs/>
          <w:sz w:val="20"/>
        </w:rPr>
        <w:t>112</w:t>
      </w:r>
      <w:r w:rsidRPr="00872FB2">
        <w:rPr>
          <w:rFonts w:ascii="Times New Roman" w:hAnsi="Times New Roman"/>
          <w:sz w:val="20"/>
        </w:rPr>
        <w:t>: 114–132. DOI: 10.1016/j.engstruct.2016.01.009.</w:t>
      </w:r>
    </w:p>
    <w:p w14:paraId="217D67C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24.</w:t>
      </w:r>
      <w:r w:rsidRPr="00872FB2">
        <w:rPr>
          <w:rFonts w:ascii="Times New Roman" w:hAnsi="Times New Roman"/>
          <w:sz w:val="20"/>
        </w:rPr>
        <w:tab/>
        <w:t xml:space="preserve">McKenna F, Fenves GL, Scott MH, others. Open system for earthquake engineering simulation. </w:t>
      </w:r>
      <w:r w:rsidRPr="00872FB2">
        <w:rPr>
          <w:rFonts w:ascii="Times New Roman" w:hAnsi="Times New Roman"/>
          <w:i/>
          <w:iCs/>
          <w:sz w:val="20"/>
        </w:rPr>
        <w:t>University of California, Berkeley, CA</w:t>
      </w:r>
      <w:r w:rsidRPr="00872FB2">
        <w:rPr>
          <w:rFonts w:ascii="Times New Roman" w:hAnsi="Times New Roman"/>
          <w:sz w:val="20"/>
        </w:rPr>
        <w:t xml:space="preserve"> 2000.</w:t>
      </w:r>
    </w:p>
    <w:p w14:paraId="63021813"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25.</w:t>
      </w:r>
      <w:r w:rsidRPr="00872FB2">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872FB2">
        <w:rPr>
          <w:rFonts w:ascii="Times New Roman" w:hAnsi="Times New Roman"/>
          <w:i/>
          <w:iCs/>
          <w:sz w:val="20"/>
        </w:rPr>
        <w:t>Bulletin of Earthquake Engineering</w:t>
      </w:r>
      <w:r w:rsidRPr="00872FB2">
        <w:rPr>
          <w:rFonts w:ascii="Times New Roman" w:hAnsi="Times New Roman"/>
          <w:sz w:val="20"/>
        </w:rPr>
        <w:t xml:space="preserve"> 2020. DOI: 10.1007/s10518-020-00955-4.</w:t>
      </w:r>
    </w:p>
    <w:p w14:paraId="62627D3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26.</w:t>
      </w:r>
      <w:r w:rsidRPr="00872FB2">
        <w:rPr>
          <w:rFonts w:ascii="Times New Roman" w:hAnsi="Times New Roman"/>
          <w:sz w:val="20"/>
        </w:rPr>
        <w:tab/>
        <w:t xml:space="preserve">Di Sarno L, Pugliese F. Numerical evaluation of the seismic performance of existing reinforced concrete buildings with corroded smooth rebars. </w:t>
      </w:r>
      <w:r w:rsidRPr="00872FB2">
        <w:rPr>
          <w:rFonts w:ascii="Times New Roman" w:hAnsi="Times New Roman"/>
          <w:i/>
          <w:iCs/>
          <w:sz w:val="20"/>
        </w:rPr>
        <w:t>Bulletin of Earthquake Engineering</w:t>
      </w:r>
      <w:r w:rsidRPr="00872FB2">
        <w:rPr>
          <w:rFonts w:ascii="Times New Roman" w:hAnsi="Times New Roman"/>
          <w:sz w:val="20"/>
        </w:rPr>
        <w:t xml:space="preserve"> 2020; </w:t>
      </w:r>
      <w:r w:rsidRPr="00872FB2">
        <w:rPr>
          <w:rFonts w:ascii="Times New Roman" w:hAnsi="Times New Roman"/>
          <w:b/>
          <w:bCs/>
          <w:sz w:val="20"/>
        </w:rPr>
        <w:t>18</w:t>
      </w:r>
      <w:r w:rsidRPr="00872FB2">
        <w:rPr>
          <w:rFonts w:ascii="Times New Roman" w:hAnsi="Times New Roman"/>
          <w:sz w:val="20"/>
        </w:rPr>
        <w:t>(9): 4227–4273. DOI: 10.1007/s10518-020-00854-8.</w:t>
      </w:r>
    </w:p>
    <w:p w14:paraId="776BCCC0"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27.</w:t>
      </w:r>
      <w:r w:rsidRPr="00872FB2">
        <w:rPr>
          <w:rFonts w:ascii="Times New Roman" w:hAnsi="Times New Roman"/>
          <w:sz w:val="20"/>
        </w:rPr>
        <w:tab/>
        <w:t xml:space="preserve">Afsar Dizaj E, Salami MR, Kashani MM. Seismic vulnerability assessment of ageing reinforced concrete structures under real mainshock-aftershock ground motions. </w:t>
      </w:r>
      <w:r w:rsidRPr="00872FB2">
        <w:rPr>
          <w:rFonts w:ascii="Times New Roman" w:hAnsi="Times New Roman"/>
          <w:i/>
          <w:iCs/>
          <w:sz w:val="20"/>
        </w:rPr>
        <w:t>Structure and Infrastructure Engineering</w:t>
      </w:r>
      <w:r w:rsidRPr="00872FB2">
        <w:rPr>
          <w:rFonts w:ascii="Times New Roman" w:hAnsi="Times New Roman"/>
          <w:sz w:val="20"/>
        </w:rPr>
        <w:t xml:space="preserve"> 2021: 1–17. DOI: 10.1080/15732479.2021.1919148.</w:t>
      </w:r>
    </w:p>
    <w:p w14:paraId="7D9ACD0B"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28.</w:t>
      </w:r>
      <w:r w:rsidRPr="00872FB2">
        <w:rPr>
          <w:rFonts w:ascii="Times New Roman" w:hAnsi="Times New Roman"/>
          <w:sz w:val="20"/>
        </w:rPr>
        <w:tab/>
        <w:t xml:space="preserve">Zhao J, Sritharan S. Modeling of strain penetration effects in fiber-based analysis of reinforced concrete structures. </w:t>
      </w:r>
      <w:r w:rsidRPr="00872FB2">
        <w:rPr>
          <w:rFonts w:ascii="Times New Roman" w:hAnsi="Times New Roman"/>
          <w:i/>
          <w:iCs/>
          <w:sz w:val="20"/>
        </w:rPr>
        <w:t>ACI Materials Journal</w:t>
      </w:r>
      <w:r w:rsidRPr="00872FB2">
        <w:rPr>
          <w:rFonts w:ascii="Times New Roman" w:hAnsi="Times New Roman"/>
          <w:sz w:val="20"/>
        </w:rPr>
        <w:t xml:space="preserve"> 2007; </w:t>
      </w:r>
      <w:r w:rsidRPr="00872FB2">
        <w:rPr>
          <w:rFonts w:ascii="Times New Roman" w:hAnsi="Times New Roman"/>
          <w:b/>
          <w:bCs/>
          <w:sz w:val="20"/>
        </w:rPr>
        <w:t>104</w:t>
      </w:r>
      <w:r w:rsidRPr="00872FB2">
        <w:rPr>
          <w:rFonts w:ascii="Times New Roman" w:hAnsi="Times New Roman"/>
          <w:sz w:val="20"/>
        </w:rPr>
        <w:t>(2): 133.</w:t>
      </w:r>
    </w:p>
    <w:p w14:paraId="36B92365"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29.</w:t>
      </w:r>
      <w:r w:rsidRPr="00872FB2">
        <w:rPr>
          <w:rFonts w:ascii="Times New Roman" w:hAnsi="Times New Roman"/>
          <w:sz w:val="20"/>
        </w:rPr>
        <w:tab/>
        <w:t xml:space="preserve">Elwood KJ, Moehle JP. Drift Capacity of Reinforced Concrete Columns with Light Transverse Reinforcement. </w:t>
      </w:r>
      <w:r w:rsidRPr="00872FB2">
        <w:rPr>
          <w:rFonts w:ascii="Times New Roman" w:hAnsi="Times New Roman"/>
          <w:i/>
          <w:iCs/>
          <w:sz w:val="20"/>
        </w:rPr>
        <w:t>Earthquake Spectra</w:t>
      </w:r>
      <w:r w:rsidRPr="00872FB2">
        <w:rPr>
          <w:rFonts w:ascii="Times New Roman" w:hAnsi="Times New Roman"/>
          <w:sz w:val="20"/>
        </w:rPr>
        <w:t xml:space="preserve"> 2005; </w:t>
      </w:r>
      <w:r w:rsidRPr="00872FB2">
        <w:rPr>
          <w:rFonts w:ascii="Times New Roman" w:hAnsi="Times New Roman"/>
          <w:b/>
          <w:bCs/>
          <w:sz w:val="20"/>
        </w:rPr>
        <w:t>21</w:t>
      </w:r>
      <w:r w:rsidRPr="00872FB2">
        <w:rPr>
          <w:rFonts w:ascii="Times New Roman" w:hAnsi="Times New Roman"/>
          <w:sz w:val="20"/>
        </w:rPr>
        <w:t>(1): 71–89. DOI: 10.1193/1.1849774.</w:t>
      </w:r>
    </w:p>
    <w:p w14:paraId="778FB20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30.</w:t>
      </w:r>
      <w:r w:rsidRPr="00872FB2">
        <w:rPr>
          <w:rFonts w:ascii="Times New Roman" w:hAnsi="Times New Roman"/>
          <w:sz w:val="20"/>
        </w:rPr>
        <w:tab/>
        <w:t xml:space="preserve">Dai KY, Yu XH, Lu DG. Phenomenological hysteretic model for corroded RC columns. </w:t>
      </w:r>
      <w:r w:rsidRPr="00872FB2">
        <w:rPr>
          <w:rFonts w:ascii="Times New Roman" w:hAnsi="Times New Roman"/>
          <w:i/>
          <w:iCs/>
          <w:sz w:val="20"/>
        </w:rPr>
        <w:t>Engineering Structures</w:t>
      </w:r>
      <w:r w:rsidRPr="00872FB2">
        <w:rPr>
          <w:rFonts w:ascii="Times New Roman" w:hAnsi="Times New Roman"/>
          <w:sz w:val="20"/>
        </w:rPr>
        <w:t xml:space="preserve"> 2020; </w:t>
      </w:r>
      <w:r w:rsidRPr="00872FB2">
        <w:rPr>
          <w:rFonts w:ascii="Times New Roman" w:hAnsi="Times New Roman"/>
          <w:b/>
          <w:bCs/>
          <w:sz w:val="20"/>
        </w:rPr>
        <w:t>210</w:t>
      </w:r>
      <w:r w:rsidRPr="00872FB2">
        <w:rPr>
          <w:rFonts w:ascii="Times New Roman" w:hAnsi="Times New Roman"/>
          <w:sz w:val="20"/>
        </w:rPr>
        <w:t>: 110315. DOI: 10.1016/j.engstruct.2020.110315.</w:t>
      </w:r>
    </w:p>
    <w:p w14:paraId="5EADBCA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31.</w:t>
      </w:r>
      <w:r w:rsidRPr="00872FB2">
        <w:rPr>
          <w:rFonts w:ascii="Times New Roman" w:hAnsi="Times New Roman"/>
          <w:sz w:val="20"/>
        </w:rPr>
        <w:tab/>
        <w:t xml:space="preserve">Saetta A, Simioni P, Berto L, Vitaliani R. Seismic response of corroded rc structures. </w:t>
      </w:r>
      <w:r w:rsidRPr="00872FB2">
        <w:rPr>
          <w:rFonts w:ascii="Times New Roman" w:hAnsi="Times New Roman"/>
          <w:i/>
          <w:iCs/>
          <w:sz w:val="20"/>
        </w:rPr>
        <w:t>International fib symposium, Amsterdam, the Netherlands</w:t>
      </w:r>
      <w:r w:rsidRPr="00872FB2">
        <w:rPr>
          <w:rFonts w:ascii="Times New Roman" w:hAnsi="Times New Roman"/>
          <w:sz w:val="20"/>
        </w:rPr>
        <w:t>, 2008.</w:t>
      </w:r>
    </w:p>
    <w:p w14:paraId="4A2BA4FE"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32.</w:t>
      </w:r>
      <w:r w:rsidRPr="00872FB2">
        <w:rPr>
          <w:rFonts w:ascii="Times New Roman" w:hAnsi="Times New Roman"/>
          <w:sz w:val="20"/>
        </w:rPr>
        <w:tab/>
        <w:t xml:space="preserve">Angst UM. Challenges and opportunities in corrosion of steel in concrete. </w:t>
      </w:r>
      <w:r w:rsidRPr="00872FB2">
        <w:rPr>
          <w:rFonts w:ascii="Times New Roman" w:hAnsi="Times New Roman"/>
          <w:i/>
          <w:iCs/>
          <w:sz w:val="20"/>
        </w:rPr>
        <w:t>Materials and Structures</w:t>
      </w:r>
      <w:r w:rsidRPr="00872FB2">
        <w:rPr>
          <w:rFonts w:ascii="Times New Roman" w:hAnsi="Times New Roman"/>
          <w:sz w:val="20"/>
        </w:rPr>
        <w:t xml:space="preserve"> 2018; </w:t>
      </w:r>
      <w:r w:rsidRPr="00872FB2">
        <w:rPr>
          <w:rFonts w:ascii="Times New Roman" w:hAnsi="Times New Roman"/>
          <w:b/>
          <w:bCs/>
          <w:sz w:val="20"/>
        </w:rPr>
        <w:t>51</w:t>
      </w:r>
      <w:r w:rsidRPr="00872FB2">
        <w:rPr>
          <w:rFonts w:ascii="Times New Roman" w:hAnsi="Times New Roman"/>
          <w:sz w:val="20"/>
        </w:rPr>
        <w:t>(1): 4. DOI: 10.1617/s11527-017-1131-6.</w:t>
      </w:r>
    </w:p>
    <w:p w14:paraId="076578F2"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33.</w:t>
      </w:r>
      <w:r w:rsidRPr="00872FB2">
        <w:rPr>
          <w:rFonts w:ascii="Times New Roman" w:hAnsi="Times New Roman"/>
          <w:sz w:val="20"/>
        </w:rPr>
        <w:tab/>
        <w:t xml:space="preserve">Rodriguez J, Ortega LM, Casal J. Load carrying capacity of concrete structures with corroded reinforcement. </w:t>
      </w:r>
      <w:r w:rsidRPr="00872FB2">
        <w:rPr>
          <w:rFonts w:ascii="Times New Roman" w:hAnsi="Times New Roman"/>
          <w:i/>
          <w:iCs/>
          <w:sz w:val="20"/>
        </w:rPr>
        <w:t>Constr Build Mater</w:t>
      </w:r>
      <w:r w:rsidRPr="00872FB2">
        <w:rPr>
          <w:rFonts w:ascii="Times New Roman" w:hAnsi="Times New Roman"/>
          <w:sz w:val="20"/>
        </w:rPr>
        <w:t xml:space="preserve"> 1997; </w:t>
      </w:r>
      <w:r w:rsidRPr="00872FB2">
        <w:rPr>
          <w:rFonts w:ascii="Times New Roman" w:hAnsi="Times New Roman"/>
          <w:b/>
          <w:bCs/>
          <w:sz w:val="20"/>
        </w:rPr>
        <w:t>11</w:t>
      </w:r>
      <w:r w:rsidRPr="00872FB2">
        <w:rPr>
          <w:rFonts w:ascii="Times New Roman" w:hAnsi="Times New Roman"/>
          <w:sz w:val="20"/>
        </w:rPr>
        <w:t>. DOI: 10.1016/S0950-0618(97)00043-3.</w:t>
      </w:r>
    </w:p>
    <w:p w14:paraId="5ADD992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34.</w:t>
      </w:r>
      <w:r w:rsidRPr="00872FB2">
        <w:rPr>
          <w:rFonts w:ascii="Times New Roman" w:hAnsi="Times New Roman"/>
          <w:sz w:val="20"/>
        </w:rPr>
        <w:tab/>
        <w:t xml:space="preserve">Berto L, Vitaliani R, Saetta A, Simioni P. Seismic assessment of existing RC structures affected by degradation phenomena. </w:t>
      </w:r>
      <w:r w:rsidRPr="00872FB2">
        <w:rPr>
          <w:rFonts w:ascii="Times New Roman" w:hAnsi="Times New Roman"/>
          <w:i/>
          <w:iCs/>
          <w:sz w:val="20"/>
        </w:rPr>
        <w:t>Struct Saf</w:t>
      </w:r>
      <w:r w:rsidRPr="00872FB2">
        <w:rPr>
          <w:rFonts w:ascii="Times New Roman" w:hAnsi="Times New Roman"/>
          <w:sz w:val="20"/>
        </w:rPr>
        <w:t xml:space="preserve"> 2009; </w:t>
      </w:r>
      <w:r w:rsidRPr="00872FB2">
        <w:rPr>
          <w:rFonts w:ascii="Times New Roman" w:hAnsi="Times New Roman"/>
          <w:b/>
          <w:bCs/>
          <w:sz w:val="20"/>
        </w:rPr>
        <w:t>31</w:t>
      </w:r>
      <w:r w:rsidRPr="00872FB2">
        <w:rPr>
          <w:rFonts w:ascii="Times New Roman" w:hAnsi="Times New Roman"/>
          <w:sz w:val="20"/>
        </w:rPr>
        <w:t>. DOI: 10.1016/j.strusafe.2008.09.006.</w:t>
      </w:r>
    </w:p>
    <w:p w14:paraId="02487031"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35.</w:t>
      </w:r>
      <w:r w:rsidRPr="00872FB2">
        <w:rPr>
          <w:rFonts w:ascii="Times New Roman" w:hAnsi="Times New Roman"/>
          <w:sz w:val="20"/>
        </w:rPr>
        <w:tab/>
        <w:t xml:space="preserve">Koch G, Varney J, Thompson N, Moghissi O, Gould M, Payer J. International measures of prevention, application, and economics of corrosion technologies study. </w:t>
      </w:r>
      <w:r w:rsidRPr="00872FB2">
        <w:rPr>
          <w:rFonts w:ascii="Times New Roman" w:hAnsi="Times New Roman"/>
          <w:i/>
          <w:iCs/>
          <w:sz w:val="20"/>
        </w:rPr>
        <w:t>NACE International</w:t>
      </w:r>
      <w:r w:rsidRPr="00872FB2">
        <w:rPr>
          <w:rFonts w:ascii="Times New Roman" w:hAnsi="Times New Roman"/>
          <w:sz w:val="20"/>
        </w:rPr>
        <w:t xml:space="preserve"> 2016; </w:t>
      </w:r>
      <w:r w:rsidRPr="00872FB2">
        <w:rPr>
          <w:rFonts w:ascii="Times New Roman" w:hAnsi="Times New Roman"/>
          <w:b/>
          <w:bCs/>
          <w:sz w:val="20"/>
        </w:rPr>
        <w:t>216</w:t>
      </w:r>
      <w:r w:rsidRPr="00872FB2">
        <w:rPr>
          <w:rFonts w:ascii="Times New Roman" w:hAnsi="Times New Roman"/>
          <w:sz w:val="20"/>
        </w:rPr>
        <w:t>: 2–3.</w:t>
      </w:r>
    </w:p>
    <w:p w14:paraId="3004BC2D"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36.</w:t>
      </w:r>
      <w:r w:rsidRPr="00872FB2">
        <w:rPr>
          <w:rFonts w:ascii="Times New Roman" w:hAnsi="Times New Roman"/>
          <w:sz w:val="20"/>
        </w:rPr>
        <w:tab/>
      </w:r>
      <w:r w:rsidRPr="00872FB2">
        <w:rPr>
          <w:rFonts w:ascii="Times New Roman" w:hAnsi="Times New Roman"/>
          <w:i/>
          <w:iCs/>
          <w:sz w:val="20"/>
        </w:rPr>
        <w:t>Building Code Requirements for Reinforced Concrete and Commentary (ACI 318‐89/ACI 318R‐89)</w:t>
      </w:r>
      <w:r w:rsidRPr="00872FB2">
        <w:rPr>
          <w:rFonts w:ascii="Times New Roman" w:hAnsi="Times New Roman"/>
          <w:sz w:val="20"/>
        </w:rPr>
        <w:t>. American Concrete Institute; 1989.</w:t>
      </w:r>
    </w:p>
    <w:p w14:paraId="40B3E2E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37.</w:t>
      </w:r>
      <w:r w:rsidRPr="00872FB2">
        <w:rPr>
          <w:rFonts w:ascii="Times New Roman" w:hAnsi="Times New Roman"/>
          <w:sz w:val="20"/>
        </w:rPr>
        <w:tab/>
        <w:t xml:space="preserve">Bracci JM, Kunnath SK, Reinhorn AM. Seismic Performance and Retrofit Evaluation of Reinforced Concrete Structures. </w:t>
      </w:r>
      <w:r w:rsidRPr="00872FB2">
        <w:rPr>
          <w:rFonts w:ascii="Times New Roman" w:hAnsi="Times New Roman"/>
          <w:i/>
          <w:iCs/>
          <w:sz w:val="20"/>
        </w:rPr>
        <w:t>Journal of Structural Engineering</w:t>
      </w:r>
      <w:r w:rsidRPr="00872FB2">
        <w:rPr>
          <w:rFonts w:ascii="Times New Roman" w:hAnsi="Times New Roman"/>
          <w:sz w:val="20"/>
        </w:rPr>
        <w:t xml:space="preserve"> 1997; </w:t>
      </w:r>
      <w:r w:rsidRPr="00872FB2">
        <w:rPr>
          <w:rFonts w:ascii="Times New Roman" w:hAnsi="Times New Roman"/>
          <w:b/>
          <w:bCs/>
          <w:sz w:val="20"/>
        </w:rPr>
        <w:t>123</w:t>
      </w:r>
      <w:r w:rsidRPr="00872FB2">
        <w:rPr>
          <w:rFonts w:ascii="Times New Roman" w:hAnsi="Times New Roman"/>
          <w:sz w:val="20"/>
        </w:rPr>
        <w:t>(1): 3–10. DOI: 10.1061/(ASCE)0733-9445(1997)123:1(3).</w:t>
      </w:r>
    </w:p>
    <w:p w14:paraId="5015104F"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38.</w:t>
      </w:r>
      <w:r w:rsidRPr="00872FB2">
        <w:rPr>
          <w:rFonts w:ascii="Times New Roman" w:hAnsi="Times New Roman"/>
          <w:sz w:val="20"/>
        </w:rPr>
        <w:tab/>
        <w:t xml:space="preserve">Aycardi LE, Mander JB, Reinhorn AM. Seismic resistance of reinforced concrete frame structures designed only for gravity loads: experimental performance of subassemblages. </w:t>
      </w:r>
      <w:r w:rsidRPr="00872FB2">
        <w:rPr>
          <w:rFonts w:ascii="Times New Roman" w:hAnsi="Times New Roman"/>
          <w:i/>
          <w:iCs/>
          <w:sz w:val="20"/>
        </w:rPr>
        <w:t>Structural Journal</w:t>
      </w:r>
      <w:r w:rsidRPr="00872FB2">
        <w:rPr>
          <w:rFonts w:ascii="Times New Roman" w:hAnsi="Times New Roman"/>
          <w:sz w:val="20"/>
        </w:rPr>
        <w:t xml:space="preserve"> 1994; </w:t>
      </w:r>
      <w:r w:rsidRPr="00872FB2">
        <w:rPr>
          <w:rFonts w:ascii="Times New Roman" w:hAnsi="Times New Roman"/>
          <w:b/>
          <w:bCs/>
          <w:sz w:val="20"/>
        </w:rPr>
        <w:t>91</w:t>
      </w:r>
      <w:r w:rsidRPr="00872FB2">
        <w:rPr>
          <w:rFonts w:ascii="Times New Roman" w:hAnsi="Times New Roman"/>
          <w:sz w:val="20"/>
        </w:rPr>
        <w:t>(5): 552–563.</w:t>
      </w:r>
    </w:p>
    <w:p w14:paraId="531F96B7"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39.</w:t>
      </w:r>
      <w:r w:rsidRPr="00872FB2">
        <w:rPr>
          <w:rFonts w:ascii="Times New Roman" w:hAnsi="Times New Roman"/>
          <w:sz w:val="20"/>
        </w:rPr>
        <w:tab/>
        <w:t xml:space="preserve">Freddi F, Padgett JE, Dall’Asta A. Probabilistic seismic demand modeling of local level response parameters of an RC frame. </w:t>
      </w:r>
      <w:r w:rsidRPr="00872FB2">
        <w:rPr>
          <w:rFonts w:ascii="Times New Roman" w:hAnsi="Times New Roman"/>
          <w:i/>
          <w:iCs/>
          <w:sz w:val="20"/>
        </w:rPr>
        <w:t>Bulletin of Earthquake Engineering</w:t>
      </w:r>
      <w:r w:rsidRPr="00872FB2">
        <w:rPr>
          <w:rFonts w:ascii="Times New Roman" w:hAnsi="Times New Roman"/>
          <w:sz w:val="20"/>
        </w:rPr>
        <w:t xml:space="preserve"> 2017; </w:t>
      </w:r>
      <w:r w:rsidRPr="00872FB2">
        <w:rPr>
          <w:rFonts w:ascii="Times New Roman" w:hAnsi="Times New Roman"/>
          <w:b/>
          <w:bCs/>
          <w:sz w:val="20"/>
        </w:rPr>
        <w:t>15</w:t>
      </w:r>
      <w:r w:rsidRPr="00872FB2">
        <w:rPr>
          <w:rFonts w:ascii="Times New Roman" w:hAnsi="Times New Roman"/>
          <w:sz w:val="20"/>
        </w:rPr>
        <w:t>(1): 1–23. DOI: 10.1007/s10518-016-9948-x.</w:t>
      </w:r>
    </w:p>
    <w:p w14:paraId="7DE5D985"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40.</w:t>
      </w:r>
      <w:r w:rsidRPr="00872FB2">
        <w:rPr>
          <w:rFonts w:ascii="Times New Roman" w:hAnsi="Times New Roman"/>
          <w:sz w:val="20"/>
        </w:rPr>
        <w:tab/>
        <w:t xml:space="preserve">Freddi F, Tubaldi E, Ragni L, Dall’Asta A. Probabilistic performance assessment of low-ductility reinforced concrete frames retrofitted with dissipative braces: SEISMIC PERFORMANCE OF LOW-DUCTILITY RC FRAMES WITH DISSIPATIVE BRACES. </w:t>
      </w:r>
      <w:r w:rsidRPr="00872FB2">
        <w:rPr>
          <w:rFonts w:ascii="Times New Roman" w:hAnsi="Times New Roman"/>
          <w:i/>
          <w:iCs/>
          <w:sz w:val="20"/>
        </w:rPr>
        <w:t>Earthquake Engineering &amp; Structural Dynamics</w:t>
      </w:r>
      <w:r w:rsidRPr="00872FB2">
        <w:rPr>
          <w:rFonts w:ascii="Times New Roman" w:hAnsi="Times New Roman"/>
          <w:sz w:val="20"/>
        </w:rPr>
        <w:t xml:space="preserve"> 2013; </w:t>
      </w:r>
      <w:r w:rsidRPr="00872FB2">
        <w:rPr>
          <w:rFonts w:ascii="Times New Roman" w:hAnsi="Times New Roman"/>
          <w:b/>
          <w:bCs/>
          <w:sz w:val="20"/>
        </w:rPr>
        <w:t>42</w:t>
      </w:r>
      <w:r w:rsidRPr="00872FB2">
        <w:rPr>
          <w:rFonts w:ascii="Times New Roman" w:hAnsi="Times New Roman"/>
          <w:sz w:val="20"/>
        </w:rPr>
        <w:t>(7): 993–1011. DOI: 10.1002/eqe.2255.</w:t>
      </w:r>
    </w:p>
    <w:p w14:paraId="75D6CADC"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lastRenderedPageBreak/>
        <w:t>41.</w:t>
      </w:r>
      <w:r w:rsidRPr="00872FB2">
        <w:rPr>
          <w:rFonts w:ascii="Times New Roman" w:hAnsi="Times New Roman"/>
          <w:sz w:val="20"/>
        </w:rPr>
        <w:tab/>
        <w:t xml:space="preserve">Scott MH, Fenves GL. Plastic Hinge Integration Methods for Force-Based Beam–Column Elements. </w:t>
      </w:r>
      <w:r w:rsidRPr="00872FB2">
        <w:rPr>
          <w:rFonts w:ascii="Times New Roman" w:hAnsi="Times New Roman"/>
          <w:i/>
          <w:iCs/>
          <w:sz w:val="20"/>
        </w:rPr>
        <w:t>Journal of Structural Engineering</w:t>
      </w:r>
      <w:r w:rsidRPr="00872FB2">
        <w:rPr>
          <w:rFonts w:ascii="Times New Roman" w:hAnsi="Times New Roman"/>
          <w:sz w:val="20"/>
        </w:rPr>
        <w:t xml:space="preserve"> 2006; </w:t>
      </w:r>
      <w:r w:rsidRPr="00872FB2">
        <w:rPr>
          <w:rFonts w:ascii="Times New Roman" w:hAnsi="Times New Roman"/>
          <w:b/>
          <w:bCs/>
          <w:sz w:val="20"/>
        </w:rPr>
        <w:t>132</w:t>
      </w:r>
      <w:r w:rsidRPr="00872FB2">
        <w:rPr>
          <w:rFonts w:ascii="Times New Roman" w:hAnsi="Times New Roman"/>
          <w:sz w:val="20"/>
        </w:rPr>
        <w:t>(2): 244–252. DOI: 10.1061/(ASCE)0733-9445(2006)132:2(244).</w:t>
      </w:r>
    </w:p>
    <w:p w14:paraId="4C314A64"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42.</w:t>
      </w:r>
      <w:r w:rsidRPr="00872FB2">
        <w:rPr>
          <w:rFonts w:ascii="Times New Roman" w:hAnsi="Times New Roman"/>
          <w:sz w:val="20"/>
        </w:rPr>
        <w:tab/>
        <w:t xml:space="preserve">Mander JB, Priestley MJN, Park R. Theoretical Stress‐Strain Model for Confined Concrete. </w:t>
      </w:r>
      <w:r w:rsidRPr="00872FB2">
        <w:rPr>
          <w:rFonts w:ascii="Times New Roman" w:hAnsi="Times New Roman"/>
          <w:i/>
          <w:iCs/>
          <w:sz w:val="20"/>
        </w:rPr>
        <w:t>Journal of Structural Engineering</w:t>
      </w:r>
      <w:r w:rsidRPr="00872FB2">
        <w:rPr>
          <w:rFonts w:ascii="Times New Roman" w:hAnsi="Times New Roman"/>
          <w:sz w:val="20"/>
        </w:rPr>
        <w:t xml:space="preserve"> 1988; </w:t>
      </w:r>
      <w:r w:rsidRPr="00872FB2">
        <w:rPr>
          <w:rFonts w:ascii="Times New Roman" w:hAnsi="Times New Roman"/>
          <w:b/>
          <w:bCs/>
          <w:sz w:val="20"/>
        </w:rPr>
        <w:t>114</w:t>
      </w:r>
      <w:r w:rsidRPr="00872FB2">
        <w:rPr>
          <w:rFonts w:ascii="Times New Roman" w:hAnsi="Times New Roman"/>
          <w:sz w:val="20"/>
        </w:rPr>
        <w:t>(8): 1804–1826. DOI: 10.1061/(ASCE)0733-9445(1988)114:8(1804).</w:t>
      </w:r>
    </w:p>
    <w:p w14:paraId="19FFAA88"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43.</w:t>
      </w:r>
      <w:r w:rsidRPr="00872FB2">
        <w:rPr>
          <w:rFonts w:ascii="Times New Roman" w:hAnsi="Times New Roman"/>
          <w:sz w:val="20"/>
        </w:rPr>
        <w:tab/>
        <w:t xml:space="preserve">Elwood KJ. Modelling failures in existing reinforced concrete columns. </w:t>
      </w:r>
      <w:r w:rsidRPr="00872FB2">
        <w:rPr>
          <w:rFonts w:ascii="Times New Roman" w:hAnsi="Times New Roman"/>
          <w:i/>
          <w:iCs/>
          <w:sz w:val="20"/>
        </w:rPr>
        <w:t>Canadian Journal of Civil Engineering</w:t>
      </w:r>
      <w:r w:rsidRPr="00872FB2">
        <w:rPr>
          <w:rFonts w:ascii="Times New Roman" w:hAnsi="Times New Roman"/>
          <w:sz w:val="20"/>
        </w:rPr>
        <w:t xml:space="preserve"> 2004; </w:t>
      </w:r>
      <w:r w:rsidRPr="00872FB2">
        <w:rPr>
          <w:rFonts w:ascii="Times New Roman" w:hAnsi="Times New Roman"/>
          <w:b/>
          <w:bCs/>
          <w:sz w:val="20"/>
        </w:rPr>
        <w:t>31</w:t>
      </w:r>
      <w:r w:rsidRPr="00872FB2">
        <w:rPr>
          <w:rFonts w:ascii="Times New Roman" w:hAnsi="Times New Roman"/>
          <w:sz w:val="20"/>
        </w:rPr>
        <w:t>(5): 846–859. DOI: 10.1139/l04-040.</w:t>
      </w:r>
    </w:p>
    <w:p w14:paraId="003DF2D6"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44.</w:t>
      </w:r>
      <w:r w:rsidRPr="00872FB2">
        <w:rPr>
          <w:rFonts w:ascii="Times New Roman" w:hAnsi="Times New Roman"/>
          <w:sz w:val="20"/>
        </w:rPr>
        <w:tab/>
        <w:t xml:space="preserve">Pekelnicky R, Engineers SD, Chris Poland SE, Engineers ND. ASCE 41-13: Seismic evaluation and retrofit rehabilitation of existing buildings. </w:t>
      </w:r>
      <w:r w:rsidRPr="00872FB2">
        <w:rPr>
          <w:rFonts w:ascii="Times New Roman" w:hAnsi="Times New Roman"/>
          <w:i/>
          <w:iCs/>
          <w:sz w:val="20"/>
        </w:rPr>
        <w:t>Proceedings of the SEAOC</w:t>
      </w:r>
      <w:r w:rsidRPr="00872FB2">
        <w:rPr>
          <w:rFonts w:ascii="Times New Roman" w:hAnsi="Times New Roman"/>
          <w:sz w:val="20"/>
        </w:rPr>
        <w:t xml:space="preserve"> 2012.</w:t>
      </w:r>
    </w:p>
    <w:p w14:paraId="63999D88"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45.</w:t>
      </w:r>
      <w:r w:rsidRPr="00872FB2">
        <w:rPr>
          <w:rFonts w:ascii="Times New Roman" w:hAnsi="Times New Roman"/>
          <w:sz w:val="20"/>
        </w:rPr>
        <w:tab/>
        <w:t xml:space="preserve">Sezen H, Moehle JP. Shear Strength Model for Lightly Reinforced Concrete Columns. </w:t>
      </w:r>
      <w:r w:rsidRPr="00872FB2">
        <w:rPr>
          <w:rFonts w:ascii="Times New Roman" w:hAnsi="Times New Roman"/>
          <w:i/>
          <w:iCs/>
          <w:sz w:val="20"/>
        </w:rPr>
        <w:t>Journal of Structural Engineering</w:t>
      </w:r>
      <w:r w:rsidRPr="00872FB2">
        <w:rPr>
          <w:rFonts w:ascii="Times New Roman" w:hAnsi="Times New Roman"/>
          <w:sz w:val="20"/>
        </w:rPr>
        <w:t xml:space="preserve"> 2004; </w:t>
      </w:r>
      <w:r w:rsidRPr="00872FB2">
        <w:rPr>
          <w:rFonts w:ascii="Times New Roman" w:hAnsi="Times New Roman"/>
          <w:b/>
          <w:bCs/>
          <w:sz w:val="20"/>
        </w:rPr>
        <w:t>130</w:t>
      </w:r>
      <w:r w:rsidRPr="00872FB2">
        <w:rPr>
          <w:rFonts w:ascii="Times New Roman" w:hAnsi="Times New Roman"/>
          <w:sz w:val="20"/>
        </w:rPr>
        <w:t>(11): 1692–1703. DOI: 10.1061/(ASCE)0733-9445(2004)130:11(1692).</w:t>
      </w:r>
    </w:p>
    <w:p w14:paraId="173D678A"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46.</w:t>
      </w:r>
      <w:r w:rsidRPr="00872FB2">
        <w:rPr>
          <w:rFonts w:ascii="Times New Roman" w:hAnsi="Times New Roman"/>
          <w:sz w:val="20"/>
        </w:rPr>
        <w:tab/>
        <w:t xml:space="preserve">Baradaran Shoraka M, Yang TY, Elwood KJ. Seismic loss estimation of non-ductile reinforced concrete buildings: SEISMIC LOSS ESTIMATION OF NON-DUCTILE REINFORCED CONCRETE BUILDINGS. </w:t>
      </w:r>
      <w:r w:rsidRPr="00872FB2">
        <w:rPr>
          <w:rFonts w:ascii="Times New Roman" w:hAnsi="Times New Roman"/>
          <w:i/>
          <w:iCs/>
          <w:sz w:val="20"/>
        </w:rPr>
        <w:t>Earthquake Engineering &amp; Structural Dynamics</w:t>
      </w:r>
      <w:r w:rsidRPr="00872FB2">
        <w:rPr>
          <w:rFonts w:ascii="Times New Roman" w:hAnsi="Times New Roman"/>
          <w:sz w:val="20"/>
        </w:rPr>
        <w:t xml:space="preserve"> 2013; </w:t>
      </w:r>
      <w:r w:rsidRPr="00872FB2">
        <w:rPr>
          <w:rFonts w:ascii="Times New Roman" w:hAnsi="Times New Roman"/>
          <w:b/>
          <w:bCs/>
          <w:sz w:val="20"/>
        </w:rPr>
        <w:t>42</w:t>
      </w:r>
      <w:r w:rsidRPr="00872FB2">
        <w:rPr>
          <w:rFonts w:ascii="Times New Roman" w:hAnsi="Times New Roman"/>
          <w:sz w:val="20"/>
        </w:rPr>
        <w:t>(2): 297–310. DOI: 10.1002/eqe.2213.</w:t>
      </w:r>
    </w:p>
    <w:p w14:paraId="29B9E809"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47.</w:t>
      </w:r>
      <w:r w:rsidRPr="00872FB2">
        <w:rPr>
          <w:rFonts w:ascii="Times New Roman" w:hAnsi="Times New Roman"/>
          <w:sz w:val="20"/>
        </w:rPr>
        <w:tab/>
        <w:t xml:space="preserve">Ghannoum WM, Moehle JP. Dynamic collapse analysis of a concrete frame sustaining column axial failures. </w:t>
      </w:r>
      <w:r w:rsidRPr="00872FB2">
        <w:rPr>
          <w:rFonts w:ascii="Times New Roman" w:hAnsi="Times New Roman"/>
          <w:i/>
          <w:iCs/>
          <w:sz w:val="20"/>
        </w:rPr>
        <w:t>ACI Structural Journal</w:t>
      </w:r>
      <w:r w:rsidRPr="00872FB2">
        <w:rPr>
          <w:rFonts w:ascii="Times New Roman" w:hAnsi="Times New Roman"/>
          <w:sz w:val="20"/>
        </w:rPr>
        <w:t xml:space="preserve"> 2012; </w:t>
      </w:r>
      <w:r w:rsidRPr="00872FB2">
        <w:rPr>
          <w:rFonts w:ascii="Times New Roman" w:hAnsi="Times New Roman"/>
          <w:b/>
          <w:bCs/>
          <w:sz w:val="20"/>
        </w:rPr>
        <w:t>109</w:t>
      </w:r>
      <w:r w:rsidRPr="00872FB2">
        <w:rPr>
          <w:rFonts w:ascii="Times New Roman" w:hAnsi="Times New Roman"/>
          <w:sz w:val="20"/>
        </w:rPr>
        <w:t>(3): 403.</w:t>
      </w:r>
    </w:p>
    <w:p w14:paraId="5C075F02"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48.</w:t>
      </w:r>
      <w:r w:rsidRPr="00872FB2">
        <w:rPr>
          <w:rFonts w:ascii="Times New Roman" w:hAnsi="Times New Roman"/>
          <w:sz w:val="20"/>
        </w:rPr>
        <w:tab/>
        <w:t xml:space="preserve">Jeon JS, Lowes LN, DesRoches R, Brilakis I. Fragility curves for non-ductile reinforced concrete frames that exhibit different component response mechanisms. </w:t>
      </w:r>
      <w:r w:rsidRPr="00872FB2">
        <w:rPr>
          <w:rFonts w:ascii="Times New Roman" w:hAnsi="Times New Roman"/>
          <w:i/>
          <w:iCs/>
          <w:sz w:val="20"/>
        </w:rPr>
        <w:t>Engineering Structures</w:t>
      </w:r>
      <w:r w:rsidRPr="00872FB2">
        <w:rPr>
          <w:rFonts w:ascii="Times New Roman" w:hAnsi="Times New Roman"/>
          <w:sz w:val="20"/>
        </w:rPr>
        <w:t xml:space="preserve"> 2015; </w:t>
      </w:r>
      <w:r w:rsidRPr="00872FB2">
        <w:rPr>
          <w:rFonts w:ascii="Times New Roman" w:hAnsi="Times New Roman"/>
          <w:b/>
          <w:bCs/>
          <w:sz w:val="20"/>
        </w:rPr>
        <w:t>85</w:t>
      </w:r>
      <w:r w:rsidRPr="00872FB2">
        <w:rPr>
          <w:rFonts w:ascii="Times New Roman" w:hAnsi="Times New Roman"/>
          <w:sz w:val="20"/>
        </w:rPr>
        <w:t>: 127–143. DOI: 10.1016/j.engstruct.2014.12.009.</w:t>
      </w:r>
    </w:p>
    <w:p w14:paraId="21D4C358" w14:textId="77777777" w:rsidR="00872FB2" w:rsidRPr="00872FB2" w:rsidRDefault="00872FB2" w:rsidP="00872FB2">
      <w:pPr>
        <w:pStyle w:val="Bibliography"/>
        <w:rPr>
          <w:rFonts w:ascii="Times New Roman" w:hAnsi="Times New Roman"/>
          <w:sz w:val="20"/>
        </w:rPr>
      </w:pPr>
      <w:r w:rsidRPr="00872FB2">
        <w:rPr>
          <w:rFonts w:ascii="Times New Roman" w:hAnsi="Times New Roman"/>
          <w:sz w:val="20"/>
        </w:rPr>
        <w:t>49.</w:t>
      </w:r>
      <w:r w:rsidRPr="00872FB2">
        <w:rPr>
          <w:rFonts w:ascii="Times New Roman" w:hAnsi="Times New Roman"/>
          <w:sz w:val="20"/>
        </w:rPr>
        <w:tab/>
        <w:t xml:space="preserve">Sezen H, Moehle JP. Seismic tests of concrete columns with light transverse reinforcement. </w:t>
      </w:r>
      <w:r w:rsidRPr="00872FB2">
        <w:rPr>
          <w:rFonts w:ascii="Times New Roman" w:hAnsi="Times New Roman"/>
          <w:i/>
          <w:iCs/>
          <w:sz w:val="20"/>
        </w:rPr>
        <w:t>ACI Structural Journal</w:t>
      </w:r>
      <w:r w:rsidRPr="00872FB2">
        <w:rPr>
          <w:rFonts w:ascii="Times New Roman" w:hAnsi="Times New Roman"/>
          <w:sz w:val="20"/>
        </w:rPr>
        <w:t xml:space="preserve"> 2006; </w:t>
      </w:r>
      <w:r w:rsidRPr="00872FB2">
        <w:rPr>
          <w:rFonts w:ascii="Times New Roman" w:hAnsi="Times New Roman"/>
          <w:b/>
          <w:bCs/>
          <w:sz w:val="20"/>
        </w:rPr>
        <w:t>103</w:t>
      </w:r>
      <w:r w:rsidRPr="00872FB2">
        <w:rPr>
          <w:rFonts w:ascii="Times New Roman" w:hAnsi="Times New Roman"/>
          <w:sz w:val="20"/>
        </w:rPr>
        <w:t>(6): 842.</w:t>
      </w:r>
    </w:p>
    <w:p w14:paraId="7AEA3BEB" w14:textId="6DCB071B" w:rsidR="00D332D6" w:rsidRDefault="00D332D6" w:rsidP="005C312A">
      <w:pPr>
        <w:ind w:left="284" w:hanging="284"/>
        <w:jc w:val="both"/>
        <w:rPr>
          <w:lang w:val="en-US"/>
        </w:rPr>
      </w:pPr>
      <w:r>
        <w:rPr>
          <w:lang w:val="en-US"/>
        </w:rPr>
        <w:fldChar w:fldCharType="end"/>
      </w:r>
    </w:p>
    <w:p w14:paraId="17902F6E" w14:textId="5AFAEBA7" w:rsidR="00D332D6" w:rsidRDefault="003D0EDC" w:rsidP="00202012">
      <w:pPr>
        <w:rPr>
          <w:lang w:val="en-US"/>
        </w:rPr>
      </w:pPr>
      <w:r>
        <w:t>(</w:t>
      </w:r>
      <w:proofErr w:type="spellStart"/>
      <w:r>
        <w:t>Baradaran</w:t>
      </w:r>
      <w:proofErr w:type="spellEnd"/>
      <w:r>
        <w:t xml:space="preserve"> </w:t>
      </w:r>
      <w:proofErr w:type="spellStart"/>
      <w:r>
        <w:t>Shoraka</w:t>
      </w:r>
      <w:proofErr w:type="spellEnd"/>
      <w:r>
        <w:t xml:space="preserve"> et al. 2013)</w:t>
      </w:r>
    </w:p>
    <w:p w14:paraId="4DDBB162" w14:textId="77777777" w:rsidR="00D332D6" w:rsidRPr="00EA1A8B" w:rsidRDefault="00D332D6" w:rsidP="00202012">
      <w:pPr>
        <w:rPr>
          <w:lang w:val="en-US"/>
        </w:rPr>
      </w:pPr>
    </w:p>
    <w:p w14:paraId="5BB77FA8" w14:textId="77777777" w:rsidR="00026AA8" w:rsidRPr="00EA1A8B" w:rsidRDefault="00026AA8" w:rsidP="00202012">
      <w:pPr>
        <w:pStyle w:val="Heading1"/>
        <w:spacing w:before="120" w:after="120"/>
        <w:rPr>
          <w:lang w:val="en-US"/>
        </w:rPr>
      </w:pPr>
      <w:r w:rsidRPr="00EA1A8B">
        <w:rPr>
          <w:lang w:val="en-US"/>
        </w:rPr>
        <w:t>REFERENCES</w:t>
      </w:r>
    </w:p>
    <w:p w14:paraId="5BFD566A" w14:textId="118DBAD9" w:rsidR="004000DB" w:rsidRPr="00EA1A8B" w:rsidRDefault="00FD4182" w:rsidP="00C33841">
      <w:pPr>
        <w:pStyle w:val="References"/>
        <w:numPr>
          <w:ilvl w:val="0"/>
          <w:numId w:val="1"/>
        </w:numPr>
        <w:ind w:left="0" w:hanging="284"/>
        <w:jc w:val="both"/>
        <w:rPr>
          <w:szCs w:val="20"/>
          <w:lang w:val="en-US"/>
        </w:rPr>
      </w:pPr>
      <w:bookmarkStart w:id="38" w:name="_Ref55837461"/>
      <w:proofErr w:type="spellStart"/>
      <w:r w:rsidRPr="00EA1A8B">
        <w:rPr>
          <w:szCs w:val="20"/>
          <w:lang w:val="en-US"/>
        </w:rPr>
        <w:t>Rossetto</w:t>
      </w:r>
      <w:proofErr w:type="spellEnd"/>
      <w:r w:rsidRPr="00EA1A8B">
        <w:rPr>
          <w:szCs w:val="20"/>
          <w:lang w:val="en-US"/>
        </w:rPr>
        <w:t xml:space="preserve"> T</w:t>
      </w:r>
      <w:r w:rsidR="004000DB" w:rsidRPr="00EA1A8B">
        <w:rPr>
          <w:szCs w:val="20"/>
          <w:lang w:val="en-US"/>
        </w:rPr>
        <w:t xml:space="preserve">, </w:t>
      </w:r>
      <w:proofErr w:type="spellStart"/>
      <w:r w:rsidRPr="00EA1A8B">
        <w:rPr>
          <w:szCs w:val="20"/>
          <w:lang w:val="en-US"/>
        </w:rPr>
        <w:t>Elnashai</w:t>
      </w:r>
      <w:proofErr w:type="spellEnd"/>
      <w:r w:rsidRPr="00EA1A8B">
        <w:rPr>
          <w:szCs w:val="20"/>
          <w:lang w:val="en-US"/>
        </w:rPr>
        <w:t xml:space="preserve"> A</w:t>
      </w:r>
      <w:r w:rsidR="004000DB" w:rsidRPr="00EA1A8B">
        <w:rPr>
          <w:szCs w:val="20"/>
          <w:lang w:val="en-US"/>
        </w:rPr>
        <w:t xml:space="preserve">. </w:t>
      </w:r>
      <w:r w:rsidRPr="00EA1A8B">
        <w:rPr>
          <w:szCs w:val="20"/>
          <w:lang w:val="en-US"/>
        </w:rPr>
        <w:t>Derivation of vulnerability functions for European-type RC structures based on observational data</w:t>
      </w:r>
      <w:r w:rsidR="004000DB" w:rsidRPr="00EA1A8B">
        <w:rPr>
          <w:szCs w:val="20"/>
          <w:lang w:val="en-US"/>
        </w:rPr>
        <w:t xml:space="preserve">. </w:t>
      </w:r>
      <w:r w:rsidR="004000DB" w:rsidRPr="00EA1A8B">
        <w:rPr>
          <w:i/>
          <w:iCs/>
          <w:szCs w:val="20"/>
          <w:lang w:val="en-US"/>
        </w:rPr>
        <w:t>E</w:t>
      </w:r>
      <w:r w:rsidRPr="00EA1A8B">
        <w:rPr>
          <w:i/>
          <w:iCs/>
          <w:szCs w:val="20"/>
          <w:lang w:val="en-US"/>
        </w:rPr>
        <w:t xml:space="preserve">ngineering Structures </w:t>
      </w:r>
      <w:r w:rsidR="004000DB" w:rsidRPr="00EA1A8B">
        <w:rPr>
          <w:szCs w:val="20"/>
          <w:lang w:val="en-US"/>
        </w:rPr>
        <w:t>20</w:t>
      </w:r>
      <w:r w:rsidRPr="00EA1A8B">
        <w:rPr>
          <w:szCs w:val="20"/>
          <w:lang w:val="en-US"/>
        </w:rPr>
        <w:t>03</w:t>
      </w:r>
      <w:r w:rsidR="004000DB" w:rsidRPr="00EA1A8B">
        <w:rPr>
          <w:szCs w:val="20"/>
          <w:lang w:val="en-US"/>
        </w:rPr>
        <w:t xml:space="preserve">; </w:t>
      </w:r>
      <w:r w:rsidRPr="00EA1A8B">
        <w:rPr>
          <w:b/>
          <w:bCs/>
          <w:szCs w:val="20"/>
          <w:lang w:val="en-US"/>
        </w:rPr>
        <w:t>25</w:t>
      </w:r>
      <w:r w:rsidR="004000DB" w:rsidRPr="00EA1A8B">
        <w:rPr>
          <w:szCs w:val="20"/>
          <w:lang w:val="en-US"/>
        </w:rPr>
        <w:t>(</w:t>
      </w:r>
      <w:r w:rsidRPr="00EA1A8B">
        <w:rPr>
          <w:szCs w:val="20"/>
          <w:lang w:val="en-US"/>
        </w:rPr>
        <w:t>10</w:t>
      </w:r>
      <w:r w:rsidR="004000DB" w:rsidRPr="00EA1A8B">
        <w:rPr>
          <w:szCs w:val="20"/>
          <w:lang w:val="en-US"/>
        </w:rPr>
        <w:t>): 1</w:t>
      </w:r>
      <w:r w:rsidRPr="00EA1A8B">
        <w:rPr>
          <w:szCs w:val="20"/>
          <w:lang w:val="en-US"/>
        </w:rPr>
        <w:t>241</w:t>
      </w:r>
      <w:r w:rsidR="004000DB" w:rsidRPr="00EA1A8B">
        <w:rPr>
          <w:szCs w:val="20"/>
          <w:lang w:val="en-US"/>
        </w:rPr>
        <w:t>-1</w:t>
      </w:r>
      <w:r w:rsidRPr="00EA1A8B">
        <w:rPr>
          <w:szCs w:val="20"/>
          <w:lang w:val="en-US"/>
        </w:rPr>
        <w:t>263</w:t>
      </w:r>
      <w:r w:rsidR="004000DB" w:rsidRPr="00EA1A8B">
        <w:rPr>
          <w:szCs w:val="20"/>
          <w:lang w:val="en-US"/>
        </w:rPr>
        <w:t>.</w:t>
      </w:r>
      <w:bookmarkEnd w:id="38"/>
    </w:p>
    <w:p w14:paraId="09F7F9FF" w14:textId="6BE65233" w:rsidR="002F29BB" w:rsidRPr="00EA1A8B" w:rsidRDefault="002F29BB" w:rsidP="00C33841">
      <w:pPr>
        <w:pStyle w:val="References"/>
        <w:numPr>
          <w:ilvl w:val="0"/>
          <w:numId w:val="1"/>
        </w:numPr>
        <w:ind w:left="0" w:hanging="284"/>
        <w:jc w:val="both"/>
        <w:rPr>
          <w:szCs w:val="20"/>
          <w:lang w:val="en-US"/>
        </w:rPr>
      </w:pPr>
      <w:bookmarkStart w:id="39" w:name="_Ref55838109"/>
      <w:r w:rsidRPr="00EA1A8B">
        <w:rPr>
          <w:szCs w:val="20"/>
          <w:lang w:val="en-US"/>
        </w:rPr>
        <w:t xml:space="preserve">Rao A, Dutta D, </w:t>
      </w:r>
      <w:proofErr w:type="spellStart"/>
      <w:r w:rsidRPr="00EA1A8B">
        <w:rPr>
          <w:szCs w:val="20"/>
          <w:lang w:val="en-US"/>
        </w:rPr>
        <w:t>Kalita</w:t>
      </w:r>
      <w:proofErr w:type="spellEnd"/>
      <w:r w:rsidRPr="00EA1A8B">
        <w:rPr>
          <w:szCs w:val="20"/>
          <w:lang w:val="en-US"/>
        </w:rPr>
        <w:t xml:space="preserve"> P, </w:t>
      </w:r>
      <w:proofErr w:type="spellStart"/>
      <w:r w:rsidRPr="00EA1A8B">
        <w:rPr>
          <w:szCs w:val="20"/>
          <w:lang w:val="en-US"/>
        </w:rPr>
        <w:t>Ackerley</w:t>
      </w:r>
      <w:proofErr w:type="spellEnd"/>
      <w:r w:rsidRPr="00EA1A8B">
        <w:rPr>
          <w:szCs w:val="20"/>
          <w:lang w:val="en-US"/>
        </w:rPr>
        <w:t xml:space="preserve"> N, Silva V, </w:t>
      </w:r>
      <w:proofErr w:type="spellStart"/>
      <w:r w:rsidRPr="00EA1A8B">
        <w:rPr>
          <w:szCs w:val="20"/>
          <w:lang w:val="en-US"/>
        </w:rPr>
        <w:t>Raghunandan</w:t>
      </w:r>
      <w:proofErr w:type="spellEnd"/>
      <w:r w:rsidRPr="00EA1A8B">
        <w:rPr>
          <w:szCs w:val="20"/>
          <w:lang w:val="en-US"/>
        </w:rPr>
        <w:t xml:space="preserve"> M, Ghosh J, Ghosh S, </w:t>
      </w:r>
      <w:proofErr w:type="spellStart"/>
      <w:r w:rsidRPr="00EA1A8B">
        <w:rPr>
          <w:szCs w:val="20"/>
          <w:lang w:val="en-US"/>
        </w:rPr>
        <w:t>Brzev</w:t>
      </w:r>
      <w:proofErr w:type="spellEnd"/>
      <w:r w:rsidRPr="00EA1A8B">
        <w:rPr>
          <w:szCs w:val="20"/>
          <w:lang w:val="en-US"/>
        </w:rPr>
        <w:t xml:space="preserve"> S, Dasgupta K. Probabilistic seismic risk assessment of India. </w:t>
      </w:r>
      <w:r w:rsidRPr="00EA1A8B">
        <w:rPr>
          <w:i/>
          <w:iCs/>
          <w:szCs w:val="20"/>
          <w:lang w:val="en-US"/>
        </w:rPr>
        <w:t>Earthquake Spectra</w:t>
      </w:r>
      <w:r w:rsidRPr="00EA1A8B">
        <w:rPr>
          <w:szCs w:val="20"/>
          <w:lang w:val="en-US"/>
        </w:rPr>
        <w:t xml:space="preserve"> 2020; </w:t>
      </w:r>
      <w:r w:rsidRPr="00EA1A8B">
        <w:rPr>
          <w:b/>
          <w:bCs/>
          <w:szCs w:val="20"/>
          <w:lang w:val="en-US"/>
        </w:rPr>
        <w:t>36</w:t>
      </w:r>
      <w:r w:rsidRPr="00EA1A8B">
        <w:rPr>
          <w:szCs w:val="20"/>
          <w:lang w:val="en-US"/>
        </w:rPr>
        <w:t>(S1): 345–371.</w:t>
      </w:r>
      <w:bookmarkEnd w:id="39"/>
    </w:p>
    <w:p w14:paraId="7DEC5AA5" w14:textId="3F207679" w:rsidR="002F29BB" w:rsidRPr="00EA1A8B" w:rsidRDefault="002F29BB" w:rsidP="00C33841">
      <w:pPr>
        <w:pStyle w:val="References"/>
        <w:numPr>
          <w:ilvl w:val="0"/>
          <w:numId w:val="1"/>
        </w:numPr>
        <w:ind w:left="0" w:hanging="284"/>
        <w:jc w:val="both"/>
        <w:rPr>
          <w:szCs w:val="20"/>
          <w:lang w:val="en-US"/>
        </w:rPr>
      </w:pPr>
      <w:bookmarkStart w:id="40" w:name="_Ref55838110"/>
      <w:r w:rsidRPr="00EA1A8B">
        <w:rPr>
          <w:szCs w:val="20"/>
        </w:rPr>
        <w:t xml:space="preserve">Freddi F, </w:t>
      </w:r>
      <w:proofErr w:type="spellStart"/>
      <w:r w:rsidRPr="00EA1A8B">
        <w:rPr>
          <w:szCs w:val="20"/>
        </w:rPr>
        <w:t>Novelli</w:t>
      </w:r>
      <w:proofErr w:type="spellEnd"/>
      <w:r w:rsidRPr="00EA1A8B">
        <w:rPr>
          <w:szCs w:val="20"/>
        </w:rPr>
        <w:t xml:space="preserve"> V, Gentile R, </w:t>
      </w:r>
      <w:proofErr w:type="spellStart"/>
      <w:r w:rsidRPr="00EA1A8B">
        <w:rPr>
          <w:szCs w:val="20"/>
        </w:rPr>
        <w:t>Veliu</w:t>
      </w:r>
      <w:proofErr w:type="spellEnd"/>
      <w:r w:rsidRPr="00EA1A8B">
        <w:rPr>
          <w:szCs w:val="20"/>
        </w:rPr>
        <w:t xml:space="preserve"> E, </w:t>
      </w:r>
      <w:proofErr w:type="spellStart"/>
      <w:r w:rsidRPr="00EA1A8B">
        <w:rPr>
          <w:szCs w:val="20"/>
        </w:rPr>
        <w:t>Andonov</w:t>
      </w:r>
      <w:proofErr w:type="spellEnd"/>
      <w:r w:rsidRPr="00EA1A8B">
        <w:rPr>
          <w:szCs w:val="20"/>
        </w:rPr>
        <w:t xml:space="preserve"> A, Andreev S, Greco F, </w:t>
      </w:r>
      <w:proofErr w:type="spellStart"/>
      <w:r w:rsidRPr="00EA1A8B">
        <w:rPr>
          <w:szCs w:val="20"/>
        </w:rPr>
        <w:t>Zhuleku</w:t>
      </w:r>
      <w:proofErr w:type="spellEnd"/>
      <w:r w:rsidRPr="00EA1A8B">
        <w:rPr>
          <w:szCs w:val="20"/>
        </w:rPr>
        <w:t xml:space="preserve"> E. </w:t>
      </w:r>
      <w:r w:rsidRPr="00EA1A8B">
        <w:rPr>
          <w:szCs w:val="20"/>
          <w:lang w:val="en-US"/>
        </w:rPr>
        <w:t>Observations from the 26</w:t>
      </w:r>
      <w:r w:rsidRPr="00EA1A8B">
        <w:rPr>
          <w:szCs w:val="20"/>
          <w:vertAlign w:val="superscript"/>
          <w:lang w:val="en-US"/>
        </w:rPr>
        <w:t>th</w:t>
      </w:r>
      <w:r w:rsidRPr="00EA1A8B">
        <w:rPr>
          <w:szCs w:val="20"/>
          <w:lang w:val="en-US"/>
        </w:rPr>
        <w:t xml:space="preserve"> November 2019 Albania Earthquake: </w:t>
      </w:r>
      <w:proofErr w:type="gramStart"/>
      <w:r w:rsidRPr="00EA1A8B">
        <w:rPr>
          <w:szCs w:val="20"/>
          <w:lang w:val="en-US"/>
        </w:rPr>
        <w:t>the</w:t>
      </w:r>
      <w:proofErr w:type="gramEnd"/>
      <w:r w:rsidRPr="00EA1A8B">
        <w:rPr>
          <w:szCs w:val="20"/>
          <w:lang w:val="en-US"/>
        </w:rPr>
        <w:t xml:space="preserve"> Earthquake Engineering Field Investigation Team (EEFIT) mission. </w:t>
      </w:r>
      <w:r w:rsidRPr="00EA1A8B">
        <w:rPr>
          <w:i/>
          <w:iCs/>
          <w:szCs w:val="20"/>
          <w:lang w:val="en-US"/>
        </w:rPr>
        <w:t>Bulletin of Earthquake Engineering</w:t>
      </w:r>
      <w:r w:rsidRPr="00EA1A8B">
        <w:rPr>
          <w:szCs w:val="20"/>
          <w:lang w:val="en-US"/>
        </w:rPr>
        <w:t xml:space="preserve"> 2020.</w:t>
      </w:r>
      <w:bookmarkEnd w:id="40"/>
      <w:r w:rsidR="0060292B" w:rsidRPr="00EA1A8B">
        <w:rPr>
          <w:szCs w:val="20"/>
          <w:lang w:val="en-US"/>
        </w:rPr>
        <w:t xml:space="preserve"> DOI: 10.1007/s10518-021-01062-8</w:t>
      </w:r>
    </w:p>
    <w:p w14:paraId="0A8B7950" w14:textId="43DA0B60" w:rsidR="0050308E" w:rsidRPr="00EA1A8B" w:rsidRDefault="0050308E" w:rsidP="00C33841">
      <w:pPr>
        <w:pStyle w:val="References"/>
        <w:numPr>
          <w:ilvl w:val="0"/>
          <w:numId w:val="1"/>
        </w:numPr>
        <w:ind w:left="0" w:hanging="284"/>
        <w:jc w:val="both"/>
        <w:rPr>
          <w:szCs w:val="20"/>
          <w:lang w:val="en-US"/>
        </w:rPr>
      </w:pPr>
      <w:bookmarkStart w:id="41" w:name="_Ref21272520"/>
      <w:r w:rsidRPr="00EA1A8B">
        <w:rPr>
          <w:szCs w:val="20"/>
          <w:lang w:val="en-US"/>
        </w:rPr>
        <w:t xml:space="preserve">Soong TT, Spencer BF. Supplemental energy dissipation: state-of-the-art and state-of-the-practice. </w:t>
      </w:r>
      <w:r w:rsidRPr="00EA1A8B">
        <w:rPr>
          <w:i/>
          <w:iCs/>
          <w:szCs w:val="20"/>
          <w:lang w:val="en-US"/>
        </w:rPr>
        <w:t>Engineering Structures</w:t>
      </w:r>
      <w:r w:rsidRPr="00EA1A8B">
        <w:rPr>
          <w:szCs w:val="20"/>
          <w:lang w:val="en-US"/>
        </w:rPr>
        <w:t xml:space="preserve"> 2002; </w:t>
      </w:r>
      <w:r w:rsidRPr="00EA1A8B">
        <w:rPr>
          <w:b/>
          <w:bCs/>
          <w:szCs w:val="20"/>
          <w:lang w:val="en-US"/>
        </w:rPr>
        <w:t>24</w:t>
      </w:r>
      <w:r w:rsidRPr="00EA1A8B">
        <w:rPr>
          <w:szCs w:val="20"/>
          <w:lang w:val="en-US"/>
        </w:rPr>
        <w:t>(3):</w:t>
      </w:r>
      <w:r w:rsidR="000417C3" w:rsidRPr="00EA1A8B">
        <w:rPr>
          <w:szCs w:val="20"/>
          <w:lang w:val="en-US"/>
        </w:rPr>
        <w:t xml:space="preserve"> </w:t>
      </w:r>
      <w:r w:rsidRPr="00EA1A8B">
        <w:rPr>
          <w:szCs w:val="20"/>
          <w:lang w:val="en-US"/>
        </w:rPr>
        <w:t>243–259.</w:t>
      </w:r>
      <w:bookmarkEnd w:id="41"/>
    </w:p>
    <w:p w14:paraId="4655AAE8" w14:textId="77777777" w:rsidR="005C6C83" w:rsidRPr="00EA1A8B" w:rsidRDefault="0022745F" w:rsidP="00C33841">
      <w:pPr>
        <w:pStyle w:val="References"/>
        <w:numPr>
          <w:ilvl w:val="0"/>
          <w:numId w:val="1"/>
        </w:numPr>
        <w:ind w:left="0" w:hanging="284"/>
        <w:jc w:val="both"/>
        <w:rPr>
          <w:szCs w:val="20"/>
          <w:lang w:val="en-US"/>
        </w:rPr>
      </w:pPr>
      <w:bookmarkStart w:id="42" w:name="_Ref21276374"/>
      <w:proofErr w:type="spellStart"/>
      <w:r w:rsidRPr="00EA1A8B">
        <w:rPr>
          <w:szCs w:val="20"/>
          <w:lang w:val="en-US"/>
        </w:rPr>
        <w:t>Xie</w:t>
      </w:r>
      <w:proofErr w:type="spellEnd"/>
      <w:r w:rsidRPr="00EA1A8B">
        <w:rPr>
          <w:szCs w:val="20"/>
          <w:lang w:val="en-US"/>
        </w:rPr>
        <w:t xml:space="preserve"> Q. State of the art of buckling-restrained braces in Asia. </w:t>
      </w:r>
      <w:r w:rsidRPr="00EA1A8B">
        <w:rPr>
          <w:i/>
          <w:iCs/>
          <w:szCs w:val="20"/>
          <w:lang w:val="en-US"/>
        </w:rPr>
        <w:t>Journal of Constructional Steel Research</w:t>
      </w:r>
      <w:r w:rsidRPr="00EA1A8B">
        <w:rPr>
          <w:szCs w:val="20"/>
          <w:lang w:val="en-US"/>
        </w:rPr>
        <w:t xml:space="preserve"> 2005; </w:t>
      </w:r>
      <w:r w:rsidRPr="00EA1A8B">
        <w:rPr>
          <w:b/>
          <w:bCs/>
          <w:szCs w:val="20"/>
          <w:lang w:val="en-US"/>
        </w:rPr>
        <w:t>61</w:t>
      </w:r>
      <w:r w:rsidRPr="00EA1A8B">
        <w:rPr>
          <w:szCs w:val="20"/>
          <w:lang w:val="en-US"/>
        </w:rPr>
        <w:t>(6): 727–48.</w:t>
      </w:r>
      <w:bookmarkEnd w:id="42"/>
    </w:p>
    <w:p w14:paraId="673347F3" w14:textId="435E4BE8" w:rsidR="00F40C28" w:rsidRPr="00EA1A8B" w:rsidRDefault="005C6C83" w:rsidP="00C33841">
      <w:pPr>
        <w:pStyle w:val="References"/>
        <w:numPr>
          <w:ilvl w:val="0"/>
          <w:numId w:val="1"/>
        </w:numPr>
        <w:ind w:left="0" w:hanging="284"/>
        <w:jc w:val="both"/>
        <w:rPr>
          <w:szCs w:val="20"/>
          <w:lang w:val="en-US"/>
        </w:rPr>
      </w:pPr>
      <w:bookmarkStart w:id="43" w:name="_Ref21276379"/>
      <w:r w:rsidRPr="00EA1A8B">
        <w:rPr>
          <w:szCs w:val="20"/>
          <w:lang w:val="en-US"/>
        </w:rPr>
        <w:t xml:space="preserve">Tremblay R, Bolduc P, Neville R, </w:t>
      </w:r>
      <w:proofErr w:type="spellStart"/>
      <w:r w:rsidRPr="00EA1A8B">
        <w:rPr>
          <w:szCs w:val="20"/>
          <w:lang w:val="en-US"/>
        </w:rPr>
        <w:t>DeVall</w:t>
      </w:r>
      <w:proofErr w:type="spellEnd"/>
      <w:r w:rsidRPr="00EA1A8B">
        <w:rPr>
          <w:szCs w:val="20"/>
          <w:lang w:val="en-US"/>
        </w:rPr>
        <w:t xml:space="preserve"> R. Seismic testing and performance of buckling-restrained bracing systems. </w:t>
      </w:r>
      <w:r w:rsidRPr="00EA1A8B">
        <w:rPr>
          <w:i/>
          <w:iCs/>
          <w:szCs w:val="20"/>
          <w:lang w:val="en-US"/>
        </w:rPr>
        <w:t>Canadian Journal of Civil Engineering</w:t>
      </w:r>
      <w:r w:rsidRPr="00EA1A8B">
        <w:rPr>
          <w:szCs w:val="20"/>
          <w:lang w:val="en-US"/>
        </w:rPr>
        <w:t xml:space="preserve"> 2006; </w:t>
      </w:r>
      <w:r w:rsidRPr="00EA1A8B">
        <w:rPr>
          <w:b/>
          <w:bCs/>
          <w:szCs w:val="20"/>
          <w:lang w:val="en-US"/>
        </w:rPr>
        <w:t>33</w:t>
      </w:r>
      <w:r w:rsidR="004D1827" w:rsidRPr="00EA1A8B">
        <w:rPr>
          <w:szCs w:val="20"/>
          <w:lang w:val="en-US"/>
        </w:rPr>
        <w:t>(2)</w:t>
      </w:r>
      <w:r w:rsidRPr="00EA1A8B">
        <w:rPr>
          <w:szCs w:val="20"/>
          <w:lang w:val="en-US"/>
        </w:rPr>
        <w:t>: 183–198.</w:t>
      </w:r>
      <w:bookmarkEnd w:id="43"/>
    </w:p>
    <w:p w14:paraId="7D0C9FFB" w14:textId="57556337" w:rsidR="006F01A9" w:rsidRPr="00EA1A8B" w:rsidRDefault="00F15535" w:rsidP="00C33841">
      <w:pPr>
        <w:pStyle w:val="References"/>
        <w:numPr>
          <w:ilvl w:val="0"/>
          <w:numId w:val="1"/>
        </w:numPr>
        <w:ind w:left="0" w:hanging="284"/>
        <w:jc w:val="both"/>
        <w:rPr>
          <w:szCs w:val="20"/>
          <w:lang w:val="en-US"/>
        </w:rPr>
      </w:pPr>
      <w:bookmarkStart w:id="44" w:name="_Ref21276694"/>
      <w:r w:rsidRPr="00EA1A8B">
        <w:rPr>
          <w:szCs w:val="20"/>
          <w:lang w:val="en-US"/>
        </w:rPr>
        <w:t xml:space="preserve">Zona A, </w:t>
      </w:r>
      <w:proofErr w:type="spellStart"/>
      <w:r w:rsidRPr="00EA1A8B">
        <w:rPr>
          <w:szCs w:val="20"/>
          <w:lang w:val="en-US"/>
        </w:rPr>
        <w:t>Dall’Asta</w:t>
      </w:r>
      <w:proofErr w:type="spellEnd"/>
      <w:r w:rsidRPr="00EA1A8B">
        <w:rPr>
          <w:szCs w:val="20"/>
          <w:lang w:val="en-US"/>
        </w:rPr>
        <w:t xml:space="preserve"> A. Elastoplastic model for steel buckling-restrained braces. </w:t>
      </w:r>
      <w:r w:rsidRPr="00EA1A8B">
        <w:rPr>
          <w:i/>
          <w:szCs w:val="20"/>
          <w:lang w:val="en-US"/>
        </w:rPr>
        <w:t>Journal of Constructional Steel Research</w:t>
      </w:r>
      <w:r w:rsidRPr="00EA1A8B">
        <w:rPr>
          <w:szCs w:val="20"/>
          <w:lang w:val="en-US"/>
        </w:rPr>
        <w:t xml:space="preserve"> 2012; </w:t>
      </w:r>
      <w:r w:rsidRPr="00EA1A8B">
        <w:rPr>
          <w:b/>
          <w:szCs w:val="20"/>
          <w:lang w:val="en-US"/>
        </w:rPr>
        <w:t>68</w:t>
      </w:r>
      <w:r w:rsidRPr="00EA1A8B">
        <w:rPr>
          <w:szCs w:val="20"/>
          <w:lang w:val="en-US"/>
        </w:rPr>
        <w:t>(1): 118–125.</w:t>
      </w:r>
      <w:bookmarkEnd w:id="44"/>
    </w:p>
    <w:p w14:paraId="78DA2584" w14:textId="4857A056" w:rsidR="00724571" w:rsidRPr="00EA1A8B" w:rsidRDefault="00262509" w:rsidP="00C33841">
      <w:pPr>
        <w:pStyle w:val="References"/>
        <w:numPr>
          <w:ilvl w:val="0"/>
          <w:numId w:val="1"/>
        </w:numPr>
        <w:ind w:left="0" w:hanging="284"/>
        <w:jc w:val="both"/>
        <w:rPr>
          <w:szCs w:val="20"/>
          <w:lang w:val="en-US"/>
        </w:rPr>
      </w:pPr>
      <w:bookmarkStart w:id="45" w:name="_Ref21276766"/>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Experimental </w:t>
      </w:r>
      <w:r w:rsidR="00A93492" w:rsidRPr="00EA1A8B">
        <w:rPr>
          <w:szCs w:val="20"/>
          <w:lang w:val="en-US"/>
        </w:rPr>
        <w:t>t</w:t>
      </w:r>
      <w:r w:rsidRPr="00EA1A8B">
        <w:rPr>
          <w:szCs w:val="20"/>
          <w:lang w:val="en-US"/>
        </w:rPr>
        <w:t xml:space="preserve">ests on </w:t>
      </w:r>
      <w:r w:rsidR="00A93492" w:rsidRPr="00EA1A8B">
        <w:rPr>
          <w:szCs w:val="20"/>
          <w:lang w:val="en-US"/>
        </w:rPr>
        <w:t>f</w:t>
      </w:r>
      <w:r w:rsidRPr="00EA1A8B">
        <w:rPr>
          <w:szCs w:val="20"/>
          <w:lang w:val="en-US"/>
        </w:rPr>
        <w:t xml:space="preserve">ull-scale RC </w:t>
      </w:r>
      <w:proofErr w:type="spellStart"/>
      <w:r w:rsidR="00A93492" w:rsidRPr="00EA1A8B">
        <w:rPr>
          <w:szCs w:val="20"/>
          <w:lang w:val="en-US"/>
        </w:rPr>
        <w:t>u</w:t>
      </w:r>
      <w:r w:rsidRPr="00EA1A8B">
        <w:rPr>
          <w:szCs w:val="20"/>
          <w:lang w:val="en-US"/>
        </w:rPr>
        <w:t>nretrofitted</w:t>
      </w:r>
      <w:proofErr w:type="spellEnd"/>
      <w:r w:rsidRPr="00EA1A8B">
        <w:rPr>
          <w:szCs w:val="20"/>
          <w:lang w:val="en-US"/>
        </w:rPr>
        <w:t xml:space="preserve"> </w:t>
      </w:r>
      <w:r w:rsidR="00A93492" w:rsidRPr="00EA1A8B">
        <w:rPr>
          <w:szCs w:val="20"/>
          <w:lang w:val="en-US"/>
        </w:rPr>
        <w:t>f</w:t>
      </w:r>
      <w:r w:rsidRPr="00EA1A8B">
        <w:rPr>
          <w:szCs w:val="20"/>
          <w:lang w:val="en-US"/>
        </w:rPr>
        <w:t xml:space="preserve">rame and </w:t>
      </w:r>
      <w:r w:rsidR="00A93492" w:rsidRPr="00EA1A8B">
        <w:rPr>
          <w:szCs w:val="20"/>
          <w:lang w:val="en-US"/>
        </w:rPr>
        <w:t>r</w:t>
      </w:r>
      <w:r w:rsidRPr="00EA1A8B">
        <w:rPr>
          <w:szCs w:val="20"/>
          <w:lang w:val="en-US"/>
        </w:rPr>
        <w:t xml:space="preserve">etrofitted with </w:t>
      </w:r>
      <w:r w:rsidR="00A93492" w:rsidRPr="00EA1A8B">
        <w:rPr>
          <w:szCs w:val="20"/>
          <w:lang w:val="en-US"/>
        </w:rPr>
        <w:t>b</w:t>
      </w:r>
      <w:r w:rsidRPr="00EA1A8B">
        <w:rPr>
          <w:szCs w:val="20"/>
          <w:lang w:val="en-US"/>
        </w:rPr>
        <w:t xml:space="preserve">uckling-restrained </w:t>
      </w:r>
      <w:r w:rsidR="00A93492" w:rsidRPr="00EA1A8B">
        <w:rPr>
          <w:szCs w:val="20"/>
          <w:lang w:val="en-US"/>
        </w:rPr>
        <w:t>b</w:t>
      </w:r>
      <w:r w:rsidRPr="00EA1A8B">
        <w:rPr>
          <w:szCs w:val="20"/>
          <w:lang w:val="en-US"/>
        </w:rPr>
        <w:t xml:space="preserve">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(2): 315</w:t>
      </w:r>
      <w:r w:rsidR="00DB1C4C" w:rsidRPr="00EA1A8B">
        <w:rPr>
          <w:szCs w:val="20"/>
          <w:lang w:val="en-US"/>
        </w:rPr>
        <w:t>–</w:t>
      </w:r>
      <w:r w:rsidRPr="00EA1A8B">
        <w:rPr>
          <w:szCs w:val="20"/>
          <w:lang w:val="en-US"/>
        </w:rPr>
        <w:t>333</w:t>
      </w:r>
      <w:r w:rsidR="00DB1C4C" w:rsidRPr="00EA1A8B">
        <w:rPr>
          <w:szCs w:val="20"/>
          <w:lang w:val="en-US"/>
        </w:rPr>
        <w:t>.</w:t>
      </w:r>
      <w:bookmarkEnd w:id="45"/>
    </w:p>
    <w:p w14:paraId="61F314B4" w14:textId="7A426BF6" w:rsidR="00724571" w:rsidRPr="00EA1A8B" w:rsidRDefault="00724571" w:rsidP="00C33841">
      <w:pPr>
        <w:pStyle w:val="References"/>
        <w:numPr>
          <w:ilvl w:val="0"/>
          <w:numId w:val="1"/>
        </w:numPr>
        <w:ind w:left="0" w:hanging="284"/>
        <w:jc w:val="both"/>
        <w:rPr>
          <w:szCs w:val="20"/>
          <w:lang w:val="en-US"/>
        </w:rPr>
      </w:pPr>
      <w:bookmarkStart w:id="46" w:name="_Ref21276768"/>
      <w:r w:rsidRPr="00EA1A8B">
        <w:rPr>
          <w:szCs w:val="20"/>
          <w:lang w:val="en-US"/>
        </w:rPr>
        <w:t xml:space="preserve">Della Corte G, </w:t>
      </w:r>
      <w:proofErr w:type="spellStart"/>
      <w:r w:rsidRPr="00EA1A8B">
        <w:rPr>
          <w:szCs w:val="20"/>
          <w:lang w:val="en-US"/>
        </w:rPr>
        <w:t>D'Aniello</w:t>
      </w:r>
      <w:proofErr w:type="spellEnd"/>
      <w:r w:rsidRPr="00EA1A8B">
        <w:rPr>
          <w:szCs w:val="20"/>
          <w:lang w:val="en-US"/>
        </w:rPr>
        <w:t xml:space="preserve"> M, </w:t>
      </w:r>
      <w:proofErr w:type="spellStart"/>
      <w:r w:rsidRPr="00EA1A8B">
        <w:rPr>
          <w:szCs w:val="20"/>
          <w:lang w:val="en-US"/>
        </w:rPr>
        <w:t>Landolfo</w:t>
      </w:r>
      <w:proofErr w:type="spellEnd"/>
      <w:r w:rsidRPr="00EA1A8B">
        <w:rPr>
          <w:szCs w:val="20"/>
          <w:lang w:val="en-US"/>
        </w:rPr>
        <w:t xml:space="preserve"> R. Field testing of all-steel buckling-restrained braces applied to a damaged reinforced concrete building. </w:t>
      </w:r>
      <w:r w:rsidRPr="00EA1A8B">
        <w:rPr>
          <w:i/>
          <w:iCs/>
          <w:szCs w:val="20"/>
          <w:lang w:val="en-US"/>
        </w:rPr>
        <w:t>Journal of Structural Engineering (United States)</w:t>
      </w:r>
      <w:r w:rsidRPr="00EA1A8B">
        <w:rPr>
          <w:szCs w:val="20"/>
          <w:lang w:val="en-US"/>
        </w:rPr>
        <w:t xml:space="preserve"> 2015; </w:t>
      </w:r>
      <w:r w:rsidRPr="00EA1A8B">
        <w:rPr>
          <w:b/>
          <w:bCs/>
          <w:szCs w:val="20"/>
          <w:lang w:val="en-US"/>
        </w:rPr>
        <w:t>141</w:t>
      </w:r>
      <w:r w:rsidRPr="00EA1A8B">
        <w:rPr>
          <w:szCs w:val="20"/>
          <w:lang w:val="en-US"/>
        </w:rPr>
        <w:t>(1): D4014004.</w:t>
      </w:r>
      <w:bookmarkEnd w:id="46"/>
    </w:p>
    <w:p w14:paraId="6134B4ED" w14:textId="3F5D9AF6" w:rsidR="006D6FD1" w:rsidRPr="00EA1A8B" w:rsidRDefault="006D6FD1" w:rsidP="00C33841">
      <w:pPr>
        <w:pStyle w:val="References"/>
        <w:numPr>
          <w:ilvl w:val="0"/>
          <w:numId w:val="1"/>
        </w:numPr>
        <w:ind w:left="0" w:hanging="284"/>
        <w:jc w:val="both"/>
        <w:rPr>
          <w:szCs w:val="20"/>
          <w:lang w:val="en-US"/>
        </w:rPr>
      </w:pPr>
      <w:bookmarkStart w:id="47" w:name="_Ref21289993"/>
      <w:r w:rsidRPr="00EA1A8B">
        <w:rPr>
          <w:szCs w:val="20"/>
          <w:lang w:val="en-US"/>
        </w:rPr>
        <w:t xml:space="preserve">Wu A-C, Tsai K-C, Yang H-H, Huang J-L, Li C-H, Wang K-J, Khoo H-H. Hybrid experimental performance of a full-scale two-story buckling-restrained braced RC frame.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2017; </w:t>
      </w:r>
      <w:r w:rsidRPr="00EA1A8B">
        <w:rPr>
          <w:b/>
          <w:bCs/>
          <w:szCs w:val="20"/>
          <w:lang w:val="en-US"/>
        </w:rPr>
        <w:t>46</w:t>
      </w:r>
      <w:r w:rsidRPr="00EA1A8B">
        <w:rPr>
          <w:szCs w:val="20"/>
          <w:lang w:val="en-US"/>
        </w:rPr>
        <w:t>(8): 1223–1244.</w:t>
      </w:r>
      <w:bookmarkEnd w:id="47"/>
    </w:p>
    <w:p w14:paraId="09058623" w14:textId="1DBBCFEA" w:rsidR="00DB1C4C" w:rsidRPr="00EA1A8B" w:rsidRDefault="00DB1C4C" w:rsidP="00C33841">
      <w:pPr>
        <w:pStyle w:val="References"/>
        <w:numPr>
          <w:ilvl w:val="0"/>
          <w:numId w:val="1"/>
        </w:numPr>
        <w:ind w:left="0" w:hanging="284"/>
        <w:jc w:val="both"/>
        <w:rPr>
          <w:szCs w:val="20"/>
          <w:lang w:val="en-US"/>
        </w:rPr>
      </w:pPr>
      <w:bookmarkStart w:id="48" w:name="_Ref21276769"/>
      <w:proofErr w:type="spellStart"/>
      <w:r w:rsidRPr="00EA1A8B">
        <w:rPr>
          <w:szCs w:val="20"/>
          <w:lang w:val="en-US"/>
        </w:rPr>
        <w:t>Ozcelik</w:t>
      </w:r>
      <w:proofErr w:type="spellEnd"/>
      <w:r w:rsidRPr="00EA1A8B">
        <w:rPr>
          <w:szCs w:val="20"/>
          <w:lang w:val="en-US"/>
        </w:rPr>
        <w:t xml:space="preserve"> R, </w:t>
      </w:r>
      <w:proofErr w:type="spellStart"/>
      <w:r w:rsidRPr="00EA1A8B">
        <w:rPr>
          <w:szCs w:val="20"/>
          <w:lang w:val="en-US"/>
        </w:rPr>
        <w:t>Erdil</w:t>
      </w:r>
      <w:proofErr w:type="spellEnd"/>
      <w:r w:rsidRPr="00EA1A8B">
        <w:rPr>
          <w:szCs w:val="20"/>
          <w:lang w:val="en-US"/>
        </w:rPr>
        <w:t xml:space="preserve"> EF. </w:t>
      </w:r>
      <w:proofErr w:type="spellStart"/>
      <w:r w:rsidRPr="00EA1A8B">
        <w:rPr>
          <w:szCs w:val="20"/>
          <w:lang w:val="en-US"/>
        </w:rPr>
        <w:t>Pseudodynamic</w:t>
      </w:r>
      <w:proofErr w:type="spellEnd"/>
      <w:r w:rsidRPr="00EA1A8B">
        <w:rPr>
          <w:szCs w:val="20"/>
          <w:lang w:val="en-US"/>
        </w:rPr>
        <w:t xml:space="preserve"> </w:t>
      </w:r>
      <w:r w:rsidR="00A93492" w:rsidRPr="00EA1A8B">
        <w:rPr>
          <w:szCs w:val="20"/>
          <w:lang w:val="en-US"/>
        </w:rPr>
        <w:t>t</w:t>
      </w:r>
      <w:r w:rsidRPr="00EA1A8B">
        <w:rPr>
          <w:szCs w:val="20"/>
          <w:lang w:val="en-US"/>
        </w:rPr>
        <w:t xml:space="preserve">est of a </w:t>
      </w:r>
      <w:r w:rsidR="00A93492" w:rsidRPr="00EA1A8B">
        <w:rPr>
          <w:szCs w:val="20"/>
          <w:lang w:val="en-US"/>
        </w:rPr>
        <w:t>d</w:t>
      </w:r>
      <w:r w:rsidRPr="00EA1A8B">
        <w:rPr>
          <w:szCs w:val="20"/>
          <w:lang w:val="en-US"/>
        </w:rPr>
        <w:t xml:space="preserve">eficient RC </w:t>
      </w:r>
      <w:r w:rsidR="00A93492" w:rsidRPr="00EA1A8B">
        <w:rPr>
          <w:szCs w:val="20"/>
          <w:lang w:val="en-US"/>
        </w:rPr>
        <w:t>f</w:t>
      </w:r>
      <w:r w:rsidRPr="00EA1A8B">
        <w:rPr>
          <w:szCs w:val="20"/>
          <w:lang w:val="en-US"/>
        </w:rPr>
        <w:t xml:space="preserve">rame </w:t>
      </w:r>
      <w:r w:rsidR="00A93492" w:rsidRPr="00EA1A8B">
        <w:rPr>
          <w:szCs w:val="20"/>
          <w:lang w:val="en-US"/>
        </w:rPr>
        <w:t>s</w:t>
      </w:r>
      <w:r w:rsidRPr="00EA1A8B">
        <w:rPr>
          <w:szCs w:val="20"/>
          <w:lang w:val="en-US"/>
        </w:rPr>
        <w:t xml:space="preserve">trengthened with </w:t>
      </w:r>
      <w:r w:rsidR="00A93492" w:rsidRPr="00EA1A8B">
        <w:rPr>
          <w:szCs w:val="20"/>
          <w:lang w:val="en-US"/>
        </w:rPr>
        <w:t>b</w:t>
      </w:r>
      <w:r w:rsidRPr="00EA1A8B">
        <w:rPr>
          <w:szCs w:val="20"/>
          <w:lang w:val="en-US"/>
        </w:rPr>
        <w:t xml:space="preserve">uckling </w:t>
      </w:r>
      <w:r w:rsidR="00A93492" w:rsidRPr="00EA1A8B">
        <w:rPr>
          <w:szCs w:val="20"/>
          <w:lang w:val="en-US"/>
        </w:rPr>
        <w:t>r</w:t>
      </w:r>
      <w:r w:rsidRPr="00EA1A8B">
        <w:rPr>
          <w:szCs w:val="20"/>
          <w:lang w:val="en-US"/>
        </w:rPr>
        <w:t xml:space="preserve">estrained </w:t>
      </w:r>
      <w:r w:rsidR="00A93492" w:rsidRPr="00EA1A8B">
        <w:rPr>
          <w:szCs w:val="20"/>
          <w:lang w:val="en-US"/>
        </w:rPr>
        <w:t>b</w:t>
      </w:r>
      <w:r w:rsidRPr="00EA1A8B">
        <w:rPr>
          <w:szCs w:val="20"/>
          <w:lang w:val="en-US"/>
        </w:rPr>
        <w:t xml:space="preserve">races. </w:t>
      </w:r>
      <w:r w:rsidRPr="00EA1A8B">
        <w:rPr>
          <w:i/>
          <w:iCs/>
          <w:szCs w:val="20"/>
          <w:lang w:val="en-US"/>
        </w:rPr>
        <w:t>Earthquake Spectra</w:t>
      </w:r>
      <w:r w:rsidRPr="00EA1A8B">
        <w:rPr>
          <w:szCs w:val="20"/>
          <w:lang w:val="en-US"/>
        </w:rPr>
        <w:t xml:space="preserve"> 2019; </w:t>
      </w:r>
      <w:r w:rsidRPr="00EA1A8B">
        <w:rPr>
          <w:b/>
          <w:bCs/>
          <w:szCs w:val="20"/>
          <w:lang w:val="en-US"/>
        </w:rPr>
        <w:t>35</w:t>
      </w:r>
      <w:r w:rsidRPr="00EA1A8B">
        <w:rPr>
          <w:szCs w:val="20"/>
          <w:lang w:val="en-US"/>
        </w:rPr>
        <w:t>(3): 1163–118.</w:t>
      </w:r>
      <w:bookmarkEnd w:id="48"/>
    </w:p>
    <w:p w14:paraId="28BCCA0C" w14:textId="1EFDB031" w:rsidR="007A080C" w:rsidRPr="00EA1A8B" w:rsidRDefault="007A080C" w:rsidP="00C33841">
      <w:pPr>
        <w:pStyle w:val="References"/>
        <w:numPr>
          <w:ilvl w:val="0"/>
          <w:numId w:val="1"/>
        </w:numPr>
        <w:ind w:left="0" w:hanging="284"/>
        <w:jc w:val="both"/>
        <w:rPr>
          <w:szCs w:val="20"/>
          <w:lang w:val="en-US"/>
        </w:rPr>
      </w:pPr>
      <w:bookmarkStart w:id="49" w:name="_Ref38010770"/>
      <w:proofErr w:type="spellStart"/>
      <w:r w:rsidRPr="00EA1A8B">
        <w:rPr>
          <w:szCs w:val="20"/>
          <w:lang w:val="en-US"/>
        </w:rPr>
        <w:t>Fahnestock</w:t>
      </w:r>
      <w:proofErr w:type="spellEnd"/>
      <w:r w:rsidRPr="00EA1A8B">
        <w:rPr>
          <w:szCs w:val="20"/>
          <w:lang w:val="en-US"/>
        </w:rPr>
        <w:t xml:space="preserve"> LA, Sause R, </w:t>
      </w:r>
      <w:proofErr w:type="spellStart"/>
      <w:r w:rsidRPr="00EA1A8B">
        <w:rPr>
          <w:szCs w:val="20"/>
          <w:lang w:val="en-US"/>
        </w:rPr>
        <w:t>Ricles</w:t>
      </w:r>
      <w:proofErr w:type="spellEnd"/>
      <w:r w:rsidRPr="00EA1A8B">
        <w:rPr>
          <w:szCs w:val="20"/>
          <w:lang w:val="en-US"/>
        </w:rPr>
        <w:t xml:space="preserve"> JM, Lu L-W. Ductility demands on buckling-restrained braced frames under earthquake loading. </w:t>
      </w:r>
      <w:r w:rsidRPr="00EA1A8B">
        <w:rPr>
          <w:i/>
          <w:iCs/>
          <w:szCs w:val="20"/>
          <w:lang w:val="en-US"/>
        </w:rPr>
        <w:t>Earthquake Engineering and Engineering Vibration</w:t>
      </w:r>
      <w:r w:rsidRPr="00EA1A8B">
        <w:rPr>
          <w:szCs w:val="20"/>
          <w:lang w:val="en-US"/>
        </w:rPr>
        <w:t xml:space="preserve"> 2003; </w:t>
      </w:r>
      <w:r w:rsidRPr="00EA1A8B">
        <w:rPr>
          <w:b/>
          <w:bCs/>
          <w:szCs w:val="20"/>
          <w:lang w:val="en-US"/>
        </w:rPr>
        <w:t>2</w:t>
      </w:r>
      <w:r w:rsidRPr="00EA1A8B">
        <w:rPr>
          <w:szCs w:val="20"/>
          <w:lang w:val="en-US"/>
        </w:rPr>
        <w:t>(2): 255-268.</w:t>
      </w:r>
      <w:bookmarkEnd w:id="49"/>
    </w:p>
    <w:p w14:paraId="51311E9E" w14:textId="77777777" w:rsidR="00B71502" w:rsidRPr="00EA1A8B" w:rsidRDefault="00B71502" w:rsidP="00C33841">
      <w:pPr>
        <w:pStyle w:val="References"/>
        <w:numPr>
          <w:ilvl w:val="0"/>
          <w:numId w:val="1"/>
        </w:numPr>
        <w:ind w:left="0" w:hanging="284"/>
        <w:jc w:val="both"/>
        <w:rPr>
          <w:szCs w:val="20"/>
          <w:lang w:val="en-US"/>
        </w:rPr>
      </w:pPr>
      <w:bookmarkStart w:id="50" w:name="_Ref21276765"/>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Seismic retrofitting with buckling restrained braces: Application to an existing non-ductile RC framed building. </w:t>
      </w:r>
      <w:r w:rsidRPr="00EA1A8B">
        <w:rPr>
          <w:i/>
          <w:szCs w:val="20"/>
          <w:lang w:val="en-US"/>
        </w:rPr>
        <w:t>Soil Dynamics and Earthquake Engineering</w:t>
      </w:r>
      <w:r w:rsidRPr="00EA1A8B">
        <w:rPr>
          <w:szCs w:val="20"/>
          <w:lang w:val="en-US"/>
        </w:rPr>
        <w:t xml:space="preserve"> 2010; </w:t>
      </w:r>
      <w:r w:rsidRPr="00EA1A8B">
        <w:rPr>
          <w:b/>
          <w:szCs w:val="20"/>
          <w:lang w:val="en-US"/>
        </w:rPr>
        <w:t>30</w:t>
      </w:r>
      <w:r w:rsidRPr="00EA1A8B">
        <w:rPr>
          <w:szCs w:val="20"/>
          <w:lang w:val="en-US"/>
        </w:rPr>
        <w:t>(11): 1279–1297.</w:t>
      </w:r>
      <w:bookmarkEnd w:id="50"/>
    </w:p>
    <w:p w14:paraId="0A35859F" w14:textId="77777777" w:rsidR="00B71502" w:rsidRPr="00EA1A8B" w:rsidRDefault="00B71502" w:rsidP="00C33841">
      <w:pPr>
        <w:pStyle w:val="References"/>
        <w:numPr>
          <w:ilvl w:val="0"/>
          <w:numId w:val="1"/>
        </w:numPr>
        <w:ind w:left="0" w:hanging="284"/>
        <w:jc w:val="both"/>
        <w:rPr>
          <w:szCs w:val="20"/>
          <w:lang w:val="en-US"/>
        </w:rPr>
      </w:pPr>
      <w:bookmarkStart w:id="51" w:name="_Ref21279595"/>
      <w:r w:rsidRPr="00EA1A8B">
        <w:rPr>
          <w:szCs w:val="20"/>
          <w:lang w:val="en-US"/>
        </w:rPr>
        <w:t xml:space="preserve">Freddi F, </w:t>
      </w:r>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Dall’Asta</w:t>
      </w:r>
      <w:proofErr w:type="spellEnd"/>
      <w:r w:rsidRPr="00EA1A8B">
        <w:rPr>
          <w:szCs w:val="20"/>
          <w:lang w:val="en-US"/>
        </w:rPr>
        <w:t xml:space="preserve"> A. Probabilistic performance assessment of low-ductility reinforced concrete frames retrofitted with dissipative braces. </w:t>
      </w:r>
      <w:r w:rsidRPr="00EA1A8B">
        <w:rPr>
          <w:i/>
          <w:szCs w:val="20"/>
          <w:lang w:val="en-US"/>
        </w:rPr>
        <w:t>Earthquake Engineering and Structural Dynamics</w:t>
      </w:r>
      <w:r w:rsidRPr="00EA1A8B">
        <w:rPr>
          <w:szCs w:val="20"/>
          <w:lang w:val="en-US"/>
        </w:rPr>
        <w:t xml:space="preserve"> 2013; </w:t>
      </w:r>
      <w:r w:rsidRPr="00EA1A8B">
        <w:rPr>
          <w:b/>
          <w:szCs w:val="20"/>
          <w:lang w:val="en-US"/>
        </w:rPr>
        <w:t>42</w:t>
      </w:r>
      <w:r w:rsidRPr="00EA1A8B">
        <w:rPr>
          <w:szCs w:val="20"/>
          <w:lang w:val="en-US"/>
        </w:rPr>
        <w:t>(7): 993–1011.</w:t>
      </w:r>
      <w:bookmarkEnd w:id="51"/>
    </w:p>
    <w:p w14:paraId="628912FD" w14:textId="77777777" w:rsidR="00E676D2" w:rsidRPr="00EA1A8B" w:rsidRDefault="003A5855" w:rsidP="00C33841">
      <w:pPr>
        <w:pStyle w:val="References"/>
        <w:numPr>
          <w:ilvl w:val="0"/>
          <w:numId w:val="1"/>
        </w:numPr>
        <w:ind w:left="0" w:hanging="284"/>
        <w:jc w:val="both"/>
        <w:rPr>
          <w:szCs w:val="20"/>
          <w:lang w:val="en-US"/>
        </w:rPr>
      </w:pPr>
      <w:bookmarkStart w:id="52" w:name="_Ref21293447"/>
      <w:proofErr w:type="spellStart"/>
      <w:r w:rsidRPr="00EA1A8B">
        <w:rPr>
          <w:szCs w:val="20"/>
          <w:lang w:val="en-US"/>
        </w:rPr>
        <w:lastRenderedPageBreak/>
        <w:t>Güneyisi</w:t>
      </w:r>
      <w:proofErr w:type="spellEnd"/>
      <w:r w:rsidRPr="00EA1A8B">
        <w:rPr>
          <w:szCs w:val="20"/>
          <w:lang w:val="en-US"/>
        </w:rPr>
        <w:t xml:space="preserve"> EM. Seismic reliability of steel moment resisting framed buildings retrofitted with buckling restrained braces.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(5): 853–874.</w:t>
      </w:r>
      <w:bookmarkEnd w:id="52"/>
    </w:p>
    <w:p w14:paraId="05E006BC" w14:textId="559E2B7B" w:rsidR="00D40EAE" w:rsidRPr="00EA1A8B" w:rsidRDefault="00E676D2" w:rsidP="00C33841">
      <w:pPr>
        <w:pStyle w:val="References"/>
        <w:numPr>
          <w:ilvl w:val="0"/>
          <w:numId w:val="1"/>
        </w:numPr>
        <w:ind w:left="0" w:hanging="284"/>
        <w:jc w:val="both"/>
        <w:rPr>
          <w:szCs w:val="20"/>
          <w:lang w:val="en-US"/>
        </w:rPr>
      </w:pPr>
      <w:bookmarkStart w:id="53" w:name="_Ref55835037"/>
      <w:proofErr w:type="spellStart"/>
      <w:r w:rsidRPr="00EA1A8B">
        <w:rPr>
          <w:szCs w:val="20"/>
          <w:lang w:val="en-US"/>
        </w:rPr>
        <w:t>Morfuni</w:t>
      </w:r>
      <w:proofErr w:type="spellEnd"/>
      <w:r w:rsidRPr="00EA1A8B">
        <w:rPr>
          <w:szCs w:val="20"/>
          <w:lang w:val="en-US"/>
        </w:rPr>
        <w:t xml:space="preserve"> F, Freddi F, Galasso C. Seismic performance of dual Systems with BRBs under mainshock-aftershock earthquake sequences.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53"/>
    </w:p>
    <w:p w14:paraId="63E64347" w14:textId="0EC04F2F" w:rsidR="00DB755C" w:rsidRPr="00EA1A8B" w:rsidRDefault="00DB755C" w:rsidP="00C33841">
      <w:pPr>
        <w:pStyle w:val="References"/>
        <w:numPr>
          <w:ilvl w:val="0"/>
          <w:numId w:val="1"/>
        </w:numPr>
        <w:ind w:left="0" w:hanging="284"/>
        <w:jc w:val="both"/>
        <w:rPr>
          <w:szCs w:val="20"/>
          <w:lang w:val="en-US"/>
        </w:rPr>
      </w:pPr>
      <w:bookmarkStart w:id="54" w:name="_Ref37691234"/>
      <w:r w:rsidRPr="00EA1A8B">
        <w:rPr>
          <w:szCs w:val="20"/>
          <w:lang w:val="it-IT"/>
        </w:rPr>
        <w:t xml:space="preserve">Freddi F, Tubaldi E, Zona A, Dall’Asta A. 2020. </w:t>
      </w:r>
      <w:r w:rsidRPr="00EA1A8B">
        <w:rPr>
          <w:szCs w:val="20"/>
          <w:lang w:val="en-US"/>
        </w:rPr>
        <w:t xml:space="preserve">Seismic performance of dual systems coupling moment-resisting and buckling-restrained braced frames. </w:t>
      </w:r>
      <w:r w:rsidRPr="00EA1A8B">
        <w:rPr>
          <w:i/>
          <w:iCs/>
          <w:szCs w:val="20"/>
          <w:lang w:val="en-US"/>
        </w:rPr>
        <w:t>Earthquake Engineering and Structural Dynamics.</w:t>
      </w:r>
      <w:bookmarkEnd w:id="54"/>
      <w:r w:rsidR="00F34F37" w:rsidRPr="00EA1A8B">
        <w:rPr>
          <w:i/>
          <w:iCs/>
          <w:szCs w:val="20"/>
          <w:lang w:val="en-US"/>
        </w:rPr>
        <w:t xml:space="preserve"> </w:t>
      </w:r>
      <w:r w:rsidR="00F34F37" w:rsidRPr="00EA1A8B">
        <w:rPr>
          <w:szCs w:val="20"/>
        </w:rPr>
        <w:t xml:space="preserve">DOI: </w:t>
      </w:r>
      <w:hyperlink r:id="rId16" w:history="1">
        <w:r w:rsidR="00F34F37" w:rsidRPr="00EA1A8B">
          <w:rPr>
            <w:rStyle w:val="Hyperlink"/>
            <w:color w:val="auto"/>
            <w:szCs w:val="20"/>
            <w:u w:val="none"/>
          </w:rPr>
          <w:t>10.1002/eqe.3332</w:t>
        </w:r>
      </w:hyperlink>
      <w:r w:rsidR="00F34F37" w:rsidRPr="00EA1A8B">
        <w:rPr>
          <w:szCs w:val="20"/>
        </w:rPr>
        <w:t>.</w:t>
      </w:r>
    </w:p>
    <w:p w14:paraId="4FFE20F8" w14:textId="63DEFCAC" w:rsidR="00D07C29" w:rsidRPr="00EA1A8B" w:rsidRDefault="00D07C29" w:rsidP="00C33841">
      <w:pPr>
        <w:pStyle w:val="References"/>
        <w:numPr>
          <w:ilvl w:val="0"/>
          <w:numId w:val="1"/>
        </w:numPr>
        <w:ind w:left="0" w:hanging="284"/>
        <w:jc w:val="both"/>
        <w:rPr>
          <w:szCs w:val="20"/>
          <w:lang w:val="en-US"/>
        </w:rPr>
      </w:pPr>
      <w:bookmarkStart w:id="55" w:name="_Ref21294790"/>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Freddi F. Design methods for existing RC frames equipped with </w:t>
      </w:r>
      <w:proofErr w:type="spellStart"/>
      <w:r w:rsidRPr="00EA1A8B">
        <w:rPr>
          <w:szCs w:val="20"/>
          <w:lang w:val="en-US"/>
        </w:rPr>
        <w:t>elasto</w:t>
      </w:r>
      <w:proofErr w:type="spellEnd"/>
      <w:r w:rsidRPr="00EA1A8B">
        <w:rPr>
          <w:szCs w:val="20"/>
          <w:lang w:val="en-US"/>
        </w:rPr>
        <w:t xml:space="preserve">-plastic or viscoelastic dissipative braces. </w:t>
      </w:r>
      <w:r w:rsidRPr="00EA1A8B">
        <w:rPr>
          <w:i/>
          <w:szCs w:val="20"/>
          <w:lang w:val="en-US"/>
        </w:rPr>
        <w:t xml:space="preserve">In Proceedings of XIII </w:t>
      </w:r>
      <w:proofErr w:type="spellStart"/>
      <w:r w:rsidRPr="00EA1A8B">
        <w:rPr>
          <w:i/>
          <w:szCs w:val="20"/>
          <w:lang w:val="en-US"/>
        </w:rPr>
        <w:t>Convegno</w:t>
      </w:r>
      <w:proofErr w:type="spellEnd"/>
      <w:r w:rsidRPr="00EA1A8B">
        <w:rPr>
          <w:i/>
          <w:szCs w:val="20"/>
          <w:lang w:val="en-US"/>
        </w:rPr>
        <w:t xml:space="preserve"> Nazionale</w:t>
      </w:r>
      <w:r w:rsidRPr="00EA1A8B">
        <w:rPr>
          <w:szCs w:val="20"/>
          <w:lang w:val="en-US"/>
        </w:rPr>
        <w:t xml:space="preserve"> ANIDIS 2009, Bologna, Italy.</w:t>
      </w:r>
      <w:bookmarkEnd w:id="55"/>
    </w:p>
    <w:p w14:paraId="7C903C0E" w14:textId="16CD4712" w:rsidR="00E81569" w:rsidRPr="00EA1A8B" w:rsidRDefault="00E81569" w:rsidP="00C33841">
      <w:pPr>
        <w:pStyle w:val="References"/>
        <w:numPr>
          <w:ilvl w:val="0"/>
          <w:numId w:val="1"/>
        </w:numPr>
        <w:ind w:left="0" w:hanging="284"/>
        <w:jc w:val="both"/>
        <w:rPr>
          <w:szCs w:val="20"/>
          <w:lang w:val="en-US"/>
        </w:rPr>
      </w:pPr>
      <w:bookmarkStart w:id="56" w:name="_Ref21295000"/>
      <w:proofErr w:type="spellStart"/>
      <w:r w:rsidRPr="00EA1A8B">
        <w:rPr>
          <w:szCs w:val="20"/>
          <w:lang w:val="en-US"/>
        </w:rPr>
        <w:t>Ragni</w:t>
      </w:r>
      <w:proofErr w:type="spellEnd"/>
      <w:r w:rsidRPr="00EA1A8B">
        <w:rPr>
          <w:szCs w:val="20"/>
          <w:lang w:val="en-US"/>
        </w:rPr>
        <w:t xml:space="preserve"> L, Zona A, </w:t>
      </w:r>
      <w:proofErr w:type="spellStart"/>
      <w:r w:rsidRPr="00EA1A8B">
        <w:rPr>
          <w:szCs w:val="20"/>
          <w:lang w:val="en-US"/>
        </w:rPr>
        <w:t>Dall’Asta</w:t>
      </w:r>
      <w:proofErr w:type="spellEnd"/>
      <w:r w:rsidRPr="00EA1A8B">
        <w:rPr>
          <w:szCs w:val="20"/>
          <w:lang w:val="en-US"/>
        </w:rPr>
        <w:t xml:space="preserve"> A. Analytical expressions for preliminary design of dissipative bracing systems in steel frames. </w:t>
      </w:r>
      <w:r w:rsidRPr="00EA1A8B">
        <w:rPr>
          <w:i/>
          <w:szCs w:val="20"/>
          <w:lang w:val="en-US"/>
        </w:rPr>
        <w:t>Journal of Construction Steel Research</w:t>
      </w:r>
      <w:r w:rsidRPr="00EA1A8B">
        <w:rPr>
          <w:szCs w:val="20"/>
          <w:lang w:val="en-US"/>
        </w:rPr>
        <w:t xml:space="preserve"> 2011; </w:t>
      </w:r>
      <w:r w:rsidRPr="00EA1A8B">
        <w:rPr>
          <w:b/>
          <w:szCs w:val="20"/>
          <w:lang w:val="en-US"/>
        </w:rPr>
        <w:t>67</w:t>
      </w:r>
      <w:r w:rsidRPr="00EA1A8B">
        <w:rPr>
          <w:szCs w:val="20"/>
          <w:lang w:val="en-US"/>
        </w:rPr>
        <w:t>(1): 102-113.</w:t>
      </w:r>
      <w:bookmarkEnd w:id="56"/>
    </w:p>
    <w:p w14:paraId="12EB07AC" w14:textId="60517C1C" w:rsidR="002D7DDD" w:rsidRPr="00EA1A8B" w:rsidRDefault="000B0000" w:rsidP="00C33841">
      <w:pPr>
        <w:pStyle w:val="References"/>
        <w:numPr>
          <w:ilvl w:val="0"/>
          <w:numId w:val="1"/>
        </w:numPr>
        <w:ind w:left="0" w:hanging="284"/>
        <w:jc w:val="both"/>
        <w:rPr>
          <w:szCs w:val="20"/>
          <w:lang w:val="en-US"/>
        </w:rPr>
      </w:pPr>
      <w:bookmarkStart w:id="57" w:name="_Ref21272530"/>
      <w:proofErr w:type="spellStart"/>
      <w:r w:rsidRPr="00EA1A8B">
        <w:rPr>
          <w:szCs w:val="20"/>
          <w:lang w:val="en-US"/>
        </w:rPr>
        <w:t>Sutcu</w:t>
      </w:r>
      <w:proofErr w:type="spellEnd"/>
      <w:r w:rsidRPr="00EA1A8B">
        <w:rPr>
          <w:szCs w:val="20"/>
          <w:lang w:val="en-US"/>
        </w:rPr>
        <w:t xml:space="preserve"> F, Takeuchi T, Matsui R. Seismic retrofit design method for RC buildings using buckling-restrained braces and steel frames. </w:t>
      </w:r>
      <w:r w:rsidRPr="00EA1A8B">
        <w:rPr>
          <w:i/>
          <w:iCs/>
          <w:szCs w:val="20"/>
          <w:lang w:val="en-US"/>
        </w:rPr>
        <w:t>Journal of Constructional Steel Research</w:t>
      </w:r>
      <w:r w:rsidRPr="00EA1A8B">
        <w:rPr>
          <w:szCs w:val="20"/>
          <w:lang w:val="en-US"/>
        </w:rPr>
        <w:t xml:space="preserve"> 2014; </w:t>
      </w:r>
      <w:r w:rsidRPr="00EA1A8B">
        <w:rPr>
          <w:b/>
          <w:bCs/>
          <w:szCs w:val="20"/>
          <w:lang w:val="en-US"/>
        </w:rPr>
        <w:t>101</w:t>
      </w:r>
      <w:r w:rsidRPr="00EA1A8B">
        <w:rPr>
          <w:szCs w:val="20"/>
          <w:lang w:val="en-US"/>
        </w:rPr>
        <w:t>: 304–313.</w:t>
      </w:r>
      <w:bookmarkEnd w:id="57"/>
    </w:p>
    <w:p w14:paraId="17CD8AE6" w14:textId="45E0B432" w:rsidR="002D7DDD" w:rsidRPr="00EA1A8B" w:rsidRDefault="003A5855" w:rsidP="00C33841">
      <w:pPr>
        <w:pStyle w:val="References"/>
        <w:numPr>
          <w:ilvl w:val="0"/>
          <w:numId w:val="1"/>
        </w:numPr>
        <w:ind w:left="0" w:hanging="284"/>
        <w:jc w:val="both"/>
        <w:rPr>
          <w:szCs w:val="20"/>
          <w:lang w:val="en-US"/>
        </w:rPr>
      </w:pPr>
      <w:bookmarkStart w:id="58" w:name="_Ref21293452"/>
      <w:r w:rsidRPr="00EA1A8B">
        <w:rPr>
          <w:szCs w:val="20"/>
          <w:lang w:val="it-IT"/>
        </w:rPr>
        <w:t xml:space="preserve">Barbagallo F, Bosco M, Marino EM, Rossi PP, Stramondo PR. </w:t>
      </w:r>
      <w:r w:rsidRPr="00EA1A8B">
        <w:rPr>
          <w:szCs w:val="20"/>
          <w:lang w:val="en-US"/>
        </w:rPr>
        <w:t xml:space="preserve">A multi‐performance design method for seismic upgrading of existing RC frames by BRBs.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2016; </w:t>
      </w:r>
      <w:r w:rsidRPr="00EA1A8B">
        <w:rPr>
          <w:b/>
          <w:bCs/>
          <w:szCs w:val="20"/>
          <w:lang w:val="en-US"/>
        </w:rPr>
        <w:t>46</w:t>
      </w:r>
      <w:r w:rsidRPr="00EA1A8B">
        <w:rPr>
          <w:szCs w:val="20"/>
          <w:lang w:val="en-US"/>
        </w:rPr>
        <w:t>(7): 1099–1119</w:t>
      </w:r>
      <w:bookmarkEnd w:id="58"/>
      <w:r w:rsidR="007103FC" w:rsidRPr="00EA1A8B">
        <w:rPr>
          <w:szCs w:val="20"/>
          <w:lang w:val="en-US"/>
        </w:rPr>
        <w:t>.</w:t>
      </w:r>
    </w:p>
    <w:p w14:paraId="76ECAB24" w14:textId="77777777" w:rsidR="000157FD" w:rsidRPr="00EA1A8B" w:rsidRDefault="000157FD" w:rsidP="00C33841">
      <w:pPr>
        <w:pStyle w:val="References"/>
        <w:numPr>
          <w:ilvl w:val="0"/>
          <w:numId w:val="1"/>
        </w:numPr>
        <w:ind w:left="0" w:hanging="284"/>
        <w:jc w:val="both"/>
        <w:rPr>
          <w:szCs w:val="20"/>
          <w:lang w:val="en-US"/>
        </w:rPr>
      </w:pPr>
      <w:bookmarkStart w:id="59" w:name="_Ref21699099"/>
      <w:proofErr w:type="spellStart"/>
      <w:r w:rsidRPr="00EA1A8B">
        <w:rPr>
          <w:szCs w:val="20"/>
          <w:lang w:val="en-US"/>
        </w:rPr>
        <w:t>Tubaldi</w:t>
      </w:r>
      <w:proofErr w:type="spellEnd"/>
      <w:r w:rsidRPr="00EA1A8B">
        <w:rPr>
          <w:szCs w:val="20"/>
          <w:lang w:val="en-US"/>
        </w:rPr>
        <w:t xml:space="preserve"> E, Freddi F, </w:t>
      </w:r>
      <w:proofErr w:type="spellStart"/>
      <w:r w:rsidRPr="00EA1A8B">
        <w:rPr>
          <w:szCs w:val="20"/>
          <w:lang w:val="en-US"/>
        </w:rPr>
        <w:t>Barbato</w:t>
      </w:r>
      <w:proofErr w:type="spellEnd"/>
      <w:r w:rsidRPr="00EA1A8B">
        <w:rPr>
          <w:szCs w:val="20"/>
          <w:lang w:val="en-US"/>
        </w:rPr>
        <w:t xml:space="preserve"> M. Probabilistic seismic demand model for pounding risk assessment. </w:t>
      </w:r>
      <w:r w:rsidRPr="00EA1A8B">
        <w:rPr>
          <w:i/>
          <w:szCs w:val="20"/>
          <w:lang w:val="en-US"/>
        </w:rPr>
        <w:t>Earthquake Engineering and Structural Dynamics</w:t>
      </w:r>
      <w:r w:rsidRPr="00EA1A8B">
        <w:rPr>
          <w:szCs w:val="20"/>
          <w:lang w:val="en-US"/>
        </w:rPr>
        <w:t xml:space="preserve"> 2016; </w:t>
      </w:r>
      <w:r w:rsidRPr="00EA1A8B">
        <w:rPr>
          <w:b/>
          <w:bCs/>
          <w:szCs w:val="20"/>
          <w:lang w:val="en-US"/>
        </w:rPr>
        <w:t>45</w:t>
      </w:r>
      <w:r w:rsidRPr="00EA1A8B">
        <w:rPr>
          <w:szCs w:val="20"/>
          <w:lang w:val="en-US"/>
        </w:rPr>
        <w:t>(11): 1743–1758.</w:t>
      </w:r>
      <w:bookmarkEnd w:id="59"/>
    </w:p>
    <w:p w14:paraId="0AAEED1A" w14:textId="56C0AD9A" w:rsidR="001A3302" w:rsidRPr="00EA1A8B" w:rsidRDefault="007276CA" w:rsidP="00C33841">
      <w:pPr>
        <w:pStyle w:val="References"/>
        <w:numPr>
          <w:ilvl w:val="0"/>
          <w:numId w:val="1"/>
        </w:numPr>
        <w:ind w:left="0" w:hanging="284"/>
        <w:jc w:val="both"/>
        <w:rPr>
          <w:szCs w:val="20"/>
          <w:lang w:val="en-US"/>
        </w:rPr>
      </w:pPr>
      <w:bookmarkStart w:id="60" w:name="_Ref21296761"/>
      <w:r w:rsidRPr="00EA1A8B">
        <w:rPr>
          <w:szCs w:val="20"/>
          <w:lang w:val="en-US"/>
        </w:rPr>
        <w:t xml:space="preserve">Kwon OS, </w:t>
      </w:r>
      <w:proofErr w:type="spellStart"/>
      <w:r w:rsidRPr="00EA1A8B">
        <w:rPr>
          <w:szCs w:val="20"/>
          <w:lang w:val="en-US"/>
        </w:rPr>
        <w:t>Elnashai</w:t>
      </w:r>
      <w:proofErr w:type="spellEnd"/>
      <w:r w:rsidRPr="00EA1A8B">
        <w:rPr>
          <w:szCs w:val="20"/>
          <w:lang w:val="en-US"/>
        </w:rPr>
        <w:t xml:space="preserve"> A. The effect of material and ground motion uncertainty on the seismic vulnerability curves of RC structure. </w:t>
      </w:r>
      <w:r w:rsidRPr="00EA1A8B">
        <w:rPr>
          <w:i/>
          <w:szCs w:val="20"/>
          <w:lang w:val="en-US"/>
        </w:rPr>
        <w:t>Engineering Structures</w:t>
      </w:r>
      <w:r w:rsidRPr="00EA1A8B">
        <w:rPr>
          <w:szCs w:val="20"/>
          <w:lang w:val="en-US"/>
        </w:rPr>
        <w:t xml:space="preserve"> 2006; </w:t>
      </w:r>
      <w:r w:rsidRPr="00EA1A8B">
        <w:rPr>
          <w:b/>
          <w:szCs w:val="20"/>
          <w:lang w:val="en-US"/>
        </w:rPr>
        <w:t>28</w:t>
      </w:r>
      <w:r w:rsidRPr="00EA1A8B">
        <w:rPr>
          <w:szCs w:val="20"/>
          <w:lang w:val="en-US"/>
        </w:rPr>
        <w:t>(2): 289–303.</w:t>
      </w:r>
      <w:bookmarkEnd w:id="60"/>
    </w:p>
    <w:p w14:paraId="4B92CAD5" w14:textId="3C68358E" w:rsidR="001A3302" w:rsidRPr="00EA1A8B" w:rsidRDefault="001A3302" w:rsidP="00C33841">
      <w:pPr>
        <w:pStyle w:val="References"/>
        <w:numPr>
          <w:ilvl w:val="0"/>
          <w:numId w:val="1"/>
        </w:numPr>
        <w:ind w:left="0" w:hanging="284"/>
        <w:jc w:val="both"/>
        <w:rPr>
          <w:szCs w:val="20"/>
          <w:lang w:val="en-US"/>
        </w:rPr>
      </w:pPr>
      <w:bookmarkStart w:id="61" w:name="_Ref21701145"/>
      <w:proofErr w:type="spellStart"/>
      <w:r w:rsidRPr="00EA1A8B">
        <w:rPr>
          <w:szCs w:val="20"/>
          <w:lang w:val="en-US"/>
        </w:rPr>
        <w:t>Dolsek</w:t>
      </w:r>
      <w:proofErr w:type="spellEnd"/>
      <w:r w:rsidRPr="00EA1A8B">
        <w:rPr>
          <w:szCs w:val="20"/>
          <w:lang w:val="en-US"/>
        </w:rPr>
        <w:t xml:space="preserve"> M. Incremental dynamic analysis with consideration of modeling uncertainties. </w:t>
      </w:r>
      <w:r w:rsidRPr="00EA1A8B">
        <w:rPr>
          <w:i/>
          <w:szCs w:val="20"/>
          <w:lang w:val="en-US"/>
        </w:rPr>
        <w:t>Earthquake Engineering and Structural Dynamics</w:t>
      </w:r>
      <w:r w:rsidRPr="00EA1A8B">
        <w:rPr>
          <w:szCs w:val="20"/>
          <w:lang w:val="en-US"/>
        </w:rPr>
        <w:t xml:space="preserve"> 2009; </w:t>
      </w:r>
      <w:r w:rsidRPr="00EA1A8B">
        <w:rPr>
          <w:b/>
          <w:bCs/>
          <w:szCs w:val="20"/>
          <w:lang w:val="en-US"/>
        </w:rPr>
        <w:t>38</w:t>
      </w:r>
      <w:r w:rsidR="007A5165" w:rsidRPr="00EA1A8B">
        <w:rPr>
          <w:szCs w:val="20"/>
          <w:lang w:val="en-US"/>
        </w:rPr>
        <w:t>(6)</w:t>
      </w:r>
      <w:r w:rsidRPr="00EA1A8B">
        <w:rPr>
          <w:szCs w:val="20"/>
          <w:lang w:val="en-US"/>
        </w:rPr>
        <w:t>: 805–25.</w:t>
      </w:r>
      <w:bookmarkEnd w:id="61"/>
    </w:p>
    <w:p w14:paraId="78427089" w14:textId="77777777" w:rsidR="007276CA" w:rsidRPr="00EA1A8B" w:rsidRDefault="007276CA" w:rsidP="00C33841">
      <w:pPr>
        <w:pStyle w:val="References"/>
        <w:numPr>
          <w:ilvl w:val="0"/>
          <w:numId w:val="1"/>
        </w:numPr>
        <w:ind w:left="0" w:hanging="284"/>
        <w:jc w:val="both"/>
        <w:rPr>
          <w:szCs w:val="20"/>
          <w:lang w:val="en-US"/>
        </w:rPr>
      </w:pPr>
      <w:bookmarkStart w:id="62" w:name="_Ref21296764"/>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Barbato</w:t>
      </w:r>
      <w:proofErr w:type="spellEnd"/>
      <w:r w:rsidRPr="00EA1A8B">
        <w:rPr>
          <w:szCs w:val="20"/>
          <w:lang w:val="en-US"/>
        </w:rPr>
        <w:t xml:space="preserve"> M, </w:t>
      </w:r>
      <w:proofErr w:type="spellStart"/>
      <w:r w:rsidRPr="00EA1A8B">
        <w:rPr>
          <w:szCs w:val="20"/>
          <w:lang w:val="en-US"/>
        </w:rPr>
        <w:t>Dall’Asta</w:t>
      </w:r>
      <w:proofErr w:type="spellEnd"/>
      <w:r w:rsidRPr="00EA1A8B">
        <w:rPr>
          <w:szCs w:val="20"/>
          <w:lang w:val="en-US"/>
        </w:rPr>
        <w:t xml:space="preserve"> A. Influence of model parameter uncertainty on seismic transverse response and vulnerability of steel-concrete composite bridges with dual load path. </w:t>
      </w:r>
      <w:r w:rsidRPr="00EA1A8B">
        <w:rPr>
          <w:i/>
          <w:szCs w:val="20"/>
          <w:lang w:val="en-US"/>
        </w:rPr>
        <w:t>Journal of Structural Engineering</w:t>
      </w:r>
      <w:r w:rsidRPr="00EA1A8B">
        <w:rPr>
          <w:szCs w:val="20"/>
          <w:lang w:val="en-US"/>
        </w:rPr>
        <w:t xml:space="preserve"> 2012; </w:t>
      </w:r>
      <w:r w:rsidRPr="00EA1A8B">
        <w:rPr>
          <w:b/>
          <w:szCs w:val="20"/>
          <w:lang w:val="en-US"/>
        </w:rPr>
        <w:t>138</w:t>
      </w:r>
      <w:r w:rsidRPr="00EA1A8B">
        <w:rPr>
          <w:szCs w:val="20"/>
          <w:lang w:val="en-US"/>
        </w:rPr>
        <w:t>(3): 363–374.</w:t>
      </w:r>
      <w:bookmarkEnd w:id="62"/>
    </w:p>
    <w:p w14:paraId="34B7AA05" w14:textId="77777777" w:rsidR="00892189" w:rsidRPr="00EA1A8B" w:rsidRDefault="00892189" w:rsidP="00C33841">
      <w:pPr>
        <w:pStyle w:val="References"/>
        <w:numPr>
          <w:ilvl w:val="0"/>
          <w:numId w:val="1"/>
        </w:numPr>
        <w:ind w:left="0" w:hanging="284"/>
        <w:jc w:val="both"/>
        <w:rPr>
          <w:szCs w:val="20"/>
          <w:lang w:val="en-US"/>
        </w:rPr>
      </w:pPr>
      <w:bookmarkStart w:id="63" w:name="_Ref21295804"/>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Effect of the damper property variability on the seismic reliability of linear systems equipped with viscous dampers. </w:t>
      </w:r>
      <w:r w:rsidRPr="00EA1A8B">
        <w:rPr>
          <w:i/>
          <w:szCs w:val="20"/>
          <w:lang w:val="en-US"/>
        </w:rPr>
        <w:t>Bulletin of Earthquake Engineering</w:t>
      </w:r>
      <w:r w:rsidRPr="00EA1A8B">
        <w:rPr>
          <w:szCs w:val="20"/>
          <w:lang w:val="en-US"/>
        </w:rPr>
        <w:t xml:space="preserve"> 2017; </w:t>
      </w:r>
      <w:r w:rsidRPr="00EA1A8B">
        <w:rPr>
          <w:b/>
          <w:szCs w:val="20"/>
          <w:lang w:val="en-US"/>
        </w:rPr>
        <w:t>15</w:t>
      </w:r>
      <w:r w:rsidRPr="00EA1A8B">
        <w:rPr>
          <w:szCs w:val="20"/>
          <w:lang w:val="en-US"/>
        </w:rPr>
        <w:t>(11): 5025–5053.</w:t>
      </w:r>
      <w:bookmarkEnd w:id="63"/>
    </w:p>
    <w:p w14:paraId="2CFF3F10" w14:textId="77777777" w:rsidR="005B3C3E" w:rsidRPr="00EA1A8B" w:rsidRDefault="00892189" w:rsidP="00C33841">
      <w:pPr>
        <w:pStyle w:val="References"/>
        <w:numPr>
          <w:ilvl w:val="0"/>
          <w:numId w:val="1"/>
        </w:numPr>
        <w:ind w:left="0" w:hanging="284"/>
        <w:jc w:val="both"/>
        <w:rPr>
          <w:szCs w:val="20"/>
          <w:lang w:val="en-US"/>
        </w:rPr>
      </w:pPr>
      <w:bookmarkStart w:id="64" w:name="_Ref21295814"/>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Tubaldi</w:t>
      </w:r>
      <w:proofErr w:type="spellEnd"/>
      <w:r w:rsidRPr="00EA1A8B">
        <w:rPr>
          <w:szCs w:val="20"/>
          <w:lang w:val="en-US"/>
        </w:rPr>
        <w:t xml:space="preserve"> E. Seismic risk sensitivity of structures equipped with anti-seismic devices with uncertain properties. </w:t>
      </w:r>
      <w:r w:rsidRPr="00EA1A8B">
        <w:rPr>
          <w:i/>
          <w:szCs w:val="20"/>
          <w:lang w:val="en-US"/>
        </w:rPr>
        <w:t>Structural Safety</w:t>
      </w:r>
      <w:r w:rsidRPr="00EA1A8B">
        <w:rPr>
          <w:szCs w:val="20"/>
          <w:lang w:val="en-US"/>
        </w:rPr>
        <w:t xml:space="preserve"> 2019; </w:t>
      </w:r>
      <w:r w:rsidRPr="00EA1A8B">
        <w:rPr>
          <w:b/>
          <w:szCs w:val="20"/>
          <w:lang w:val="en-US"/>
        </w:rPr>
        <w:t>77</w:t>
      </w:r>
      <w:r w:rsidRPr="00EA1A8B">
        <w:rPr>
          <w:szCs w:val="20"/>
          <w:lang w:val="en-US"/>
        </w:rPr>
        <w:t>: 30–47.</w:t>
      </w:r>
      <w:bookmarkEnd w:id="64"/>
    </w:p>
    <w:p w14:paraId="6A9864B0" w14:textId="74030F66" w:rsidR="005B3C3E" w:rsidRPr="00EA1A8B" w:rsidRDefault="005B3C3E" w:rsidP="00C33841">
      <w:pPr>
        <w:pStyle w:val="References"/>
        <w:numPr>
          <w:ilvl w:val="0"/>
          <w:numId w:val="1"/>
        </w:numPr>
        <w:ind w:left="0" w:hanging="284"/>
        <w:jc w:val="both"/>
        <w:rPr>
          <w:szCs w:val="20"/>
          <w:lang w:val="en-US"/>
        </w:rPr>
      </w:pPr>
      <w:bookmarkStart w:id="65" w:name="_Ref55835232"/>
      <w:proofErr w:type="spellStart"/>
      <w:r w:rsidRPr="00EA1A8B">
        <w:rPr>
          <w:szCs w:val="20"/>
          <w:lang w:val="en-US"/>
        </w:rPr>
        <w:t>Kotoky</w:t>
      </w:r>
      <w:proofErr w:type="spellEnd"/>
      <w:r w:rsidRPr="00EA1A8B">
        <w:rPr>
          <w:szCs w:val="20"/>
          <w:lang w:val="en-US"/>
        </w:rPr>
        <w:t xml:space="preserve"> N, Freddi F, Ghosh J, </w:t>
      </w:r>
      <w:proofErr w:type="spellStart"/>
      <w:r w:rsidRPr="00EA1A8B">
        <w:rPr>
          <w:szCs w:val="20"/>
          <w:lang w:val="en-US"/>
        </w:rPr>
        <w:t>Raghunandan</w:t>
      </w:r>
      <w:proofErr w:type="spellEnd"/>
      <w:r w:rsidRPr="00EA1A8B">
        <w:rPr>
          <w:szCs w:val="20"/>
          <w:lang w:val="en-US"/>
        </w:rPr>
        <w:t xml:space="preserve"> M. (2019) BRBs uncertainty propagation in seismic retrofit of RC structures.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65"/>
    </w:p>
    <w:p w14:paraId="258D58B8" w14:textId="77777777" w:rsidR="00E3254D" w:rsidRPr="00EA1A8B" w:rsidRDefault="00E3254D" w:rsidP="00C33841">
      <w:pPr>
        <w:pStyle w:val="References"/>
        <w:numPr>
          <w:ilvl w:val="0"/>
          <w:numId w:val="1"/>
        </w:numPr>
        <w:ind w:left="0" w:hanging="284"/>
        <w:jc w:val="both"/>
        <w:rPr>
          <w:szCs w:val="20"/>
          <w:lang w:val="en-US"/>
        </w:rPr>
      </w:pPr>
      <w:bookmarkStart w:id="66" w:name="_Ref21774551"/>
      <w:r w:rsidRPr="00EA1A8B">
        <w:rPr>
          <w:szCs w:val="20"/>
          <w:lang w:val="en-US"/>
        </w:rPr>
        <w:t xml:space="preserve">EN 15129. Anti-seismic devices. </w:t>
      </w:r>
      <w:r w:rsidRPr="00EA1A8B">
        <w:rPr>
          <w:i/>
          <w:szCs w:val="20"/>
          <w:lang w:val="en-US"/>
        </w:rPr>
        <w:t>European Committee for Standardization</w:t>
      </w:r>
      <w:r w:rsidRPr="00EA1A8B">
        <w:rPr>
          <w:szCs w:val="20"/>
          <w:lang w:val="en-US"/>
        </w:rPr>
        <w:t xml:space="preserve"> 2018; Brussels, Belgium.</w:t>
      </w:r>
      <w:bookmarkEnd w:id="66"/>
    </w:p>
    <w:p w14:paraId="00604E99" w14:textId="714165F9" w:rsidR="00FF6C1E" w:rsidRPr="00EA1A8B" w:rsidRDefault="00F15535" w:rsidP="00C33841">
      <w:pPr>
        <w:pStyle w:val="References"/>
        <w:numPr>
          <w:ilvl w:val="0"/>
          <w:numId w:val="1"/>
        </w:numPr>
        <w:ind w:left="0" w:hanging="284"/>
        <w:jc w:val="both"/>
        <w:rPr>
          <w:szCs w:val="20"/>
          <w:lang w:val="en-US"/>
        </w:rPr>
      </w:pPr>
      <w:bookmarkStart w:id="67" w:name="_Ref21295872"/>
      <w:r w:rsidRPr="00EA1A8B">
        <w:rPr>
          <w:szCs w:val="20"/>
          <w:lang w:val="en-US"/>
        </w:rPr>
        <w:t>ASCE/SEI 7-</w:t>
      </w:r>
      <w:r w:rsidR="00CB6471" w:rsidRPr="00EA1A8B">
        <w:rPr>
          <w:szCs w:val="20"/>
          <w:lang w:val="en-US"/>
        </w:rPr>
        <w:t>16</w:t>
      </w:r>
      <w:r w:rsidRPr="00EA1A8B">
        <w:rPr>
          <w:szCs w:val="20"/>
          <w:lang w:val="en-US"/>
        </w:rPr>
        <w:t>. Minimum design loads</w:t>
      </w:r>
      <w:r w:rsidR="00284BED" w:rsidRPr="00EA1A8B">
        <w:rPr>
          <w:szCs w:val="20"/>
          <w:lang w:val="en-US"/>
        </w:rPr>
        <w:t xml:space="preserve"> and associated criteria </w:t>
      </w:r>
      <w:r w:rsidRPr="00EA1A8B">
        <w:rPr>
          <w:szCs w:val="20"/>
          <w:lang w:val="en-US"/>
        </w:rPr>
        <w:t xml:space="preserve">for buildings and other structures. </w:t>
      </w:r>
      <w:r w:rsidRPr="00EA1A8B">
        <w:rPr>
          <w:i/>
          <w:szCs w:val="20"/>
          <w:lang w:val="en-US"/>
        </w:rPr>
        <w:t>American Society of Civil Engineers</w:t>
      </w:r>
      <w:r w:rsidRPr="00EA1A8B">
        <w:rPr>
          <w:szCs w:val="20"/>
          <w:lang w:val="en-US"/>
        </w:rPr>
        <w:t xml:space="preserve"> </w:t>
      </w:r>
      <w:r w:rsidR="00CB6471" w:rsidRPr="00EA1A8B">
        <w:rPr>
          <w:szCs w:val="20"/>
          <w:lang w:val="en-US"/>
        </w:rPr>
        <w:t>2016</w:t>
      </w:r>
      <w:r w:rsidRPr="00EA1A8B">
        <w:rPr>
          <w:szCs w:val="20"/>
          <w:lang w:val="en-US"/>
        </w:rPr>
        <w:t>, Reston, VA.</w:t>
      </w:r>
      <w:bookmarkEnd w:id="67"/>
    </w:p>
    <w:p w14:paraId="530D9331" w14:textId="5EFC79C4" w:rsidR="00FF6C1E" w:rsidRPr="00EA1A8B" w:rsidRDefault="00FF6C1E" w:rsidP="00C33841">
      <w:pPr>
        <w:pStyle w:val="References"/>
        <w:numPr>
          <w:ilvl w:val="0"/>
          <w:numId w:val="1"/>
        </w:numPr>
        <w:ind w:left="0" w:hanging="284"/>
        <w:jc w:val="both"/>
        <w:rPr>
          <w:szCs w:val="20"/>
          <w:lang w:val="en-US"/>
        </w:rPr>
      </w:pPr>
      <w:bookmarkStart w:id="68" w:name="_Ref21370595"/>
      <w:r w:rsidRPr="00EA1A8B">
        <w:rPr>
          <w:szCs w:val="20"/>
          <w:lang w:val="en-US"/>
        </w:rPr>
        <w:t>ASCE 41-13.</w:t>
      </w:r>
      <w:bookmarkStart w:id="69" w:name="_Hlk531159251"/>
      <w:r w:rsidRPr="00EA1A8B">
        <w:rPr>
          <w:szCs w:val="20"/>
          <w:lang w:val="en-US"/>
        </w:rPr>
        <w:t xml:space="preserve"> Seismic Evaluation and Retrofit Rehabilitation of Existing Buildings</w:t>
      </w:r>
      <w:bookmarkEnd w:id="69"/>
      <w:r w:rsidRPr="00EA1A8B">
        <w:rPr>
          <w:szCs w:val="20"/>
          <w:lang w:val="en-US"/>
        </w:rPr>
        <w:t xml:space="preserve">. </w:t>
      </w:r>
      <w:r w:rsidRPr="00EA1A8B">
        <w:rPr>
          <w:i/>
          <w:szCs w:val="20"/>
          <w:lang w:val="en-US"/>
        </w:rPr>
        <w:t>American Society of Civil Engineers</w:t>
      </w:r>
      <w:r w:rsidRPr="00EA1A8B">
        <w:rPr>
          <w:szCs w:val="20"/>
          <w:lang w:val="en-US"/>
        </w:rPr>
        <w:t xml:space="preserve"> 2013, Reston, VA.</w:t>
      </w:r>
      <w:bookmarkEnd w:id="68"/>
    </w:p>
    <w:p w14:paraId="6C3340B5" w14:textId="77777777" w:rsidR="005C7ADA" w:rsidRPr="00EA1A8B" w:rsidRDefault="005C7ADA" w:rsidP="00C33841">
      <w:pPr>
        <w:pStyle w:val="References"/>
        <w:numPr>
          <w:ilvl w:val="0"/>
          <w:numId w:val="1"/>
        </w:numPr>
        <w:ind w:left="0" w:hanging="284"/>
        <w:jc w:val="both"/>
        <w:rPr>
          <w:szCs w:val="20"/>
          <w:lang w:val="en-US"/>
        </w:rPr>
      </w:pPr>
      <w:bookmarkStart w:id="70" w:name="_Ref21702327"/>
      <w:proofErr w:type="spellStart"/>
      <w:r w:rsidRPr="00EA1A8B">
        <w:rPr>
          <w:szCs w:val="20"/>
          <w:lang w:val="en-US"/>
        </w:rPr>
        <w:t>Lavan</w:t>
      </w:r>
      <w:proofErr w:type="spellEnd"/>
      <w:r w:rsidRPr="00EA1A8B">
        <w:rPr>
          <w:szCs w:val="20"/>
          <w:lang w:val="en-US"/>
        </w:rPr>
        <w:t xml:space="preserve"> O, </w:t>
      </w:r>
      <w:proofErr w:type="spellStart"/>
      <w:r w:rsidRPr="00EA1A8B">
        <w:rPr>
          <w:szCs w:val="20"/>
          <w:lang w:val="en-US"/>
        </w:rPr>
        <w:t>Avishur</w:t>
      </w:r>
      <w:proofErr w:type="spellEnd"/>
      <w:r w:rsidRPr="00EA1A8B">
        <w:rPr>
          <w:szCs w:val="20"/>
          <w:lang w:val="en-US"/>
        </w:rPr>
        <w:t xml:space="preserve"> M. Seismic behavior of viscously damped yielding frames under structural and damping uncertainties. </w:t>
      </w:r>
      <w:r w:rsidRPr="00EA1A8B">
        <w:rPr>
          <w:i/>
          <w:szCs w:val="20"/>
          <w:lang w:val="en-US"/>
        </w:rPr>
        <w:t>Bulletin of Earthquake Engineering</w:t>
      </w:r>
      <w:r w:rsidRPr="00EA1A8B">
        <w:rPr>
          <w:szCs w:val="20"/>
          <w:lang w:val="en-US"/>
        </w:rPr>
        <w:t xml:space="preserve"> 2013; </w:t>
      </w:r>
      <w:r w:rsidRPr="00EA1A8B">
        <w:rPr>
          <w:b/>
          <w:bCs/>
          <w:szCs w:val="20"/>
          <w:lang w:val="en-US"/>
        </w:rPr>
        <w:t>11</w:t>
      </w:r>
      <w:r w:rsidRPr="00EA1A8B">
        <w:rPr>
          <w:szCs w:val="20"/>
          <w:lang w:val="en-US"/>
        </w:rPr>
        <w:t>(6): 2309–2332.</w:t>
      </w:r>
      <w:bookmarkEnd w:id="70"/>
    </w:p>
    <w:p w14:paraId="0B12FD51" w14:textId="6A32A1A7" w:rsidR="007D716F" w:rsidRPr="00EA1A8B" w:rsidRDefault="007D716F" w:rsidP="00C33841">
      <w:pPr>
        <w:pStyle w:val="References"/>
        <w:numPr>
          <w:ilvl w:val="0"/>
          <w:numId w:val="1"/>
        </w:numPr>
        <w:ind w:left="0" w:hanging="284"/>
        <w:jc w:val="both"/>
        <w:rPr>
          <w:rFonts w:cs="Times New Roman"/>
          <w:szCs w:val="20"/>
          <w:lang w:val="en-US"/>
        </w:rPr>
      </w:pPr>
      <w:bookmarkStart w:id="71" w:name="_Ref22135497"/>
      <w:r w:rsidRPr="00EA1A8B">
        <w:rPr>
          <w:rFonts w:cs="Times New Roman"/>
          <w:szCs w:val="20"/>
          <w:lang w:val="en-US"/>
        </w:rPr>
        <w:t xml:space="preserve">Zona A, </w:t>
      </w:r>
      <w:proofErr w:type="spellStart"/>
      <w:r w:rsidRPr="00EA1A8B">
        <w:rPr>
          <w:rFonts w:cs="Times New Roman"/>
          <w:szCs w:val="20"/>
          <w:lang w:val="en-US"/>
        </w:rPr>
        <w:t>Ragni</w:t>
      </w:r>
      <w:proofErr w:type="spellEnd"/>
      <w:r w:rsidRPr="00EA1A8B">
        <w:rPr>
          <w:rFonts w:cs="Times New Roman"/>
          <w:szCs w:val="20"/>
          <w:lang w:val="en-US"/>
        </w:rPr>
        <w:t xml:space="preserve"> L, </w:t>
      </w:r>
      <w:proofErr w:type="spellStart"/>
      <w:r w:rsidRPr="00EA1A8B">
        <w:rPr>
          <w:rFonts w:cs="Times New Roman"/>
          <w:szCs w:val="20"/>
          <w:lang w:val="en-US"/>
        </w:rPr>
        <w:t>Dall’Asta</w:t>
      </w:r>
      <w:proofErr w:type="spellEnd"/>
      <w:r w:rsidRPr="00EA1A8B">
        <w:rPr>
          <w:rFonts w:cs="Times New Roman"/>
          <w:szCs w:val="20"/>
          <w:lang w:val="en-US"/>
        </w:rPr>
        <w:t xml:space="preserve"> A. Sensitivity-based study of the influence of brace over-strength distributions on the seismic response of steel frames with BRBs. </w:t>
      </w:r>
      <w:r w:rsidRPr="00EA1A8B">
        <w:rPr>
          <w:rFonts w:cs="Times New Roman"/>
          <w:i/>
          <w:szCs w:val="20"/>
          <w:lang w:val="en-US"/>
        </w:rPr>
        <w:t>Engineering Structures</w:t>
      </w:r>
      <w:r w:rsidRPr="00EA1A8B">
        <w:rPr>
          <w:rFonts w:cs="Times New Roman"/>
          <w:szCs w:val="20"/>
          <w:lang w:val="en-US"/>
        </w:rPr>
        <w:t xml:space="preserve"> 2012; </w:t>
      </w:r>
      <w:r w:rsidRPr="00EA1A8B">
        <w:rPr>
          <w:rFonts w:cs="Times New Roman"/>
          <w:b/>
          <w:szCs w:val="20"/>
          <w:lang w:val="en-US"/>
        </w:rPr>
        <w:t>37</w:t>
      </w:r>
      <w:r w:rsidRPr="00EA1A8B">
        <w:rPr>
          <w:rFonts w:cs="Times New Roman"/>
          <w:szCs w:val="20"/>
          <w:lang w:val="en-US"/>
        </w:rPr>
        <w:t>(1): 179–192.</w:t>
      </w:r>
      <w:bookmarkEnd w:id="71"/>
    </w:p>
    <w:p w14:paraId="337071E3" w14:textId="2FD08BAC" w:rsidR="00860779" w:rsidRPr="00EA1A8B" w:rsidRDefault="00860779" w:rsidP="00C33841">
      <w:pPr>
        <w:pStyle w:val="References"/>
        <w:numPr>
          <w:ilvl w:val="0"/>
          <w:numId w:val="1"/>
        </w:numPr>
        <w:ind w:left="0" w:hanging="284"/>
        <w:jc w:val="both"/>
        <w:rPr>
          <w:rFonts w:cs="Times New Roman"/>
          <w:szCs w:val="20"/>
          <w:lang w:val="en-US"/>
        </w:rPr>
      </w:pPr>
      <w:bookmarkStart w:id="72" w:name="_Ref37585769"/>
      <w:r w:rsidRPr="00EA1A8B">
        <w:rPr>
          <w:rFonts w:cs="Times New Roman"/>
          <w:szCs w:val="20"/>
          <w:lang w:val="en-US"/>
        </w:rPr>
        <w:t xml:space="preserve">HAZUS-MH MR4. Technical manual- Earthquake model. </w:t>
      </w:r>
      <w:r w:rsidRPr="00EA1A8B">
        <w:rPr>
          <w:rFonts w:cs="Times New Roman"/>
          <w:i/>
          <w:szCs w:val="20"/>
          <w:lang w:val="en-US"/>
        </w:rPr>
        <w:t>Federal Emergency Management Agency</w:t>
      </w:r>
      <w:r w:rsidRPr="00EA1A8B">
        <w:rPr>
          <w:rFonts w:cs="Times New Roman"/>
          <w:szCs w:val="20"/>
          <w:lang w:val="en-US"/>
        </w:rPr>
        <w:t xml:space="preserve"> 2003, Washington, DC.</w:t>
      </w:r>
      <w:bookmarkEnd w:id="72"/>
    </w:p>
    <w:p w14:paraId="79C06694" w14:textId="4A70139A" w:rsidR="006B5B6B" w:rsidRPr="00EA1A8B" w:rsidRDefault="006B5B6B" w:rsidP="00C33841">
      <w:pPr>
        <w:pStyle w:val="References"/>
        <w:numPr>
          <w:ilvl w:val="0"/>
          <w:numId w:val="1"/>
        </w:numPr>
        <w:ind w:left="0" w:hanging="284"/>
        <w:jc w:val="both"/>
        <w:rPr>
          <w:rFonts w:cs="Times New Roman"/>
          <w:szCs w:val="20"/>
          <w:lang w:val="en-US"/>
        </w:rPr>
      </w:pPr>
      <w:bookmarkStart w:id="73" w:name="_Ref21353822"/>
      <w:r w:rsidRPr="00EA1A8B">
        <w:rPr>
          <w:rFonts w:cs="Times New Roman"/>
          <w:szCs w:val="20"/>
          <w:lang w:val="en-US"/>
        </w:rPr>
        <w:t xml:space="preserve">Freddi F, Padgett JE, </w:t>
      </w:r>
      <w:proofErr w:type="spellStart"/>
      <w:r w:rsidRPr="00EA1A8B">
        <w:rPr>
          <w:rFonts w:cs="Times New Roman"/>
          <w:szCs w:val="20"/>
          <w:lang w:val="en-US"/>
        </w:rPr>
        <w:t>Dall’Asta</w:t>
      </w:r>
      <w:proofErr w:type="spellEnd"/>
      <w:r w:rsidRPr="00EA1A8B">
        <w:rPr>
          <w:rFonts w:cs="Times New Roman"/>
          <w:szCs w:val="20"/>
          <w:lang w:val="en-US"/>
        </w:rPr>
        <w:t xml:space="preserve"> A. Probabilistic seismic demand modeling of local level response parameters of an RC frame. </w:t>
      </w:r>
      <w:r w:rsidRPr="00EA1A8B">
        <w:rPr>
          <w:rFonts w:cs="Times New Roman"/>
          <w:i/>
          <w:szCs w:val="20"/>
          <w:lang w:val="en-US"/>
        </w:rPr>
        <w:t>Bulletin of Earthquake Engineering</w:t>
      </w:r>
      <w:r w:rsidRPr="00EA1A8B">
        <w:rPr>
          <w:rFonts w:cs="Times New Roman"/>
          <w:szCs w:val="20"/>
          <w:lang w:val="en-US"/>
        </w:rPr>
        <w:t xml:space="preserve"> 2017; </w:t>
      </w:r>
      <w:r w:rsidRPr="00EA1A8B">
        <w:rPr>
          <w:rFonts w:cs="Times New Roman"/>
          <w:b/>
          <w:szCs w:val="20"/>
          <w:lang w:val="en-US"/>
        </w:rPr>
        <w:t>15</w:t>
      </w:r>
      <w:r w:rsidRPr="00EA1A8B">
        <w:rPr>
          <w:rFonts w:cs="Times New Roman"/>
          <w:szCs w:val="20"/>
          <w:lang w:val="en-US"/>
        </w:rPr>
        <w:t>: 1–23.</w:t>
      </w:r>
      <w:bookmarkEnd w:id="73"/>
    </w:p>
    <w:p w14:paraId="6EA870EC" w14:textId="73C3217D" w:rsidR="009C7F0F" w:rsidRPr="00EA1A8B" w:rsidRDefault="008C17FA" w:rsidP="00C33841">
      <w:pPr>
        <w:pStyle w:val="References"/>
        <w:numPr>
          <w:ilvl w:val="0"/>
          <w:numId w:val="1"/>
        </w:numPr>
        <w:ind w:left="0" w:hanging="284"/>
        <w:jc w:val="both"/>
        <w:rPr>
          <w:rFonts w:cs="Times New Roman"/>
          <w:szCs w:val="20"/>
          <w:lang w:val="en-US"/>
        </w:rPr>
      </w:pPr>
      <w:bookmarkStart w:id="74" w:name="_Ref37585640"/>
      <w:proofErr w:type="spellStart"/>
      <w:r w:rsidRPr="00EA1A8B">
        <w:rPr>
          <w:rFonts w:cs="Times New Roman"/>
          <w:szCs w:val="20"/>
          <w:lang w:val="en-US"/>
        </w:rPr>
        <w:t>Rossetto</w:t>
      </w:r>
      <w:proofErr w:type="spellEnd"/>
      <w:r w:rsidRPr="00EA1A8B">
        <w:rPr>
          <w:rFonts w:cs="Times New Roman"/>
          <w:szCs w:val="20"/>
          <w:lang w:val="en-US"/>
        </w:rPr>
        <w:t xml:space="preserve"> T, Gehl P, Minas S, Galasso C, </w:t>
      </w:r>
      <w:proofErr w:type="spellStart"/>
      <w:r w:rsidRPr="00EA1A8B">
        <w:rPr>
          <w:rFonts w:cs="Times New Roman"/>
          <w:szCs w:val="20"/>
          <w:lang w:val="en-US"/>
        </w:rPr>
        <w:t>Duffour</w:t>
      </w:r>
      <w:proofErr w:type="spellEnd"/>
      <w:r w:rsidRPr="00EA1A8B">
        <w:rPr>
          <w:rFonts w:cs="Times New Roman"/>
          <w:szCs w:val="20"/>
          <w:lang w:val="en-US"/>
        </w:rPr>
        <w:t xml:space="preserve"> P, Douglas J, Cook O. FRACAS: A capacity spectrum approach for seismic fragility assessment including record-to-record variability. </w:t>
      </w:r>
      <w:r w:rsidRPr="00EA1A8B">
        <w:rPr>
          <w:rFonts w:cs="Times New Roman"/>
          <w:i/>
          <w:iCs/>
          <w:szCs w:val="20"/>
          <w:lang w:val="en-US"/>
        </w:rPr>
        <w:t>Engineering Structures</w:t>
      </w:r>
      <w:r w:rsidRPr="00EA1A8B">
        <w:rPr>
          <w:rFonts w:cs="Times New Roman"/>
          <w:szCs w:val="20"/>
          <w:lang w:val="en-US"/>
        </w:rPr>
        <w:t xml:space="preserve"> 2016; </w:t>
      </w:r>
      <w:r w:rsidRPr="00EA1A8B">
        <w:rPr>
          <w:rFonts w:cs="Times New Roman"/>
          <w:b/>
          <w:szCs w:val="20"/>
          <w:lang w:val="en-US"/>
        </w:rPr>
        <w:t>125</w:t>
      </w:r>
      <w:r w:rsidRPr="00EA1A8B">
        <w:rPr>
          <w:rFonts w:cs="Times New Roman"/>
          <w:szCs w:val="20"/>
          <w:lang w:val="en-US"/>
        </w:rPr>
        <w:t>: 337–348.</w:t>
      </w:r>
      <w:bookmarkEnd w:id="74"/>
    </w:p>
    <w:p w14:paraId="295E67FF" w14:textId="02AA7F57" w:rsidR="00395934" w:rsidRPr="00EA1A8B" w:rsidRDefault="009C7F0F" w:rsidP="00395934">
      <w:pPr>
        <w:pStyle w:val="References"/>
        <w:numPr>
          <w:ilvl w:val="0"/>
          <w:numId w:val="1"/>
        </w:numPr>
        <w:ind w:left="0" w:hanging="284"/>
        <w:jc w:val="both"/>
        <w:rPr>
          <w:rFonts w:cs="Times New Roman"/>
          <w:szCs w:val="20"/>
          <w:lang w:val="en-US"/>
        </w:rPr>
      </w:pPr>
      <w:bookmarkStart w:id="75" w:name="_Ref55923339"/>
      <w:proofErr w:type="spellStart"/>
      <w:r w:rsidRPr="00EA1A8B">
        <w:rPr>
          <w:rFonts w:cs="Times New Roman"/>
          <w:szCs w:val="20"/>
          <w:lang w:val="en-US"/>
        </w:rPr>
        <w:t>Aljawhari</w:t>
      </w:r>
      <w:proofErr w:type="spellEnd"/>
      <w:r w:rsidRPr="00EA1A8B">
        <w:rPr>
          <w:rFonts w:cs="Times New Roman"/>
          <w:szCs w:val="20"/>
          <w:lang w:val="en-US"/>
        </w:rPr>
        <w:t xml:space="preserve"> K</w:t>
      </w:r>
      <w:r w:rsidR="00A93492" w:rsidRPr="00EA1A8B">
        <w:rPr>
          <w:rFonts w:cs="Times New Roman"/>
          <w:szCs w:val="20"/>
          <w:lang w:val="en-US"/>
        </w:rPr>
        <w:t>, Gentile R</w:t>
      </w:r>
      <w:r w:rsidRPr="00EA1A8B">
        <w:rPr>
          <w:rFonts w:cs="Times New Roman"/>
          <w:szCs w:val="20"/>
          <w:lang w:val="en-US"/>
        </w:rPr>
        <w:t>, Freddi F, Galasso C</w:t>
      </w:r>
      <w:r w:rsidR="00A93492" w:rsidRPr="00EA1A8B">
        <w:rPr>
          <w:rFonts w:cs="Times New Roman"/>
          <w:szCs w:val="20"/>
          <w:lang w:val="en-US"/>
        </w:rPr>
        <w:t>.</w:t>
      </w:r>
      <w:r w:rsidRPr="00EA1A8B">
        <w:rPr>
          <w:rFonts w:cs="Times New Roman"/>
          <w:szCs w:val="20"/>
          <w:lang w:val="en-US"/>
        </w:rPr>
        <w:t xml:space="preserve"> Aftershock </w:t>
      </w:r>
      <w:r w:rsidR="00A93492" w:rsidRPr="00EA1A8B">
        <w:rPr>
          <w:rFonts w:cs="Times New Roman"/>
          <w:szCs w:val="20"/>
          <w:lang w:val="en-US"/>
        </w:rPr>
        <w:t>v</w:t>
      </w:r>
      <w:r w:rsidRPr="00EA1A8B">
        <w:rPr>
          <w:rFonts w:cs="Times New Roman"/>
          <w:szCs w:val="20"/>
          <w:lang w:val="en-US"/>
        </w:rPr>
        <w:t xml:space="preserve">ulnerability </w:t>
      </w:r>
      <w:r w:rsidR="00A93492" w:rsidRPr="00EA1A8B">
        <w:rPr>
          <w:rFonts w:cs="Times New Roman"/>
          <w:szCs w:val="20"/>
          <w:lang w:val="en-US"/>
        </w:rPr>
        <w:t>a</w:t>
      </w:r>
      <w:r w:rsidRPr="00EA1A8B">
        <w:rPr>
          <w:rFonts w:cs="Times New Roman"/>
          <w:szCs w:val="20"/>
          <w:lang w:val="en-US"/>
        </w:rPr>
        <w:t xml:space="preserve">ssessment of Pre-Code and Special-Code RC </w:t>
      </w:r>
      <w:r w:rsidR="00A93492" w:rsidRPr="00EA1A8B">
        <w:rPr>
          <w:rFonts w:cs="Times New Roman"/>
          <w:szCs w:val="20"/>
          <w:lang w:val="en-US"/>
        </w:rPr>
        <w:t>f</w:t>
      </w:r>
      <w:r w:rsidRPr="00EA1A8B">
        <w:rPr>
          <w:rFonts w:cs="Times New Roman"/>
          <w:szCs w:val="20"/>
          <w:lang w:val="en-US"/>
        </w:rPr>
        <w:t xml:space="preserve">rames. </w:t>
      </w:r>
      <w:r w:rsidRPr="00EA1A8B">
        <w:rPr>
          <w:rFonts w:cs="Times New Roman"/>
          <w:i/>
          <w:szCs w:val="20"/>
          <w:lang w:val="en-US"/>
        </w:rPr>
        <w:t xml:space="preserve">Bulletin of Earthquake Engineering </w:t>
      </w:r>
      <w:r w:rsidRPr="00EA1A8B">
        <w:rPr>
          <w:rFonts w:cs="Times New Roman"/>
          <w:szCs w:val="20"/>
          <w:lang w:val="en-US"/>
        </w:rPr>
        <w:t>2020</w:t>
      </w:r>
      <w:bookmarkEnd w:id="75"/>
      <w:r w:rsidR="00F02A66" w:rsidRPr="00EA1A8B">
        <w:rPr>
          <w:rFonts w:cs="Times New Roman"/>
          <w:szCs w:val="20"/>
          <w:lang w:val="en-US"/>
        </w:rPr>
        <w:t xml:space="preserve">; </w:t>
      </w:r>
      <w:hyperlink r:id="rId17" w:history="1">
        <w:r w:rsidR="00F02A66" w:rsidRPr="00EA1A8B">
          <w:rPr>
            <w:rStyle w:val="Hyperlink"/>
            <w:rFonts w:cs="Times New Roman"/>
            <w:color w:val="auto"/>
            <w:szCs w:val="20"/>
            <w:lang w:val="en-US"/>
          </w:rPr>
          <w:t>https://doi.org/10.1007/s10518-020-01006-8</w:t>
        </w:r>
      </w:hyperlink>
      <w:r w:rsidR="00F02A66" w:rsidRPr="00EA1A8B">
        <w:rPr>
          <w:rFonts w:cs="Times New Roman"/>
          <w:szCs w:val="20"/>
          <w:lang w:val="en-US"/>
        </w:rPr>
        <w:t>.</w:t>
      </w:r>
    </w:p>
    <w:p w14:paraId="6AD292F3" w14:textId="0DC4DDC1" w:rsidR="00395934" w:rsidRPr="00EA1A8B" w:rsidRDefault="00395934" w:rsidP="00395934">
      <w:pPr>
        <w:pStyle w:val="References"/>
        <w:numPr>
          <w:ilvl w:val="0"/>
          <w:numId w:val="1"/>
        </w:numPr>
        <w:ind w:left="0" w:hanging="284"/>
        <w:jc w:val="both"/>
        <w:rPr>
          <w:rFonts w:cs="Times New Roman"/>
          <w:szCs w:val="20"/>
          <w:lang w:val="en-US"/>
        </w:rPr>
      </w:pPr>
      <w:bookmarkStart w:id="76" w:name="_Ref64710599"/>
      <w:r w:rsidRPr="00EA1A8B">
        <w:rPr>
          <w:rFonts w:cs="Times New Roman"/>
          <w:szCs w:val="20"/>
          <w:lang w:val="en-US"/>
        </w:rPr>
        <w:t>Gutiérrez-</w:t>
      </w:r>
      <w:proofErr w:type="spellStart"/>
      <w:r w:rsidRPr="00EA1A8B">
        <w:rPr>
          <w:rFonts w:cs="Times New Roman"/>
          <w:szCs w:val="20"/>
          <w:lang w:val="en-US"/>
        </w:rPr>
        <w:t>Urzúa</w:t>
      </w:r>
      <w:proofErr w:type="spellEnd"/>
      <w:r w:rsidRPr="00EA1A8B">
        <w:rPr>
          <w:rFonts w:cs="Times New Roman"/>
          <w:szCs w:val="20"/>
          <w:lang w:val="en-US"/>
        </w:rPr>
        <w:t xml:space="preserve">, L.F., Freddi, F., Di </w:t>
      </w:r>
      <w:proofErr w:type="spellStart"/>
      <w:r w:rsidRPr="00EA1A8B">
        <w:rPr>
          <w:rFonts w:cs="Times New Roman"/>
          <w:szCs w:val="20"/>
          <w:lang w:val="en-US"/>
        </w:rPr>
        <w:t>Sarno</w:t>
      </w:r>
      <w:proofErr w:type="spellEnd"/>
      <w:r w:rsidRPr="00EA1A8B">
        <w:rPr>
          <w:rFonts w:cs="Times New Roman"/>
          <w:szCs w:val="20"/>
          <w:lang w:val="en-US"/>
        </w:rPr>
        <w:t xml:space="preserve">, L. Comparative Analysis of Code Based Approaches for the Seismic Assessment of Existing Steel Moment Resisting Frames. </w:t>
      </w:r>
      <w:r w:rsidRPr="00EA1A8B">
        <w:rPr>
          <w:rFonts w:cs="Times New Roman"/>
          <w:i/>
          <w:iCs/>
          <w:szCs w:val="20"/>
          <w:lang w:val="en-US"/>
        </w:rPr>
        <w:t>Journal of Constructional Steel Research</w:t>
      </w:r>
      <w:r w:rsidRPr="00EA1A8B">
        <w:rPr>
          <w:rFonts w:cs="Times New Roman"/>
          <w:szCs w:val="20"/>
          <w:lang w:val="en-US"/>
        </w:rPr>
        <w:t xml:space="preserve"> 2021;</w:t>
      </w:r>
      <w:bookmarkEnd w:id="76"/>
      <w:r w:rsidR="00A24162" w:rsidRPr="00EA1A8B">
        <w:rPr>
          <w:rFonts w:cs="Times New Roman"/>
          <w:szCs w:val="20"/>
          <w:lang w:val="en-US"/>
        </w:rPr>
        <w:t xml:space="preserve"> https://doi.org/10.1016/j.jcsr.2021.106589.</w:t>
      </w:r>
    </w:p>
    <w:p w14:paraId="0414C4C5" w14:textId="188B5B49" w:rsidR="00E00B41" w:rsidRPr="00EA1A8B" w:rsidRDefault="00E00B41" w:rsidP="00C33841">
      <w:pPr>
        <w:pStyle w:val="References"/>
        <w:numPr>
          <w:ilvl w:val="0"/>
          <w:numId w:val="1"/>
        </w:numPr>
        <w:ind w:left="0" w:hanging="284"/>
        <w:jc w:val="both"/>
        <w:rPr>
          <w:rFonts w:cs="Times New Roman"/>
          <w:szCs w:val="20"/>
          <w:lang w:val="en-US"/>
        </w:rPr>
      </w:pPr>
      <w:bookmarkStart w:id="77" w:name="_Ref57013723"/>
      <w:r w:rsidRPr="00EA1A8B">
        <w:rPr>
          <w:rFonts w:cs="Times New Roman"/>
          <w:szCs w:val="20"/>
          <w:lang w:val="en-US"/>
        </w:rPr>
        <w:t xml:space="preserve">Ghosh J, </w:t>
      </w:r>
      <w:proofErr w:type="spellStart"/>
      <w:r w:rsidRPr="00EA1A8B">
        <w:rPr>
          <w:rFonts w:cs="Times New Roman"/>
          <w:szCs w:val="20"/>
          <w:lang w:val="en-US"/>
        </w:rPr>
        <w:t>Sood</w:t>
      </w:r>
      <w:proofErr w:type="spellEnd"/>
      <w:r w:rsidRPr="00EA1A8B">
        <w:rPr>
          <w:rFonts w:cs="Times New Roman"/>
          <w:szCs w:val="20"/>
          <w:lang w:val="en-US"/>
        </w:rPr>
        <w:t xml:space="preserve"> P. Consideration of time-evolving capacity distributions and improved degradation models for seismic fragility assessment of aging highway bridges. </w:t>
      </w:r>
      <w:r w:rsidRPr="00EA1A8B">
        <w:rPr>
          <w:rFonts w:cs="Times New Roman"/>
          <w:i/>
          <w:iCs/>
          <w:szCs w:val="20"/>
          <w:lang w:val="en-US"/>
        </w:rPr>
        <w:t>Reliability Engineering and System Safety</w:t>
      </w:r>
      <w:r w:rsidR="00A93492" w:rsidRPr="00EA1A8B">
        <w:rPr>
          <w:rFonts w:cs="Times New Roman"/>
          <w:i/>
          <w:iCs/>
          <w:szCs w:val="20"/>
          <w:lang w:val="en-US"/>
        </w:rPr>
        <w:t xml:space="preserve"> </w:t>
      </w:r>
      <w:r w:rsidR="00A93492" w:rsidRPr="00EA1A8B">
        <w:rPr>
          <w:rFonts w:cs="Times New Roman"/>
          <w:szCs w:val="20"/>
          <w:lang w:val="en-US"/>
        </w:rPr>
        <w:t>2016;</w:t>
      </w:r>
      <w:r w:rsidRPr="00EA1A8B">
        <w:rPr>
          <w:rFonts w:cs="Times New Roman"/>
          <w:szCs w:val="20"/>
          <w:lang w:val="en-US"/>
        </w:rPr>
        <w:t xml:space="preserve"> </w:t>
      </w:r>
      <w:r w:rsidRPr="00EA1A8B">
        <w:rPr>
          <w:rFonts w:cs="Times New Roman"/>
          <w:b/>
          <w:bCs/>
          <w:szCs w:val="20"/>
          <w:lang w:val="en-US"/>
        </w:rPr>
        <w:t>154</w:t>
      </w:r>
      <w:r w:rsidRPr="00EA1A8B">
        <w:rPr>
          <w:rFonts w:cs="Times New Roman"/>
          <w:szCs w:val="20"/>
          <w:lang w:val="en-US"/>
        </w:rPr>
        <w:t>, 197–218.</w:t>
      </w:r>
      <w:bookmarkEnd w:id="77"/>
    </w:p>
    <w:p w14:paraId="7B5614A7" w14:textId="5AAA9094" w:rsidR="00995A43" w:rsidRPr="00EA1A8B" w:rsidRDefault="00995A43" w:rsidP="00C33841">
      <w:pPr>
        <w:pStyle w:val="References"/>
        <w:numPr>
          <w:ilvl w:val="0"/>
          <w:numId w:val="1"/>
        </w:numPr>
        <w:ind w:left="0" w:hanging="284"/>
        <w:jc w:val="both"/>
        <w:rPr>
          <w:rFonts w:cs="Times New Roman"/>
          <w:szCs w:val="20"/>
          <w:lang w:val="en-US"/>
        </w:rPr>
      </w:pPr>
      <w:bookmarkStart w:id="78" w:name="_Ref21530403"/>
      <w:r w:rsidRPr="00EA1A8B">
        <w:rPr>
          <w:rFonts w:cs="Times New Roman"/>
          <w:szCs w:val="20"/>
          <w:lang w:val="en-US"/>
        </w:rPr>
        <w:t xml:space="preserve">Cornell C, </w:t>
      </w:r>
      <w:proofErr w:type="spellStart"/>
      <w:r w:rsidRPr="00EA1A8B">
        <w:rPr>
          <w:rFonts w:cs="Times New Roman"/>
          <w:szCs w:val="20"/>
          <w:lang w:val="en-US"/>
        </w:rPr>
        <w:t>Jalayer</w:t>
      </w:r>
      <w:proofErr w:type="spellEnd"/>
      <w:r w:rsidRPr="00EA1A8B">
        <w:rPr>
          <w:rFonts w:cs="Times New Roman"/>
          <w:szCs w:val="20"/>
          <w:lang w:val="en-US"/>
        </w:rPr>
        <w:t xml:space="preserve"> F, Hamburger RO, </w:t>
      </w:r>
      <w:proofErr w:type="spellStart"/>
      <w:r w:rsidRPr="00EA1A8B">
        <w:rPr>
          <w:rFonts w:cs="Times New Roman"/>
          <w:szCs w:val="20"/>
          <w:lang w:val="en-US"/>
        </w:rPr>
        <w:t>Foutch</w:t>
      </w:r>
      <w:proofErr w:type="spellEnd"/>
      <w:r w:rsidRPr="00EA1A8B">
        <w:rPr>
          <w:rFonts w:cs="Times New Roman"/>
          <w:szCs w:val="20"/>
          <w:lang w:val="en-US"/>
        </w:rPr>
        <w:t xml:space="preserve"> DA. Probabilistic basis for 2000 SAC federal emergency management agency steel moment frame guidelines. </w:t>
      </w:r>
      <w:r w:rsidRPr="00EA1A8B">
        <w:rPr>
          <w:rFonts w:cs="Times New Roman"/>
          <w:i/>
          <w:szCs w:val="20"/>
          <w:lang w:val="en-US"/>
        </w:rPr>
        <w:t>Journal of Structural Engineering</w:t>
      </w:r>
      <w:r w:rsidRPr="00EA1A8B">
        <w:rPr>
          <w:rFonts w:cs="Times New Roman"/>
          <w:szCs w:val="20"/>
          <w:lang w:val="en-US"/>
        </w:rPr>
        <w:t xml:space="preserve"> 2002; </w:t>
      </w:r>
      <w:r w:rsidRPr="00EA1A8B">
        <w:rPr>
          <w:rFonts w:cs="Times New Roman"/>
          <w:b/>
          <w:szCs w:val="20"/>
          <w:lang w:val="en-US"/>
        </w:rPr>
        <w:t>128</w:t>
      </w:r>
      <w:r w:rsidRPr="00EA1A8B">
        <w:rPr>
          <w:rFonts w:cs="Times New Roman"/>
          <w:szCs w:val="20"/>
          <w:lang w:val="en-US"/>
        </w:rPr>
        <w:t>(4): 526–533.</w:t>
      </w:r>
      <w:bookmarkEnd w:id="78"/>
    </w:p>
    <w:p w14:paraId="4EFD0E9D" w14:textId="77777777" w:rsidR="00A02BA1" w:rsidRPr="00EA1A8B" w:rsidRDefault="00A02BA1" w:rsidP="00C33841">
      <w:pPr>
        <w:pStyle w:val="References"/>
        <w:numPr>
          <w:ilvl w:val="0"/>
          <w:numId w:val="1"/>
        </w:numPr>
        <w:ind w:left="0" w:hanging="284"/>
        <w:jc w:val="both"/>
        <w:rPr>
          <w:rFonts w:cs="Times New Roman"/>
          <w:szCs w:val="20"/>
          <w:lang w:val="en-US"/>
        </w:rPr>
      </w:pPr>
      <w:bookmarkStart w:id="79" w:name="_Ref21359100"/>
      <w:proofErr w:type="spellStart"/>
      <w:r w:rsidRPr="00EA1A8B">
        <w:rPr>
          <w:rFonts w:cs="Times New Roman"/>
          <w:szCs w:val="20"/>
          <w:lang w:val="en-US"/>
        </w:rPr>
        <w:lastRenderedPageBreak/>
        <w:t>Paulay</w:t>
      </w:r>
      <w:proofErr w:type="spellEnd"/>
      <w:r w:rsidRPr="00EA1A8B">
        <w:rPr>
          <w:rFonts w:cs="Times New Roman"/>
          <w:szCs w:val="20"/>
          <w:lang w:val="en-US"/>
        </w:rPr>
        <w:t xml:space="preserve"> T, Priestley MNJ. Seismic Design of Reinforced Concrete and Masonry Buildings, </w:t>
      </w:r>
      <w:r w:rsidRPr="00EA1A8B">
        <w:rPr>
          <w:rFonts w:cs="Times New Roman"/>
          <w:i/>
          <w:iCs/>
          <w:szCs w:val="20"/>
          <w:lang w:val="en-US"/>
        </w:rPr>
        <w:t>John Wiley &amp; Sons, Inc</w:t>
      </w:r>
      <w:r w:rsidRPr="00EA1A8B">
        <w:rPr>
          <w:rFonts w:cs="Times New Roman"/>
          <w:szCs w:val="20"/>
          <w:lang w:val="en-US"/>
        </w:rPr>
        <w:t>. 1992, New York.</w:t>
      </w:r>
      <w:bookmarkEnd w:id="79"/>
    </w:p>
    <w:p w14:paraId="6EF136BD" w14:textId="55DBAA7D" w:rsidR="00A02BA1" w:rsidRPr="00EA1A8B" w:rsidRDefault="00A02BA1" w:rsidP="00C33841">
      <w:pPr>
        <w:pStyle w:val="References"/>
        <w:numPr>
          <w:ilvl w:val="0"/>
          <w:numId w:val="1"/>
        </w:numPr>
        <w:ind w:left="0" w:hanging="284"/>
        <w:jc w:val="both"/>
        <w:rPr>
          <w:rFonts w:cs="Times New Roman"/>
          <w:szCs w:val="20"/>
          <w:lang w:val="en-US"/>
        </w:rPr>
      </w:pPr>
      <w:bookmarkStart w:id="80" w:name="_Ref21359101"/>
      <w:r w:rsidRPr="00EA1A8B">
        <w:rPr>
          <w:rFonts w:cs="Times New Roman"/>
          <w:szCs w:val="20"/>
          <w:lang w:val="en-US"/>
        </w:rPr>
        <w:t xml:space="preserve">Elwood KJ, </w:t>
      </w:r>
      <w:proofErr w:type="spellStart"/>
      <w:r w:rsidRPr="00EA1A8B">
        <w:rPr>
          <w:rFonts w:cs="Times New Roman"/>
          <w:szCs w:val="20"/>
          <w:lang w:val="en-US"/>
        </w:rPr>
        <w:t>Moehle</w:t>
      </w:r>
      <w:proofErr w:type="spellEnd"/>
      <w:r w:rsidRPr="00EA1A8B">
        <w:rPr>
          <w:rFonts w:cs="Times New Roman"/>
          <w:szCs w:val="20"/>
          <w:lang w:val="en-US"/>
        </w:rPr>
        <w:t xml:space="preserve"> JP. Drift capacity of reinforced concrete columns with light transverse reinforcement. </w:t>
      </w:r>
      <w:r w:rsidRPr="00EA1A8B">
        <w:rPr>
          <w:rFonts w:cs="Times New Roman"/>
          <w:i/>
          <w:iCs/>
          <w:szCs w:val="20"/>
          <w:lang w:val="en-US"/>
        </w:rPr>
        <w:t>Earthquake Spectra</w:t>
      </w:r>
      <w:r w:rsidRPr="00EA1A8B">
        <w:rPr>
          <w:rFonts w:cs="Times New Roman"/>
          <w:szCs w:val="20"/>
          <w:lang w:val="en-US"/>
        </w:rPr>
        <w:t xml:space="preserve"> 2005; </w:t>
      </w:r>
      <w:r w:rsidRPr="00EA1A8B">
        <w:rPr>
          <w:rFonts w:cs="Times New Roman"/>
          <w:b/>
          <w:bCs/>
          <w:szCs w:val="20"/>
          <w:lang w:val="en-US"/>
        </w:rPr>
        <w:t>21</w:t>
      </w:r>
      <w:r w:rsidRPr="00EA1A8B">
        <w:rPr>
          <w:rFonts w:cs="Times New Roman"/>
          <w:szCs w:val="20"/>
          <w:lang w:val="en-US"/>
        </w:rPr>
        <w:t>: 71–89</w:t>
      </w:r>
      <w:bookmarkEnd w:id="80"/>
      <w:r w:rsidR="007103FC" w:rsidRPr="00EA1A8B">
        <w:rPr>
          <w:rFonts w:cs="Times New Roman"/>
          <w:szCs w:val="20"/>
          <w:lang w:val="en-US"/>
        </w:rPr>
        <w:t>.</w:t>
      </w:r>
    </w:p>
    <w:p w14:paraId="11AC9CC9" w14:textId="77777777" w:rsidR="00C91883" w:rsidRPr="00EA1A8B" w:rsidRDefault="00C91883" w:rsidP="00C33841">
      <w:pPr>
        <w:pStyle w:val="References"/>
        <w:numPr>
          <w:ilvl w:val="0"/>
          <w:numId w:val="1"/>
        </w:numPr>
        <w:ind w:left="0" w:hanging="284"/>
        <w:jc w:val="both"/>
        <w:rPr>
          <w:szCs w:val="20"/>
          <w:lang w:val="en-US"/>
        </w:rPr>
      </w:pPr>
      <w:bookmarkStart w:id="81" w:name="_Ref21353772"/>
      <w:proofErr w:type="spellStart"/>
      <w:r w:rsidRPr="00EA1A8B">
        <w:rPr>
          <w:szCs w:val="20"/>
          <w:lang w:val="en-US"/>
        </w:rPr>
        <w:t>Bracci</w:t>
      </w:r>
      <w:proofErr w:type="spellEnd"/>
      <w:r w:rsidRPr="00EA1A8B">
        <w:rPr>
          <w:szCs w:val="20"/>
          <w:lang w:val="en-US"/>
        </w:rPr>
        <w:t xml:space="preserve"> JM, </w:t>
      </w:r>
      <w:proofErr w:type="spellStart"/>
      <w:r w:rsidRPr="00EA1A8B">
        <w:rPr>
          <w:szCs w:val="20"/>
          <w:lang w:val="en-US"/>
        </w:rPr>
        <w:t>Reinhorn</w:t>
      </w:r>
      <w:proofErr w:type="spellEnd"/>
      <w:r w:rsidRPr="00EA1A8B">
        <w:rPr>
          <w:szCs w:val="20"/>
          <w:lang w:val="en-US"/>
        </w:rPr>
        <w:t xml:space="preserve"> AM, </w:t>
      </w:r>
      <w:proofErr w:type="spellStart"/>
      <w:r w:rsidRPr="00EA1A8B">
        <w:rPr>
          <w:szCs w:val="20"/>
          <w:lang w:val="en-US"/>
        </w:rPr>
        <w:t>Mander</w:t>
      </w:r>
      <w:proofErr w:type="spellEnd"/>
      <w:r w:rsidRPr="00EA1A8B">
        <w:rPr>
          <w:szCs w:val="20"/>
          <w:lang w:val="en-US"/>
        </w:rPr>
        <w:t xml:space="preserve"> JB. Seismic resistance of reinforced concrete frame structures designed for gravity loads: performance of structural system. </w:t>
      </w:r>
      <w:r w:rsidRPr="00EA1A8B">
        <w:rPr>
          <w:i/>
          <w:szCs w:val="20"/>
          <w:lang w:val="en-US"/>
        </w:rPr>
        <w:t>ACI Structural Journal</w:t>
      </w:r>
      <w:r w:rsidRPr="00EA1A8B">
        <w:rPr>
          <w:szCs w:val="20"/>
          <w:lang w:val="en-US"/>
        </w:rPr>
        <w:t xml:space="preserve"> 1995; </w:t>
      </w:r>
      <w:r w:rsidRPr="00EA1A8B">
        <w:rPr>
          <w:b/>
          <w:szCs w:val="20"/>
          <w:lang w:val="en-US"/>
        </w:rPr>
        <w:t>92</w:t>
      </w:r>
      <w:r w:rsidRPr="00EA1A8B">
        <w:rPr>
          <w:szCs w:val="20"/>
          <w:lang w:val="en-US"/>
        </w:rPr>
        <w:t>(5): 597–608.</w:t>
      </w:r>
      <w:bookmarkEnd w:id="81"/>
    </w:p>
    <w:p w14:paraId="1C433705" w14:textId="4D7224D3" w:rsidR="00995A43" w:rsidRPr="00EA1A8B" w:rsidRDefault="00C91883" w:rsidP="00C33841">
      <w:pPr>
        <w:pStyle w:val="References"/>
        <w:numPr>
          <w:ilvl w:val="0"/>
          <w:numId w:val="1"/>
        </w:numPr>
        <w:ind w:left="0" w:hanging="284"/>
        <w:jc w:val="both"/>
        <w:rPr>
          <w:szCs w:val="20"/>
          <w:lang w:val="en-US"/>
        </w:rPr>
      </w:pPr>
      <w:bookmarkStart w:id="82" w:name="_Ref21353784"/>
      <w:proofErr w:type="spellStart"/>
      <w:r w:rsidRPr="00EA1A8B">
        <w:rPr>
          <w:szCs w:val="20"/>
          <w:lang w:val="en-US"/>
        </w:rPr>
        <w:t>Aycardi</w:t>
      </w:r>
      <w:proofErr w:type="spellEnd"/>
      <w:r w:rsidRPr="00EA1A8B">
        <w:rPr>
          <w:szCs w:val="20"/>
          <w:lang w:val="en-US"/>
        </w:rPr>
        <w:t xml:space="preserve"> LE, </w:t>
      </w:r>
      <w:proofErr w:type="spellStart"/>
      <w:r w:rsidRPr="00EA1A8B">
        <w:rPr>
          <w:szCs w:val="20"/>
          <w:lang w:val="en-US"/>
        </w:rPr>
        <w:t>Mander</w:t>
      </w:r>
      <w:proofErr w:type="spellEnd"/>
      <w:r w:rsidRPr="00EA1A8B">
        <w:rPr>
          <w:szCs w:val="20"/>
          <w:lang w:val="en-US"/>
        </w:rPr>
        <w:t xml:space="preserve"> JB, </w:t>
      </w:r>
      <w:proofErr w:type="spellStart"/>
      <w:r w:rsidRPr="00EA1A8B">
        <w:rPr>
          <w:szCs w:val="20"/>
          <w:lang w:val="en-US"/>
        </w:rPr>
        <w:t>Reinhorn</w:t>
      </w:r>
      <w:proofErr w:type="spellEnd"/>
      <w:r w:rsidRPr="00EA1A8B">
        <w:rPr>
          <w:szCs w:val="20"/>
          <w:lang w:val="en-US"/>
        </w:rPr>
        <w:t xml:space="preserve"> AM. Seismic resistance of reinforced concrete frame structures designed only for gravity loads: experimental performance of </w:t>
      </w:r>
      <w:proofErr w:type="spellStart"/>
      <w:r w:rsidRPr="00EA1A8B">
        <w:rPr>
          <w:szCs w:val="20"/>
          <w:lang w:val="en-US"/>
        </w:rPr>
        <w:t>subassemblages</w:t>
      </w:r>
      <w:proofErr w:type="spellEnd"/>
      <w:r w:rsidRPr="00EA1A8B">
        <w:rPr>
          <w:szCs w:val="20"/>
          <w:lang w:val="en-US"/>
        </w:rPr>
        <w:t xml:space="preserve">. </w:t>
      </w:r>
      <w:r w:rsidRPr="00EA1A8B">
        <w:rPr>
          <w:i/>
          <w:szCs w:val="20"/>
          <w:lang w:val="en-US"/>
        </w:rPr>
        <w:t>ACI Structural Journal</w:t>
      </w:r>
      <w:r w:rsidRPr="00EA1A8B">
        <w:rPr>
          <w:szCs w:val="20"/>
          <w:lang w:val="en-US"/>
        </w:rPr>
        <w:t xml:space="preserve"> 1994; </w:t>
      </w:r>
      <w:r w:rsidRPr="00EA1A8B">
        <w:rPr>
          <w:b/>
          <w:szCs w:val="20"/>
          <w:lang w:val="en-US"/>
        </w:rPr>
        <w:t>91</w:t>
      </w:r>
      <w:r w:rsidRPr="00EA1A8B">
        <w:rPr>
          <w:szCs w:val="20"/>
          <w:lang w:val="en-US"/>
        </w:rPr>
        <w:t>(5), 552–563.</w:t>
      </w:r>
      <w:bookmarkEnd w:id="82"/>
    </w:p>
    <w:p w14:paraId="2E7EDE58" w14:textId="25E2A044" w:rsidR="00952C31" w:rsidRPr="00EA1A8B" w:rsidRDefault="00952C31" w:rsidP="00C33841">
      <w:pPr>
        <w:pStyle w:val="References"/>
        <w:numPr>
          <w:ilvl w:val="0"/>
          <w:numId w:val="1"/>
        </w:numPr>
        <w:ind w:left="0" w:hanging="284"/>
        <w:jc w:val="both"/>
        <w:rPr>
          <w:szCs w:val="20"/>
          <w:lang w:val="en-US"/>
        </w:rPr>
      </w:pPr>
      <w:bookmarkStart w:id="83" w:name="_Ref21354758"/>
      <w:r w:rsidRPr="00EA1A8B">
        <w:rPr>
          <w:szCs w:val="20"/>
          <w:lang w:val="en-US"/>
        </w:rPr>
        <w:t xml:space="preserve">ACI Committee 318. Building code requirements for reinforced concrete and commentary (ACI 318-89/ACI 318R-89). </w:t>
      </w:r>
      <w:r w:rsidRPr="00EA1A8B">
        <w:rPr>
          <w:i/>
          <w:iCs/>
          <w:szCs w:val="20"/>
          <w:lang w:val="en-US"/>
        </w:rPr>
        <w:t>American Concrete Institute</w:t>
      </w:r>
      <w:r w:rsidRPr="00EA1A8B">
        <w:rPr>
          <w:szCs w:val="20"/>
          <w:lang w:val="en-US"/>
        </w:rPr>
        <w:t>, Detroit, 1989.</w:t>
      </w:r>
      <w:bookmarkEnd w:id="83"/>
    </w:p>
    <w:p w14:paraId="72E8BE7D" w14:textId="01871594" w:rsidR="00E92F3A" w:rsidRPr="00EA1A8B" w:rsidRDefault="00E92F3A" w:rsidP="00C33841">
      <w:pPr>
        <w:pStyle w:val="References"/>
        <w:numPr>
          <w:ilvl w:val="0"/>
          <w:numId w:val="1"/>
        </w:numPr>
        <w:ind w:left="0" w:hanging="284"/>
        <w:jc w:val="both"/>
        <w:rPr>
          <w:szCs w:val="20"/>
          <w:lang w:val="en-US"/>
        </w:rPr>
      </w:pPr>
      <w:bookmarkStart w:id="84" w:name="_Ref21362295"/>
      <w:r w:rsidRPr="00EA1A8B">
        <w:rPr>
          <w:szCs w:val="20"/>
          <w:lang w:val="en-US"/>
        </w:rPr>
        <w:t>McKenna F</w:t>
      </w:r>
      <w:r w:rsidR="00A93492" w:rsidRPr="00EA1A8B">
        <w:rPr>
          <w:szCs w:val="20"/>
          <w:lang w:val="en-US"/>
        </w:rPr>
        <w:t>,</w:t>
      </w:r>
      <w:r w:rsidRPr="00EA1A8B">
        <w:rPr>
          <w:szCs w:val="20"/>
          <w:lang w:val="en-US"/>
        </w:rPr>
        <w:t xml:space="preserve"> Fenves GL, Scott MH. Open system for earthquake engineering simulation. </w:t>
      </w:r>
      <w:r w:rsidRPr="00EA1A8B">
        <w:rPr>
          <w:i/>
          <w:szCs w:val="20"/>
          <w:lang w:val="en-US"/>
        </w:rPr>
        <w:t>University of California</w:t>
      </w:r>
      <w:r w:rsidRPr="00EA1A8B">
        <w:rPr>
          <w:szCs w:val="20"/>
          <w:lang w:val="en-US"/>
        </w:rPr>
        <w:t xml:space="preserve"> 2006, Berkeley, CA.</w:t>
      </w:r>
      <w:bookmarkEnd w:id="84"/>
    </w:p>
    <w:p w14:paraId="4CF479E0" w14:textId="77777777" w:rsidR="00D2206F" w:rsidRPr="00EA1A8B" w:rsidRDefault="00D2206F" w:rsidP="00C33841">
      <w:pPr>
        <w:pStyle w:val="References"/>
        <w:numPr>
          <w:ilvl w:val="0"/>
          <w:numId w:val="1"/>
        </w:numPr>
        <w:ind w:left="0" w:hanging="284"/>
        <w:jc w:val="both"/>
        <w:rPr>
          <w:szCs w:val="20"/>
          <w:lang w:val="en-US"/>
        </w:rPr>
      </w:pPr>
      <w:bookmarkStart w:id="85" w:name="_Ref21364374"/>
      <w:r w:rsidRPr="00EA1A8B">
        <w:rPr>
          <w:szCs w:val="20"/>
          <w:lang w:val="en-US"/>
        </w:rPr>
        <w:t xml:space="preserve">Scott MH, Fenves GL. Plastic hinge integration methods for force-based beam-column elements. </w:t>
      </w:r>
      <w:r w:rsidRPr="00EA1A8B">
        <w:rPr>
          <w:i/>
          <w:szCs w:val="20"/>
          <w:lang w:val="en-US"/>
        </w:rPr>
        <w:t>Journal of Structural Engineering</w:t>
      </w:r>
      <w:r w:rsidRPr="00EA1A8B">
        <w:rPr>
          <w:szCs w:val="20"/>
          <w:lang w:val="en-US"/>
        </w:rPr>
        <w:t xml:space="preserve"> 2006; </w:t>
      </w:r>
      <w:r w:rsidRPr="00EA1A8B">
        <w:rPr>
          <w:b/>
          <w:szCs w:val="20"/>
          <w:lang w:val="en-US"/>
        </w:rPr>
        <w:t>132</w:t>
      </w:r>
      <w:r w:rsidRPr="00EA1A8B">
        <w:rPr>
          <w:szCs w:val="20"/>
          <w:lang w:val="en-US"/>
        </w:rPr>
        <w:t>(2): 244–252.</w:t>
      </w:r>
      <w:bookmarkEnd w:id="85"/>
    </w:p>
    <w:p w14:paraId="339B0832" w14:textId="37F6FBB4" w:rsidR="00D2206F" w:rsidRPr="00EA1A8B" w:rsidRDefault="00D2206F" w:rsidP="00C33841">
      <w:pPr>
        <w:pStyle w:val="References"/>
        <w:numPr>
          <w:ilvl w:val="0"/>
          <w:numId w:val="1"/>
        </w:numPr>
        <w:ind w:left="0" w:hanging="284"/>
        <w:jc w:val="both"/>
        <w:rPr>
          <w:szCs w:val="20"/>
          <w:lang w:val="en-US"/>
        </w:rPr>
      </w:pPr>
      <w:bookmarkStart w:id="86" w:name="_Ref21364566"/>
      <w:proofErr w:type="spellStart"/>
      <w:r w:rsidRPr="00EA1A8B">
        <w:rPr>
          <w:szCs w:val="20"/>
          <w:lang w:val="en-US"/>
        </w:rPr>
        <w:t>Panagiotakos</w:t>
      </w:r>
      <w:proofErr w:type="spellEnd"/>
      <w:r w:rsidRPr="00EA1A8B">
        <w:rPr>
          <w:szCs w:val="20"/>
          <w:lang w:val="en-US"/>
        </w:rPr>
        <w:t xml:space="preserve"> TB, </w:t>
      </w:r>
      <w:proofErr w:type="spellStart"/>
      <w:r w:rsidRPr="00EA1A8B">
        <w:rPr>
          <w:szCs w:val="20"/>
          <w:lang w:val="en-US"/>
        </w:rPr>
        <w:t>Fardis</w:t>
      </w:r>
      <w:proofErr w:type="spellEnd"/>
      <w:r w:rsidRPr="00EA1A8B">
        <w:rPr>
          <w:szCs w:val="20"/>
          <w:lang w:val="en-US"/>
        </w:rPr>
        <w:t xml:space="preserve"> MN. Deformation of reinforced concrete members at yielding and ultimate. </w:t>
      </w:r>
      <w:r w:rsidRPr="00EA1A8B">
        <w:rPr>
          <w:i/>
          <w:szCs w:val="20"/>
          <w:lang w:val="en-US"/>
        </w:rPr>
        <w:t>ACI Structural Journal</w:t>
      </w:r>
      <w:r w:rsidRPr="00EA1A8B">
        <w:rPr>
          <w:szCs w:val="20"/>
          <w:lang w:val="en-US"/>
        </w:rPr>
        <w:t xml:space="preserve"> 2001; </w:t>
      </w:r>
      <w:r w:rsidRPr="00EA1A8B">
        <w:rPr>
          <w:b/>
          <w:szCs w:val="20"/>
          <w:lang w:val="en-US"/>
        </w:rPr>
        <w:t>98</w:t>
      </w:r>
      <w:r w:rsidRPr="00EA1A8B">
        <w:rPr>
          <w:szCs w:val="20"/>
          <w:lang w:val="en-US"/>
        </w:rPr>
        <w:t>(2): 135–148.</w:t>
      </w:r>
      <w:bookmarkEnd w:id="86"/>
    </w:p>
    <w:p w14:paraId="66A6F1BA" w14:textId="77777777" w:rsidR="00994B3B" w:rsidRPr="00EA1A8B" w:rsidRDefault="00994B3B" w:rsidP="00C33841">
      <w:pPr>
        <w:pStyle w:val="References"/>
        <w:numPr>
          <w:ilvl w:val="0"/>
          <w:numId w:val="1"/>
        </w:numPr>
        <w:ind w:left="0" w:hanging="284"/>
        <w:jc w:val="both"/>
        <w:rPr>
          <w:szCs w:val="20"/>
          <w:lang w:val="en-US"/>
        </w:rPr>
      </w:pPr>
      <w:bookmarkStart w:id="87" w:name="_Ref21369350"/>
      <w:r w:rsidRPr="00EA1A8B">
        <w:rPr>
          <w:szCs w:val="20"/>
          <w:lang w:val="en-US"/>
        </w:rPr>
        <w:t xml:space="preserve">Elwood KJ. Modeling failures in existing reinforced concrete columns. </w:t>
      </w:r>
      <w:r w:rsidRPr="00EA1A8B">
        <w:rPr>
          <w:i/>
          <w:szCs w:val="20"/>
          <w:lang w:val="en-US"/>
        </w:rPr>
        <w:t>Canadian Journal of Civil Engineering</w:t>
      </w:r>
      <w:r w:rsidRPr="00EA1A8B">
        <w:rPr>
          <w:szCs w:val="20"/>
          <w:lang w:val="en-US"/>
        </w:rPr>
        <w:t xml:space="preserve"> 2004; </w:t>
      </w:r>
      <w:r w:rsidRPr="00EA1A8B">
        <w:rPr>
          <w:b/>
          <w:szCs w:val="20"/>
          <w:lang w:val="en-US"/>
        </w:rPr>
        <w:t>31</w:t>
      </w:r>
      <w:r w:rsidRPr="00EA1A8B">
        <w:rPr>
          <w:szCs w:val="20"/>
          <w:lang w:val="en-US"/>
        </w:rPr>
        <w:t>(5): 846–59.</w:t>
      </w:r>
      <w:bookmarkEnd w:id="87"/>
    </w:p>
    <w:p w14:paraId="0DB77FB1" w14:textId="47C90825" w:rsidR="00D2206F" w:rsidRPr="00EA1A8B" w:rsidRDefault="00805863" w:rsidP="00C33841">
      <w:pPr>
        <w:pStyle w:val="References"/>
        <w:numPr>
          <w:ilvl w:val="0"/>
          <w:numId w:val="1"/>
        </w:numPr>
        <w:ind w:left="0" w:hanging="284"/>
        <w:jc w:val="both"/>
        <w:rPr>
          <w:szCs w:val="20"/>
          <w:lang w:val="en-US"/>
        </w:rPr>
      </w:pPr>
      <w:bookmarkStart w:id="88" w:name="_Ref21372566"/>
      <w:proofErr w:type="spellStart"/>
      <w:r w:rsidRPr="00EA1A8B">
        <w:rPr>
          <w:szCs w:val="20"/>
          <w:lang w:val="en-US"/>
        </w:rPr>
        <w:t>Baradaran</w:t>
      </w:r>
      <w:proofErr w:type="spellEnd"/>
      <w:r w:rsidRPr="00EA1A8B">
        <w:rPr>
          <w:szCs w:val="20"/>
          <w:lang w:val="en-US"/>
        </w:rPr>
        <w:t xml:space="preserve"> </w:t>
      </w:r>
      <w:proofErr w:type="spellStart"/>
      <w:r w:rsidRPr="00EA1A8B">
        <w:rPr>
          <w:szCs w:val="20"/>
          <w:lang w:val="en-US"/>
        </w:rPr>
        <w:t>Shoraka</w:t>
      </w:r>
      <w:proofErr w:type="spellEnd"/>
      <w:r w:rsidRPr="00EA1A8B">
        <w:rPr>
          <w:szCs w:val="20"/>
          <w:lang w:val="en-US"/>
        </w:rPr>
        <w:t xml:space="preserve"> M, Yang TY, Elwood KJ. Seismic loss estimation of non-ductile reinforced concrete buildings. </w:t>
      </w:r>
      <w:r w:rsidRPr="00EA1A8B">
        <w:rPr>
          <w:i/>
          <w:iCs/>
          <w:szCs w:val="20"/>
          <w:lang w:val="en-US"/>
        </w:rPr>
        <w:t>Earthquake Engineering and Structural Dynamics</w:t>
      </w:r>
      <w:r w:rsidRPr="00EA1A8B">
        <w:rPr>
          <w:szCs w:val="20"/>
          <w:lang w:val="en-US"/>
        </w:rPr>
        <w:t xml:space="preserve"> 2013; </w:t>
      </w:r>
      <w:r w:rsidRPr="00EA1A8B">
        <w:rPr>
          <w:b/>
          <w:bCs/>
          <w:szCs w:val="20"/>
          <w:lang w:val="en-US"/>
        </w:rPr>
        <w:t>42</w:t>
      </w:r>
      <w:r w:rsidRPr="00EA1A8B">
        <w:rPr>
          <w:szCs w:val="20"/>
          <w:lang w:val="en-US"/>
        </w:rPr>
        <w:t>(2): 297–310.</w:t>
      </w:r>
      <w:bookmarkEnd w:id="88"/>
    </w:p>
    <w:p w14:paraId="015E5441" w14:textId="77777777" w:rsidR="00962767" w:rsidRPr="00EA1A8B" w:rsidRDefault="00962767" w:rsidP="00962767">
      <w:pPr>
        <w:pStyle w:val="References"/>
        <w:numPr>
          <w:ilvl w:val="0"/>
          <w:numId w:val="1"/>
        </w:numPr>
        <w:ind w:left="0" w:hanging="284"/>
        <w:jc w:val="both"/>
        <w:rPr>
          <w:szCs w:val="20"/>
          <w:lang w:val="en-US"/>
        </w:rPr>
      </w:pPr>
      <w:bookmarkStart w:id="89" w:name="_Ref21353820"/>
      <w:r w:rsidRPr="00EA1A8B">
        <w:rPr>
          <w:szCs w:val="20"/>
          <w:lang w:val="en-US"/>
        </w:rPr>
        <w:t xml:space="preserve">Jeon J-S, Lowes LN, </w:t>
      </w:r>
      <w:proofErr w:type="spellStart"/>
      <w:r w:rsidRPr="00EA1A8B">
        <w:rPr>
          <w:szCs w:val="20"/>
          <w:lang w:val="en-US"/>
        </w:rPr>
        <w:t>DesRoches</w:t>
      </w:r>
      <w:proofErr w:type="spellEnd"/>
      <w:r w:rsidRPr="00EA1A8B">
        <w:rPr>
          <w:szCs w:val="20"/>
          <w:lang w:val="en-US"/>
        </w:rPr>
        <w:t xml:space="preserve"> R, </w:t>
      </w:r>
      <w:proofErr w:type="spellStart"/>
      <w:r w:rsidRPr="00EA1A8B">
        <w:rPr>
          <w:szCs w:val="20"/>
          <w:lang w:val="en-US"/>
        </w:rPr>
        <w:t>Brilakis</w:t>
      </w:r>
      <w:proofErr w:type="spellEnd"/>
      <w:r w:rsidRPr="00EA1A8B">
        <w:rPr>
          <w:szCs w:val="20"/>
          <w:lang w:val="en-US"/>
        </w:rPr>
        <w:t xml:space="preserve"> I. Fragility curves for non-ductile reinforced concrete frames that exhibit different component response mechanisms. </w:t>
      </w:r>
      <w:r w:rsidRPr="00EA1A8B">
        <w:rPr>
          <w:i/>
          <w:iCs/>
          <w:szCs w:val="20"/>
          <w:lang w:val="en-US"/>
        </w:rPr>
        <w:t>Engineering Structures</w:t>
      </w:r>
      <w:r w:rsidRPr="00EA1A8B">
        <w:rPr>
          <w:szCs w:val="20"/>
          <w:lang w:val="en-US"/>
        </w:rPr>
        <w:t xml:space="preserve"> 2015; </w:t>
      </w:r>
      <w:r w:rsidRPr="00EA1A8B">
        <w:rPr>
          <w:b/>
          <w:szCs w:val="20"/>
          <w:lang w:val="en-US"/>
        </w:rPr>
        <w:t>85</w:t>
      </w:r>
      <w:r w:rsidRPr="00EA1A8B">
        <w:rPr>
          <w:szCs w:val="20"/>
          <w:lang w:val="en-US"/>
        </w:rPr>
        <w:t>: 127–143.</w:t>
      </w:r>
      <w:bookmarkEnd w:id="89"/>
    </w:p>
    <w:p w14:paraId="564C936F" w14:textId="02B16E6A" w:rsidR="007B049C" w:rsidRPr="00EA1A8B" w:rsidRDefault="007B049C" w:rsidP="00C33841">
      <w:pPr>
        <w:pStyle w:val="References"/>
        <w:numPr>
          <w:ilvl w:val="0"/>
          <w:numId w:val="1"/>
        </w:numPr>
        <w:ind w:left="0" w:hanging="284"/>
        <w:jc w:val="both"/>
        <w:rPr>
          <w:szCs w:val="20"/>
          <w:lang w:val="en-US"/>
        </w:rPr>
      </w:pPr>
      <w:bookmarkStart w:id="90" w:name="_Ref21433832"/>
      <w:proofErr w:type="spellStart"/>
      <w:r w:rsidRPr="00EA1A8B">
        <w:rPr>
          <w:szCs w:val="20"/>
          <w:lang w:val="en-US"/>
        </w:rPr>
        <w:t>Sezen</w:t>
      </w:r>
      <w:proofErr w:type="spellEnd"/>
      <w:r w:rsidRPr="00EA1A8B">
        <w:rPr>
          <w:szCs w:val="20"/>
          <w:lang w:val="en-US"/>
        </w:rPr>
        <w:t xml:space="preserve"> H, </w:t>
      </w:r>
      <w:proofErr w:type="spellStart"/>
      <w:r w:rsidRPr="00EA1A8B">
        <w:rPr>
          <w:szCs w:val="20"/>
          <w:lang w:val="en-US"/>
        </w:rPr>
        <w:t>Moehle</w:t>
      </w:r>
      <w:proofErr w:type="spellEnd"/>
      <w:r w:rsidRPr="00EA1A8B">
        <w:rPr>
          <w:szCs w:val="20"/>
          <w:lang w:val="en-US"/>
        </w:rPr>
        <w:t xml:space="preserve"> JP. Shear strength model for lightly reinforced concrete columns. </w:t>
      </w:r>
      <w:r w:rsidRPr="00EA1A8B">
        <w:rPr>
          <w:i/>
          <w:iCs/>
          <w:szCs w:val="20"/>
          <w:lang w:val="en-US"/>
        </w:rPr>
        <w:t>Journal of Structural Engineering</w:t>
      </w:r>
      <w:r w:rsidRPr="00EA1A8B">
        <w:rPr>
          <w:szCs w:val="20"/>
          <w:lang w:val="en-US"/>
        </w:rPr>
        <w:t xml:space="preserve"> 2004; </w:t>
      </w:r>
      <w:r w:rsidRPr="00EA1A8B">
        <w:rPr>
          <w:b/>
          <w:bCs/>
          <w:szCs w:val="20"/>
          <w:lang w:val="en-US"/>
        </w:rPr>
        <w:t>130</w:t>
      </w:r>
      <w:r w:rsidRPr="00EA1A8B">
        <w:rPr>
          <w:szCs w:val="20"/>
          <w:lang w:val="en-US"/>
        </w:rPr>
        <w:t>(11): 1692–1703.</w:t>
      </w:r>
      <w:bookmarkEnd w:id="90"/>
    </w:p>
    <w:p w14:paraId="3FDF67E1" w14:textId="77777777" w:rsidR="00270FDC" w:rsidRPr="00EA1A8B" w:rsidRDefault="00270FDC" w:rsidP="00C33841">
      <w:pPr>
        <w:pStyle w:val="References"/>
        <w:numPr>
          <w:ilvl w:val="0"/>
          <w:numId w:val="1"/>
        </w:numPr>
        <w:ind w:left="0" w:hanging="284"/>
        <w:jc w:val="both"/>
        <w:rPr>
          <w:szCs w:val="20"/>
          <w:lang w:val="en-US"/>
        </w:rPr>
      </w:pPr>
      <w:bookmarkStart w:id="91" w:name="_Ref21527798"/>
      <w:r w:rsidRPr="00EA1A8B">
        <w:rPr>
          <w:szCs w:val="20"/>
          <w:lang w:val="en-US"/>
        </w:rPr>
        <w:t xml:space="preserve">Gu Q, Zona A, Peng Y, </w:t>
      </w:r>
      <w:proofErr w:type="spellStart"/>
      <w:r w:rsidRPr="00EA1A8B">
        <w:rPr>
          <w:szCs w:val="20"/>
          <w:lang w:val="en-US"/>
        </w:rPr>
        <w:t>Dall'Asta</w:t>
      </w:r>
      <w:proofErr w:type="spellEnd"/>
      <w:r w:rsidRPr="00EA1A8B">
        <w:rPr>
          <w:szCs w:val="20"/>
          <w:lang w:val="en-US"/>
        </w:rPr>
        <w:t xml:space="preserve"> A. Effect of buckling-restrained brace model parameters on seismic structural response. </w:t>
      </w:r>
      <w:r w:rsidRPr="00EA1A8B">
        <w:rPr>
          <w:i/>
          <w:szCs w:val="20"/>
          <w:lang w:val="en-US"/>
        </w:rPr>
        <w:t>Journal of Construction Steel Research</w:t>
      </w:r>
      <w:r w:rsidRPr="00EA1A8B">
        <w:rPr>
          <w:szCs w:val="20"/>
          <w:lang w:val="en-US"/>
        </w:rPr>
        <w:t xml:space="preserve"> 2014; </w:t>
      </w:r>
      <w:r w:rsidRPr="00EA1A8B">
        <w:rPr>
          <w:b/>
          <w:szCs w:val="20"/>
          <w:lang w:val="en-US"/>
        </w:rPr>
        <w:t>98</w:t>
      </w:r>
      <w:r w:rsidRPr="00EA1A8B">
        <w:rPr>
          <w:szCs w:val="20"/>
          <w:lang w:val="en-US"/>
        </w:rPr>
        <w:t>: 100-113.</w:t>
      </w:r>
      <w:bookmarkEnd w:id="91"/>
    </w:p>
    <w:p w14:paraId="2B143C2B" w14:textId="7CA25A39" w:rsidR="00556409" w:rsidRPr="00EA1A8B" w:rsidRDefault="00522864" w:rsidP="00C33841">
      <w:pPr>
        <w:pStyle w:val="References"/>
        <w:numPr>
          <w:ilvl w:val="0"/>
          <w:numId w:val="1"/>
        </w:numPr>
        <w:ind w:left="0" w:hanging="284"/>
        <w:jc w:val="both"/>
        <w:rPr>
          <w:szCs w:val="20"/>
          <w:lang w:val="en-US"/>
        </w:rPr>
      </w:pPr>
      <w:bookmarkStart w:id="92" w:name="_Ref21529001"/>
      <w:proofErr w:type="spellStart"/>
      <w:r w:rsidRPr="00EA1A8B">
        <w:rPr>
          <w:szCs w:val="20"/>
          <w:lang w:val="en-US"/>
        </w:rPr>
        <w:t>Smerzini</w:t>
      </w:r>
      <w:proofErr w:type="spellEnd"/>
      <w:r w:rsidRPr="00EA1A8B">
        <w:rPr>
          <w:szCs w:val="20"/>
          <w:lang w:val="en-US"/>
        </w:rPr>
        <w:t xml:space="preserve"> C, Galasso C, </w:t>
      </w:r>
      <w:proofErr w:type="spellStart"/>
      <w:r w:rsidRPr="00EA1A8B">
        <w:rPr>
          <w:szCs w:val="20"/>
          <w:lang w:val="en-US"/>
        </w:rPr>
        <w:t>Iervolino</w:t>
      </w:r>
      <w:proofErr w:type="spellEnd"/>
      <w:r w:rsidRPr="00EA1A8B">
        <w:rPr>
          <w:szCs w:val="20"/>
          <w:lang w:val="en-US"/>
        </w:rPr>
        <w:t xml:space="preserve"> I, </w:t>
      </w:r>
      <w:proofErr w:type="spellStart"/>
      <w:r w:rsidRPr="00EA1A8B">
        <w:rPr>
          <w:szCs w:val="20"/>
          <w:lang w:val="en-US"/>
        </w:rPr>
        <w:t>Paolucci</w:t>
      </w:r>
      <w:proofErr w:type="spellEnd"/>
      <w:r w:rsidRPr="00EA1A8B">
        <w:rPr>
          <w:szCs w:val="20"/>
          <w:lang w:val="en-US"/>
        </w:rPr>
        <w:t xml:space="preserve"> R. Ground motion record selection based on broadband spectral compatibility. </w:t>
      </w:r>
      <w:r w:rsidRPr="00EA1A8B">
        <w:rPr>
          <w:i/>
          <w:szCs w:val="20"/>
          <w:lang w:val="en-US"/>
        </w:rPr>
        <w:t>Earthquake Spectra</w:t>
      </w:r>
      <w:r w:rsidRPr="00EA1A8B">
        <w:rPr>
          <w:szCs w:val="20"/>
          <w:lang w:val="en-US"/>
        </w:rPr>
        <w:t xml:space="preserve"> 2014; </w:t>
      </w:r>
      <w:r w:rsidRPr="00EA1A8B">
        <w:rPr>
          <w:b/>
          <w:szCs w:val="20"/>
          <w:lang w:val="en-US"/>
        </w:rPr>
        <w:t>30</w:t>
      </w:r>
      <w:r w:rsidRPr="00EA1A8B">
        <w:rPr>
          <w:szCs w:val="20"/>
          <w:lang w:val="en-US"/>
        </w:rPr>
        <w:t>(4): 1427–1448.</w:t>
      </w:r>
      <w:bookmarkEnd w:id="92"/>
    </w:p>
    <w:p w14:paraId="7B6C2DD8" w14:textId="59C34B5C" w:rsidR="005C42AE" w:rsidRPr="00EA1A8B" w:rsidRDefault="005C42AE" w:rsidP="00C33841">
      <w:pPr>
        <w:pStyle w:val="References"/>
        <w:numPr>
          <w:ilvl w:val="0"/>
          <w:numId w:val="1"/>
        </w:numPr>
        <w:ind w:left="0" w:hanging="284"/>
        <w:jc w:val="both"/>
        <w:rPr>
          <w:szCs w:val="20"/>
          <w:lang w:val="en-US"/>
        </w:rPr>
      </w:pPr>
      <w:bookmarkStart w:id="93" w:name="_Ref65138417"/>
      <w:proofErr w:type="spellStart"/>
      <w:r w:rsidRPr="00EA1A8B">
        <w:rPr>
          <w:szCs w:val="20"/>
          <w:lang w:val="en-US"/>
        </w:rPr>
        <w:t>Loeppky</w:t>
      </w:r>
      <w:proofErr w:type="spellEnd"/>
      <w:r w:rsidRPr="00EA1A8B">
        <w:rPr>
          <w:szCs w:val="20"/>
          <w:lang w:val="en-US"/>
        </w:rPr>
        <w:t xml:space="preserve"> JL, Sacks J, Welch WJ. Choosing the sample size of a computer experiment: A practical guide. </w:t>
      </w:r>
      <w:proofErr w:type="spellStart"/>
      <w:r w:rsidRPr="00EA1A8B">
        <w:rPr>
          <w:i/>
          <w:iCs/>
          <w:szCs w:val="20"/>
          <w:lang w:val="en-US"/>
        </w:rPr>
        <w:t>Technometrics</w:t>
      </w:r>
      <w:proofErr w:type="spellEnd"/>
      <w:r w:rsidRPr="00EA1A8B">
        <w:rPr>
          <w:szCs w:val="20"/>
          <w:lang w:val="en-US"/>
        </w:rPr>
        <w:t xml:space="preserve"> 2009; </w:t>
      </w:r>
      <w:r w:rsidRPr="00EA1A8B">
        <w:rPr>
          <w:b/>
          <w:bCs/>
          <w:szCs w:val="20"/>
          <w:lang w:val="en-US"/>
        </w:rPr>
        <w:t>51</w:t>
      </w:r>
      <w:r w:rsidRPr="00EA1A8B">
        <w:rPr>
          <w:szCs w:val="20"/>
          <w:lang w:val="en-US"/>
        </w:rPr>
        <w:t>(4): 366–376.</w:t>
      </w:r>
      <w:bookmarkEnd w:id="93"/>
    </w:p>
    <w:p w14:paraId="06FB723C" w14:textId="1E475BBD" w:rsidR="00402098" w:rsidRPr="00EA1A8B" w:rsidRDefault="00402098" w:rsidP="00C33841">
      <w:pPr>
        <w:pStyle w:val="References"/>
        <w:numPr>
          <w:ilvl w:val="0"/>
          <w:numId w:val="1"/>
        </w:numPr>
        <w:ind w:left="0" w:hanging="284"/>
        <w:jc w:val="both"/>
        <w:rPr>
          <w:szCs w:val="20"/>
          <w:lang w:val="en-US"/>
        </w:rPr>
      </w:pPr>
      <w:bookmarkStart w:id="94" w:name="_Ref57014189"/>
      <w:r w:rsidRPr="00EA1A8B">
        <w:rPr>
          <w:szCs w:val="20"/>
          <w:lang w:val="en-US"/>
        </w:rPr>
        <w:t>USGS. Design Ground Motions. &lt;</w:t>
      </w:r>
      <w:bookmarkStart w:id="95" w:name="_Hlk57014055"/>
      <w:r w:rsidRPr="00EA1A8B">
        <w:rPr>
          <w:color w:val="0000FF"/>
          <w:szCs w:val="20"/>
          <w:lang w:val="en-US"/>
        </w:rPr>
        <w:fldChar w:fldCharType="begin"/>
      </w:r>
      <w:r w:rsidR="00A93492" w:rsidRPr="00EA1A8B">
        <w:rPr>
          <w:color w:val="0000FF"/>
          <w:szCs w:val="20"/>
          <w:lang w:val="en-US"/>
        </w:rPr>
        <w:instrText>HYPERLINK "https://earthquake.usgs.gov/hazards/designmaps/"</w:instrText>
      </w:r>
      <w:r w:rsidRPr="00EA1A8B">
        <w:rPr>
          <w:color w:val="0000FF"/>
          <w:szCs w:val="20"/>
          <w:lang w:val="en-US"/>
        </w:rPr>
        <w:fldChar w:fldCharType="separate"/>
      </w:r>
      <w:r w:rsidRPr="00EA1A8B">
        <w:rPr>
          <w:rStyle w:val="Hyperlink"/>
          <w:szCs w:val="20"/>
          <w:lang w:val="en-US"/>
        </w:rPr>
        <w:t>https://earthquake.usgs.gov/hazards/designmaps/</w:t>
      </w:r>
      <w:bookmarkEnd w:id="95"/>
      <w:r w:rsidRPr="00EA1A8B">
        <w:rPr>
          <w:color w:val="0000FF"/>
          <w:szCs w:val="20"/>
          <w:lang w:val="en-US"/>
        </w:rPr>
        <w:fldChar w:fldCharType="end"/>
      </w:r>
      <w:r w:rsidRPr="00EA1A8B">
        <w:rPr>
          <w:szCs w:val="20"/>
          <w:lang w:val="en-US"/>
        </w:rPr>
        <w:t>&gt; (Nov. 21, 2020).</w:t>
      </w:r>
      <w:bookmarkEnd w:id="94"/>
    </w:p>
    <w:p w14:paraId="533A0F71" w14:textId="4B317A18" w:rsidR="00402098" w:rsidRPr="00EA1A8B" w:rsidRDefault="00402098" w:rsidP="00C33841">
      <w:pPr>
        <w:pStyle w:val="References"/>
        <w:numPr>
          <w:ilvl w:val="0"/>
          <w:numId w:val="1"/>
        </w:numPr>
        <w:ind w:left="0" w:hanging="284"/>
        <w:jc w:val="both"/>
        <w:rPr>
          <w:szCs w:val="20"/>
          <w:lang w:val="en-US"/>
        </w:rPr>
      </w:pPr>
      <w:bookmarkStart w:id="96" w:name="_Ref57014173"/>
      <w:r w:rsidRPr="00EA1A8B">
        <w:rPr>
          <w:szCs w:val="20"/>
          <w:lang w:val="en-US"/>
        </w:rPr>
        <w:t xml:space="preserve">Wen YK, Kang YJ. Minimum building life-cycle cost design criteria. I: Methodology. </w:t>
      </w:r>
      <w:r w:rsidRPr="00EA1A8B">
        <w:rPr>
          <w:i/>
          <w:iCs/>
          <w:szCs w:val="20"/>
          <w:lang w:val="en-US"/>
        </w:rPr>
        <w:t>Journal of Structural Engineering</w:t>
      </w:r>
      <w:r w:rsidRPr="00EA1A8B">
        <w:rPr>
          <w:szCs w:val="20"/>
          <w:lang w:val="en-US"/>
        </w:rPr>
        <w:t xml:space="preserve"> 2001; </w:t>
      </w:r>
      <w:r w:rsidRPr="00EA1A8B">
        <w:rPr>
          <w:b/>
          <w:bCs/>
          <w:szCs w:val="20"/>
          <w:lang w:val="en-US"/>
        </w:rPr>
        <w:t>127</w:t>
      </w:r>
      <w:r w:rsidRPr="00EA1A8B">
        <w:rPr>
          <w:szCs w:val="20"/>
          <w:lang w:val="en-US"/>
        </w:rPr>
        <w:t>(3):</w:t>
      </w:r>
      <w:r w:rsidR="002929FC" w:rsidRPr="00EA1A8B">
        <w:rPr>
          <w:szCs w:val="20"/>
          <w:lang w:val="en-US"/>
        </w:rPr>
        <w:t xml:space="preserve"> </w:t>
      </w:r>
      <w:r w:rsidRPr="00EA1A8B">
        <w:rPr>
          <w:szCs w:val="20"/>
          <w:lang w:val="en-US"/>
        </w:rPr>
        <w:t>330–337.</w:t>
      </w:r>
      <w:bookmarkEnd w:id="96"/>
    </w:p>
    <w:sectPr w:rsidR="00402098" w:rsidRPr="00EA1A8B"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y Ghosh" w:date="2022-03-01T06:18:00Z" w:initials="JG">
    <w:p w14:paraId="62640362" w14:textId="77777777" w:rsidR="00325756" w:rsidRDefault="00325756" w:rsidP="00325756">
      <w:pPr>
        <w:pStyle w:val="CommentText"/>
      </w:pPr>
      <w:r>
        <w:rPr>
          <w:rStyle w:val="CommentReference"/>
        </w:rPr>
        <w:annotationRef/>
      </w:r>
      <w:r>
        <w:rPr>
          <w:lang w:val="en-IN"/>
        </w:rPr>
        <w:t xml:space="preserve">Fine with this order of authors. While we are using some of the models developed by </w:t>
      </w:r>
      <w:proofErr w:type="spellStart"/>
      <w:r>
        <w:rPr>
          <w:lang w:val="en-IN"/>
        </w:rPr>
        <w:t>Needhi</w:t>
      </w:r>
      <w:proofErr w:type="spellEnd"/>
      <w:r>
        <w:rPr>
          <w:lang w:val="en-IN"/>
        </w:rPr>
        <w:t xml:space="preserve"> in the other EESD paper and citing it in this manuscript, only those authors actively contributing to this study should be included. This is customary</w:t>
      </w:r>
    </w:p>
  </w:comment>
  <w:comment w:id="11" w:author="Devang Lad" w:date="2022-02-22T10:36:00Z" w:initials="DL">
    <w:p w14:paraId="664EFB36" w14:textId="31E2AFCD" w:rsidR="00325756" w:rsidRDefault="00325756">
      <w:pPr>
        <w:pStyle w:val="CommentText"/>
      </w:pPr>
      <w:r>
        <w:rPr>
          <w:rStyle w:val="CommentReference"/>
        </w:rPr>
        <w:annotationRef/>
      </w:r>
      <w:r>
        <w:t>The words in Bold represent the flow of the section</w:t>
      </w:r>
    </w:p>
  </w:comment>
  <w:comment w:id="10" w:author="Jay Ghosh" w:date="2022-03-01T05:44:00Z" w:initials="JG">
    <w:p w14:paraId="35694D92" w14:textId="77777777" w:rsidR="00325756" w:rsidRDefault="00325756" w:rsidP="00325756">
      <w:pPr>
        <w:pStyle w:val="CommentText"/>
      </w:pPr>
      <w:r>
        <w:rPr>
          <w:rStyle w:val="CommentReference"/>
        </w:rPr>
        <w:annotationRef/>
      </w:r>
      <w:r>
        <w:rPr>
          <w:lang w:val="en-IN"/>
        </w:rPr>
        <w:t xml:space="preserve">Combine. Both lines are talking about the same idea. </w:t>
      </w:r>
    </w:p>
  </w:comment>
  <w:comment w:id="13" w:author="Jay Ghosh" w:date="2022-03-01T05:46:00Z" w:initials="JG">
    <w:p w14:paraId="2460FD77" w14:textId="77777777" w:rsidR="00325756" w:rsidRDefault="00325756" w:rsidP="00325756">
      <w:pPr>
        <w:pStyle w:val="CommentText"/>
      </w:pPr>
      <w:r>
        <w:rPr>
          <w:rStyle w:val="CommentReference"/>
        </w:rPr>
        <w:annotationRef/>
      </w:r>
      <w:r>
        <w:rPr>
          <w:lang w:val="en-IN"/>
        </w:rPr>
        <w:t xml:space="preserve">Why just Japan? Perhaps better to provide a more general statement and cite literature that report losses - mainly reinsurance companies </w:t>
      </w:r>
    </w:p>
  </w:comment>
  <w:comment w:id="14" w:author="Jay Ghosh" w:date="2022-03-01T05:45:00Z" w:initials="JG">
    <w:p w14:paraId="2710E3BF" w14:textId="37E87F32" w:rsidR="00325756" w:rsidRDefault="00325756" w:rsidP="00325756">
      <w:pPr>
        <w:pStyle w:val="CommentText"/>
      </w:pPr>
      <w:r>
        <w:rPr>
          <w:rStyle w:val="CommentReference"/>
        </w:rPr>
        <w:annotationRef/>
      </w:r>
      <w:r>
        <w:rPr>
          <w:lang w:val="en-IN"/>
        </w:rPr>
        <w:t>Informal word. Replace</w:t>
      </w:r>
    </w:p>
  </w:comment>
  <w:comment w:id="17" w:author="Jay Ghosh" w:date="2022-03-01T05:49:00Z" w:initials="JG">
    <w:p w14:paraId="780855BE" w14:textId="77777777" w:rsidR="00325756" w:rsidRDefault="00325756" w:rsidP="00325756">
      <w:pPr>
        <w:pStyle w:val="CommentText"/>
      </w:pPr>
      <w:r>
        <w:rPr>
          <w:rStyle w:val="CommentReference"/>
        </w:rPr>
        <w:annotationRef/>
      </w:r>
      <w:r>
        <w:rPr>
          <w:lang w:val="en-IN"/>
        </w:rPr>
        <w:t xml:space="preserve">Corrosion comes out of the blue. Consider adding a statement along the lines "In addition to seismic threats several structure and infrastructure systems are also exposed to </w:t>
      </w:r>
      <w:proofErr w:type="spellStart"/>
      <w:r>
        <w:rPr>
          <w:lang w:val="en-IN"/>
        </w:rPr>
        <w:t>unfavorable</w:t>
      </w:r>
      <w:proofErr w:type="spellEnd"/>
      <w:r>
        <w:rPr>
          <w:lang w:val="en-IN"/>
        </w:rPr>
        <w:t xml:space="preserve"> environmental conditions" …. </w:t>
      </w:r>
      <w:proofErr w:type="gramStart"/>
      <w:r>
        <w:rPr>
          <w:lang w:val="en-IN"/>
        </w:rPr>
        <w:t>Also</w:t>
      </w:r>
      <w:proofErr w:type="gramEnd"/>
      <w:r>
        <w:rPr>
          <w:lang w:val="en-IN"/>
        </w:rPr>
        <w:t xml:space="preserve"> you should talk about why corrosion is most important, because structures may undergo many other forms of deterioration</w:t>
      </w:r>
    </w:p>
  </w:comment>
  <w:comment w:id="18" w:author="Jay Ghosh" w:date="2022-03-01T05:52:00Z" w:initials="JG">
    <w:p w14:paraId="600C987F" w14:textId="77777777" w:rsidR="00325756" w:rsidRDefault="00325756" w:rsidP="00325756">
      <w:pPr>
        <w:pStyle w:val="CommentText"/>
      </w:pPr>
      <w:r>
        <w:rPr>
          <w:rStyle w:val="CommentReference"/>
        </w:rPr>
        <w:annotationRef/>
      </w:r>
      <w:r>
        <w:rPr>
          <w:lang w:val="en-IN"/>
        </w:rPr>
        <w:t xml:space="preserve">No. Think of writing something along the lines - "While substantial literature on the seismic performance of deteriorating bridges is available in literature, similar studies on building structures are still at its </w:t>
      </w:r>
      <w:proofErr w:type="spellStart"/>
      <w:r>
        <w:rPr>
          <w:lang w:val="en-IN"/>
        </w:rPr>
        <w:t>infancy</w:t>
      </w:r>
      <w:proofErr w:type="gramStart"/>
      <w:r>
        <w:rPr>
          <w:lang w:val="en-IN"/>
        </w:rPr>
        <w:t>".Such</w:t>
      </w:r>
      <w:proofErr w:type="spellEnd"/>
      <w:proofErr w:type="gramEnd"/>
      <w:r>
        <w:rPr>
          <w:lang w:val="en-IN"/>
        </w:rPr>
        <w:t xml:space="preserve"> statements will lead you to your study. </w:t>
      </w:r>
    </w:p>
  </w:comment>
  <w:comment w:id="21" w:author="Jay Ghosh" w:date="2022-03-01T05:57:00Z" w:initials="JG">
    <w:p w14:paraId="577B8C01" w14:textId="77777777" w:rsidR="00325756" w:rsidRDefault="00325756" w:rsidP="00325756">
      <w:pPr>
        <w:pStyle w:val="CommentText"/>
      </w:pPr>
      <w:r>
        <w:rPr>
          <w:rStyle w:val="CommentReference"/>
        </w:rPr>
        <w:annotationRef/>
      </w:r>
      <w:r>
        <w:rPr>
          <w:lang w:val="en-IN"/>
        </w:rPr>
        <w:t xml:space="preserve">Several of these statements are applicable to both buildings and bridges. You can think of presenting this first, and then talk about that a lot of work has been done on bridges, yet not much on buildings. Then it is VERY important to highlight that why one needs to focus on buildings? One reason can be that the buildings house many residents, so the stakes are high for a building collapse. Also, buildings host important agencies, so business interruption is a problem. Think along such reasons… </w:t>
      </w:r>
    </w:p>
  </w:comment>
  <w:comment w:id="22" w:author="Devang Lad" w:date="2022-03-01T11:43:00Z" w:initials="DL">
    <w:p w14:paraId="22FB9FE5" w14:textId="6F4CC02A" w:rsidR="00325756" w:rsidRDefault="00325756">
      <w:pPr>
        <w:pStyle w:val="CommentText"/>
      </w:pPr>
      <w:r>
        <w:rPr>
          <w:rStyle w:val="CommentReference"/>
        </w:rPr>
        <w:annotationRef/>
      </w:r>
      <w:r>
        <w:t xml:space="preserve">In this first paragraph – I planned to reduce the discussion from generalised bridge and building </w:t>
      </w:r>
      <w:proofErr w:type="gramStart"/>
      <w:r>
        <w:t>to  buildings</w:t>
      </w:r>
      <w:proofErr w:type="gramEnd"/>
      <w:r>
        <w:t xml:space="preserve"> mentioning RC building have exposure to high fatality number (last sentence of the 1</w:t>
      </w:r>
      <w:r w:rsidRPr="00325756">
        <w:rPr>
          <w:vertAlign w:val="superscript"/>
        </w:rPr>
        <w:t>st</w:t>
      </w:r>
      <w:r>
        <w:t xml:space="preserve"> paragraph)</w:t>
      </w:r>
    </w:p>
  </w:comment>
  <w:comment w:id="24" w:author="Jay Ghosh" w:date="2022-03-01T06:06:00Z" w:initials="JG">
    <w:p w14:paraId="14B5F288" w14:textId="77777777" w:rsidR="00325756" w:rsidRDefault="00325756" w:rsidP="00325756">
      <w:pPr>
        <w:pStyle w:val="CommentText"/>
      </w:pPr>
      <w:r>
        <w:rPr>
          <w:rStyle w:val="CommentReference"/>
        </w:rPr>
        <w:annotationRef/>
      </w:r>
      <w:r>
        <w:rPr>
          <w:lang w:val="en-IN"/>
        </w:rPr>
        <w:t xml:space="preserve">No. Right before this you should discuss existing work on corroded buildings. See earlier comments on the flow in the introduction. Right after you talk about the importance of considering corrosion in RC structures, you must discuss existing literature. Then you expose the limitations in the existing literature. This is essentially finding the research gap. After that only you mention the contributions of THIS study. </w:t>
      </w:r>
    </w:p>
  </w:comment>
  <w:comment w:id="25" w:author="Devang Lad" w:date="2022-03-01T11:48:00Z" w:initials="DL">
    <w:p w14:paraId="6E74EE63" w14:textId="2A4FCB26" w:rsidR="00325756" w:rsidRDefault="00325756">
      <w:pPr>
        <w:pStyle w:val="CommentText"/>
      </w:pPr>
      <w:r>
        <w:rPr>
          <w:rStyle w:val="CommentReference"/>
        </w:rPr>
        <w:annotationRef/>
      </w:r>
      <w:r>
        <w:t xml:space="preserve">For the third paragraph </w:t>
      </w:r>
      <w:r w:rsidR="00B56DEE">
        <w:t>–</w:t>
      </w:r>
      <w:r>
        <w:t xml:space="preserve"> </w:t>
      </w:r>
      <w:r w:rsidR="00B56DEE">
        <w:t>I planned introduce corrosion deterioration – effects on single column with its literature review – and finally in the fourth paragraph literature review on the RC frame.</w:t>
      </w:r>
    </w:p>
  </w:comment>
  <w:comment w:id="26" w:author="Jay Ghosh" w:date="2022-03-01T06:09:00Z" w:initials="JG">
    <w:p w14:paraId="23FEDE90" w14:textId="77777777" w:rsidR="00325756" w:rsidRDefault="00325756" w:rsidP="00325756">
      <w:pPr>
        <w:pStyle w:val="CommentText"/>
      </w:pPr>
      <w:r>
        <w:rPr>
          <w:rStyle w:val="CommentReference"/>
        </w:rPr>
        <w:annotationRef/>
      </w:r>
      <w:r>
        <w:rPr>
          <w:lang w:val="en-IN"/>
        </w:rPr>
        <w:t>Most of this is OK, but should come BEFORE the discussion on flexure-shear failure mode discussion (previous paragraph)</w:t>
      </w:r>
    </w:p>
  </w:comment>
  <w:comment w:id="27" w:author="Devang Lad" w:date="2022-03-01T12:04:00Z" w:initials="DL">
    <w:p w14:paraId="27EA8C2C" w14:textId="28D7A9ED" w:rsidR="002F7214" w:rsidRDefault="002F7214">
      <w:pPr>
        <w:pStyle w:val="CommentText"/>
      </w:pPr>
      <w:r>
        <w:rPr>
          <w:rStyle w:val="CommentReference"/>
        </w:rPr>
        <w:annotationRef/>
      </w:r>
      <w:r>
        <w:t>Flexure</w:t>
      </w:r>
      <w:r w:rsidR="003633BA">
        <w:t>-</w:t>
      </w:r>
      <w:r>
        <w:t>shear</w:t>
      </w:r>
      <w:r w:rsidR="003633BA">
        <w:t xml:space="preserve"> failure</w:t>
      </w:r>
      <w:r>
        <w:t xml:space="preserve"> discussion was done for</w:t>
      </w:r>
      <w:r w:rsidR="003633BA">
        <w:t xml:space="preserve"> the</w:t>
      </w:r>
      <w:r>
        <w:t xml:space="preserve"> single column experimental research </w:t>
      </w:r>
      <w:r>
        <w:t>work</w:t>
      </w:r>
      <w:r w:rsidR="003633BA">
        <w:t>,</w:t>
      </w:r>
      <w:bookmarkStart w:id="28" w:name="_GoBack"/>
      <w:bookmarkEnd w:id="28"/>
      <w:r w:rsidR="003633BA">
        <w:t xml:space="preserve"> hence included in the previous paragraph.</w:t>
      </w:r>
    </w:p>
  </w:comment>
  <w:comment w:id="30" w:author="Devang Lad" w:date="2022-02-22T10:35:00Z" w:initials="DL">
    <w:p w14:paraId="6B3D44B5" w14:textId="03AD0CE3" w:rsidR="00325756" w:rsidRDefault="00325756">
      <w:pPr>
        <w:pStyle w:val="CommentText"/>
      </w:pPr>
      <w:r>
        <w:rPr>
          <w:rStyle w:val="CommentReference"/>
        </w:rPr>
        <w:annotationRef/>
      </w:r>
      <w:r>
        <w:t>The sentences in blue – Not convinced and need suggestion for improvement</w:t>
      </w:r>
    </w:p>
  </w:comment>
  <w:comment w:id="29" w:author="Jay Ghosh" w:date="2022-03-01T06:13:00Z" w:initials="JG">
    <w:p w14:paraId="717CA0BC" w14:textId="77777777" w:rsidR="00325756" w:rsidRDefault="00325756" w:rsidP="00325756">
      <w:pPr>
        <w:pStyle w:val="CommentText"/>
      </w:pPr>
      <w:r>
        <w:rPr>
          <w:rStyle w:val="CommentReference"/>
        </w:rPr>
        <w:annotationRef/>
      </w:r>
      <w:r>
        <w:rPr>
          <w:lang w:val="en-IN"/>
        </w:rPr>
        <w:t xml:space="preserve">The flexure-shear discussion earlier comes here along with these statements to highlight the contribution of this paper as separate paragraph. I am still somehow missing to see the strongly worded contributions of this study. That will serve as a motivation to readers to go beyond the introduction and to actually read your paper. </w:t>
      </w:r>
    </w:p>
  </w:comment>
  <w:comment w:id="32" w:author="Jay Ghosh" w:date="2022-03-01T06:15:00Z" w:initials="JG">
    <w:p w14:paraId="12E3834C" w14:textId="77777777" w:rsidR="00325756" w:rsidRDefault="00325756" w:rsidP="00325756">
      <w:pPr>
        <w:pStyle w:val="CommentText"/>
      </w:pPr>
      <w:r>
        <w:rPr>
          <w:rStyle w:val="CommentReference"/>
        </w:rPr>
        <w:annotationRef/>
      </w:r>
      <w:r>
        <w:rPr>
          <w:lang w:val="en-IN"/>
        </w:rPr>
        <w:t>Include a roadmap to the paper as the last paragraph. Overall, aim the introduction to the paper as around 1450 to 1500 words. Presently it is 1100</w:t>
      </w:r>
    </w:p>
  </w:comment>
  <w:comment w:id="35" w:author="Lad, Devang" w:date="2022-02-24T18:34:00Z" w:initials="LD">
    <w:p w14:paraId="71A0599B" w14:textId="3D30AD1D" w:rsidR="00325756" w:rsidRDefault="00325756" w:rsidP="0077230D">
      <w:pPr>
        <w:pStyle w:val="CommentText"/>
      </w:pPr>
      <w:r>
        <w:rPr>
          <w:rStyle w:val="CommentReference"/>
        </w:rPr>
        <w:annotationRef/>
      </w:r>
      <w:r>
        <w:t>Almost copied. Need to change</w:t>
      </w:r>
    </w:p>
  </w:comment>
  <w:comment w:id="36" w:author="Devang Lad" w:date="2022-02-25T10:40:00Z" w:initials="DL">
    <w:p w14:paraId="3EFD1C7B" w14:textId="77777777" w:rsidR="00325756" w:rsidRDefault="00325756" w:rsidP="00F710C1">
      <w:pPr>
        <w:pStyle w:val="CommentText"/>
      </w:pPr>
      <w:r>
        <w:rPr>
          <w:rStyle w:val="CommentReference"/>
        </w:rPr>
        <w:annotationRef/>
      </w:r>
      <w:r>
        <w:t>Is slab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640362" w15:done="0"/>
  <w15:commentEx w15:paraId="664EFB36" w15:done="0"/>
  <w15:commentEx w15:paraId="35694D92" w15:done="0"/>
  <w15:commentEx w15:paraId="2460FD77" w15:done="0"/>
  <w15:commentEx w15:paraId="2710E3BF" w15:done="0"/>
  <w15:commentEx w15:paraId="780855BE" w15:done="0"/>
  <w15:commentEx w15:paraId="600C987F" w15:done="0"/>
  <w15:commentEx w15:paraId="577B8C01" w15:done="0"/>
  <w15:commentEx w15:paraId="22FB9FE5" w15:paraIdParent="577B8C01" w15:done="0"/>
  <w15:commentEx w15:paraId="14B5F288" w15:done="0"/>
  <w15:commentEx w15:paraId="6E74EE63" w15:paraIdParent="14B5F288" w15:done="0"/>
  <w15:commentEx w15:paraId="23FEDE90" w15:done="0"/>
  <w15:commentEx w15:paraId="27EA8C2C" w15:paraIdParent="23FEDE90" w15:done="0"/>
  <w15:commentEx w15:paraId="6B3D44B5" w15:done="0"/>
  <w15:commentEx w15:paraId="717CA0BC" w15:done="0"/>
  <w15:commentEx w15:paraId="12E3834C" w15:done="0"/>
  <w15:commentEx w15:paraId="71A0599B" w15:done="0"/>
  <w15:commentEx w15:paraId="3EFD1C7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3936" w16cex:dateUtc="2022-03-01T00:48:00Z"/>
  <w16cex:commentExtensible w16cex:durableId="25BF3B3E" w16cex:dateUtc="2022-02-22T05:06:00Z"/>
  <w16cex:commentExtensible w16cex:durableId="25C8313B" w16cex:dateUtc="2022-03-01T00:14:00Z"/>
  <w16cex:commentExtensible w16cex:durableId="25C831BF" w16cex:dateUtc="2022-03-01T00:16:00Z"/>
  <w16cex:commentExtensible w16cex:durableId="25C83187" w16cex:dateUtc="2022-03-01T00:15:00Z"/>
  <w16cex:commentExtensible w16cex:durableId="25C8327F" w16cex:dateUtc="2022-03-01T00:19:00Z"/>
  <w16cex:commentExtensible w16cex:durableId="25C83304" w16cex:dateUtc="2022-03-01T00:22:00Z"/>
  <w16cex:commentExtensible w16cex:durableId="25C83430" w16cex:dateUtc="2022-03-01T00:27:00Z"/>
  <w16cex:commentExtensible w16cex:durableId="25C83670" w16cex:dateUtc="2022-03-01T00:36:00Z"/>
  <w16cex:commentExtensible w16cex:durableId="25C83721" w16cex:dateUtc="2022-03-01T00:39:00Z"/>
  <w16cex:commentExtensible w16cex:durableId="25BF3B0B" w16cex:dateUtc="2022-02-22T05:05:00Z"/>
  <w16cex:commentExtensible w16cex:durableId="25C83809" w16cex:dateUtc="2022-03-01T00:43:00Z"/>
  <w16cex:commentExtensible w16cex:durableId="25C8387F" w16cex:dateUtc="2022-03-01T00:45:00Z"/>
  <w16cex:commentExtensible w16cex:durableId="25C24E3E" w16cex:dateUtc="2022-02-24T13:04:00Z"/>
  <w16cex:commentExtensible w16cex:durableId="25C33083" w16cex:dateUtc="2022-02-25T0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640362" w16cid:durableId="25C83936"/>
  <w16cid:commentId w16cid:paraId="664EFB36" w16cid:durableId="25BF3B3E"/>
  <w16cid:commentId w16cid:paraId="35694D92" w16cid:durableId="25C8313B"/>
  <w16cid:commentId w16cid:paraId="2460FD77" w16cid:durableId="25C831BF"/>
  <w16cid:commentId w16cid:paraId="2710E3BF" w16cid:durableId="25C83187"/>
  <w16cid:commentId w16cid:paraId="780855BE" w16cid:durableId="25C8327F"/>
  <w16cid:commentId w16cid:paraId="600C987F" w16cid:durableId="25C83304"/>
  <w16cid:commentId w16cid:paraId="577B8C01" w16cid:durableId="25C83430"/>
  <w16cid:commentId w16cid:paraId="22FB9FE5" w16cid:durableId="25C88557"/>
  <w16cid:commentId w16cid:paraId="14B5F288" w16cid:durableId="25C83670"/>
  <w16cid:commentId w16cid:paraId="6E74EE63" w16cid:durableId="25C8867D"/>
  <w16cid:commentId w16cid:paraId="23FEDE90" w16cid:durableId="25C83721"/>
  <w16cid:commentId w16cid:paraId="27EA8C2C" w16cid:durableId="25C88A34"/>
  <w16cid:commentId w16cid:paraId="6B3D44B5" w16cid:durableId="25BF3B0B"/>
  <w16cid:commentId w16cid:paraId="717CA0BC" w16cid:durableId="25C83809"/>
  <w16cid:commentId w16cid:paraId="12E3834C" w16cid:durableId="25C8387F"/>
  <w16cid:commentId w16cid:paraId="71A0599B" w16cid:durableId="25C24E3E"/>
  <w16cid:commentId w16cid:paraId="3EFD1C7B" w16cid:durableId="25C33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C58C1" w14:textId="77777777" w:rsidR="003B7B7A" w:rsidRDefault="003B7B7A" w:rsidP="00B667D3">
      <w:r>
        <w:separator/>
      </w:r>
    </w:p>
  </w:endnote>
  <w:endnote w:type="continuationSeparator" w:id="0">
    <w:p w14:paraId="4C732A5A" w14:textId="77777777" w:rsidR="003B7B7A" w:rsidRDefault="003B7B7A"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dvOT1ef757c0">
    <w:altName w:val="Cambria"/>
    <w:panose1 w:val="00000000000000000000"/>
    <w:charset w:val="00"/>
    <w:family w:val="roman"/>
    <w:notTrueType/>
    <w:pitch w:val="default"/>
  </w:font>
  <w:font w:name="STIXTwoText-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Two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67F75" w14:textId="77777777" w:rsidR="003B7B7A" w:rsidRDefault="003B7B7A" w:rsidP="00B667D3">
      <w:r>
        <w:separator/>
      </w:r>
    </w:p>
  </w:footnote>
  <w:footnote w:type="continuationSeparator" w:id="0">
    <w:p w14:paraId="54FED116" w14:textId="77777777" w:rsidR="003B7B7A" w:rsidRDefault="003B7B7A"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y Ghosh">
    <w15:presenceInfo w15:providerId="Windows Live" w15:userId="dab1332bae621dc8"/>
  </w15:person>
  <w15:person w15:author="Devang Lad">
    <w15:presenceInfo w15:providerId="None" w15:userId="Devang Lad"/>
  </w15:person>
  <w15:person w15:author="Lad, Devang">
    <w15:presenceInfo w15:providerId="None" w15:userId="Lad, De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4FADVnUwMtAAAA"/>
  </w:docVars>
  <w:rsids>
    <w:rsidRoot w:val="004F3459"/>
    <w:rsid w:val="00000772"/>
    <w:rsid w:val="000014D7"/>
    <w:rsid w:val="00002109"/>
    <w:rsid w:val="00002BC7"/>
    <w:rsid w:val="000062C3"/>
    <w:rsid w:val="000075F9"/>
    <w:rsid w:val="000100B0"/>
    <w:rsid w:val="00014F44"/>
    <w:rsid w:val="00015274"/>
    <w:rsid w:val="00015385"/>
    <w:rsid w:val="000157FD"/>
    <w:rsid w:val="00015B96"/>
    <w:rsid w:val="00017051"/>
    <w:rsid w:val="000170F5"/>
    <w:rsid w:val="000176F8"/>
    <w:rsid w:val="0002112D"/>
    <w:rsid w:val="00022EED"/>
    <w:rsid w:val="0002336D"/>
    <w:rsid w:val="00023722"/>
    <w:rsid w:val="00023BF0"/>
    <w:rsid w:val="000244BB"/>
    <w:rsid w:val="000251D5"/>
    <w:rsid w:val="00026A9B"/>
    <w:rsid w:val="00026AA8"/>
    <w:rsid w:val="00030374"/>
    <w:rsid w:val="0003082B"/>
    <w:rsid w:val="00032D3A"/>
    <w:rsid w:val="000336B3"/>
    <w:rsid w:val="00033899"/>
    <w:rsid w:val="00035C77"/>
    <w:rsid w:val="000364B6"/>
    <w:rsid w:val="0003656F"/>
    <w:rsid w:val="000368B5"/>
    <w:rsid w:val="00036E05"/>
    <w:rsid w:val="00037C14"/>
    <w:rsid w:val="000411AB"/>
    <w:rsid w:val="0004146B"/>
    <w:rsid w:val="000417C3"/>
    <w:rsid w:val="00041D97"/>
    <w:rsid w:val="00041E96"/>
    <w:rsid w:val="000423F5"/>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70B8"/>
    <w:rsid w:val="00077600"/>
    <w:rsid w:val="00080B8E"/>
    <w:rsid w:val="00080F00"/>
    <w:rsid w:val="00081359"/>
    <w:rsid w:val="00082A27"/>
    <w:rsid w:val="00082DC4"/>
    <w:rsid w:val="00083229"/>
    <w:rsid w:val="000850C3"/>
    <w:rsid w:val="0008520B"/>
    <w:rsid w:val="00086B6D"/>
    <w:rsid w:val="000905F1"/>
    <w:rsid w:val="00090602"/>
    <w:rsid w:val="000930DA"/>
    <w:rsid w:val="0009375F"/>
    <w:rsid w:val="00094290"/>
    <w:rsid w:val="00095A74"/>
    <w:rsid w:val="0009622A"/>
    <w:rsid w:val="0009659E"/>
    <w:rsid w:val="000A0C54"/>
    <w:rsid w:val="000A2E58"/>
    <w:rsid w:val="000A3EB9"/>
    <w:rsid w:val="000A4A61"/>
    <w:rsid w:val="000A5127"/>
    <w:rsid w:val="000A60D6"/>
    <w:rsid w:val="000A7769"/>
    <w:rsid w:val="000B0000"/>
    <w:rsid w:val="000B2EAF"/>
    <w:rsid w:val="000B3736"/>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D25F2"/>
    <w:rsid w:val="000D33D3"/>
    <w:rsid w:val="000D43FD"/>
    <w:rsid w:val="000D46FF"/>
    <w:rsid w:val="000D4F54"/>
    <w:rsid w:val="000D54C4"/>
    <w:rsid w:val="000D5872"/>
    <w:rsid w:val="000D5D80"/>
    <w:rsid w:val="000D6F64"/>
    <w:rsid w:val="000D733A"/>
    <w:rsid w:val="000D75A9"/>
    <w:rsid w:val="000D7971"/>
    <w:rsid w:val="000E16B4"/>
    <w:rsid w:val="000E28B1"/>
    <w:rsid w:val="000E28E3"/>
    <w:rsid w:val="000E3170"/>
    <w:rsid w:val="000E3293"/>
    <w:rsid w:val="000E4BB0"/>
    <w:rsid w:val="000E4C2D"/>
    <w:rsid w:val="000E5CFB"/>
    <w:rsid w:val="000E5F78"/>
    <w:rsid w:val="000E7144"/>
    <w:rsid w:val="000F1F91"/>
    <w:rsid w:val="000F3609"/>
    <w:rsid w:val="000F3BAD"/>
    <w:rsid w:val="000F6AD1"/>
    <w:rsid w:val="000F78F4"/>
    <w:rsid w:val="0010083F"/>
    <w:rsid w:val="00100AF3"/>
    <w:rsid w:val="00100DA0"/>
    <w:rsid w:val="0010152E"/>
    <w:rsid w:val="00102100"/>
    <w:rsid w:val="00102666"/>
    <w:rsid w:val="001055C2"/>
    <w:rsid w:val="001120B2"/>
    <w:rsid w:val="0011298C"/>
    <w:rsid w:val="001132FA"/>
    <w:rsid w:val="001134F0"/>
    <w:rsid w:val="0011399E"/>
    <w:rsid w:val="00113FEB"/>
    <w:rsid w:val="00121CB7"/>
    <w:rsid w:val="001221EF"/>
    <w:rsid w:val="00122C18"/>
    <w:rsid w:val="001239E3"/>
    <w:rsid w:val="00124F0C"/>
    <w:rsid w:val="00126591"/>
    <w:rsid w:val="001307E4"/>
    <w:rsid w:val="00130981"/>
    <w:rsid w:val="0013139C"/>
    <w:rsid w:val="001316D8"/>
    <w:rsid w:val="00132038"/>
    <w:rsid w:val="001320BD"/>
    <w:rsid w:val="00132329"/>
    <w:rsid w:val="001343FF"/>
    <w:rsid w:val="00134669"/>
    <w:rsid w:val="0013557B"/>
    <w:rsid w:val="001370BC"/>
    <w:rsid w:val="00141957"/>
    <w:rsid w:val="00141A49"/>
    <w:rsid w:val="00142C7F"/>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6A35"/>
    <w:rsid w:val="00170452"/>
    <w:rsid w:val="0017167B"/>
    <w:rsid w:val="0017364D"/>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73A"/>
    <w:rsid w:val="00190D36"/>
    <w:rsid w:val="001914B2"/>
    <w:rsid w:val="001941F5"/>
    <w:rsid w:val="00195A45"/>
    <w:rsid w:val="00195C43"/>
    <w:rsid w:val="00195D6E"/>
    <w:rsid w:val="001A09BA"/>
    <w:rsid w:val="001A0CE9"/>
    <w:rsid w:val="001A1425"/>
    <w:rsid w:val="001A234A"/>
    <w:rsid w:val="001A3302"/>
    <w:rsid w:val="001A397E"/>
    <w:rsid w:val="001A488D"/>
    <w:rsid w:val="001A5592"/>
    <w:rsid w:val="001A6135"/>
    <w:rsid w:val="001A645E"/>
    <w:rsid w:val="001A6CA5"/>
    <w:rsid w:val="001B2880"/>
    <w:rsid w:val="001B5FAC"/>
    <w:rsid w:val="001B63D4"/>
    <w:rsid w:val="001B734A"/>
    <w:rsid w:val="001C0292"/>
    <w:rsid w:val="001C1CFE"/>
    <w:rsid w:val="001C1F91"/>
    <w:rsid w:val="001C2202"/>
    <w:rsid w:val="001C2BC9"/>
    <w:rsid w:val="001C3434"/>
    <w:rsid w:val="001C4825"/>
    <w:rsid w:val="001C53A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17D2"/>
    <w:rsid w:val="001F233A"/>
    <w:rsid w:val="001F27C3"/>
    <w:rsid w:val="001F2D2F"/>
    <w:rsid w:val="001F35B8"/>
    <w:rsid w:val="001F3612"/>
    <w:rsid w:val="001F36AA"/>
    <w:rsid w:val="001F3919"/>
    <w:rsid w:val="001F3E53"/>
    <w:rsid w:val="001F51C2"/>
    <w:rsid w:val="00200700"/>
    <w:rsid w:val="002008A6"/>
    <w:rsid w:val="00200B3F"/>
    <w:rsid w:val="00202012"/>
    <w:rsid w:val="00202349"/>
    <w:rsid w:val="002025E5"/>
    <w:rsid w:val="002028C7"/>
    <w:rsid w:val="002032F4"/>
    <w:rsid w:val="002039E9"/>
    <w:rsid w:val="002047B6"/>
    <w:rsid w:val="00205237"/>
    <w:rsid w:val="002061E3"/>
    <w:rsid w:val="002067DF"/>
    <w:rsid w:val="00206ABF"/>
    <w:rsid w:val="0020793A"/>
    <w:rsid w:val="00212E59"/>
    <w:rsid w:val="00213BBC"/>
    <w:rsid w:val="00213EB0"/>
    <w:rsid w:val="00214655"/>
    <w:rsid w:val="00214AF9"/>
    <w:rsid w:val="00221950"/>
    <w:rsid w:val="00222CA4"/>
    <w:rsid w:val="00223D3F"/>
    <w:rsid w:val="002248BF"/>
    <w:rsid w:val="002248D9"/>
    <w:rsid w:val="002255A7"/>
    <w:rsid w:val="0022587D"/>
    <w:rsid w:val="0022656A"/>
    <w:rsid w:val="00226C2F"/>
    <w:rsid w:val="0022745F"/>
    <w:rsid w:val="0022792F"/>
    <w:rsid w:val="00227BC9"/>
    <w:rsid w:val="00231B3F"/>
    <w:rsid w:val="002321CC"/>
    <w:rsid w:val="00233DCD"/>
    <w:rsid w:val="0023424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603A8"/>
    <w:rsid w:val="002615CF"/>
    <w:rsid w:val="00262509"/>
    <w:rsid w:val="0026267A"/>
    <w:rsid w:val="00262F4D"/>
    <w:rsid w:val="00263A45"/>
    <w:rsid w:val="00266C86"/>
    <w:rsid w:val="00270612"/>
    <w:rsid w:val="00270FDC"/>
    <w:rsid w:val="00274ED1"/>
    <w:rsid w:val="002761B9"/>
    <w:rsid w:val="002774FD"/>
    <w:rsid w:val="00282C8E"/>
    <w:rsid w:val="00282E16"/>
    <w:rsid w:val="0028309E"/>
    <w:rsid w:val="00283372"/>
    <w:rsid w:val="00284BED"/>
    <w:rsid w:val="00285ACD"/>
    <w:rsid w:val="0029002D"/>
    <w:rsid w:val="00290294"/>
    <w:rsid w:val="00290A78"/>
    <w:rsid w:val="002916F9"/>
    <w:rsid w:val="002929FC"/>
    <w:rsid w:val="00292E5E"/>
    <w:rsid w:val="00293DD0"/>
    <w:rsid w:val="00293E0D"/>
    <w:rsid w:val="0029635F"/>
    <w:rsid w:val="0029682A"/>
    <w:rsid w:val="00296C41"/>
    <w:rsid w:val="0029780F"/>
    <w:rsid w:val="002A0862"/>
    <w:rsid w:val="002A1E40"/>
    <w:rsid w:val="002A38CB"/>
    <w:rsid w:val="002A3FB7"/>
    <w:rsid w:val="002A4DA5"/>
    <w:rsid w:val="002A5809"/>
    <w:rsid w:val="002A5BBC"/>
    <w:rsid w:val="002B11AC"/>
    <w:rsid w:val="002B167B"/>
    <w:rsid w:val="002B6B54"/>
    <w:rsid w:val="002B738D"/>
    <w:rsid w:val="002B76BD"/>
    <w:rsid w:val="002B776F"/>
    <w:rsid w:val="002B7855"/>
    <w:rsid w:val="002C0785"/>
    <w:rsid w:val="002C1AD4"/>
    <w:rsid w:val="002C3A2E"/>
    <w:rsid w:val="002C3C2A"/>
    <w:rsid w:val="002C41B4"/>
    <w:rsid w:val="002C5603"/>
    <w:rsid w:val="002C6C17"/>
    <w:rsid w:val="002C744D"/>
    <w:rsid w:val="002C75A4"/>
    <w:rsid w:val="002C765E"/>
    <w:rsid w:val="002D0CD4"/>
    <w:rsid w:val="002D0E07"/>
    <w:rsid w:val="002D0E31"/>
    <w:rsid w:val="002D0FA9"/>
    <w:rsid w:val="002D10A9"/>
    <w:rsid w:val="002D2A5B"/>
    <w:rsid w:val="002D2D56"/>
    <w:rsid w:val="002D2E19"/>
    <w:rsid w:val="002D3C01"/>
    <w:rsid w:val="002D3CA3"/>
    <w:rsid w:val="002D7DDD"/>
    <w:rsid w:val="002E17B4"/>
    <w:rsid w:val="002E2E2C"/>
    <w:rsid w:val="002E3B8C"/>
    <w:rsid w:val="002E3BFE"/>
    <w:rsid w:val="002E40E2"/>
    <w:rsid w:val="002E6D8A"/>
    <w:rsid w:val="002F1384"/>
    <w:rsid w:val="002F16F9"/>
    <w:rsid w:val="002F211E"/>
    <w:rsid w:val="002F2977"/>
    <w:rsid w:val="002F29BB"/>
    <w:rsid w:val="002F4307"/>
    <w:rsid w:val="002F4C29"/>
    <w:rsid w:val="002F4DCF"/>
    <w:rsid w:val="002F5E46"/>
    <w:rsid w:val="002F70EF"/>
    <w:rsid w:val="002F7214"/>
    <w:rsid w:val="002F7F82"/>
    <w:rsid w:val="00300669"/>
    <w:rsid w:val="00302173"/>
    <w:rsid w:val="00302DFB"/>
    <w:rsid w:val="00303354"/>
    <w:rsid w:val="00303B10"/>
    <w:rsid w:val="0030580F"/>
    <w:rsid w:val="0030607B"/>
    <w:rsid w:val="00306A91"/>
    <w:rsid w:val="00307C70"/>
    <w:rsid w:val="00311CB8"/>
    <w:rsid w:val="00312897"/>
    <w:rsid w:val="003132D1"/>
    <w:rsid w:val="00314ECD"/>
    <w:rsid w:val="00315BCD"/>
    <w:rsid w:val="00316A55"/>
    <w:rsid w:val="003170A3"/>
    <w:rsid w:val="003178B8"/>
    <w:rsid w:val="0032240A"/>
    <w:rsid w:val="00322FB5"/>
    <w:rsid w:val="00323433"/>
    <w:rsid w:val="00323D2E"/>
    <w:rsid w:val="00323F07"/>
    <w:rsid w:val="0032483B"/>
    <w:rsid w:val="00325256"/>
    <w:rsid w:val="0032539D"/>
    <w:rsid w:val="00325756"/>
    <w:rsid w:val="003302F2"/>
    <w:rsid w:val="00331336"/>
    <w:rsid w:val="003315B1"/>
    <w:rsid w:val="00332381"/>
    <w:rsid w:val="00334292"/>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19E3"/>
    <w:rsid w:val="00362E21"/>
    <w:rsid w:val="003633BA"/>
    <w:rsid w:val="00363D16"/>
    <w:rsid w:val="00364140"/>
    <w:rsid w:val="00365146"/>
    <w:rsid w:val="003664AC"/>
    <w:rsid w:val="00366F48"/>
    <w:rsid w:val="00367FEB"/>
    <w:rsid w:val="003711EB"/>
    <w:rsid w:val="00371D76"/>
    <w:rsid w:val="00372233"/>
    <w:rsid w:val="00372F3E"/>
    <w:rsid w:val="00373326"/>
    <w:rsid w:val="00374025"/>
    <w:rsid w:val="00375FF7"/>
    <w:rsid w:val="0037734B"/>
    <w:rsid w:val="003779FC"/>
    <w:rsid w:val="00380758"/>
    <w:rsid w:val="003812C1"/>
    <w:rsid w:val="00381FA5"/>
    <w:rsid w:val="00383062"/>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6ED"/>
    <w:rsid w:val="003A77B1"/>
    <w:rsid w:val="003A7A49"/>
    <w:rsid w:val="003B1900"/>
    <w:rsid w:val="003B2687"/>
    <w:rsid w:val="003B28B7"/>
    <w:rsid w:val="003B3994"/>
    <w:rsid w:val="003B7888"/>
    <w:rsid w:val="003B7B7A"/>
    <w:rsid w:val="003C0114"/>
    <w:rsid w:val="003C20AA"/>
    <w:rsid w:val="003C4503"/>
    <w:rsid w:val="003C60A2"/>
    <w:rsid w:val="003C7933"/>
    <w:rsid w:val="003C7A62"/>
    <w:rsid w:val="003D0431"/>
    <w:rsid w:val="003D0EDC"/>
    <w:rsid w:val="003D1800"/>
    <w:rsid w:val="003D1E81"/>
    <w:rsid w:val="003D2C48"/>
    <w:rsid w:val="003D3FAD"/>
    <w:rsid w:val="003D485F"/>
    <w:rsid w:val="003D69F7"/>
    <w:rsid w:val="003D7C5B"/>
    <w:rsid w:val="003E0663"/>
    <w:rsid w:val="003E2FB2"/>
    <w:rsid w:val="003E3E7D"/>
    <w:rsid w:val="003E4E96"/>
    <w:rsid w:val="003E50B1"/>
    <w:rsid w:val="003E540D"/>
    <w:rsid w:val="003E6D08"/>
    <w:rsid w:val="003E6E8E"/>
    <w:rsid w:val="003F0EEE"/>
    <w:rsid w:val="003F2D40"/>
    <w:rsid w:val="003F3175"/>
    <w:rsid w:val="003F3E7C"/>
    <w:rsid w:val="003F3FAC"/>
    <w:rsid w:val="003F458F"/>
    <w:rsid w:val="003F4AC5"/>
    <w:rsid w:val="003F50CD"/>
    <w:rsid w:val="003F5639"/>
    <w:rsid w:val="004000DB"/>
    <w:rsid w:val="00401884"/>
    <w:rsid w:val="004019BB"/>
    <w:rsid w:val="00402098"/>
    <w:rsid w:val="00403B06"/>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58A7"/>
    <w:rsid w:val="00426F1D"/>
    <w:rsid w:val="004271B1"/>
    <w:rsid w:val="004302F2"/>
    <w:rsid w:val="0043213F"/>
    <w:rsid w:val="0043497D"/>
    <w:rsid w:val="0043567B"/>
    <w:rsid w:val="0043640A"/>
    <w:rsid w:val="00436749"/>
    <w:rsid w:val="00436958"/>
    <w:rsid w:val="004378D0"/>
    <w:rsid w:val="00437B52"/>
    <w:rsid w:val="00437D08"/>
    <w:rsid w:val="0044116C"/>
    <w:rsid w:val="00441558"/>
    <w:rsid w:val="00443916"/>
    <w:rsid w:val="00444714"/>
    <w:rsid w:val="00444E15"/>
    <w:rsid w:val="00444F9C"/>
    <w:rsid w:val="004450D6"/>
    <w:rsid w:val="00445855"/>
    <w:rsid w:val="00445906"/>
    <w:rsid w:val="00445A3C"/>
    <w:rsid w:val="00445EC6"/>
    <w:rsid w:val="00450C5F"/>
    <w:rsid w:val="00450F6F"/>
    <w:rsid w:val="00453058"/>
    <w:rsid w:val="00453824"/>
    <w:rsid w:val="004542A5"/>
    <w:rsid w:val="00454860"/>
    <w:rsid w:val="0045512E"/>
    <w:rsid w:val="00455D44"/>
    <w:rsid w:val="00456BD5"/>
    <w:rsid w:val="00456BE8"/>
    <w:rsid w:val="00457DB2"/>
    <w:rsid w:val="00461521"/>
    <w:rsid w:val="00461986"/>
    <w:rsid w:val="00461AA1"/>
    <w:rsid w:val="00462550"/>
    <w:rsid w:val="00463A49"/>
    <w:rsid w:val="004656E7"/>
    <w:rsid w:val="004670EB"/>
    <w:rsid w:val="0046769B"/>
    <w:rsid w:val="00471CF4"/>
    <w:rsid w:val="00471EDC"/>
    <w:rsid w:val="004733F6"/>
    <w:rsid w:val="0047474D"/>
    <w:rsid w:val="00477935"/>
    <w:rsid w:val="004811AB"/>
    <w:rsid w:val="004812C8"/>
    <w:rsid w:val="00482706"/>
    <w:rsid w:val="00482B39"/>
    <w:rsid w:val="00483D73"/>
    <w:rsid w:val="0048474D"/>
    <w:rsid w:val="00485C15"/>
    <w:rsid w:val="004862D4"/>
    <w:rsid w:val="004874ED"/>
    <w:rsid w:val="00487D75"/>
    <w:rsid w:val="00491A25"/>
    <w:rsid w:val="00492AE9"/>
    <w:rsid w:val="00493A95"/>
    <w:rsid w:val="004941AA"/>
    <w:rsid w:val="00494222"/>
    <w:rsid w:val="004949D0"/>
    <w:rsid w:val="00494F80"/>
    <w:rsid w:val="00496427"/>
    <w:rsid w:val="00496BBC"/>
    <w:rsid w:val="004975EE"/>
    <w:rsid w:val="0049776D"/>
    <w:rsid w:val="00497C0A"/>
    <w:rsid w:val="004A01DE"/>
    <w:rsid w:val="004A0D14"/>
    <w:rsid w:val="004A1611"/>
    <w:rsid w:val="004A191F"/>
    <w:rsid w:val="004A23FC"/>
    <w:rsid w:val="004A292F"/>
    <w:rsid w:val="004A3C0D"/>
    <w:rsid w:val="004A46DB"/>
    <w:rsid w:val="004A4CF8"/>
    <w:rsid w:val="004A4E31"/>
    <w:rsid w:val="004A5BB3"/>
    <w:rsid w:val="004A5CAE"/>
    <w:rsid w:val="004A6C6C"/>
    <w:rsid w:val="004B237C"/>
    <w:rsid w:val="004B6416"/>
    <w:rsid w:val="004C0170"/>
    <w:rsid w:val="004C040E"/>
    <w:rsid w:val="004C2369"/>
    <w:rsid w:val="004C3725"/>
    <w:rsid w:val="004C4DEE"/>
    <w:rsid w:val="004C72B6"/>
    <w:rsid w:val="004D1827"/>
    <w:rsid w:val="004D2ABC"/>
    <w:rsid w:val="004D309E"/>
    <w:rsid w:val="004D3B55"/>
    <w:rsid w:val="004D4D9C"/>
    <w:rsid w:val="004D52F4"/>
    <w:rsid w:val="004D65C3"/>
    <w:rsid w:val="004D7131"/>
    <w:rsid w:val="004E1A32"/>
    <w:rsid w:val="004E1C78"/>
    <w:rsid w:val="004E316B"/>
    <w:rsid w:val="004E4388"/>
    <w:rsid w:val="004E7B5F"/>
    <w:rsid w:val="004F158F"/>
    <w:rsid w:val="004F22D6"/>
    <w:rsid w:val="004F24D6"/>
    <w:rsid w:val="004F2C10"/>
    <w:rsid w:val="004F3459"/>
    <w:rsid w:val="004F39AE"/>
    <w:rsid w:val="004F4531"/>
    <w:rsid w:val="004F5A3A"/>
    <w:rsid w:val="004F61EF"/>
    <w:rsid w:val="0050067B"/>
    <w:rsid w:val="00502864"/>
    <w:rsid w:val="00502B01"/>
    <w:rsid w:val="0050308E"/>
    <w:rsid w:val="00504437"/>
    <w:rsid w:val="00504AB3"/>
    <w:rsid w:val="00505CC4"/>
    <w:rsid w:val="00506CAE"/>
    <w:rsid w:val="00510500"/>
    <w:rsid w:val="00511727"/>
    <w:rsid w:val="00512AD7"/>
    <w:rsid w:val="00513B24"/>
    <w:rsid w:val="005157B9"/>
    <w:rsid w:val="00515A05"/>
    <w:rsid w:val="005164AC"/>
    <w:rsid w:val="00517032"/>
    <w:rsid w:val="0051758C"/>
    <w:rsid w:val="0052008D"/>
    <w:rsid w:val="00520E5C"/>
    <w:rsid w:val="005218A0"/>
    <w:rsid w:val="00521B41"/>
    <w:rsid w:val="00522472"/>
    <w:rsid w:val="00522864"/>
    <w:rsid w:val="005245CA"/>
    <w:rsid w:val="00524C96"/>
    <w:rsid w:val="00524D7D"/>
    <w:rsid w:val="00524F0B"/>
    <w:rsid w:val="00527418"/>
    <w:rsid w:val="00527BB0"/>
    <w:rsid w:val="005313C6"/>
    <w:rsid w:val="00531CB0"/>
    <w:rsid w:val="005326E4"/>
    <w:rsid w:val="005340B9"/>
    <w:rsid w:val="005349A4"/>
    <w:rsid w:val="00534F36"/>
    <w:rsid w:val="00536571"/>
    <w:rsid w:val="00537998"/>
    <w:rsid w:val="0053799C"/>
    <w:rsid w:val="00537EF3"/>
    <w:rsid w:val="00540335"/>
    <w:rsid w:val="0054158F"/>
    <w:rsid w:val="00543239"/>
    <w:rsid w:val="00544868"/>
    <w:rsid w:val="00545216"/>
    <w:rsid w:val="005454AC"/>
    <w:rsid w:val="00545838"/>
    <w:rsid w:val="00545FDB"/>
    <w:rsid w:val="005461DC"/>
    <w:rsid w:val="00547E44"/>
    <w:rsid w:val="0055109F"/>
    <w:rsid w:val="00551627"/>
    <w:rsid w:val="00552485"/>
    <w:rsid w:val="005535BA"/>
    <w:rsid w:val="00556409"/>
    <w:rsid w:val="005571D4"/>
    <w:rsid w:val="00561E7F"/>
    <w:rsid w:val="005641A9"/>
    <w:rsid w:val="00564398"/>
    <w:rsid w:val="0056490B"/>
    <w:rsid w:val="00564D24"/>
    <w:rsid w:val="00565943"/>
    <w:rsid w:val="00565FD8"/>
    <w:rsid w:val="00566C55"/>
    <w:rsid w:val="00567733"/>
    <w:rsid w:val="00567DD9"/>
    <w:rsid w:val="005716D7"/>
    <w:rsid w:val="005728D5"/>
    <w:rsid w:val="00573C5B"/>
    <w:rsid w:val="00573DBB"/>
    <w:rsid w:val="00576212"/>
    <w:rsid w:val="00576B7F"/>
    <w:rsid w:val="00577474"/>
    <w:rsid w:val="0058083F"/>
    <w:rsid w:val="005809BB"/>
    <w:rsid w:val="00581518"/>
    <w:rsid w:val="00582571"/>
    <w:rsid w:val="00583F49"/>
    <w:rsid w:val="0058490E"/>
    <w:rsid w:val="005853FB"/>
    <w:rsid w:val="00586853"/>
    <w:rsid w:val="00586D67"/>
    <w:rsid w:val="00591065"/>
    <w:rsid w:val="005927BE"/>
    <w:rsid w:val="00592F06"/>
    <w:rsid w:val="00593079"/>
    <w:rsid w:val="0059327A"/>
    <w:rsid w:val="0059373D"/>
    <w:rsid w:val="00594C55"/>
    <w:rsid w:val="005955A5"/>
    <w:rsid w:val="00595B28"/>
    <w:rsid w:val="00595F0C"/>
    <w:rsid w:val="005A0E75"/>
    <w:rsid w:val="005A168D"/>
    <w:rsid w:val="005A4745"/>
    <w:rsid w:val="005A49E0"/>
    <w:rsid w:val="005A703D"/>
    <w:rsid w:val="005B0D2D"/>
    <w:rsid w:val="005B1259"/>
    <w:rsid w:val="005B12D9"/>
    <w:rsid w:val="005B2270"/>
    <w:rsid w:val="005B227F"/>
    <w:rsid w:val="005B242F"/>
    <w:rsid w:val="005B3C3E"/>
    <w:rsid w:val="005B424A"/>
    <w:rsid w:val="005B4576"/>
    <w:rsid w:val="005B5A89"/>
    <w:rsid w:val="005B6703"/>
    <w:rsid w:val="005B695D"/>
    <w:rsid w:val="005B74FE"/>
    <w:rsid w:val="005B7641"/>
    <w:rsid w:val="005C1DD8"/>
    <w:rsid w:val="005C296C"/>
    <w:rsid w:val="005C312A"/>
    <w:rsid w:val="005C3899"/>
    <w:rsid w:val="005C42AE"/>
    <w:rsid w:val="005C5C88"/>
    <w:rsid w:val="005C614D"/>
    <w:rsid w:val="005C69CB"/>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2D4F"/>
    <w:rsid w:val="005E4518"/>
    <w:rsid w:val="005E7276"/>
    <w:rsid w:val="005E7571"/>
    <w:rsid w:val="005F09AF"/>
    <w:rsid w:val="005F09FC"/>
    <w:rsid w:val="005F0D11"/>
    <w:rsid w:val="005F29D2"/>
    <w:rsid w:val="005F322F"/>
    <w:rsid w:val="005F348B"/>
    <w:rsid w:val="005F34CA"/>
    <w:rsid w:val="005F3744"/>
    <w:rsid w:val="005F3F10"/>
    <w:rsid w:val="005F41CB"/>
    <w:rsid w:val="005F46AC"/>
    <w:rsid w:val="005F623F"/>
    <w:rsid w:val="005F63A2"/>
    <w:rsid w:val="00600842"/>
    <w:rsid w:val="00600F6C"/>
    <w:rsid w:val="0060292B"/>
    <w:rsid w:val="00605DF6"/>
    <w:rsid w:val="00607718"/>
    <w:rsid w:val="00611FBC"/>
    <w:rsid w:val="0061234F"/>
    <w:rsid w:val="00613C0F"/>
    <w:rsid w:val="006143B0"/>
    <w:rsid w:val="006146ED"/>
    <w:rsid w:val="00615821"/>
    <w:rsid w:val="00615D3E"/>
    <w:rsid w:val="0061632E"/>
    <w:rsid w:val="00620652"/>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D9D"/>
    <w:rsid w:val="00656A9B"/>
    <w:rsid w:val="00657E19"/>
    <w:rsid w:val="006603CB"/>
    <w:rsid w:val="00661362"/>
    <w:rsid w:val="00662421"/>
    <w:rsid w:val="00663051"/>
    <w:rsid w:val="006673CA"/>
    <w:rsid w:val="00670E93"/>
    <w:rsid w:val="006711F7"/>
    <w:rsid w:val="00671C6A"/>
    <w:rsid w:val="00671DC5"/>
    <w:rsid w:val="00672674"/>
    <w:rsid w:val="006728EB"/>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9149F"/>
    <w:rsid w:val="00692233"/>
    <w:rsid w:val="00693BA0"/>
    <w:rsid w:val="00694630"/>
    <w:rsid w:val="00694BA0"/>
    <w:rsid w:val="006A06A4"/>
    <w:rsid w:val="006A0E22"/>
    <w:rsid w:val="006A1824"/>
    <w:rsid w:val="006A215F"/>
    <w:rsid w:val="006A3315"/>
    <w:rsid w:val="006A44E0"/>
    <w:rsid w:val="006A48F1"/>
    <w:rsid w:val="006A4D53"/>
    <w:rsid w:val="006A4DCE"/>
    <w:rsid w:val="006A5AD9"/>
    <w:rsid w:val="006A7D89"/>
    <w:rsid w:val="006B07E9"/>
    <w:rsid w:val="006B1E80"/>
    <w:rsid w:val="006B2824"/>
    <w:rsid w:val="006B4A78"/>
    <w:rsid w:val="006B5B6B"/>
    <w:rsid w:val="006B5C88"/>
    <w:rsid w:val="006B758C"/>
    <w:rsid w:val="006B7C6C"/>
    <w:rsid w:val="006C0333"/>
    <w:rsid w:val="006C0AF9"/>
    <w:rsid w:val="006C1F9A"/>
    <w:rsid w:val="006C315A"/>
    <w:rsid w:val="006C3242"/>
    <w:rsid w:val="006C336C"/>
    <w:rsid w:val="006C373A"/>
    <w:rsid w:val="006C4FE3"/>
    <w:rsid w:val="006C50DA"/>
    <w:rsid w:val="006C6D59"/>
    <w:rsid w:val="006C7D00"/>
    <w:rsid w:val="006D1E02"/>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4B18"/>
    <w:rsid w:val="006E65D1"/>
    <w:rsid w:val="006F01A9"/>
    <w:rsid w:val="006F1292"/>
    <w:rsid w:val="006F1934"/>
    <w:rsid w:val="006F3BEF"/>
    <w:rsid w:val="006F422C"/>
    <w:rsid w:val="006F5091"/>
    <w:rsid w:val="006F776F"/>
    <w:rsid w:val="007014A5"/>
    <w:rsid w:val="00701514"/>
    <w:rsid w:val="00701A2D"/>
    <w:rsid w:val="007027C1"/>
    <w:rsid w:val="007029CD"/>
    <w:rsid w:val="00702B13"/>
    <w:rsid w:val="00703427"/>
    <w:rsid w:val="00705B29"/>
    <w:rsid w:val="00706EE4"/>
    <w:rsid w:val="007102DA"/>
    <w:rsid w:val="007103FC"/>
    <w:rsid w:val="0071051A"/>
    <w:rsid w:val="00713083"/>
    <w:rsid w:val="00713B49"/>
    <w:rsid w:val="00714AD1"/>
    <w:rsid w:val="00715641"/>
    <w:rsid w:val="00716F51"/>
    <w:rsid w:val="00720DC6"/>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301"/>
    <w:rsid w:val="00751EC7"/>
    <w:rsid w:val="00752C94"/>
    <w:rsid w:val="00753C60"/>
    <w:rsid w:val="00754812"/>
    <w:rsid w:val="00757153"/>
    <w:rsid w:val="00760BCB"/>
    <w:rsid w:val="00760D7E"/>
    <w:rsid w:val="00761802"/>
    <w:rsid w:val="007642CF"/>
    <w:rsid w:val="007656CE"/>
    <w:rsid w:val="00766A1A"/>
    <w:rsid w:val="00766F5D"/>
    <w:rsid w:val="00770D45"/>
    <w:rsid w:val="00770F98"/>
    <w:rsid w:val="0077101D"/>
    <w:rsid w:val="0077230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ABE"/>
    <w:rsid w:val="00792CF7"/>
    <w:rsid w:val="0079319E"/>
    <w:rsid w:val="007934A1"/>
    <w:rsid w:val="00793637"/>
    <w:rsid w:val="00793650"/>
    <w:rsid w:val="00793989"/>
    <w:rsid w:val="00796026"/>
    <w:rsid w:val="0079604A"/>
    <w:rsid w:val="007967E1"/>
    <w:rsid w:val="00797D2D"/>
    <w:rsid w:val="007A080C"/>
    <w:rsid w:val="007A0A76"/>
    <w:rsid w:val="007A15F8"/>
    <w:rsid w:val="007A3C36"/>
    <w:rsid w:val="007A3CDB"/>
    <w:rsid w:val="007A4726"/>
    <w:rsid w:val="007A4B63"/>
    <w:rsid w:val="007A5165"/>
    <w:rsid w:val="007A5445"/>
    <w:rsid w:val="007A6C01"/>
    <w:rsid w:val="007A7B94"/>
    <w:rsid w:val="007B049C"/>
    <w:rsid w:val="007B0AF9"/>
    <w:rsid w:val="007B2292"/>
    <w:rsid w:val="007B3289"/>
    <w:rsid w:val="007B41ED"/>
    <w:rsid w:val="007B4E6F"/>
    <w:rsid w:val="007B6420"/>
    <w:rsid w:val="007B64B8"/>
    <w:rsid w:val="007B67E2"/>
    <w:rsid w:val="007B78AA"/>
    <w:rsid w:val="007B7DF9"/>
    <w:rsid w:val="007B7F14"/>
    <w:rsid w:val="007C0263"/>
    <w:rsid w:val="007C210E"/>
    <w:rsid w:val="007C21EC"/>
    <w:rsid w:val="007C2B3E"/>
    <w:rsid w:val="007C34C5"/>
    <w:rsid w:val="007C3757"/>
    <w:rsid w:val="007C39E1"/>
    <w:rsid w:val="007C4814"/>
    <w:rsid w:val="007C5C88"/>
    <w:rsid w:val="007C6290"/>
    <w:rsid w:val="007D03EC"/>
    <w:rsid w:val="007D09A5"/>
    <w:rsid w:val="007D398A"/>
    <w:rsid w:val="007D58D4"/>
    <w:rsid w:val="007D5DEB"/>
    <w:rsid w:val="007D716F"/>
    <w:rsid w:val="007D7697"/>
    <w:rsid w:val="007D7C9D"/>
    <w:rsid w:val="007E49E4"/>
    <w:rsid w:val="007E4FFB"/>
    <w:rsid w:val="007E5B4B"/>
    <w:rsid w:val="007E72FD"/>
    <w:rsid w:val="007E7D57"/>
    <w:rsid w:val="007F0216"/>
    <w:rsid w:val="007F1200"/>
    <w:rsid w:val="007F14FF"/>
    <w:rsid w:val="007F2810"/>
    <w:rsid w:val="007F32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F27"/>
    <w:rsid w:val="0082309D"/>
    <w:rsid w:val="008310EA"/>
    <w:rsid w:val="0083304C"/>
    <w:rsid w:val="00834448"/>
    <w:rsid w:val="00836E1D"/>
    <w:rsid w:val="00837B35"/>
    <w:rsid w:val="00840F78"/>
    <w:rsid w:val="0084156F"/>
    <w:rsid w:val="00844B9B"/>
    <w:rsid w:val="0084543D"/>
    <w:rsid w:val="00845C05"/>
    <w:rsid w:val="00850D23"/>
    <w:rsid w:val="00852C7C"/>
    <w:rsid w:val="008533BB"/>
    <w:rsid w:val="008535FF"/>
    <w:rsid w:val="008538C4"/>
    <w:rsid w:val="00860779"/>
    <w:rsid w:val="00861622"/>
    <w:rsid w:val="00861CB5"/>
    <w:rsid w:val="00861F2D"/>
    <w:rsid w:val="008620A2"/>
    <w:rsid w:val="0086243B"/>
    <w:rsid w:val="008628C4"/>
    <w:rsid w:val="00862DAA"/>
    <w:rsid w:val="008634AC"/>
    <w:rsid w:val="00863A1F"/>
    <w:rsid w:val="00864198"/>
    <w:rsid w:val="008648D9"/>
    <w:rsid w:val="008650E7"/>
    <w:rsid w:val="00865166"/>
    <w:rsid w:val="00867389"/>
    <w:rsid w:val="008720D2"/>
    <w:rsid w:val="00872ADC"/>
    <w:rsid w:val="00872FB2"/>
    <w:rsid w:val="008738F7"/>
    <w:rsid w:val="00875B42"/>
    <w:rsid w:val="00875B91"/>
    <w:rsid w:val="00876F48"/>
    <w:rsid w:val="00877242"/>
    <w:rsid w:val="00880266"/>
    <w:rsid w:val="00881537"/>
    <w:rsid w:val="00881926"/>
    <w:rsid w:val="008822F0"/>
    <w:rsid w:val="00882C3E"/>
    <w:rsid w:val="00882D59"/>
    <w:rsid w:val="008843CF"/>
    <w:rsid w:val="00884EF7"/>
    <w:rsid w:val="0088511C"/>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28DC"/>
    <w:rsid w:val="008C2D2D"/>
    <w:rsid w:val="008C3D36"/>
    <w:rsid w:val="008C40E6"/>
    <w:rsid w:val="008C76E6"/>
    <w:rsid w:val="008C7CCD"/>
    <w:rsid w:val="008D1EAF"/>
    <w:rsid w:val="008D1F42"/>
    <w:rsid w:val="008D324B"/>
    <w:rsid w:val="008D5A54"/>
    <w:rsid w:val="008D5C36"/>
    <w:rsid w:val="008D617D"/>
    <w:rsid w:val="008D639A"/>
    <w:rsid w:val="008D6D27"/>
    <w:rsid w:val="008E0279"/>
    <w:rsid w:val="008E1E43"/>
    <w:rsid w:val="008E3102"/>
    <w:rsid w:val="008E3B13"/>
    <w:rsid w:val="008E6F7B"/>
    <w:rsid w:val="008E7E84"/>
    <w:rsid w:val="008F06D5"/>
    <w:rsid w:val="008F45BC"/>
    <w:rsid w:val="008F4A90"/>
    <w:rsid w:val="008F706C"/>
    <w:rsid w:val="009002B0"/>
    <w:rsid w:val="009003C1"/>
    <w:rsid w:val="00900CBA"/>
    <w:rsid w:val="00900DD6"/>
    <w:rsid w:val="00902451"/>
    <w:rsid w:val="00902C48"/>
    <w:rsid w:val="009030D6"/>
    <w:rsid w:val="0090520D"/>
    <w:rsid w:val="0090552B"/>
    <w:rsid w:val="00906197"/>
    <w:rsid w:val="00907229"/>
    <w:rsid w:val="0090758E"/>
    <w:rsid w:val="00907C0C"/>
    <w:rsid w:val="0091618A"/>
    <w:rsid w:val="009215D2"/>
    <w:rsid w:val="00921E49"/>
    <w:rsid w:val="00925387"/>
    <w:rsid w:val="00925F4E"/>
    <w:rsid w:val="009300D0"/>
    <w:rsid w:val="009308E3"/>
    <w:rsid w:val="00931044"/>
    <w:rsid w:val="0093156C"/>
    <w:rsid w:val="00933A15"/>
    <w:rsid w:val="00933B12"/>
    <w:rsid w:val="009340E6"/>
    <w:rsid w:val="00934DFF"/>
    <w:rsid w:val="009354A7"/>
    <w:rsid w:val="00935A02"/>
    <w:rsid w:val="009366DC"/>
    <w:rsid w:val="00936742"/>
    <w:rsid w:val="00937494"/>
    <w:rsid w:val="00941306"/>
    <w:rsid w:val="00942A85"/>
    <w:rsid w:val="00942FC1"/>
    <w:rsid w:val="00944F74"/>
    <w:rsid w:val="00945577"/>
    <w:rsid w:val="00951A05"/>
    <w:rsid w:val="00951C99"/>
    <w:rsid w:val="00952C31"/>
    <w:rsid w:val="00953E2B"/>
    <w:rsid w:val="00953FBC"/>
    <w:rsid w:val="00955037"/>
    <w:rsid w:val="009556EC"/>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596C"/>
    <w:rsid w:val="00987A41"/>
    <w:rsid w:val="00990EEA"/>
    <w:rsid w:val="0099129E"/>
    <w:rsid w:val="009916E2"/>
    <w:rsid w:val="0099192F"/>
    <w:rsid w:val="00992288"/>
    <w:rsid w:val="00993E62"/>
    <w:rsid w:val="0099449C"/>
    <w:rsid w:val="00994B3B"/>
    <w:rsid w:val="00995A43"/>
    <w:rsid w:val="009966D2"/>
    <w:rsid w:val="009968AE"/>
    <w:rsid w:val="00997046"/>
    <w:rsid w:val="00997267"/>
    <w:rsid w:val="009A181E"/>
    <w:rsid w:val="009A2572"/>
    <w:rsid w:val="009A279B"/>
    <w:rsid w:val="009A6E6C"/>
    <w:rsid w:val="009A6FCF"/>
    <w:rsid w:val="009B05C5"/>
    <w:rsid w:val="009B26C1"/>
    <w:rsid w:val="009B2AD2"/>
    <w:rsid w:val="009B2DEE"/>
    <w:rsid w:val="009B3362"/>
    <w:rsid w:val="009B586C"/>
    <w:rsid w:val="009B5EED"/>
    <w:rsid w:val="009B6874"/>
    <w:rsid w:val="009B7BCE"/>
    <w:rsid w:val="009C12B9"/>
    <w:rsid w:val="009C259A"/>
    <w:rsid w:val="009C35DA"/>
    <w:rsid w:val="009C3A25"/>
    <w:rsid w:val="009C53D4"/>
    <w:rsid w:val="009C57FF"/>
    <w:rsid w:val="009C5AB5"/>
    <w:rsid w:val="009C7759"/>
    <w:rsid w:val="009C7F0F"/>
    <w:rsid w:val="009D00E3"/>
    <w:rsid w:val="009D0892"/>
    <w:rsid w:val="009D0C03"/>
    <w:rsid w:val="009D1037"/>
    <w:rsid w:val="009D1D2E"/>
    <w:rsid w:val="009D2661"/>
    <w:rsid w:val="009D2DB2"/>
    <w:rsid w:val="009D52DC"/>
    <w:rsid w:val="009D5343"/>
    <w:rsid w:val="009D54B8"/>
    <w:rsid w:val="009E005D"/>
    <w:rsid w:val="009E2A8A"/>
    <w:rsid w:val="009E32EE"/>
    <w:rsid w:val="009E3655"/>
    <w:rsid w:val="009E3C63"/>
    <w:rsid w:val="009E5640"/>
    <w:rsid w:val="009E5C5B"/>
    <w:rsid w:val="009E617B"/>
    <w:rsid w:val="009E6DDE"/>
    <w:rsid w:val="009E6EFB"/>
    <w:rsid w:val="009E713C"/>
    <w:rsid w:val="009E7378"/>
    <w:rsid w:val="009E776E"/>
    <w:rsid w:val="009F0001"/>
    <w:rsid w:val="009F1778"/>
    <w:rsid w:val="009F25B7"/>
    <w:rsid w:val="009F3D44"/>
    <w:rsid w:val="009F4185"/>
    <w:rsid w:val="009F64AE"/>
    <w:rsid w:val="009F6C68"/>
    <w:rsid w:val="009F7391"/>
    <w:rsid w:val="009F791F"/>
    <w:rsid w:val="009F7B57"/>
    <w:rsid w:val="00A00091"/>
    <w:rsid w:val="00A01C53"/>
    <w:rsid w:val="00A02BA1"/>
    <w:rsid w:val="00A03FEF"/>
    <w:rsid w:val="00A0707E"/>
    <w:rsid w:val="00A101C4"/>
    <w:rsid w:val="00A14F3E"/>
    <w:rsid w:val="00A15A08"/>
    <w:rsid w:val="00A16980"/>
    <w:rsid w:val="00A20F4F"/>
    <w:rsid w:val="00A2290F"/>
    <w:rsid w:val="00A2297D"/>
    <w:rsid w:val="00A2395D"/>
    <w:rsid w:val="00A23CEE"/>
    <w:rsid w:val="00A23F53"/>
    <w:rsid w:val="00A24157"/>
    <w:rsid w:val="00A24162"/>
    <w:rsid w:val="00A256D3"/>
    <w:rsid w:val="00A26A75"/>
    <w:rsid w:val="00A26E8F"/>
    <w:rsid w:val="00A30459"/>
    <w:rsid w:val="00A31453"/>
    <w:rsid w:val="00A325DA"/>
    <w:rsid w:val="00A34353"/>
    <w:rsid w:val="00A34438"/>
    <w:rsid w:val="00A34D4E"/>
    <w:rsid w:val="00A36E72"/>
    <w:rsid w:val="00A40342"/>
    <w:rsid w:val="00A416A2"/>
    <w:rsid w:val="00A418D5"/>
    <w:rsid w:val="00A41BE4"/>
    <w:rsid w:val="00A4275B"/>
    <w:rsid w:val="00A42A3B"/>
    <w:rsid w:val="00A43C3E"/>
    <w:rsid w:val="00A45236"/>
    <w:rsid w:val="00A4571F"/>
    <w:rsid w:val="00A46117"/>
    <w:rsid w:val="00A50AA0"/>
    <w:rsid w:val="00A51E4F"/>
    <w:rsid w:val="00A54A06"/>
    <w:rsid w:val="00A54A08"/>
    <w:rsid w:val="00A563CB"/>
    <w:rsid w:val="00A56AC3"/>
    <w:rsid w:val="00A575FF"/>
    <w:rsid w:val="00A5786C"/>
    <w:rsid w:val="00A57EB9"/>
    <w:rsid w:val="00A61B4F"/>
    <w:rsid w:val="00A61C7C"/>
    <w:rsid w:val="00A6241A"/>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46C8"/>
    <w:rsid w:val="00A847F1"/>
    <w:rsid w:val="00A84E3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536A"/>
    <w:rsid w:val="00AB5872"/>
    <w:rsid w:val="00AB5A88"/>
    <w:rsid w:val="00AB5FB4"/>
    <w:rsid w:val="00AB63CD"/>
    <w:rsid w:val="00AB73C7"/>
    <w:rsid w:val="00AC04F8"/>
    <w:rsid w:val="00AC09EC"/>
    <w:rsid w:val="00AC0DA6"/>
    <w:rsid w:val="00AC3759"/>
    <w:rsid w:val="00AC43B4"/>
    <w:rsid w:val="00AC5927"/>
    <w:rsid w:val="00AC6A39"/>
    <w:rsid w:val="00AC6DEB"/>
    <w:rsid w:val="00AD09D6"/>
    <w:rsid w:val="00AD3247"/>
    <w:rsid w:val="00AD4576"/>
    <w:rsid w:val="00AD58AA"/>
    <w:rsid w:val="00AD689B"/>
    <w:rsid w:val="00AD6A0A"/>
    <w:rsid w:val="00AD76EE"/>
    <w:rsid w:val="00AE05B3"/>
    <w:rsid w:val="00AE2579"/>
    <w:rsid w:val="00AE31AA"/>
    <w:rsid w:val="00AE3291"/>
    <w:rsid w:val="00AE5797"/>
    <w:rsid w:val="00AE5A81"/>
    <w:rsid w:val="00AE727B"/>
    <w:rsid w:val="00AF0AAB"/>
    <w:rsid w:val="00AF1FC6"/>
    <w:rsid w:val="00AF1FCA"/>
    <w:rsid w:val="00AF2B1D"/>
    <w:rsid w:val="00AF2D88"/>
    <w:rsid w:val="00AF4880"/>
    <w:rsid w:val="00AF4CA2"/>
    <w:rsid w:val="00AF6005"/>
    <w:rsid w:val="00AF6425"/>
    <w:rsid w:val="00AF7AED"/>
    <w:rsid w:val="00B01DE6"/>
    <w:rsid w:val="00B02283"/>
    <w:rsid w:val="00B028D1"/>
    <w:rsid w:val="00B029EA"/>
    <w:rsid w:val="00B04E9B"/>
    <w:rsid w:val="00B05613"/>
    <w:rsid w:val="00B05662"/>
    <w:rsid w:val="00B061A4"/>
    <w:rsid w:val="00B063EB"/>
    <w:rsid w:val="00B06E22"/>
    <w:rsid w:val="00B07714"/>
    <w:rsid w:val="00B07C85"/>
    <w:rsid w:val="00B10F75"/>
    <w:rsid w:val="00B1155B"/>
    <w:rsid w:val="00B118C8"/>
    <w:rsid w:val="00B11E5F"/>
    <w:rsid w:val="00B13616"/>
    <w:rsid w:val="00B16520"/>
    <w:rsid w:val="00B20E7D"/>
    <w:rsid w:val="00B21A3D"/>
    <w:rsid w:val="00B22132"/>
    <w:rsid w:val="00B2405B"/>
    <w:rsid w:val="00B25938"/>
    <w:rsid w:val="00B261DC"/>
    <w:rsid w:val="00B263EE"/>
    <w:rsid w:val="00B26C9C"/>
    <w:rsid w:val="00B314D7"/>
    <w:rsid w:val="00B3230C"/>
    <w:rsid w:val="00B355EA"/>
    <w:rsid w:val="00B40099"/>
    <w:rsid w:val="00B43829"/>
    <w:rsid w:val="00B43EE5"/>
    <w:rsid w:val="00B4527F"/>
    <w:rsid w:val="00B47266"/>
    <w:rsid w:val="00B47D5E"/>
    <w:rsid w:val="00B50717"/>
    <w:rsid w:val="00B51A9C"/>
    <w:rsid w:val="00B51F30"/>
    <w:rsid w:val="00B52D99"/>
    <w:rsid w:val="00B5359F"/>
    <w:rsid w:val="00B55156"/>
    <w:rsid w:val="00B55DC6"/>
    <w:rsid w:val="00B564EF"/>
    <w:rsid w:val="00B56DEE"/>
    <w:rsid w:val="00B57232"/>
    <w:rsid w:val="00B62CC9"/>
    <w:rsid w:val="00B62E13"/>
    <w:rsid w:val="00B644D7"/>
    <w:rsid w:val="00B66081"/>
    <w:rsid w:val="00B667D3"/>
    <w:rsid w:val="00B71502"/>
    <w:rsid w:val="00B71BF0"/>
    <w:rsid w:val="00B72619"/>
    <w:rsid w:val="00B7339A"/>
    <w:rsid w:val="00B73F5E"/>
    <w:rsid w:val="00B7476B"/>
    <w:rsid w:val="00B74C90"/>
    <w:rsid w:val="00B76954"/>
    <w:rsid w:val="00B7760E"/>
    <w:rsid w:val="00B807F6"/>
    <w:rsid w:val="00B80F87"/>
    <w:rsid w:val="00B819CB"/>
    <w:rsid w:val="00B83247"/>
    <w:rsid w:val="00B83940"/>
    <w:rsid w:val="00B84E1D"/>
    <w:rsid w:val="00B85D31"/>
    <w:rsid w:val="00B860D1"/>
    <w:rsid w:val="00B86289"/>
    <w:rsid w:val="00B863D0"/>
    <w:rsid w:val="00B8652C"/>
    <w:rsid w:val="00B86960"/>
    <w:rsid w:val="00B87A55"/>
    <w:rsid w:val="00B90D2E"/>
    <w:rsid w:val="00B91DDF"/>
    <w:rsid w:val="00B9207B"/>
    <w:rsid w:val="00B94350"/>
    <w:rsid w:val="00B96646"/>
    <w:rsid w:val="00B96E19"/>
    <w:rsid w:val="00B97861"/>
    <w:rsid w:val="00B9797A"/>
    <w:rsid w:val="00B97C11"/>
    <w:rsid w:val="00BA0EE2"/>
    <w:rsid w:val="00BA2CD6"/>
    <w:rsid w:val="00BA2DA2"/>
    <w:rsid w:val="00BA5200"/>
    <w:rsid w:val="00BA65F3"/>
    <w:rsid w:val="00BA714D"/>
    <w:rsid w:val="00BA719E"/>
    <w:rsid w:val="00BA7F77"/>
    <w:rsid w:val="00BB01A9"/>
    <w:rsid w:val="00BB3B95"/>
    <w:rsid w:val="00BB409E"/>
    <w:rsid w:val="00BB6151"/>
    <w:rsid w:val="00BB6F51"/>
    <w:rsid w:val="00BC1253"/>
    <w:rsid w:val="00BC3B61"/>
    <w:rsid w:val="00BC566E"/>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5924"/>
    <w:rsid w:val="00C363B6"/>
    <w:rsid w:val="00C36EF4"/>
    <w:rsid w:val="00C41249"/>
    <w:rsid w:val="00C42467"/>
    <w:rsid w:val="00C4283F"/>
    <w:rsid w:val="00C42964"/>
    <w:rsid w:val="00C4392D"/>
    <w:rsid w:val="00C44075"/>
    <w:rsid w:val="00C4592F"/>
    <w:rsid w:val="00C45E6D"/>
    <w:rsid w:val="00C468D3"/>
    <w:rsid w:val="00C51872"/>
    <w:rsid w:val="00C52270"/>
    <w:rsid w:val="00C5239D"/>
    <w:rsid w:val="00C528FB"/>
    <w:rsid w:val="00C54694"/>
    <w:rsid w:val="00C547A7"/>
    <w:rsid w:val="00C54E5D"/>
    <w:rsid w:val="00C54ECC"/>
    <w:rsid w:val="00C5568A"/>
    <w:rsid w:val="00C55F79"/>
    <w:rsid w:val="00C57022"/>
    <w:rsid w:val="00C5766D"/>
    <w:rsid w:val="00C6047D"/>
    <w:rsid w:val="00C612AB"/>
    <w:rsid w:val="00C62B68"/>
    <w:rsid w:val="00C631F0"/>
    <w:rsid w:val="00C63B31"/>
    <w:rsid w:val="00C64415"/>
    <w:rsid w:val="00C6470C"/>
    <w:rsid w:val="00C66F95"/>
    <w:rsid w:val="00C67517"/>
    <w:rsid w:val="00C708AA"/>
    <w:rsid w:val="00C71B68"/>
    <w:rsid w:val="00C720E9"/>
    <w:rsid w:val="00C72448"/>
    <w:rsid w:val="00C73977"/>
    <w:rsid w:val="00C73CA9"/>
    <w:rsid w:val="00C7611C"/>
    <w:rsid w:val="00C77116"/>
    <w:rsid w:val="00C77F60"/>
    <w:rsid w:val="00C84578"/>
    <w:rsid w:val="00C849FB"/>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5EED"/>
    <w:rsid w:val="00CB6471"/>
    <w:rsid w:val="00CB6EEB"/>
    <w:rsid w:val="00CB70B6"/>
    <w:rsid w:val="00CB714E"/>
    <w:rsid w:val="00CB72C7"/>
    <w:rsid w:val="00CB78AF"/>
    <w:rsid w:val="00CC0C62"/>
    <w:rsid w:val="00CC16F4"/>
    <w:rsid w:val="00CC1DF1"/>
    <w:rsid w:val="00CC2B23"/>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4CCD"/>
    <w:rsid w:val="00CE6DEE"/>
    <w:rsid w:val="00CF1F23"/>
    <w:rsid w:val="00CF27EC"/>
    <w:rsid w:val="00CF3561"/>
    <w:rsid w:val="00CF3962"/>
    <w:rsid w:val="00CF4124"/>
    <w:rsid w:val="00CF5895"/>
    <w:rsid w:val="00CF5B0B"/>
    <w:rsid w:val="00CF6DA7"/>
    <w:rsid w:val="00CF70BE"/>
    <w:rsid w:val="00CF7E83"/>
    <w:rsid w:val="00D009F8"/>
    <w:rsid w:val="00D018ED"/>
    <w:rsid w:val="00D01927"/>
    <w:rsid w:val="00D01D03"/>
    <w:rsid w:val="00D03E2D"/>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31AD"/>
    <w:rsid w:val="00D24273"/>
    <w:rsid w:val="00D3081F"/>
    <w:rsid w:val="00D30B7F"/>
    <w:rsid w:val="00D313CE"/>
    <w:rsid w:val="00D328D4"/>
    <w:rsid w:val="00D32A67"/>
    <w:rsid w:val="00D32E48"/>
    <w:rsid w:val="00D332D6"/>
    <w:rsid w:val="00D358F1"/>
    <w:rsid w:val="00D35930"/>
    <w:rsid w:val="00D36105"/>
    <w:rsid w:val="00D366E9"/>
    <w:rsid w:val="00D4017A"/>
    <w:rsid w:val="00D40B43"/>
    <w:rsid w:val="00D40EAE"/>
    <w:rsid w:val="00D422F8"/>
    <w:rsid w:val="00D42780"/>
    <w:rsid w:val="00D45D90"/>
    <w:rsid w:val="00D47E0E"/>
    <w:rsid w:val="00D506E0"/>
    <w:rsid w:val="00D51493"/>
    <w:rsid w:val="00D51DB4"/>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DE6"/>
    <w:rsid w:val="00D92F7F"/>
    <w:rsid w:val="00D93B7E"/>
    <w:rsid w:val="00D93EED"/>
    <w:rsid w:val="00D9479B"/>
    <w:rsid w:val="00D9560D"/>
    <w:rsid w:val="00D9563F"/>
    <w:rsid w:val="00D9609F"/>
    <w:rsid w:val="00D96BAD"/>
    <w:rsid w:val="00DA0309"/>
    <w:rsid w:val="00DA2D15"/>
    <w:rsid w:val="00DA2EA9"/>
    <w:rsid w:val="00DA3598"/>
    <w:rsid w:val="00DA413B"/>
    <w:rsid w:val="00DA46E5"/>
    <w:rsid w:val="00DA4AB2"/>
    <w:rsid w:val="00DA4B81"/>
    <w:rsid w:val="00DA557A"/>
    <w:rsid w:val="00DA79B2"/>
    <w:rsid w:val="00DB051B"/>
    <w:rsid w:val="00DB1C4C"/>
    <w:rsid w:val="00DB1D18"/>
    <w:rsid w:val="00DB2DBD"/>
    <w:rsid w:val="00DB3FF3"/>
    <w:rsid w:val="00DB6554"/>
    <w:rsid w:val="00DB755C"/>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E5769"/>
    <w:rsid w:val="00DF0C81"/>
    <w:rsid w:val="00DF15E2"/>
    <w:rsid w:val="00DF2C06"/>
    <w:rsid w:val="00DF42DA"/>
    <w:rsid w:val="00DF5ACE"/>
    <w:rsid w:val="00DF5DDE"/>
    <w:rsid w:val="00DF6498"/>
    <w:rsid w:val="00DF653F"/>
    <w:rsid w:val="00DF6B38"/>
    <w:rsid w:val="00E004C1"/>
    <w:rsid w:val="00E00B41"/>
    <w:rsid w:val="00E0107B"/>
    <w:rsid w:val="00E01672"/>
    <w:rsid w:val="00E01855"/>
    <w:rsid w:val="00E01EEA"/>
    <w:rsid w:val="00E02802"/>
    <w:rsid w:val="00E02A32"/>
    <w:rsid w:val="00E02CB3"/>
    <w:rsid w:val="00E03D94"/>
    <w:rsid w:val="00E04610"/>
    <w:rsid w:val="00E04A0A"/>
    <w:rsid w:val="00E04A7B"/>
    <w:rsid w:val="00E04C94"/>
    <w:rsid w:val="00E059AF"/>
    <w:rsid w:val="00E06B2B"/>
    <w:rsid w:val="00E06DF1"/>
    <w:rsid w:val="00E06FEB"/>
    <w:rsid w:val="00E10471"/>
    <w:rsid w:val="00E11701"/>
    <w:rsid w:val="00E144BB"/>
    <w:rsid w:val="00E15029"/>
    <w:rsid w:val="00E150A2"/>
    <w:rsid w:val="00E20002"/>
    <w:rsid w:val="00E2069F"/>
    <w:rsid w:val="00E2296C"/>
    <w:rsid w:val="00E229D0"/>
    <w:rsid w:val="00E243AB"/>
    <w:rsid w:val="00E24414"/>
    <w:rsid w:val="00E24652"/>
    <w:rsid w:val="00E24A27"/>
    <w:rsid w:val="00E25917"/>
    <w:rsid w:val="00E26522"/>
    <w:rsid w:val="00E27E20"/>
    <w:rsid w:val="00E3054E"/>
    <w:rsid w:val="00E30B40"/>
    <w:rsid w:val="00E30B88"/>
    <w:rsid w:val="00E3254D"/>
    <w:rsid w:val="00E3375D"/>
    <w:rsid w:val="00E36E81"/>
    <w:rsid w:val="00E36EA6"/>
    <w:rsid w:val="00E37205"/>
    <w:rsid w:val="00E40114"/>
    <w:rsid w:val="00E4063B"/>
    <w:rsid w:val="00E41699"/>
    <w:rsid w:val="00E4210D"/>
    <w:rsid w:val="00E436F8"/>
    <w:rsid w:val="00E44795"/>
    <w:rsid w:val="00E452B3"/>
    <w:rsid w:val="00E501D6"/>
    <w:rsid w:val="00E5109B"/>
    <w:rsid w:val="00E516CB"/>
    <w:rsid w:val="00E51C3A"/>
    <w:rsid w:val="00E52E5F"/>
    <w:rsid w:val="00E531ED"/>
    <w:rsid w:val="00E53EB7"/>
    <w:rsid w:val="00E5406E"/>
    <w:rsid w:val="00E547AC"/>
    <w:rsid w:val="00E54876"/>
    <w:rsid w:val="00E60010"/>
    <w:rsid w:val="00E604DA"/>
    <w:rsid w:val="00E63402"/>
    <w:rsid w:val="00E63707"/>
    <w:rsid w:val="00E63E1D"/>
    <w:rsid w:val="00E640F5"/>
    <w:rsid w:val="00E64198"/>
    <w:rsid w:val="00E643C6"/>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9A5"/>
    <w:rsid w:val="00E93F97"/>
    <w:rsid w:val="00E94A61"/>
    <w:rsid w:val="00E95682"/>
    <w:rsid w:val="00E9598B"/>
    <w:rsid w:val="00E95FB5"/>
    <w:rsid w:val="00EA0332"/>
    <w:rsid w:val="00EA050F"/>
    <w:rsid w:val="00EA0BAB"/>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B64CA"/>
    <w:rsid w:val="00EC0184"/>
    <w:rsid w:val="00EC01F0"/>
    <w:rsid w:val="00EC27CB"/>
    <w:rsid w:val="00EC381C"/>
    <w:rsid w:val="00EC3AFF"/>
    <w:rsid w:val="00EC43F7"/>
    <w:rsid w:val="00EC523B"/>
    <w:rsid w:val="00EC61FA"/>
    <w:rsid w:val="00EC6A18"/>
    <w:rsid w:val="00EC6BDB"/>
    <w:rsid w:val="00ED0023"/>
    <w:rsid w:val="00ED0572"/>
    <w:rsid w:val="00ED0F1A"/>
    <w:rsid w:val="00ED155A"/>
    <w:rsid w:val="00ED1D19"/>
    <w:rsid w:val="00ED237E"/>
    <w:rsid w:val="00ED284F"/>
    <w:rsid w:val="00ED335A"/>
    <w:rsid w:val="00ED63E6"/>
    <w:rsid w:val="00ED6607"/>
    <w:rsid w:val="00EE0873"/>
    <w:rsid w:val="00EE15B7"/>
    <w:rsid w:val="00EE19C4"/>
    <w:rsid w:val="00EE309D"/>
    <w:rsid w:val="00EE4388"/>
    <w:rsid w:val="00EE4419"/>
    <w:rsid w:val="00EE5B71"/>
    <w:rsid w:val="00EE6DCF"/>
    <w:rsid w:val="00EF00A9"/>
    <w:rsid w:val="00EF0DCE"/>
    <w:rsid w:val="00EF1845"/>
    <w:rsid w:val="00EF2172"/>
    <w:rsid w:val="00EF2E87"/>
    <w:rsid w:val="00EF3A14"/>
    <w:rsid w:val="00EF4440"/>
    <w:rsid w:val="00EF6172"/>
    <w:rsid w:val="00EF6839"/>
    <w:rsid w:val="00EF6EF2"/>
    <w:rsid w:val="00EF7E7A"/>
    <w:rsid w:val="00F00811"/>
    <w:rsid w:val="00F01280"/>
    <w:rsid w:val="00F02457"/>
    <w:rsid w:val="00F02A66"/>
    <w:rsid w:val="00F02AFC"/>
    <w:rsid w:val="00F02ECF"/>
    <w:rsid w:val="00F02EDA"/>
    <w:rsid w:val="00F03D88"/>
    <w:rsid w:val="00F04C23"/>
    <w:rsid w:val="00F056FF"/>
    <w:rsid w:val="00F0617A"/>
    <w:rsid w:val="00F065A5"/>
    <w:rsid w:val="00F0790B"/>
    <w:rsid w:val="00F10EE1"/>
    <w:rsid w:val="00F12419"/>
    <w:rsid w:val="00F1429D"/>
    <w:rsid w:val="00F14A45"/>
    <w:rsid w:val="00F15535"/>
    <w:rsid w:val="00F1691D"/>
    <w:rsid w:val="00F16ACD"/>
    <w:rsid w:val="00F23C6F"/>
    <w:rsid w:val="00F240F2"/>
    <w:rsid w:val="00F2678B"/>
    <w:rsid w:val="00F304B2"/>
    <w:rsid w:val="00F31F3E"/>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6A2D"/>
    <w:rsid w:val="00F46DD0"/>
    <w:rsid w:val="00F47F86"/>
    <w:rsid w:val="00F508E4"/>
    <w:rsid w:val="00F50B84"/>
    <w:rsid w:val="00F52464"/>
    <w:rsid w:val="00F529C0"/>
    <w:rsid w:val="00F529C8"/>
    <w:rsid w:val="00F52D03"/>
    <w:rsid w:val="00F5713E"/>
    <w:rsid w:val="00F61747"/>
    <w:rsid w:val="00F628BA"/>
    <w:rsid w:val="00F62D17"/>
    <w:rsid w:val="00F63FEE"/>
    <w:rsid w:val="00F65390"/>
    <w:rsid w:val="00F65D3C"/>
    <w:rsid w:val="00F66F2C"/>
    <w:rsid w:val="00F67014"/>
    <w:rsid w:val="00F67EA1"/>
    <w:rsid w:val="00F70933"/>
    <w:rsid w:val="00F70C38"/>
    <w:rsid w:val="00F710C1"/>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472B"/>
    <w:rsid w:val="00FA4E01"/>
    <w:rsid w:val="00FB0395"/>
    <w:rsid w:val="00FB080C"/>
    <w:rsid w:val="00FB128A"/>
    <w:rsid w:val="00FB30A3"/>
    <w:rsid w:val="00FB45E0"/>
    <w:rsid w:val="00FB4B2E"/>
    <w:rsid w:val="00FC0070"/>
    <w:rsid w:val="00FC0555"/>
    <w:rsid w:val="00FC0DDE"/>
    <w:rsid w:val="00FC46F9"/>
    <w:rsid w:val="00FC474B"/>
    <w:rsid w:val="00FC6F9D"/>
    <w:rsid w:val="00FD173A"/>
    <w:rsid w:val="00FD1A83"/>
    <w:rsid w:val="00FD25E7"/>
    <w:rsid w:val="00FD2750"/>
    <w:rsid w:val="00FD3844"/>
    <w:rsid w:val="00FD3EBE"/>
    <w:rsid w:val="00FD4182"/>
    <w:rsid w:val="00FD4DC4"/>
    <w:rsid w:val="00FD57B8"/>
    <w:rsid w:val="00FD57D5"/>
    <w:rsid w:val="00FD5D1C"/>
    <w:rsid w:val="00FD5E9A"/>
    <w:rsid w:val="00FD6912"/>
    <w:rsid w:val="00FD6916"/>
    <w:rsid w:val="00FD6946"/>
    <w:rsid w:val="00FE0C28"/>
    <w:rsid w:val="00FE108C"/>
    <w:rsid w:val="00FE1396"/>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BCA3A"/>
  <w14:defaultImageDpi w14:val="330"/>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8F45BC"/>
    <w:pPr>
      <w:numPr>
        <w:ilvl w:val="1"/>
        <w:numId w:val="2"/>
      </w:numPr>
      <w:spacing w:before="120" w:after="12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8F45BC"/>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F529C8"/>
    <w:pPr>
      <w:tabs>
        <w:tab w:val="left" w:pos="1080"/>
      </w:tabs>
      <w:jc w:val="center"/>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rsid w:val="00F529C8"/>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3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 w:type="character" w:customStyle="1" w:styleId="fontstyle21">
    <w:name w:val="fontstyle21"/>
    <w:basedOn w:val="DefaultParagraphFont"/>
    <w:rsid w:val="00527418"/>
    <w:rPr>
      <w:rFonts w:ascii="STIXTwoText-Italic" w:hAnsi="STIXTwoText-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0.1007/s10518-020-01006-8" TargetMode="External"/><Relationship Id="rId2" Type="http://schemas.openxmlformats.org/officeDocument/2006/relationships/numbering" Target="numbering.xml"/><Relationship Id="rId16" Type="http://schemas.openxmlformats.org/officeDocument/2006/relationships/hyperlink" Target="https://onlinelibrary.wiley.com/doi/full/10.1002/eqe.33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redd\Dropbox\000_Now\00_IITB%20PostDoc%20Needhi\Journal%20Paper\f.freddi@ucl.ac.uk"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6EDDF-CCAE-4EDC-B627-F5B8A45B1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20237</Words>
  <Characters>115354</Characters>
  <Application>Microsoft Office Word</Application>
  <DocSecurity>0</DocSecurity>
  <Lines>961</Lines>
  <Paragraphs>270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135321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Devang Lad</cp:lastModifiedBy>
  <cp:revision>6</cp:revision>
  <cp:lastPrinted>2021-03-01T10:57:00Z</cp:lastPrinted>
  <dcterms:created xsi:type="dcterms:W3CDTF">2022-03-01T00:45:00Z</dcterms:created>
  <dcterms:modified xsi:type="dcterms:W3CDTF">2022-03-01T12:05:00Z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id="UmYLgXhx"/&gt;&lt;style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