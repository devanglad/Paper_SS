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4A3D" w14:textId="11718D4A"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 xml:space="preserve">SEISMIC </w:t>
      </w:r>
      <w:r w:rsidR="00D4272E">
        <w:t>VULNERABILITY</w:t>
      </w:r>
      <w:r>
        <w:t xml:space="preserve">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787A8282" w:rsidR="000A2E58" w:rsidRPr="00EA1A8B" w:rsidRDefault="006B758C" w:rsidP="00202012">
      <w:pPr>
        <w:pStyle w:val="Authors"/>
        <w:rPr>
          <w:sz w:val="20"/>
          <w:szCs w:val="20"/>
          <w:vertAlign w:val="superscript"/>
          <w:lang w:val="en-US"/>
        </w:rPr>
      </w:pPr>
      <w:r>
        <w:rPr>
          <w:sz w:val="20"/>
          <w:szCs w:val="20"/>
          <w:lang w:val="en-US"/>
        </w:rPr>
        <w:t>S. Shek</w:t>
      </w:r>
      <w:r w:rsidR="00AC5927">
        <w:rPr>
          <w:sz w:val="20"/>
          <w:szCs w:val="20"/>
          <w:lang w:val="en-US"/>
        </w:rPr>
        <w:t>h</w:t>
      </w:r>
      <w:r>
        <w:rPr>
          <w:sz w:val="20"/>
          <w:szCs w:val="20"/>
          <w:lang w:val="en-US"/>
        </w:rPr>
        <w:t>ar</w:t>
      </w:r>
      <w:r w:rsidR="001041A5" w:rsidRPr="00116B10">
        <w:rPr>
          <w:sz w:val="20"/>
          <w:szCs w:val="20"/>
          <w:vertAlign w:val="superscript"/>
          <w:lang w:val="en-US"/>
        </w:rPr>
        <w:t>1</w:t>
      </w:r>
      <w:r>
        <w:rPr>
          <w:sz w:val="20"/>
          <w:szCs w:val="20"/>
          <w:lang w:val="en-US"/>
        </w:rPr>
        <w:t xml:space="preserve">, </w:t>
      </w:r>
      <w:r w:rsidR="00F9730B" w:rsidRPr="00EA1A8B">
        <w:rPr>
          <w:sz w:val="20"/>
          <w:szCs w:val="20"/>
          <w:lang w:val="en-US"/>
        </w:rPr>
        <w:t xml:space="preserve">F. </w:t>
      </w:r>
      <w:r w:rsidR="00097CE6" w:rsidRPr="00EA1A8B">
        <w:rPr>
          <w:sz w:val="20"/>
          <w:szCs w:val="20"/>
          <w:lang w:val="en-US"/>
        </w:rPr>
        <w:t>Freddi</w:t>
      </w:r>
      <w:r w:rsidR="00097CE6">
        <w:rPr>
          <w:sz w:val="20"/>
          <w:szCs w:val="20"/>
          <w:vertAlign w:val="superscript"/>
          <w:lang w:val="en-US"/>
        </w:rPr>
        <w:t>2</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w:t>
      </w:r>
      <w:r w:rsidR="00097CE6" w:rsidRPr="00EA1A8B">
        <w:rPr>
          <w:sz w:val="20"/>
          <w:szCs w:val="20"/>
          <w:lang w:val="en-US"/>
        </w:rPr>
        <w:t>Ghosh</w:t>
      </w:r>
      <w:r w:rsidR="00097CE6">
        <w:rPr>
          <w:sz w:val="20"/>
          <w:szCs w:val="20"/>
          <w:vertAlign w:val="superscript"/>
          <w:lang w:val="en-US"/>
        </w:rPr>
        <w:t>3</w:t>
      </w:r>
      <w:r w:rsidR="00BB509D">
        <w:rPr>
          <w:sz w:val="20"/>
          <w:szCs w:val="20"/>
          <w:lang w:val="en-US"/>
        </w:rPr>
        <w:t xml:space="preserve">, </w:t>
      </w:r>
      <w:r w:rsidR="00F9730B" w:rsidRPr="00EA1A8B">
        <w:rPr>
          <w:sz w:val="20"/>
          <w:szCs w:val="20"/>
          <w:lang w:val="en-US"/>
        </w:rPr>
        <w:t xml:space="preserve">and </w:t>
      </w:r>
      <w:r>
        <w:rPr>
          <w:sz w:val="20"/>
          <w:szCs w:val="20"/>
          <w:lang w:val="en-US"/>
        </w:rPr>
        <w:t xml:space="preserve">D. </w:t>
      </w:r>
      <w:r w:rsidR="00BB509D">
        <w:rPr>
          <w:sz w:val="20"/>
          <w:szCs w:val="20"/>
          <w:lang w:val="en-US"/>
        </w:rPr>
        <w:t>Lad</w:t>
      </w:r>
      <w:r w:rsidR="00097CE6">
        <w:rPr>
          <w:sz w:val="20"/>
          <w:szCs w:val="20"/>
          <w:vertAlign w:val="superscript"/>
          <w:lang w:val="en-US"/>
        </w:rPr>
        <w:t>4</w:t>
      </w:r>
    </w:p>
    <w:p w14:paraId="747D3D8A" w14:textId="77777777" w:rsidR="009E2A8A" w:rsidRPr="00EA1A8B" w:rsidRDefault="009E2A8A" w:rsidP="00202012">
      <w:pPr>
        <w:pStyle w:val="Affiliation"/>
        <w:jc w:val="left"/>
        <w:rPr>
          <w:sz w:val="18"/>
          <w:szCs w:val="18"/>
          <w:lang w:val="en-US"/>
        </w:rPr>
      </w:pPr>
    </w:p>
    <w:p w14:paraId="4C7107FA" w14:textId="56497A79" w:rsidR="00097CE6" w:rsidRPr="00116B10" w:rsidRDefault="00097CE6">
      <w:pPr>
        <w:pStyle w:val="Affiliation"/>
        <w:rPr>
          <w:i/>
          <w:iCs/>
          <w:sz w:val="18"/>
          <w:szCs w:val="18"/>
          <w:lang w:val="en-US"/>
        </w:rPr>
      </w:pPr>
      <w:r>
        <w:rPr>
          <w:sz w:val="18"/>
          <w:szCs w:val="18"/>
          <w:vertAlign w:val="superscript"/>
          <w:lang w:val="en-US"/>
        </w:rPr>
        <w:t>1</w:t>
      </w:r>
      <w:r w:rsidRPr="00EA1A8B">
        <w:rPr>
          <w:i/>
          <w:iCs/>
          <w:sz w:val="18"/>
          <w:szCs w:val="18"/>
          <w:lang w:val="en-US"/>
        </w:rPr>
        <w:t xml:space="preserve">Department of Civil Engineering, </w:t>
      </w:r>
      <w:r>
        <w:rPr>
          <w:i/>
          <w:iCs/>
          <w:sz w:val="18"/>
          <w:szCs w:val="18"/>
          <w:lang w:val="en-US"/>
        </w:rPr>
        <w:t>Birla Institute of Technology</w:t>
      </w:r>
      <w:r w:rsidR="00116B10">
        <w:rPr>
          <w:i/>
          <w:iCs/>
          <w:sz w:val="18"/>
          <w:szCs w:val="18"/>
          <w:lang w:val="en-US"/>
        </w:rPr>
        <w:t xml:space="preserve"> and Science</w:t>
      </w:r>
      <w:r w:rsidRPr="00EA1A8B">
        <w:rPr>
          <w:i/>
          <w:iCs/>
          <w:sz w:val="18"/>
          <w:szCs w:val="18"/>
          <w:lang w:val="en-US"/>
        </w:rPr>
        <w:t xml:space="preserve">, </w:t>
      </w:r>
      <w:proofErr w:type="spellStart"/>
      <w:r>
        <w:rPr>
          <w:i/>
          <w:iCs/>
          <w:sz w:val="18"/>
          <w:szCs w:val="18"/>
          <w:lang w:val="en-US"/>
        </w:rPr>
        <w:t>Pilani</w:t>
      </w:r>
      <w:proofErr w:type="spellEnd"/>
      <w:r w:rsidR="00116B10">
        <w:rPr>
          <w:i/>
          <w:iCs/>
          <w:sz w:val="18"/>
          <w:szCs w:val="18"/>
          <w:lang w:val="en-US"/>
        </w:rPr>
        <w:t xml:space="preserve"> – Hyderabad Campus</w:t>
      </w:r>
      <w:r>
        <w:rPr>
          <w:i/>
          <w:iCs/>
          <w:sz w:val="18"/>
          <w:szCs w:val="18"/>
          <w:lang w:val="en-US"/>
        </w:rPr>
        <w:t>, India</w:t>
      </w:r>
    </w:p>
    <w:p w14:paraId="2CAD7869" w14:textId="4E5665BA" w:rsidR="009E713C" w:rsidRPr="00EA1A8B" w:rsidRDefault="00097CE6" w:rsidP="009E713C">
      <w:pPr>
        <w:pStyle w:val="Affiliation"/>
        <w:rPr>
          <w:i/>
          <w:iCs/>
          <w:sz w:val="18"/>
          <w:szCs w:val="18"/>
          <w:lang w:val="en-US"/>
        </w:rPr>
      </w:pPr>
      <w:r>
        <w:rPr>
          <w:sz w:val="18"/>
          <w:szCs w:val="18"/>
          <w:vertAlign w:val="superscript"/>
          <w:lang w:val="en-US"/>
        </w:rPr>
        <w:t>2</w:t>
      </w:r>
      <w:r w:rsidRPr="00EA1A8B">
        <w:rPr>
          <w:i/>
          <w:iCs/>
          <w:sz w:val="18"/>
          <w:szCs w:val="18"/>
          <w:lang w:val="en-US"/>
        </w:rPr>
        <w:t xml:space="preserve">Department </w:t>
      </w:r>
      <w:r w:rsidR="009E713C" w:rsidRPr="00EA1A8B">
        <w:rPr>
          <w:i/>
          <w:iCs/>
          <w:sz w:val="18"/>
          <w:szCs w:val="18"/>
          <w:lang w:val="en-US"/>
        </w:rPr>
        <w:t>of Civil, Environmental &amp; Geomatic Engineering, University College London, London, UK</w:t>
      </w:r>
    </w:p>
    <w:p w14:paraId="03AED637" w14:textId="2B705C8C" w:rsidR="00F66F2C" w:rsidRPr="00EA1A8B" w:rsidRDefault="00097CE6" w:rsidP="00202012">
      <w:pPr>
        <w:pStyle w:val="Affiliation"/>
        <w:rPr>
          <w:i/>
          <w:iCs/>
          <w:sz w:val="18"/>
          <w:szCs w:val="18"/>
          <w:lang w:val="en-US"/>
        </w:rPr>
      </w:pPr>
      <w:r>
        <w:rPr>
          <w:sz w:val="18"/>
          <w:szCs w:val="18"/>
          <w:vertAlign w:val="superscript"/>
          <w:lang w:val="en-US"/>
        </w:rPr>
        <w:t>3</w:t>
      </w:r>
      <w:r w:rsidRPr="00EA1A8B">
        <w:rPr>
          <w:i/>
          <w:iCs/>
          <w:sz w:val="18"/>
          <w:szCs w:val="18"/>
          <w:lang w:val="en-US"/>
        </w:rPr>
        <w:t xml:space="preserve">Department </w:t>
      </w:r>
      <w:r w:rsidR="00F9730B" w:rsidRPr="00EA1A8B">
        <w:rPr>
          <w:i/>
          <w:iCs/>
          <w:sz w:val="18"/>
          <w:szCs w:val="18"/>
          <w:lang w:val="en-US"/>
        </w:rPr>
        <w:t>of Civil Engineering, Indian Institute of Technology Bombay, Mumbai, India</w:t>
      </w:r>
    </w:p>
    <w:p w14:paraId="7FEECFFA" w14:textId="0D9B8546" w:rsidR="006B758C" w:rsidRPr="00EA1A8B" w:rsidRDefault="00097CE6" w:rsidP="006B758C">
      <w:pPr>
        <w:pStyle w:val="Affiliation"/>
        <w:rPr>
          <w:i/>
          <w:iCs/>
          <w:sz w:val="18"/>
          <w:szCs w:val="18"/>
          <w:lang w:val="en-US"/>
        </w:rPr>
      </w:pPr>
      <w:r>
        <w:rPr>
          <w:sz w:val="18"/>
          <w:szCs w:val="18"/>
          <w:vertAlign w:val="superscript"/>
          <w:lang w:val="en-US"/>
        </w:rPr>
        <w:t>4</w:t>
      </w:r>
      <w:r w:rsidR="006B758C" w:rsidRPr="00EA1A8B">
        <w:rPr>
          <w:i/>
          <w:iCs/>
          <w:sz w:val="18"/>
          <w:szCs w:val="18"/>
          <w:lang w:val="en-US"/>
        </w:rPr>
        <w:t>Department of Civil, Environmental &amp; Geomatic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8"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15D2AC5F" w14:textId="5BEC69E5" w:rsidR="00C13CAA" w:rsidRPr="00116B10" w:rsidRDefault="00ED0572" w:rsidP="00116B10">
      <w:pPr>
        <w:pStyle w:val="Heading1"/>
        <w:spacing w:before="120" w:after="120"/>
        <w:rPr>
          <w:lang w:val="en-US"/>
        </w:rPr>
      </w:pPr>
      <w:r w:rsidRPr="00EA1A8B">
        <w:rPr>
          <w:lang w:val="en-US"/>
        </w:rPr>
        <w:t>AB</w:t>
      </w:r>
      <w:r w:rsidR="00A45236" w:rsidRPr="00EA1A8B">
        <w:rPr>
          <w:lang w:val="en-US"/>
        </w:rPr>
        <w:t>STRACT</w:t>
      </w: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239F63E9" w14:textId="6007618F" w:rsidR="006B62AF" w:rsidRPr="0046281D" w:rsidRDefault="0046281D" w:rsidP="0046281D">
      <w:pPr>
        <w:ind w:left="6" w:firstLine="1"/>
        <w:jc w:val="both"/>
        <w:rPr>
          <w:color w:val="1F497D" w:themeColor="text2"/>
          <w:lang w:val="en-US"/>
        </w:rPr>
      </w:pPr>
      <w:r>
        <w:rPr>
          <w:color w:val="1F497D" w:themeColor="text2"/>
          <w:lang w:val="en-US"/>
        </w:rPr>
        <w:t>O</w:t>
      </w:r>
      <w:r w:rsidR="00720EC5" w:rsidRPr="00720EC5">
        <w:rPr>
          <w:lang w:val="en-US"/>
        </w:rPr>
        <w:t xml:space="preserve">ne of the most </w:t>
      </w:r>
      <w:r w:rsidR="00720EC5">
        <w:rPr>
          <w:lang w:val="en-US"/>
        </w:rPr>
        <w:t>common</w:t>
      </w:r>
      <w:r w:rsidR="00720EC5" w:rsidRPr="00720EC5">
        <w:rPr>
          <w:lang w:val="en-US"/>
        </w:rPr>
        <w:t xml:space="preserve"> concerns </w:t>
      </w:r>
      <w:r w:rsidR="00720EC5">
        <w:rPr>
          <w:lang w:val="en-US"/>
        </w:rPr>
        <w:t>influencing</w:t>
      </w:r>
      <w:r w:rsidR="00720EC5" w:rsidRPr="00720EC5">
        <w:rPr>
          <w:lang w:val="en-US"/>
        </w:rPr>
        <w:t xml:space="preserve"> the structural performance of </w:t>
      </w:r>
      <w:r w:rsidR="00720EC5">
        <w:rPr>
          <w:lang w:val="en-US"/>
        </w:rPr>
        <w:t>r</w:t>
      </w:r>
      <w:r w:rsidR="00720EC5" w:rsidRPr="00720EC5">
        <w:rPr>
          <w:lang w:val="en-US"/>
        </w:rPr>
        <w:t xml:space="preserve">einforced </w:t>
      </w:r>
      <w:r w:rsidR="00720EC5">
        <w:rPr>
          <w:lang w:val="en-US"/>
        </w:rPr>
        <w:t>c</w:t>
      </w:r>
      <w:r w:rsidR="00720EC5" w:rsidRPr="00720EC5">
        <w:rPr>
          <w:lang w:val="en-US"/>
        </w:rPr>
        <w:t xml:space="preserve">oncrete (RC) buildings is </w:t>
      </w:r>
      <w:r w:rsidR="00C46B87">
        <w:rPr>
          <w:lang w:val="en-US"/>
        </w:rPr>
        <w:t xml:space="preserve">the </w:t>
      </w:r>
      <w:r w:rsidR="00720EC5" w:rsidRPr="00720EC5">
        <w:rPr>
          <w:lang w:val="en-US"/>
        </w:rPr>
        <w:t xml:space="preserve">durability issues caused by </w:t>
      </w:r>
      <w:r w:rsidR="00323817">
        <w:rPr>
          <w:lang w:val="en-US"/>
        </w:rPr>
        <w:t xml:space="preserve">exposure to </w:t>
      </w:r>
      <w:r w:rsidR="00720EC5" w:rsidRPr="00720EC5">
        <w:rPr>
          <w:lang w:val="en-US"/>
        </w:rPr>
        <w:t xml:space="preserve">harsh </w:t>
      </w:r>
      <w:r w:rsidR="00C46B87">
        <w:rPr>
          <w:lang w:val="en-US"/>
        </w:rPr>
        <w:t>environmental</w:t>
      </w:r>
      <w:r w:rsidR="00720EC5" w:rsidRPr="00720EC5">
        <w:rPr>
          <w:lang w:val="en-US"/>
        </w:rPr>
        <w:t xml:space="preserve"> conditions.</w:t>
      </w:r>
      <w:r w:rsidR="00C46B87">
        <w:rPr>
          <w:lang w:val="en-US"/>
        </w:rPr>
        <w:t xml:space="preserve"> RC buildings when located in harsh environmental conditions (coastal areas, industrial sites) result</w:t>
      </w:r>
      <w:del w:id="0" w:author="Lad, Devang" w:date="2022-04-05T11:37:00Z">
        <w:r w:rsidR="00C46B87" w:rsidDel="00A83835">
          <w:rPr>
            <w:lang w:val="en-US"/>
          </w:rPr>
          <w:delText>s</w:delText>
        </w:r>
      </w:del>
      <w:r w:rsidR="00C46B87">
        <w:rPr>
          <w:lang w:val="en-US"/>
        </w:rPr>
        <w:t xml:space="preserve"> in </w:t>
      </w:r>
      <w:r w:rsidR="00A552D0">
        <w:rPr>
          <w:lang w:val="en-US"/>
        </w:rPr>
        <w:t>ag</w:t>
      </w:r>
      <w:ins w:id="1" w:author="Lad, Devang" w:date="2022-04-05T11:42:00Z">
        <w:r w:rsidR="00076840">
          <w:rPr>
            <w:lang w:val="en-US"/>
          </w:rPr>
          <w:t>e</w:t>
        </w:r>
      </w:ins>
      <w:r w:rsidR="00A552D0">
        <w:rPr>
          <w:lang w:val="en-US"/>
        </w:rPr>
        <w:t>ing and</w:t>
      </w:r>
      <w:r w:rsidR="00C46B87">
        <w:rPr>
          <w:lang w:val="en-US"/>
        </w:rPr>
        <w:t xml:space="preserve"> deterioration of structural components.</w:t>
      </w:r>
      <w:r w:rsidR="00A552D0">
        <w:rPr>
          <w:lang w:val="en-US"/>
        </w:rPr>
        <w:t xml:space="preserve"> </w:t>
      </w:r>
      <w:r w:rsidR="00A552D0">
        <w:rPr>
          <w:iCs/>
          <w:lang w:val="en-US"/>
        </w:rPr>
        <w:t xml:space="preserve">Corrosion in the RC structures is the most widely observed </w:t>
      </w:r>
      <w:r w:rsidR="00933E10">
        <w:rPr>
          <w:iCs/>
          <w:lang w:val="en-US"/>
        </w:rPr>
        <w:t>reason of deterioration</w:t>
      </w:r>
      <w:r w:rsidR="00A552D0">
        <w:rPr>
          <w:iCs/>
          <w:lang w:val="en-US"/>
        </w:rPr>
        <w:t xml:space="preserve"> that has a substantial effect on</w:t>
      </w:r>
      <w:ins w:id="2" w:author="Lad, Devang" w:date="2022-04-05T11:37:00Z">
        <w:r w:rsidR="00A83835">
          <w:rPr>
            <w:iCs/>
            <w:lang w:val="en-US"/>
          </w:rPr>
          <w:t xml:space="preserve"> the</w:t>
        </w:r>
      </w:ins>
      <w:r w:rsidR="00A552D0">
        <w:rPr>
          <w:iCs/>
          <w:lang w:val="en-US"/>
        </w:rPr>
        <w:t xml:space="preserve"> service life of the structure [</w:t>
      </w:r>
      <w:r w:rsidR="00A552D0" w:rsidRPr="00D46001">
        <w:rPr>
          <w:iCs/>
          <w:color w:val="7030A0"/>
          <w:lang w:val="en-US"/>
        </w:rPr>
        <w:t>CITE</w:t>
      </w:r>
      <w:r w:rsidR="00D46001">
        <w:rPr>
          <w:iCs/>
          <w:color w:val="7030A0"/>
          <w:lang w:val="en-US"/>
        </w:rPr>
        <w:t xml:space="preserve"> </w:t>
      </w:r>
      <w:proofErr w:type="spellStart"/>
      <w:r w:rsidR="00D46001">
        <w:rPr>
          <w:iCs/>
          <w:color w:val="7030A0"/>
          <w:lang w:val="en-US"/>
        </w:rPr>
        <w:t>Darmawan</w:t>
      </w:r>
      <w:proofErr w:type="spellEnd"/>
      <w:r w:rsidR="00D46001">
        <w:rPr>
          <w:iCs/>
          <w:color w:val="7030A0"/>
          <w:lang w:val="en-US"/>
        </w:rPr>
        <w:t xml:space="preserve"> 2010</w:t>
      </w:r>
      <w:r w:rsidR="00A552D0">
        <w:rPr>
          <w:iCs/>
          <w:lang w:val="en-US"/>
        </w:rPr>
        <w:t>].</w:t>
      </w:r>
      <w:r w:rsidR="00A552D0">
        <w:rPr>
          <w:lang w:val="en-US"/>
        </w:rPr>
        <w:t xml:space="preserve"> Corrosion deterioration of RC structures leads to</w:t>
      </w:r>
      <w:ins w:id="3" w:author="Lad, Devang" w:date="2022-04-05T11:39:00Z">
        <w:r w:rsidR="00A83835">
          <w:rPr>
            <w:lang w:val="en-US"/>
          </w:rPr>
          <w:t xml:space="preserve"> a</w:t>
        </w:r>
      </w:ins>
      <w:r w:rsidR="00A552D0">
        <w:rPr>
          <w:lang w:val="en-US"/>
        </w:rPr>
        <w:t xml:space="preserve"> </w:t>
      </w:r>
      <w:r w:rsidR="00A552D0">
        <w:t>significant reduction in the cross-sectional area of reinforcing steel along with</w:t>
      </w:r>
      <w:r w:rsidR="00A552D0">
        <w:rPr>
          <w:lang w:val="en-US"/>
        </w:rPr>
        <w:t xml:space="preserve"> alteration in mechanical properties of concrete and steel resulting in loss of load bearing capacity of sections, elements, and </w:t>
      </w:r>
      <w:ins w:id="4" w:author="Lad, Devang" w:date="2022-04-05T11:40:00Z">
        <w:r w:rsidR="00A83835">
          <w:rPr>
            <w:lang w:val="en-US"/>
          </w:rPr>
          <w:t xml:space="preserve">the </w:t>
        </w:r>
      </w:ins>
      <w:r w:rsidR="00A552D0">
        <w:rPr>
          <w:lang w:val="en-US"/>
        </w:rPr>
        <w:t>whole structure</w:t>
      </w:r>
      <w:r w:rsidR="00A552D0">
        <w:rPr>
          <w:iCs/>
          <w:lang w:val="en-US"/>
        </w:rPr>
        <w:t>.</w:t>
      </w:r>
      <w:r w:rsidR="00A552D0" w:rsidRPr="00494410">
        <w:rPr>
          <w:lang w:val="en-US"/>
        </w:rPr>
        <w:t xml:space="preserve"> </w:t>
      </w:r>
      <w:r w:rsidR="00D46001">
        <w:rPr>
          <w:lang w:val="en-US"/>
        </w:rPr>
        <w:t>Past studies reveal that 70-90% of the deterioration in RC building</w:t>
      </w:r>
      <w:r w:rsidR="00901056">
        <w:rPr>
          <w:lang w:val="en-US"/>
        </w:rPr>
        <w:t>s</w:t>
      </w:r>
      <w:r w:rsidR="00D46001">
        <w:rPr>
          <w:lang w:val="en-US"/>
        </w:rPr>
        <w:t xml:space="preserve"> is due to corrosion of RC components [</w:t>
      </w:r>
      <w:r w:rsidR="00D46001" w:rsidRPr="00D46001">
        <w:rPr>
          <w:color w:val="7030A0"/>
          <w:lang w:val="en-US"/>
        </w:rPr>
        <w:t>CITE</w:t>
      </w:r>
      <w:r w:rsidR="00D46001">
        <w:rPr>
          <w:lang w:val="en-US"/>
        </w:rPr>
        <w:t>]. Moreover, c</w:t>
      </w:r>
      <w:r w:rsidR="00D46001" w:rsidRPr="00D46001">
        <w:rPr>
          <w:lang w:val="en-US"/>
        </w:rPr>
        <w:t>orrosion</w:t>
      </w:r>
      <w:r w:rsidR="00D46001">
        <w:rPr>
          <w:lang w:val="en-US"/>
        </w:rPr>
        <w:t xml:space="preserve"> deterioration</w:t>
      </w:r>
      <w:r w:rsidR="00D46001" w:rsidRPr="00D46001">
        <w:rPr>
          <w:lang w:val="en-US"/>
        </w:rPr>
        <w:t xml:space="preserve"> is estimated to cost </w:t>
      </w:r>
      <w:r w:rsidR="00D46001">
        <w:rPr>
          <w:lang w:val="en-US"/>
        </w:rPr>
        <w:t xml:space="preserve">around </w:t>
      </w:r>
      <w:r w:rsidR="00901056">
        <w:rPr>
          <w:lang w:val="en-US"/>
        </w:rPr>
        <w:t>$2.5 trillion (USD) globally</w:t>
      </w:r>
      <w:r w:rsidR="00D46001" w:rsidRPr="00D46001">
        <w:rPr>
          <w:lang w:val="en-US"/>
        </w:rPr>
        <w:t xml:space="preserve"> which is comparabl</w:t>
      </w:r>
      <w:r w:rsidR="00D46001">
        <w:rPr>
          <w:lang w:val="en-US"/>
        </w:rPr>
        <w:t xml:space="preserve">e to 3.4% of global GDP. For </w:t>
      </w:r>
      <w:r w:rsidR="00A552D0" w:rsidRPr="00494410">
        <w:rPr>
          <w:lang w:val="en-US"/>
        </w:rPr>
        <w:t>some countries, it can be as</w:t>
      </w:r>
      <w:r w:rsidR="00D46001">
        <w:rPr>
          <w:lang w:val="en-US"/>
        </w:rPr>
        <w:t xml:space="preserve"> high as 5% of their annual GDP [</w:t>
      </w:r>
      <w:r w:rsidR="00D46001" w:rsidRPr="00D46001">
        <w:rPr>
          <w:color w:val="7030A0"/>
          <w:lang w:val="en-US"/>
        </w:rPr>
        <w:t xml:space="preserve">CITE </w:t>
      </w:r>
      <w:r w:rsidR="00D46001">
        <w:rPr>
          <w:lang w:val="en-US"/>
        </w:rPr>
        <w:t>Koch et al. 2016].</w:t>
      </w:r>
      <w:r w:rsidR="00933E10">
        <w:rPr>
          <w:lang w:val="en-US"/>
        </w:rPr>
        <w:t xml:space="preserve"> In addition to continuous exposure to environmental hazards, when located in moderate to high seismic region</w:t>
      </w:r>
      <w:r w:rsidR="00876FE9">
        <w:rPr>
          <w:lang w:val="en-US"/>
        </w:rPr>
        <w:t>s</w:t>
      </w:r>
      <w:r w:rsidR="00933E10">
        <w:rPr>
          <w:lang w:val="en-US"/>
        </w:rPr>
        <w:t>, RC buildings are also exposed to intermittent seismic threats. Across the globe, old</w:t>
      </w:r>
      <w:r w:rsidR="00901056">
        <w:rPr>
          <w:lang w:val="en-US"/>
        </w:rPr>
        <w:t>er</w:t>
      </w:r>
      <w:r w:rsidR="00933E10">
        <w:rPr>
          <w:lang w:val="en-US"/>
        </w:rPr>
        <w:t xml:space="preserve"> reinforced concrete buildings have experienced substantial damage, and in some cases collapse due to earthquake events.</w:t>
      </w:r>
      <w:r w:rsidR="00933E10">
        <w:rPr>
          <w:color w:val="FF0000"/>
          <w:lang w:val="en-US"/>
        </w:rPr>
        <w:t xml:space="preserve"> </w:t>
      </w:r>
      <w:r w:rsidR="00933E10" w:rsidRPr="0054103C">
        <w:rPr>
          <w:lang w:val="en-US"/>
        </w:rPr>
        <w:t>Ab</w:t>
      </w:r>
      <w:r w:rsidR="00933E10" w:rsidRPr="00346B97">
        <w:rPr>
          <w:lang w:val="en-US"/>
        </w:rPr>
        <w:t>out 88%</w:t>
      </w:r>
      <w:r w:rsidR="00933E10">
        <w:rPr>
          <w:lang w:val="en-US"/>
        </w:rPr>
        <w:t xml:space="preserve"> of building damage </w:t>
      </w:r>
      <w:r w:rsidR="00933E10" w:rsidRPr="00346B97">
        <w:rPr>
          <w:lang w:val="en-US"/>
        </w:rPr>
        <w:t xml:space="preserve">is due to ground shaking </w:t>
      </w:r>
      <w:r w:rsidR="00933E10">
        <w:rPr>
          <w:lang w:val="en-US"/>
        </w:rPr>
        <w:t>resulting in huge economic and human losses [</w:t>
      </w:r>
      <w:r w:rsidR="00933E10" w:rsidRPr="00933E10">
        <w:rPr>
          <w:color w:val="7030A0"/>
          <w:lang w:val="en-US"/>
        </w:rPr>
        <w:t xml:space="preserve">CITE </w:t>
      </w:r>
      <w:r w:rsidR="00933E10">
        <w:rPr>
          <w:lang w:val="en-US"/>
        </w:rPr>
        <w:t xml:space="preserve">1-4]. </w:t>
      </w:r>
      <w:r w:rsidR="00901056" w:rsidRPr="00973BCA">
        <w:t>For instance, the 1976 Tangshan earthquake resulted in 255,000 casualties and 10 billion Yuan loss and the recent 2011 T</w:t>
      </w:r>
      <w:r w:rsidR="004F71E1">
        <w:t>o</w:t>
      </w:r>
      <w:r w:rsidR="00901056" w:rsidRPr="00973BCA">
        <w:t>hoku earthquake resulted in 30,000 c</w:t>
      </w:r>
      <w:r w:rsidR="00901056">
        <w:t>asualties and $235 billion loss [</w:t>
      </w:r>
      <w:r w:rsidR="00901056" w:rsidRPr="00041703">
        <w:rPr>
          <w:color w:val="7030A0"/>
        </w:rPr>
        <w:t>CITE</w:t>
      </w:r>
      <w:r w:rsidR="00901056">
        <w:t>]</w:t>
      </w:r>
      <w:r w:rsidR="00933E10" w:rsidRPr="006F422C">
        <w:rPr>
          <w:lang w:val="en-US"/>
        </w:rPr>
        <w:t>.</w:t>
      </w:r>
      <w:r w:rsidR="00933E10">
        <w:rPr>
          <w:color w:val="FF0000"/>
          <w:lang w:val="en-US"/>
        </w:rPr>
        <w:t xml:space="preserve"> </w:t>
      </w:r>
      <w:r w:rsidR="00933E10">
        <w:rPr>
          <w:lang w:val="en-US"/>
        </w:rPr>
        <w:t xml:space="preserve">Such a high magnitude of losses can prove detrimental to the economy of the nation as large funds and time </w:t>
      </w:r>
      <w:r w:rsidR="0054103C">
        <w:rPr>
          <w:lang w:val="en-US"/>
        </w:rPr>
        <w:t xml:space="preserve">are required </w:t>
      </w:r>
      <w:r w:rsidR="00933E10">
        <w:rPr>
          <w:lang w:val="en-US"/>
        </w:rPr>
        <w:t xml:space="preserve">to restore </w:t>
      </w:r>
      <w:r w:rsidR="0054103C">
        <w:rPr>
          <w:lang w:val="en-US"/>
        </w:rPr>
        <w:t xml:space="preserve">the building </w:t>
      </w:r>
      <w:r w:rsidR="00933E10">
        <w:rPr>
          <w:lang w:val="en-US"/>
        </w:rPr>
        <w:t xml:space="preserve">to the pre-seismic conditions. </w:t>
      </w:r>
      <w:r w:rsidR="0054103C">
        <w:rPr>
          <w:lang w:val="en-US"/>
        </w:rPr>
        <w:t>The</w:t>
      </w:r>
      <w:r w:rsidR="00933E10" w:rsidRPr="00346B97">
        <w:rPr>
          <w:lang w:val="en-US"/>
        </w:rPr>
        <w:t xml:space="preserve"> </w:t>
      </w:r>
      <w:r w:rsidR="00933E10">
        <w:rPr>
          <w:lang w:val="en-US"/>
        </w:rPr>
        <w:t xml:space="preserve">magnitude of the </w:t>
      </w:r>
      <w:r w:rsidR="00933E10" w:rsidRPr="00346B97">
        <w:rPr>
          <w:lang w:val="en-US"/>
        </w:rPr>
        <w:t>economic and human loss</w:t>
      </w:r>
      <w:r w:rsidR="00901056">
        <w:rPr>
          <w:lang w:val="en-US"/>
        </w:rPr>
        <w:t>es</w:t>
      </w:r>
      <w:r w:rsidR="00933E10" w:rsidRPr="00346B97">
        <w:rPr>
          <w:lang w:val="en-US"/>
        </w:rPr>
        <w:t xml:space="preserve"> can be high</w:t>
      </w:r>
      <w:r w:rsidR="00933E10">
        <w:rPr>
          <w:lang w:val="en-US"/>
        </w:rPr>
        <w:t>er</w:t>
      </w:r>
      <w:r w:rsidR="00933E10" w:rsidRPr="00346B97">
        <w:rPr>
          <w:lang w:val="en-US"/>
        </w:rPr>
        <w:t xml:space="preserve"> </w:t>
      </w:r>
      <w:r w:rsidR="00901056">
        <w:rPr>
          <w:lang w:val="en-US"/>
        </w:rPr>
        <w:t>when</w:t>
      </w:r>
      <w:r w:rsidR="00933E10" w:rsidRPr="00346B97">
        <w:rPr>
          <w:lang w:val="en-US"/>
        </w:rPr>
        <w:t xml:space="preserve"> the </w:t>
      </w:r>
      <w:r w:rsidR="0054103C">
        <w:rPr>
          <w:lang w:val="en-US"/>
        </w:rPr>
        <w:t xml:space="preserve">civil </w:t>
      </w:r>
      <w:r w:rsidR="00933E10" w:rsidRPr="00F6213C">
        <w:rPr>
          <w:lang w:val="en-US"/>
        </w:rPr>
        <w:t>infrastructure systems and</w:t>
      </w:r>
      <w:r w:rsidR="00933E10">
        <w:rPr>
          <w:lang w:val="en-US"/>
        </w:rPr>
        <w:t xml:space="preserve"> </w:t>
      </w:r>
      <w:r w:rsidR="00933E10" w:rsidRPr="00346B97">
        <w:rPr>
          <w:lang w:val="en-US"/>
        </w:rPr>
        <w:t>building</w:t>
      </w:r>
      <w:r w:rsidR="00933E10">
        <w:rPr>
          <w:lang w:val="en-US"/>
        </w:rPr>
        <w:t>s are</w:t>
      </w:r>
      <w:r w:rsidR="00933E10" w:rsidRPr="00346B97">
        <w:rPr>
          <w:lang w:val="en-US"/>
        </w:rPr>
        <w:t xml:space="preserve"> </w:t>
      </w:r>
      <w:r w:rsidR="0054103C">
        <w:rPr>
          <w:lang w:val="en-US"/>
        </w:rPr>
        <w:t>designed with antiquated design standards</w:t>
      </w:r>
      <w:r w:rsidR="00901056">
        <w:rPr>
          <w:lang w:val="en-US"/>
        </w:rPr>
        <w:t xml:space="preserve"> and undergoing corrosion </w:t>
      </w:r>
      <w:r w:rsidR="00876FE9">
        <w:rPr>
          <w:lang w:val="en-US"/>
        </w:rPr>
        <w:t xml:space="preserve">deterioration. </w:t>
      </w:r>
      <w:r w:rsidR="00876FE9" w:rsidRPr="00CB54DD">
        <w:rPr>
          <w:lang w:val="en-US"/>
        </w:rPr>
        <w:t xml:space="preserve">Recognizing this fact, in the domain of seismic </w:t>
      </w:r>
      <w:r w:rsidR="00876FE9">
        <w:rPr>
          <w:lang w:val="en-US"/>
        </w:rPr>
        <w:t>risk</w:t>
      </w:r>
      <w:r w:rsidR="00876FE9" w:rsidRPr="00CB54DD">
        <w:rPr>
          <w:lang w:val="en-US"/>
        </w:rPr>
        <w:t xml:space="preserve"> assessment of </w:t>
      </w:r>
      <w:r w:rsidR="002D6336">
        <w:rPr>
          <w:lang w:val="en-US"/>
        </w:rPr>
        <w:t xml:space="preserve">existing </w:t>
      </w:r>
      <w:r w:rsidR="00876FE9">
        <w:rPr>
          <w:lang w:val="en-US"/>
        </w:rPr>
        <w:t>ag</w:t>
      </w:r>
      <w:ins w:id="5" w:author="Lad, Devang" w:date="2022-04-05T11:42:00Z">
        <w:r w:rsidR="00076840">
          <w:rPr>
            <w:lang w:val="en-US"/>
          </w:rPr>
          <w:t>e</w:t>
        </w:r>
      </w:ins>
      <w:r w:rsidR="00876FE9" w:rsidRPr="00CB54DD">
        <w:rPr>
          <w:lang w:val="en-US"/>
        </w:rPr>
        <w:t xml:space="preserve">ing </w:t>
      </w:r>
      <w:r w:rsidR="0054103C">
        <w:rPr>
          <w:lang w:val="en-US"/>
        </w:rPr>
        <w:t xml:space="preserve">infrastructure systems, several research has been carried out to assess the lifetime </w:t>
      </w:r>
      <w:r w:rsidR="0054103C" w:rsidRPr="00FF5BDC">
        <w:t>vulnerability of existing bridges under threats stemming from combined ag</w:t>
      </w:r>
      <w:ins w:id="6" w:author="Lad, Devang" w:date="2022-04-05T11:40:00Z">
        <w:r w:rsidR="00A83835">
          <w:t>e</w:t>
        </w:r>
      </w:ins>
      <w:r w:rsidR="0054103C" w:rsidRPr="00FF5BDC">
        <w:t>ing and seismic hazards</w:t>
      </w:r>
      <w:r w:rsidR="00290E6F">
        <w:t xml:space="preserve"> [</w:t>
      </w:r>
      <w:r w:rsidR="00290E6F" w:rsidRPr="00290E6F">
        <w:rPr>
          <w:color w:val="7030A0"/>
        </w:rPr>
        <w:t>CITE</w:t>
      </w:r>
      <w:r w:rsidR="00290E6F">
        <w:t>]</w:t>
      </w:r>
      <w:r w:rsidR="0054103C" w:rsidRPr="00FF5BDC">
        <w:t xml:space="preserve">. </w:t>
      </w:r>
      <w:r w:rsidR="00290E6F">
        <w:t xml:space="preserve">Such studies are deemed necessary as bridges are </w:t>
      </w:r>
      <w:r w:rsidR="0054103C">
        <w:t xml:space="preserve">lifeline infrastructure </w:t>
      </w:r>
      <w:proofErr w:type="gramStart"/>
      <w:r w:rsidR="0054103C">
        <w:t>systems</w:t>
      </w:r>
      <w:r w:rsidR="00290E6F">
        <w:t>,</w:t>
      </w:r>
      <w:r w:rsidR="0054103C">
        <w:t xml:space="preserve"> </w:t>
      </w:r>
      <w:r w:rsidR="00290E6F">
        <w:t>and</w:t>
      </w:r>
      <w:proofErr w:type="gramEnd"/>
      <w:r w:rsidR="00290E6F">
        <w:t xml:space="preserve"> </w:t>
      </w:r>
      <w:r w:rsidR="00290E6F" w:rsidRPr="00973BCA">
        <w:t>must remain in service after an extreme event to provide essential public services during the post-hazard recovery phase</w:t>
      </w:r>
      <w:r w:rsidR="00290E6F">
        <w:t xml:space="preserve">. </w:t>
      </w:r>
      <w:r w:rsidR="00955C17">
        <w:t>S</w:t>
      </w:r>
      <w:proofErr w:type="spellStart"/>
      <w:r w:rsidR="00876FE9">
        <w:rPr>
          <w:lang w:val="en-US"/>
        </w:rPr>
        <w:t>imilar</w:t>
      </w:r>
      <w:proofErr w:type="spellEnd"/>
      <w:r w:rsidR="00876FE9">
        <w:rPr>
          <w:lang w:val="en-US"/>
        </w:rPr>
        <w:t xml:space="preserve"> research work for </w:t>
      </w:r>
      <w:r w:rsidR="00955C17">
        <w:rPr>
          <w:lang w:val="en-US"/>
        </w:rPr>
        <w:t>existing ag</w:t>
      </w:r>
      <w:ins w:id="7" w:author="Lad, Devang" w:date="2022-04-05T11:42:00Z">
        <w:r w:rsidR="00076840">
          <w:rPr>
            <w:lang w:val="en-US"/>
          </w:rPr>
          <w:t>e</w:t>
        </w:r>
      </w:ins>
      <w:r w:rsidR="00955C17">
        <w:rPr>
          <w:lang w:val="en-US"/>
        </w:rPr>
        <w:t xml:space="preserve">ing </w:t>
      </w:r>
      <w:r w:rsidR="00876FE9">
        <w:rPr>
          <w:lang w:val="en-US"/>
        </w:rPr>
        <w:t xml:space="preserve">building structures </w:t>
      </w:r>
      <w:r w:rsidR="00955C17">
        <w:rPr>
          <w:lang w:val="en-US"/>
        </w:rPr>
        <w:t xml:space="preserve">is also required, however, it is </w:t>
      </w:r>
      <w:r w:rsidR="00876FE9">
        <w:rPr>
          <w:lang w:val="en-US"/>
        </w:rPr>
        <w:t xml:space="preserve">still at its infancy </w:t>
      </w:r>
      <w:r w:rsidR="00876FE9">
        <w:rPr>
          <w:lang w:val="en-US"/>
        </w:rPr>
        <w:fldChar w:fldCharType="begin"/>
      </w:r>
      <w:r w:rsidR="00876FE9">
        <w:rPr>
          <w:lang w:val="en-US"/>
        </w:rPr>
        <w:instrText xml:space="preserve"> ADDIN ZOTERO_ITEM CSL_CITATION {"citationID":"DaYeO4Uc","properties":{"formattedCitation":"[8\\uc0\\u8211{}11]","plainCitation":"[8–11]","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876FE9">
        <w:rPr>
          <w:lang w:val="en-US"/>
        </w:rPr>
        <w:fldChar w:fldCharType="separate"/>
      </w:r>
      <w:r w:rsidR="00041703">
        <w:rPr>
          <w:szCs w:val="24"/>
        </w:rPr>
        <w:t>[</w:t>
      </w:r>
      <w:r w:rsidR="00041703" w:rsidRPr="00041703">
        <w:rPr>
          <w:color w:val="7030A0"/>
          <w:szCs w:val="24"/>
        </w:rPr>
        <w:t xml:space="preserve">CITE </w:t>
      </w:r>
      <w:r w:rsidR="005408C3">
        <w:rPr>
          <w:color w:val="7030A0"/>
          <w:lang w:val="en-US"/>
        </w:rPr>
        <w:t>5-6 papers</w:t>
      </w:r>
      <w:r w:rsidR="00876FE9" w:rsidRPr="00B612B0">
        <w:rPr>
          <w:szCs w:val="24"/>
        </w:rPr>
        <w:t>]</w:t>
      </w:r>
      <w:r w:rsidR="00876FE9">
        <w:rPr>
          <w:lang w:val="en-US"/>
        </w:rPr>
        <w:fldChar w:fldCharType="end"/>
      </w:r>
      <w:r w:rsidR="00876FE9" w:rsidRPr="00290E6F">
        <w:rPr>
          <w:lang w:val="en-US"/>
        </w:rPr>
        <w:t>.</w:t>
      </w:r>
      <w:r w:rsidR="00876FE9">
        <w:rPr>
          <w:color w:val="FF0000"/>
          <w:lang w:val="en-US"/>
        </w:rPr>
        <w:t xml:space="preserve"> </w:t>
      </w:r>
      <w:r w:rsidR="00290E6F">
        <w:rPr>
          <w:lang w:val="en-US"/>
        </w:rPr>
        <w:t>S</w:t>
      </w:r>
      <w:r w:rsidR="00876FE9" w:rsidRPr="00F911B8">
        <w:rPr>
          <w:lang w:val="en-US"/>
        </w:rPr>
        <w:t xml:space="preserve">eismic </w:t>
      </w:r>
      <w:r w:rsidR="00290E6F">
        <w:rPr>
          <w:lang w:val="en-US"/>
        </w:rPr>
        <w:t>risk</w:t>
      </w:r>
      <w:r w:rsidR="00876FE9" w:rsidRPr="00F911B8">
        <w:rPr>
          <w:lang w:val="en-US"/>
        </w:rPr>
        <w:t xml:space="preserve"> assessment for </w:t>
      </w:r>
      <w:r w:rsidR="00876FE9">
        <w:rPr>
          <w:lang w:val="en-US"/>
        </w:rPr>
        <w:t xml:space="preserve">existing </w:t>
      </w:r>
      <w:r w:rsidR="00876FE9" w:rsidRPr="00F911B8">
        <w:rPr>
          <w:lang w:val="en-US"/>
        </w:rPr>
        <w:t xml:space="preserve">RC </w:t>
      </w:r>
      <w:r w:rsidR="00876FE9">
        <w:rPr>
          <w:lang w:val="en-US"/>
        </w:rPr>
        <w:t>buildings</w:t>
      </w:r>
      <w:r w:rsidR="00876FE9" w:rsidRPr="00F911B8">
        <w:rPr>
          <w:lang w:val="en-US"/>
        </w:rPr>
        <w:t xml:space="preserve"> is </w:t>
      </w:r>
      <w:r w:rsidR="00876FE9">
        <w:rPr>
          <w:lang w:val="en-US"/>
        </w:rPr>
        <w:t>necessary</w:t>
      </w:r>
      <w:r w:rsidR="00876FE9" w:rsidRPr="00F911B8">
        <w:rPr>
          <w:lang w:val="en-US"/>
        </w:rPr>
        <w:t xml:space="preserve"> as they have exposure to high fatality numbers during an earthquake event.</w:t>
      </w:r>
      <w:r w:rsidR="00876FE9">
        <w:rPr>
          <w:lang w:val="en-US"/>
        </w:rPr>
        <w:t xml:space="preserve"> </w:t>
      </w:r>
      <w:r w:rsidR="00876FE9" w:rsidRPr="007554E6">
        <w:rPr>
          <w:bCs/>
          <w:lang w:val="en-US"/>
        </w:rPr>
        <w:t>Along with exposure to the high number of human lives, RC buildings also host important business offices, critical ag</w:t>
      </w:r>
      <w:r w:rsidR="00290E6F">
        <w:rPr>
          <w:bCs/>
          <w:lang w:val="en-US"/>
        </w:rPr>
        <w:t>encies, and manufacturing units,</w:t>
      </w:r>
      <w:r w:rsidR="00876FE9" w:rsidRPr="007554E6">
        <w:rPr>
          <w:bCs/>
          <w:lang w:val="en-US"/>
        </w:rPr>
        <w:t xml:space="preserve"> and the failure of RC buildings can have an immediate effect on the economy and daily life of the </w:t>
      </w:r>
      <w:r w:rsidR="00290E6F">
        <w:rPr>
          <w:bCs/>
          <w:lang w:val="en-US"/>
        </w:rPr>
        <w:t>community</w:t>
      </w:r>
      <w:r w:rsidR="00876FE9" w:rsidRPr="007554E6">
        <w:rPr>
          <w:bCs/>
          <w:lang w:val="en-US"/>
        </w:rPr>
        <w:t>.</w:t>
      </w:r>
      <w:r w:rsidR="009B463E">
        <w:rPr>
          <w:color w:val="FF0000"/>
          <w:lang w:val="en-US"/>
        </w:rPr>
        <w:t xml:space="preserve"> </w:t>
      </w:r>
    </w:p>
    <w:p w14:paraId="18260297" w14:textId="43B05DB2" w:rsidR="002D6336" w:rsidRPr="0092478C" w:rsidRDefault="006B62AF" w:rsidP="0092478C">
      <w:pPr>
        <w:spacing w:before="240"/>
        <w:ind w:firstLine="357"/>
        <w:jc w:val="both"/>
        <w:rPr>
          <w:lang w:val="en-US"/>
        </w:rPr>
      </w:pPr>
      <w:r w:rsidRPr="00F6213C">
        <w:rPr>
          <w:lang w:val="en-US"/>
        </w:rPr>
        <w:t>Recognizing the</w:t>
      </w:r>
      <w:r>
        <w:rPr>
          <w:lang w:val="en-US"/>
        </w:rPr>
        <w:t xml:space="preserve"> need for studying the influence of corrosion on lifetime seismic performance of existing RC buildings, recently few numerical studies are conducted on RC moment resisting frames [</w:t>
      </w:r>
      <w:r w:rsidRPr="00116B10">
        <w:rPr>
          <w:color w:val="7030A0"/>
          <w:lang w:val="en-US"/>
        </w:rPr>
        <w:t>CITE</w:t>
      </w:r>
      <w:r w:rsidR="00030C87">
        <w:rPr>
          <w:color w:val="7030A0"/>
          <w:lang w:val="en-US"/>
        </w:rPr>
        <w:t xml:space="preserve"> 5-6 papers</w:t>
      </w:r>
      <w:r>
        <w:rPr>
          <w:lang w:val="en-US"/>
        </w:rPr>
        <w:t xml:space="preserve">]. </w:t>
      </w:r>
      <w:proofErr w:type="spellStart"/>
      <w:r w:rsidRPr="002F1706">
        <w:rPr>
          <w:lang w:val="en-US"/>
        </w:rPr>
        <w:t>Pitilakis</w:t>
      </w:r>
      <w:proofErr w:type="spellEnd"/>
      <w:r w:rsidRPr="002F1706">
        <w:rPr>
          <w:lang w:val="en-US"/>
        </w:rPr>
        <w:t xml:space="preserve"> et al. </w:t>
      </w:r>
      <w:r>
        <w:rPr>
          <w:lang w:val="en-US"/>
        </w:rPr>
        <w:t>(</w:t>
      </w:r>
      <w:r w:rsidRPr="002F1706">
        <w:rPr>
          <w:lang w:val="en-US"/>
        </w:rPr>
        <w:t>2014</w:t>
      </w:r>
      <w:r w:rsidRPr="005C296C">
        <w:rPr>
          <w:color w:val="FF0000"/>
          <w:lang w:val="en-US"/>
        </w:rPr>
        <w:t>)</w:t>
      </w:r>
      <w:r>
        <w:rPr>
          <w:color w:val="FF0000"/>
          <w:lang w:val="en-US"/>
        </w:rPr>
        <w:t xml:space="preserve"> </w:t>
      </w:r>
      <w:r>
        <w:rPr>
          <w:color w:val="FF0000"/>
          <w:lang w:val="en-US"/>
        </w:rPr>
        <w:fldChar w:fldCharType="begin"/>
      </w:r>
      <w:r>
        <w:rPr>
          <w:color w:val="FF0000"/>
          <w:lang w:val="en-US"/>
        </w:rPr>
        <w:instrText xml:space="preserve"> ADDIN ZOTERO_ITEM CSL_CITATION {"citationID":"XWojNlCF","properties":{"formattedCitation":"[18]","plainCitation":"[18]","noteIndex":0},"citationItems":[{"id":220,"uris":["http://zotero.org/users/8563380/items/SBF2CL9H"],"uri":["http://zotero.org/users/8563380/items/SBF2CL9H"],"itemData":{"id":220,"type":"article-journal","abstract":"At present, the seismic vulnerability assessment of reinforced concrete (RC) buildings is made considering ﬁxed base conditions; moreover, the mechanical properties of the building remain intact in time. In this study we investigate whether these two fundamental hypotheses are sound as aging and soil-structure interaction (SSI) effects might play a crucial role in the seismic fragility analysis of RC structures. Among the various aging processes, we consider the chloride-induced corrosion based on probabilistic modeling of corrosion initiation time and corrosion rate. Different corrosion aspects are considered in the analysis including the loss of reinforcement cross-sectional area, the degradation of concrete cover and the reduction of steel ultimate deformation. SSI is modeled by applying the direct onestep approach, which accounts simultaneously for inertial and kinematic interactions. Twodimensional incremental dynamic analysis is performed to assess the seismic performance of the initial uncorroded (t = 0 years) and corroded (t = 50 years) RC moment resisting frame structures, having been designed with different seismic code levels. The time-dependent fragility functions are derived in terms of the spectral acceleration at the fundamental mode of the structure Sa(T1, 5 %) and the outcropping peak ground acceleration for the immediate occupancy and collapse prevention limit states. Results show an overall increase in seismic vulnerability over time due to corrosion highlighting the important inﬂuence of deterioration due to aging effects on the structural behavior. Moreover, the consideration of SSI and site effects may signiﬁcantly alter the expected structural performance leading to higher vulnerability values.","container-title":"Bulletin of Earthquake Engineering","DOI":"10.1007/s10518-013-9575-8","ISSN":"1570-761X, 1573-1456","issue":"4","journalAbbreviation":"Bull Earthquake Eng","language":"en","page":"1755-1776","source":"DOI.org (Crossref)","title":"Consideration of aging and SSI effects on seismic vulnerability assessment of RC buildings","volume":"12","author":[{"family":"Pitilakis","given":"K. D."},{"family":"Karapetrou","given":"S. T."},{"family":"Fotopoulou","given":"S. D."}],"issued":{"date-parts":[["2014",8]]}}}],"schema":"https://github.com/citation-style-language/schema/raw/master/csl-citation.json"} </w:instrText>
      </w:r>
      <w:r>
        <w:rPr>
          <w:color w:val="FF0000"/>
          <w:lang w:val="en-US"/>
        </w:rPr>
        <w:fldChar w:fldCharType="separate"/>
      </w:r>
      <w:r w:rsidRPr="002F1706">
        <w:t>[</w:t>
      </w:r>
      <w:r w:rsidR="00116B10" w:rsidRPr="00116B10">
        <w:rPr>
          <w:color w:val="7030A0"/>
        </w:rPr>
        <w:t>CITE</w:t>
      </w:r>
      <w:r w:rsidRPr="002F1706">
        <w:t>]</w:t>
      </w:r>
      <w:r>
        <w:rPr>
          <w:color w:val="FF0000"/>
          <w:lang w:val="en-US"/>
        </w:rPr>
        <w:fldChar w:fldCharType="end"/>
      </w:r>
      <w:r>
        <w:rPr>
          <w:color w:val="FF0000"/>
          <w:lang w:val="en-US"/>
        </w:rPr>
        <w:t xml:space="preserve"> </w:t>
      </w:r>
      <w:r>
        <w:rPr>
          <w:lang w:val="en-US"/>
        </w:rPr>
        <w:t xml:space="preserve">conducted a detailed study on low, mid and high rise moment resisting frames by considering probabilistic modelling of corrosion </w:t>
      </w:r>
      <w:r w:rsidR="00116B10">
        <w:rPr>
          <w:lang w:val="en-US"/>
        </w:rPr>
        <w:t>and assess</w:t>
      </w:r>
      <w:r w:rsidR="00792882">
        <w:rPr>
          <w:lang w:val="en-US"/>
        </w:rPr>
        <w:t>ed the</w:t>
      </w:r>
      <w:r w:rsidR="00116B10">
        <w:rPr>
          <w:lang w:val="en-US"/>
        </w:rPr>
        <w:t xml:space="preserve"> lifetime </w:t>
      </w:r>
      <w:r>
        <w:rPr>
          <w:lang w:val="en-US"/>
        </w:rPr>
        <w:t xml:space="preserve">seismic performance using </w:t>
      </w:r>
      <w:r w:rsidR="00116B10">
        <w:rPr>
          <w:lang w:val="en-US"/>
        </w:rPr>
        <w:t>time-dependent seismic fragility curves</w:t>
      </w:r>
      <w:r>
        <w:rPr>
          <w:lang w:val="en-US"/>
        </w:rPr>
        <w:t xml:space="preserve">. Modelling of 2D frames was done in OpenSees </w:t>
      </w:r>
      <w:r>
        <w:rPr>
          <w:lang w:val="en-US"/>
        </w:rPr>
        <w:fldChar w:fldCharType="begin"/>
      </w:r>
      <w:r>
        <w:rPr>
          <w:lang w:val="en-US"/>
        </w:rPr>
        <w:instrText xml:space="preserve"> ADDIN ZOTERO_ITEM CSL_CITATION {"citationID":"M5vUGlQj","properties":{"formattedCitation":"[19]","plainCitation":"[19]","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Pr>
          <w:lang w:val="en-US"/>
        </w:rPr>
        <w:fldChar w:fldCharType="separate"/>
      </w:r>
      <w:r w:rsidR="00116B10">
        <w:t>[</w:t>
      </w:r>
      <w:r w:rsidR="00116B10" w:rsidRPr="00116B10">
        <w:rPr>
          <w:color w:val="7030A0"/>
        </w:rPr>
        <w:t>CITE</w:t>
      </w:r>
      <w:r w:rsidRPr="006B56FA">
        <w:t>]</w:t>
      </w:r>
      <w:r>
        <w:rPr>
          <w:lang w:val="en-US"/>
        </w:rPr>
        <w:fldChar w:fldCharType="end"/>
      </w:r>
      <w:r>
        <w:rPr>
          <w:lang w:val="en-US"/>
        </w:rPr>
        <w:t xml:space="preserve"> </w:t>
      </w:r>
      <w:r w:rsidR="00116B10">
        <w:rPr>
          <w:lang w:val="en-US"/>
        </w:rPr>
        <w:t xml:space="preserve">incorporating corrosion deterioration </w:t>
      </w:r>
      <w:r>
        <w:rPr>
          <w:lang w:val="en-US"/>
        </w:rPr>
        <w:t>and soil-structure interaction (SSI)</w:t>
      </w:r>
      <w:r w:rsidR="00792882">
        <w:rPr>
          <w:lang w:val="en-US"/>
        </w:rPr>
        <w:t xml:space="preserve"> effects</w:t>
      </w:r>
      <w:r>
        <w:rPr>
          <w:lang w:val="en-US"/>
        </w:rPr>
        <w:t xml:space="preserve">. It was found that </w:t>
      </w:r>
      <w:r w:rsidR="00116B10">
        <w:rPr>
          <w:lang w:val="en-US"/>
        </w:rPr>
        <w:t>time-dependent corrosion deterioration</w:t>
      </w:r>
      <w:r>
        <w:rPr>
          <w:lang w:val="en-US"/>
        </w:rPr>
        <w:t xml:space="preserve"> </w:t>
      </w:r>
      <w:r w:rsidR="00116B10">
        <w:rPr>
          <w:lang w:val="en-US"/>
        </w:rPr>
        <w:t xml:space="preserve">and SSI effects </w:t>
      </w:r>
      <w:r>
        <w:rPr>
          <w:lang w:val="en-US"/>
        </w:rPr>
        <w:t xml:space="preserve">hugely </w:t>
      </w:r>
      <w:r w:rsidR="00116B10">
        <w:rPr>
          <w:lang w:val="en-US"/>
        </w:rPr>
        <w:t>influence</w:t>
      </w:r>
      <w:r>
        <w:rPr>
          <w:lang w:val="en-US"/>
        </w:rPr>
        <w:t xml:space="preserve"> the seismic fragility </w:t>
      </w:r>
      <w:r w:rsidR="00116B10">
        <w:rPr>
          <w:lang w:val="en-US"/>
        </w:rPr>
        <w:t>curves of the frames</w:t>
      </w:r>
      <w:r w:rsidR="00116B10" w:rsidRPr="000C7746">
        <w:rPr>
          <w:lang w:val="en-US"/>
        </w:rPr>
        <w:t xml:space="preserve">. </w:t>
      </w:r>
      <w:r w:rsidRPr="000264F6">
        <w:rPr>
          <w:lang w:val="en-US"/>
        </w:rPr>
        <w:t xml:space="preserve">Couto et al. (2020) </w:t>
      </w:r>
      <w:r w:rsidRPr="000264F6">
        <w:rPr>
          <w:lang w:val="en-US"/>
        </w:rPr>
        <w:fldChar w:fldCharType="begin"/>
      </w:r>
      <w:r w:rsidRPr="000264F6">
        <w:rPr>
          <w:lang w:val="en-US"/>
        </w:rPr>
        <w:instrText xml:space="preserve"> ADDIN ZOTERO_ITEM CSL_CITATION {"citationID":"vgmjdMl6","properties":{"formattedCitation":"[20]","plainCitation":"[20]","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Pr="000264F6">
        <w:rPr>
          <w:lang w:val="en-US"/>
        </w:rPr>
        <w:fldChar w:fldCharType="separate"/>
      </w:r>
      <w:r w:rsidRPr="000264F6">
        <w:t>[</w:t>
      </w:r>
      <w:r w:rsidR="00116B10" w:rsidRPr="000264F6">
        <w:rPr>
          <w:color w:val="7030A0"/>
        </w:rPr>
        <w:t>CITE</w:t>
      </w:r>
      <w:r w:rsidRPr="000264F6">
        <w:t>]</w:t>
      </w:r>
      <w:r w:rsidRPr="000264F6">
        <w:rPr>
          <w:lang w:val="en-US"/>
        </w:rPr>
        <w:fldChar w:fldCharType="end"/>
      </w:r>
      <w:r w:rsidRPr="000264F6">
        <w:rPr>
          <w:lang w:val="en-US"/>
        </w:rPr>
        <w:t xml:space="preserve"> carried out sensitivity analysis of corrosion rate on the vulnerability assessment of </w:t>
      </w:r>
      <w:r w:rsidR="000264F6" w:rsidRPr="000264F6">
        <w:rPr>
          <w:lang w:val="en-US"/>
        </w:rPr>
        <w:t xml:space="preserve">older </w:t>
      </w:r>
      <w:r w:rsidRPr="000264F6">
        <w:rPr>
          <w:lang w:val="en-US"/>
        </w:rPr>
        <w:t>RC building frames</w:t>
      </w:r>
      <w:r w:rsidR="000264F6" w:rsidRPr="000264F6">
        <w:rPr>
          <w:lang w:val="en-US"/>
        </w:rPr>
        <w:t xml:space="preserve"> built between 1960-1980</w:t>
      </w:r>
      <w:r w:rsidRPr="000264F6">
        <w:rPr>
          <w:lang w:val="en-US"/>
        </w:rPr>
        <w:t xml:space="preserve"> (three types – low, mid and high rise) in Portugal. </w:t>
      </w:r>
      <w:r w:rsidR="000264F6" w:rsidRPr="000264F6">
        <w:rPr>
          <w:lang w:val="en-US"/>
        </w:rPr>
        <w:t>For vulnerability assessment, time-dependent corrosion deterioration effects such as rebar area reduction and concrete strength reduction were considered in the analytical model</w:t>
      </w:r>
      <w:r w:rsidRPr="000264F6">
        <w:rPr>
          <w:lang w:val="en-US"/>
        </w:rPr>
        <w:t xml:space="preserve">. </w:t>
      </w:r>
      <w:r w:rsidR="000264F6" w:rsidRPr="000264F6">
        <w:rPr>
          <w:lang w:val="en-US"/>
        </w:rPr>
        <w:t xml:space="preserve">Non-linear static </w:t>
      </w:r>
      <w:r w:rsidR="000264F6" w:rsidRPr="000264F6">
        <w:rPr>
          <w:lang w:val="en-US"/>
        </w:rPr>
        <w:lastRenderedPageBreak/>
        <w:t>analysis based seismic fragility analysis results reveal that probability of failure of corroded frame increases</w:t>
      </w:r>
      <w:r w:rsidRPr="000264F6">
        <w:rPr>
          <w:lang w:val="en-US"/>
        </w:rPr>
        <w:t xml:space="preserve"> by 20% due to corrosion. </w:t>
      </w:r>
      <w:r w:rsidR="000264F6" w:rsidRPr="000264F6">
        <w:rPr>
          <w:lang w:val="en-US"/>
        </w:rPr>
        <w:t>Additionally, results reveal that the concrete strength degradation had more influence than reduction of the rebar dia</w:t>
      </w:r>
      <w:r w:rsidR="0071248D">
        <w:rPr>
          <w:lang w:val="en-US"/>
        </w:rPr>
        <w:t xml:space="preserve">meter in the seismic capacity. </w:t>
      </w:r>
      <w:r w:rsidRPr="0071248D">
        <w:rPr>
          <w:lang w:val="en-US"/>
        </w:rPr>
        <w:t xml:space="preserve">Di </w:t>
      </w:r>
      <w:proofErr w:type="spellStart"/>
      <w:r w:rsidRPr="0071248D">
        <w:rPr>
          <w:lang w:val="en-US"/>
        </w:rPr>
        <w:t>Sarno</w:t>
      </w:r>
      <w:proofErr w:type="spellEnd"/>
      <w:r w:rsidRPr="0071248D">
        <w:rPr>
          <w:lang w:val="en-US"/>
        </w:rPr>
        <w:t xml:space="preserve"> and Pugliese (2020) </w:t>
      </w:r>
      <w:r w:rsidRPr="0071248D">
        <w:rPr>
          <w:lang w:val="en-US"/>
        </w:rPr>
        <w:fldChar w:fldCharType="begin"/>
      </w:r>
      <w:r w:rsidRPr="0071248D">
        <w:rPr>
          <w:lang w:val="en-US"/>
        </w:rPr>
        <w:instrText xml:space="preserve"> ADDIN ZOTERO_ITEM CSL_CITATION {"citationID":"JArce96u","properties":{"formattedCitation":"[21]","plainCitation":"[21]","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Pr="0071248D">
        <w:rPr>
          <w:lang w:val="en-US"/>
        </w:rPr>
        <w:fldChar w:fldCharType="separate"/>
      </w:r>
      <w:r w:rsidRPr="0071248D">
        <w:t>[</w:t>
      </w:r>
      <w:r w:rsidR="00792882" w:rsidRPr="0071248D">
        <w:rPr>
          <w:color w:val="7030A0"/>
        </w:rPr>
        <w:t>CITE</w:t>
      </w:r>
      <w:r w:rsidRPr="0071248D">
        <w:t>]</w:t>
      </w:r>
      <w:r w:rsidRPr="0071248D">
        <w:rPr>
          <w:lang w:val="en-US"/>
        </w:rPr>
        <w:fldChar w:fldCharType="end"/>
      </w:r>
      <w:r w:rsidRPr="0071248D">
        <w:rPr>
          <w:lang w:val="en-US"/>
        </w:rPr>
        <w:t xml:space="preserve"> conducted a numerical evaluation of RC buil</w:t>
      </w:r>
      <w:r w:rsidR="0071248D" w:rsidRPr="0071248D">
        <w:rPr>
          <w:lang w:val="en-US"/>
        </w:rPr>
        <w:t xml:space="preserve">ding frames for </w:t>
      </w:r>
      <w:r w:rsidRPr="0071248D">
        <w:rPr>
          <w:lang w:val="en-US"/>
        </w:rPr>
        <w:t>different level of exposure</w:t>
      </w:r>
      <w:r w:rsidR="0071248D" w:rsidRPr="0071248D">
        <w:rPr>
          <w:lang w:val="en-US"/>
        </w:rPr>
        <w:t xml:space="preserve"> and degradation conditions</w:t>
      </w:r>
      <w:r w:rsidRPr="0071248D">
        <w:rPr>
          <w:lang w:val="en-US"/>
        </w:rPr>
        <w:t xml:space="preserve">. </w:t>
      </w:r>
      <w:r w:rsidR="0071248D" w:rsidRPr="0071248D">
        <w:rPr>
          <w:lang w:val="en-US"/>
        </w:rPr>
        <w:t>The primary and secondary effects of corrosion deterioration of RC members such as reduction in rebar area and mechanical properties of steel and concrete were considered. The findings of the non-linear dynamic analyses revealed that corrosion damage and deterioration increased the roof and inter-storey drift-ratios, as well as a significant decay of the base shear capacity and early collapse were noted for high-levels of corrosion.</w:t>
      </w:r>
      <w:r w:rsidR="0071248D">
        <w:rPr>
          <w:lang w:val="en-US"/>
        </w:rPr>
        <w:t xml:space="preserve"> </w:t>
      </w:r>
      <w:r w:rsidR="0092478C">
        <w:rPr>
          <w:lang w:val="en-US"/>
        </w:rPr>
        <w:t xml:space="preserve">Recently </w:t>
      </w:r>
      <w:proofErr w:type="spellStart"/>
      <w:r w:rsidR="0092478C">
        <w:rPr>
          <w:lang w:val="en-US"/>
        </w:rPr>
        <w:t>Dizaj</w:t>
      </w:r>
      <w:proofErr w:type="spellEnd"/>
      <w:r w:rsidR="0092478C">
        <w:rPr>
          <w:lang w:val="en-US"/>
        </w:rPr>
        <w:t xml:space="preserve"> et al. 2018 [</w:t>
      </w:r>
      <w:r w:rsidR="0092478C" w:rsidRPr="0092478C">
        <w:rPr>
          <w:color w:val="7030A0"/>
          <w:lang w:val="en-US"/>
        </w:rPr>
        <w:t>CITE</w:t>
      </w:r>
      <w:r w:rsidR="0092478C">
        <w:rPr>
          <w:lang w:val="en-US"/>
        </w:rPr>
        <w:t xml:space="preserve">] assessed the influence of non-uniform corrosion on the seismic vulnerability of </w:t>
      </w:r>
      <w:r w:rsidR="0092478C" w:rsidRPr="0092478C">
        <w:rPr>
          <w:lang w:val="en-US"/>
        </w:rPr>
        <w:t>code conforming</w:t>
      </w:r>
      <w:r w:rsidR="0092478C">
        <w:rPr>
          <w:lang w:val="en-US"/>
        </w:rPr>
        <w:t xml:space="preserve"> (ductile)</w:t>
      </w:r>
      <w:r w:rsidR="0092478C" w:rsidRPr="0092478C">
        <w:rPr>
          <w:lang w:val="en-US"/>
        </w:rPr>
        <w:t xml:space="preserve"> a</w:t>
      </w:r>
      <w:r w:rsidR="0092478C">
        <w:rPr>
          <w:lang w:val="en-US"/>
        </w:rPr>
        <w:t>nd code nonconforming (non-ductile) RC frames using detailed non-linear finite element model. While the results highlight the influence of corrosion on seismic damage limit states and vulnerability, it was concluded</w:t>
      </w:r>
      <w:r w:rsidR="0092478C" w:rsidRPr="0092478C">
        <w:rPr>
          <w:lang w:val="en-US"/>
        </w:rPr>
        <w:t xml:space="preserve"> that </w:t>
      </w:r>
      <w:r w:rsidR="0092478C">
        <w:rPr>
          <w:lang w:val="en-US"/>
        </w:rPr>
        <w:t>consideration of non-uniform corrosion</w:t>
      </w:r>
      <w:r w:rsidR="0092478C" w:rsidRPr="0092478C">
        <w:rPr>
          <w:lang w:val="en-US"/>
        </w:rPr>
        <w:t xml:space="preserve"> spatial </w:t>
      </w:r>
      <w:r w:rsidR="0092478C">
        <w:rPr>
          <w:lang w:val="en-US"/>
        </w:rPr>
        <w:t>variability</w:t>
      </w:r>
      <w:r w:rsidR="0092478C" w:rsidRPr="0092478C">
        <w:rPr>
          <w:lang w:val="en-US"/>
        </w:rPr>
        <w:t xml:space="preserve"> has </w:t>
      </w:r>
      <w:r w:rsidR="0092478C">
        <w:rPr>
          <w:lang w:val="en-US"/>
        </w:rPr>
        <w:t>insignificant</w:t>
      </w:r>
      <w:r w:rsidR="0092478C" w:rsidRPr="0092478C">
        <w:rPr>
          <w:lang w:val="en-US"/>
        </w:rPr>
        <w:t xml:space="preserve"> effect on global nonlinear behavior</w:t>
      </w:r>
      <w:r w:rsidR="0092478C">
        <w:rPr>
          <w:lang w:val="en-US"/>
        </w:rPr>
        <w:t xml:space="preserve"> and seismic vulnerability</w:t>
      </w:r>
      <w:r w:rsidR="0092478C" w:rsidRPr="0092478C">
        <w:rPr>
          <w:lang w:val="en-US"/>
        </w:rPr>
        <w:t xml:space="preserve"> of corroded RC </w:t>
      </w:r>
      <w:commentRangeStart w:id="8"/>
      <w:r w:rsidR="0092478C" w:rsidRPr="0092478C">
        <w:rPr>
          <w:lang w:val="en-US"/>
        </w:rPr>
        <w:t>frames</w:t>
      </w:r>
      <w:commentRangeEnd w:id="8"/>
      <w:r w:rsidR="008855A3">
        <w:rPr>
          <w:rStyle w:val="CommentReference"/>
        </w:rPr>
        <w:commentReference w:id="8"/>
      </w:r>
      <w:r w:rsidR="0092478C" w:rsidRPr="0092478C">
        <w:rPr>
          <w:lang w:val="en-US"/>
        </w:rPr>
        <w:t>.</w:t>
      </w:r>
      <w:r w:rsidR="0092478C">
        <w:rPr>
          <w:lang w:val="en-US"/>
        </w:rPr>
        <w:t xml:space="preserve"> </w:t>
      </w:r>
      <w:r w:rsidR="0071248D" w:rsidRPr="0071248D">
        <w:rPr>
          <w:rFonts w:cs="Shruti"/>
          <w:szCs w:val="22"/>
          <w:lang w:val="en-US"/>
        </w:rPr>
        <w:t xml:space="preserve">Additionally, several researchers have also underlined the impact of considering corrosion deterioration in RC </w:t>
      </w:r>
      <w:r w:rsidR="0071248D">
        <w:rPr>
          <w:rFonts w:cs="Shruti"/>
          <w:color w:val="000000"/>
          <w:szCs w:val="22"/>
          <w:lang w:val="en-US"/>
        </w:rPr>
        <w:t>frame</w:t>
      </w:r>
      <w:r w:rsidR="0071248D" w:rsidRPr="0071248D">
        <w:rPr>
          <w:rFonts w:cs="Shruti"/>
          <w:color w:val="000000"/>
          <w:szCs w:val="22"/>
          <w:lang w:val="en-US"/>
        </w:rPr>
        <w:t xml:space="preserve"> that may be subjected to multiple seismic shocks (main shocks, or, main shock-aftershock sequences) along the design life</w:t>
      </w:r>
      <w:r w:rsidR="00F66568">
        <w:rPr>
          <w:rFonts w:cs="Shruti"/>
          <w:color w:val="000000"/>
          <w:szCs w:val="22"/>
          <w:lang w:val="en-US"/>
        </w:rPr>
        <w:t xml:space="preserve"> [</w:t>
      </w:r>
      <w:r w:rsidR="00F66568" w:rsidRPr="00F66568">
        <w:rPr>
          <w:rFonts w:cs="Shruti"/>
          <w:color w:val="7030A0"/>
          <w:szCs w:val="22"/>
          <w:lang w:val="en-US"/>
        </w:rPr>
        <w:t xml:space="preserve">CITE </w:t>
      </w:r>
      <w:r w:rsidR="00F66568" w:rsidRPr="00F66568">
        <w:rPr>
          <w:rFonts w:cs="Shruti"/>
          <w:color w:val="000000"/>
          <w:szCs w:val="22"/>
          <w:lang w:val="en-US"/>
        </w:rPr>
        <w:t xml:space="preserve">Di </w:t>
      </w:r>
      <w:proofErr w:type="spellStart"/>
      <w:r w:rsidR="00F66568" w:rsidRPr="00F66568">
        <w:rPr>
          <w:rFonts w:cs="Shruti"/>
          <w:color w:val="000000"/>
          <w:szCs w:val="22"/>
          <w:lang w:val="en-US"/>
        </w:rPr>
        <w:t>Sarno</w:t>
      </w:r>
      <w:proofErr w:type="spellEnd"/>
      <w:r w:rsidR="00F66568" w:rsidRPr="00F66568">
        <w:rPr>
          <w:rFonts w:cs="Shruti"/>
          <w:color w:val="000000"/>
          <w:szCs w:val="22"/>
          <w:lang w:val="en-US"/>
        </w:rPr>
        <w:t xml:space="preserve"> &amp; Pugliese, 2020; </w:t>
      </w:r>
      <w:proofErr w:type="spellStart"/>
      <w:r w:rsidR="008855A3">
        <w:rPr>
          <w:rFonts w:cs="Shruti"/>
          <w:color w:val="000000"/>
          <w:szCs w:val="22"/>
          <w:lang w:val="en-US"/>
        </w:rPr>
        <w:t>Dizaj</w:t>
      </w:r>
      <w:proofErr w:type="spellEnd"/>
      <w:r w:rsidR="008855A3">
        <w:rPr>
          <w:rFonts w:cs="Shruti"/>
          <w:color w:val="000000"/>
          <w:szCs w:val="22"/>
          <w:lang w:val="en-US"/>
        </w:rPr>
        <w:t xml:space="preserve"> et al. 2021</w:t>
      </w:r>
      <w:r w:rsidR="00F66568">
        <w:rPr>
          <w:rFonts w:cs="Shruti"/>
          <w:color w:val="000000"/>
          <w:szCs w:val="22"/>
          <w:lang w:val="en-US"/>
        </w:rPr>
        <w:t>]</w:t>
      </w:r>
      <w:r w:rsidR="0071248D" w:rsidRPr="0071248D">
        <w:rPr>
          <w:rFonts w:cs="Shruti"/>
          <w:color w:val="000000"/>
          <w:szCs w:val="22"/>
          <w:lang w:val="en-US"/>
        </w:rPr>
        <w:t>.</w:t>
      </w:r>
      <w:r w:rsidR="0092478C">
        <w:rPr>
          <w:lang w:val="en-US"/>
        </w:rPr>
        <w:t xml:space="preserve"> </w:t>
      </w:r>
      <w:r w:rsidR="00822AC5" w:rsidRPr="006924C5">
        <w:rPr>
          <w:bCs/>
          <w:lang w:val="en-US"/>
        </w:rPr>
        <w:t xml:space="preserve">While the above-mentioned studies contributed significantly </w:t>
      </w:r>
      <w:proofErr w:type="gramStart"/>
      <w:r w:rsidR="00822AC5" w:rsidRPr="006924C5">
        <w:rPr>
          <w:bCs/>
          <w:lang w:val="en-US"/>
        </w:rPr>
        <w:t>in</w:t>
      </w:r>
      <w:proofErr w:type="gramEnd"/>
      <w:r w:rsidR="00822AC5" w:rsidRPr="006924C5">
        <w:rPr>
          <w:bCs/>
          <w:lang w:val="en-US"/>
        </w:rPr>
        <w:t xml:space="preserve"> the field of seismic risk assessment of ag</w:t>
      </w:r>
      <w:ins w:id="9" w:author="Lad, Devang" w:date="2022-04-05T11:42:00Z">
        <w:r w:rsidR="00076840">
          <w:rPr>
            <w:bCs/>
            <w:lang w:val="en-US"/>
          </w:rPr>
          <w:t>e</w:t>
        </w:r>
      </w:ins>
      <w:r w:rsidR="00822AC5" w:rsidRPr="006924C5">
        <w:rPr>
          <w:bCs/>
          <w:lang w:val="en-US"/>
        </w:rPr>
        <w:t xml:space="preserve">ing </w:t>
      </w:r>
      <w:r w:rsidR="000C7746">
        <w:rPr>
          <w:bCs/>
          <w:lang w:val="en-US"/>
        </w:rPr>
        <w:t xml:space="preserve">building </w:t>
      </w:r>
      <w:r w:rsidR="00822AC5" w:rsidRPr="006924C5">
        <w:rPr>
          <w:bCs/>
          <w:lang w:val="en-US"/>
        </w:rPr>
        <w:t xml:space="preserve">structures, </w:t>
      </w:r>
      <w:r w:rsidR="006924C5" w:rsidRPr="006924C5">
        <w:rPr>
          <w:bCs/>
          <w:lang w:val="en-US"/>
        </w:rPr>
        <w:t xml:space="preserve">these studies </w:t>
      </w:r>
      <w:r w:rsidRPr="006924C5">
        <w:rPr>
          <w:bCs/>
          <w:lang w:val="en-US"/>
        </w:rPr>
        <w:t xml:space="preserve">do not comment on the </w:t>
      </w:r>
      <w:r w:rsidR="002D6336">
        <w:rPr>
          <w:bCs/>
          <w:lang w:val="en-US"/>
        </w:rPr>
        <w:t xml:space="preserve">non-ductile </w:t>
      </w:r>
      <w:r w:rsidRPr="006924C5">
        <w:rPr>
          <w:bCs/>
          <w:lang w:val="en-US"/>
        </w:rPr>
        <w:t xml:space="preserve">shear failure </w:t>
      </w:r>
      <w:r w:rsidR="000C7746">
        <w:rPr>
          <w:bCs/>
          <w:lang w:val="en-US"/>
        </w:rPr>
        <w:t xml:space="preserve">of RC columns </w:t>
      </w:r>
      <w:r w:rsidRPr="006924C5">
        <w:rPr>
          <w:bCs/>
          <w:lang w:val="en-US"/>
        </w:rPr>
        <w:t xml:space="preserve">that </w:t>
      </w:r>
      <w:r w:rsidR="006924C5" w:rsidRPr="006924C5">
        <w:rPr>
          <w:bCs/>
          <w:lang w:val="en-US"/>
        </w:rPr>
        <w:t xml:space="preserve">may emerge crucial for </w:t>
      </w:r>
      <w:r w:rsidRPr="006924C5">
        <w:rPr>
          <w:bCs/>
          <w:lang w:val="en-US"/>
        </w:rPr>
        <w:t>old</w:t>
      </w:r>
      <w:r w:rsidR="006924C5" w:rsidRPr="006924C5">
        <w:rPr>
          <w:bCs/>
          <w:lang w:val="en-US"/>
        </w:rPr>
        <w:t>er</w:t>
      </w:r>
      <w:r w:rsidRPr="006924C5">
        <w:rPr>
          <w:bCs/>
          <w:lang w:val="en-US"/>
        </w:rPr>
        <w:t xml:space="preserve"> </w:t>
      </w:r>
      <w:r w:rsidR="000C7746">
        <w:rPr>
          <w:bCs/>
          <w:lang w:val="en-US"/>
        </w:rPr>
        <w:t>non-seismically designed RC buildings undergoing corrosion deterioration</w:t>
      </w:r>
      <w:r w:rsidR="004C3FAC">
        <w:rPr>
          <w:bCs/>
          <w:lang w:val="en-US"/>
        </w:rPr>
        <w:t>, as discussed next.</w:t>
      </w:r>
    </w:p>
    <w:p w14:paraId="47D76CF8" w14:textId="7B8DD5DD" w:rsidR="00955C17" w:rsidRDefault="0084667E" w:rsidP="000E4D09">
      <w:pPr>
        <w:spacing w:before="240"/>
        <w:ind w:firstLine="357"/>
        <w:jc w:val="both"/>
        <w:rPr>
          <w:lang w:val="en-US"/>
        </w:rPr>
      </w:pPr>
      <w:r>
        <w:t>Most of the existing buildings in seismic prone regions across the globe are non-ductile as they are built prior to the introduction of modern seismic design codes</w:t>
      </w:r>
      <w:r w:rsidRPr="0077637E">
        <w:t xml:space="preserve">. </w:t>
      </w:r>
      <w:r>
        <w:t>Due to the limited ductility capacity, these buildings are</w:t>
      </w:r>
      <w:r w:rsidRPr="0077637E">
        <w:t xml:space="preserve"> significantly vulnerab</w:t>
      </w:r>
      <w:r>
        <w:t>le under severe ground shakings. Corrosion deterioration of these older non-ductile buildings further reduce</w:t>
      </w:r>
      <w:r w:rsidR="00F6213C">
        <w:t>s</w:t>
      </w:r>
      <w:r>
        <w:t xml:space="preserve"> the lateral load carrying capacity</w:t>
      </w:r>
      <w:r w:rsidRPr="00F6213C">
        <w:t xml:space="preserve">. </w:t>
      </w:r>
      <w:r w:rsidR="0046281D" w:rsidRPr="00F6213C">
        <w:rPr>
          <w:lang w:val="en-US"/>
        </w:rPr>
        <w:t>Identifying</w:t>
      </w:r>
      <w:r w:rsidRPr="00F6213C">
        <w:rPr>
          <w:lang w:val="en-US"/>
        </w:rPr>
        <w:t xml:space="preserve"> the negative influence of corrosion on </w:t>
      </w:r>
      <w:ins w:id="10" w:author="Lad, Devang" w:date="2022-04-05T11:51:00Z">
        <w:r w:rsidR="0029144D">
          <w:rPr>
            <w:lang w:val="en-US"/>
          </w:rPr>
          <w:t xml:space="preserve">the </w:t>
        </w:r>
      </w:ins>
      <w:r w:rsidRPr="00F6213C">
        <w:rPr>
          <w:lang w:val="en-US"/>
        </w:rPr>
        <w:t xml:space="preserve">lateral load carrying capacity of buildings, several experimental campaigns have been conducted </w:t>
      </w:r>
      <w:r w:rsidR="00710166" w:rsidRPr="00F6213C">
        <w:rPr>
          <w:lang w:val="en-US"/>
        </w:rPr>
        <w:t>on</w:t>
      </w:r>
      <w:r w:rsidRPr="00F6213C">
        <w:rPr>
          <w:lang w:val="en-US"/>
        </w:rPr>
        <w:t xml:space="preserve"> RC columns</w:t>
      </w:r>
      <w:r w:rsidR="00710166" w:rsidRPr="00F6213C">
        <w:rPr>
          <w:lang w:val="en-US"/>
        </w:rPr>
        <w:t xml:space="preserve"> under cyclic loading</w:t>
      </w:r>
      <w:r w:rsidRPr="00F6213C">
        <w:rPr>
          <w:lang w:val="en-US"/>
        </w:rPr>
        <w:t xml:space="preserve"> [</w:t>
      </w:r>
      <w:r w:rsidRPr="00A44091">
        <w:rPr>
          <w:color w:val="7030A0"/>
          <w:lang w:val="en-US"/>
        </w:rPr>
        <w:t>CITE</w:t>
      </w:r>
      <w:r w:rsidR="00654542" w:rsidRPr="00A44091">
        <w:rPr>
          <w:color w:val="7030A0"/>
          <w:lang w:val="en-US"/>
        </w:rPr>
        <w:t xml:space="preserve"> </w:t>
      </w:r>
      <w:proofErr w:type="spellStart"/>
      <w:r w:rsidR="00654542" w:rsidRPr="00F6213C">
        <w:rPr>
          <w:lang w:val="en-US"/>
        </w:rPr>
        <w:t>Meda</w:t>
      </w:r>
      <w:proofErr w:type="spellEnd"/>
      <w:r w:rsidR="00654542" w:rsidRPr="00F6213C">
        <w:rPr>
          <w:lang w:val="en-US"/>
        </w:rPr>
        <w:t xml:space="preserve"> et al. 2014, </w:t>
      </w:r>
      <w:proofErr w:type="spellStart"/>
      <w:r w:rsidR="00654542" w:rsidRPr="00F6213C">
        <w:rPr>
          <w:lang w:val="en-US"/>
        </w:rPr>
        <w:t>Goksu</w:t>
      </w:r>
      <w:proofErr w:type="spellEnd"/>
      <w:r w:rsidR="00654542" w:rsidRPr="00F6213C">
        <w:rPr>
          <w:lang w:val="en-US"/>
        </w:rPr>
        <w:t xml:space="preserve"> and </w:t>
      </w:r>
      <w:proofErr w:type="spellStart"/>
      <w:r w:rsidR="00654542" w:rsidRPr="00F6213C">
        <w:rPr>
          <w:lang w:val="en-US"/>
        </w:rPr>
        <w:t>Ilki</w:t>
      </w:r>
      <w:proofErr w:type="spellEnd"/>
      <w:r w:rsidR="00654542" w:rsidRPr="00F6213C">
        <w:rPr>
          <w:lang w:val="en-US"/>
        </w:rPr>
        <w:t xml:space="preserve"> 2016, Ma et al. 2012, Yang et al. 2012</w:t>
      </w:r>
      <w:r w:rsidRPr="00F6213C">
        <w:rPr>
          <w:lang w:val="en-US"/>
        </w:rPr>
        <w:t xml:space="preserve">]. </w:t>
      </w:r>
      <w:r w:rsidR="00F6213C" w:rsidRPr="00F6213C">
        <w:rPr>
          <w:lang w:val="en-US"/>
        </w:rPr>
        <w:t xml:space="preserve">Results </w:t>
      </w:r>
      <w:r w:rsidR="00F6213C">
        <w:rPr>
          <w:lang w:val="en-US"/>
        </w:rPr>
        <w:t>from the</w:t>
      </w:r>
      <w:r w:rsidR="00A44091">
        <w:rPr>
          <w:lang w:val="en-US"/>
        </w:rPr>
        <w:t>se</w:t>
      </w:r>
      <w:r w:rsidR="00F6213C">
        <w:rPr>
          <w:lang w:val="en-US"/>
        </w:rPr>
        <w:t xml:space="preserve"> studies </w:t>
      </w:r>
      <w:r w:rsidR="00F6213C" w:rsidRPr="00F6213C">
        <w:rPr>
          <w:lang w:val="en-US"/>
        </w:rPr>
        <w:t xml:space="preserve">reveal that the flexural strength and ductility </w:t>
      </w:r>
      <w:r w:rsidR="00A44091">
        <w:rPr>
          <w:lang w:val="en-US"/>
        </w:rPr>
        <w:t xml:space="preserve">capacity </w:t>
      </w:r>
      <w:r w:rsidR="00F6213C" w:rsidRPr="00F6213C">
        <w:rPr>
          <w:lang w:val="en-US"/>
        </w:rPr>
        <w:t xml:space="preserve">of </w:t>
      </w:r>
      <w:r w:rsidR="00A44091">
        <w:rPr>
          <w:lang w:val="en-US"/>
        </w:rPr>
        <w:t xml:space="preserve">RC </w:t>
      </w:r>
      <w:r w:rsidR="00F6213C" w:rsidRPr="00F6213C">
        <w:rPr>
          <w:lang w:val="en-US"/>
        </w:rPr>
        <w:t xml:space="preserve">columns decreases significantly when the longitudinal reinforcement bars sustain higher levels of corrosion. </w:t>
      </w:r>
      <w:r w:rsidR="00A44091" w:rsidRPr="00A44091">
        <w:rPr>
          <w:lang w:val="en-US"/>
        </w:rPr>
        <w:t>Additionally, t</w:t>
      </w:r>
      <w:r w:rsidR="00F6213C" w:rsidRPr="00A44091">
        <w:rPr>
          <w:lang w:val="en-US"/>
        </w:rPr>
        <w:t xml:space="preserve">he energy dissipation </w:t>
      </w:r>
      <w:r w:rsidR="00A44091" w:rsidRPr="00A44091">
        <w:rPr>
          <w:lang w:val="en-US"/>
        </w:rPr>
        <w:t>capacity</w:t>
      </w:r>
      <w:r w:rsidR="00F6213C" w:rsidRPr="00A44091">
        <w:rPr>
          <w:lang w:val="en-US"/>
        </w:rPr>
        <w:t xml:space="preserve"> of RC columns also decreases significantly with </w:t>
      </w:r>
      <w:r w:rsidR="000C7746">
        <w:rPr>
          <w:lang w:val="en-US"/>
        </w:rPr>
        <w:t xml:space="preserve">the </w:t>
      </w:r>
      <w:r w:rsidR="00F6213C" w:rsidRPr="00A44091">
        <w:rPr>
          <w:lang w:val="en-US"/>
        </w:rPr>
        <w:t>increase in corrosion levels [</w:t>
      </w:r>
      <w:r w:rsidR="00F6213C" w:rsidRPr="00A44091">
        <w:rPr>
          <w:color w:val="7030A0"/>
          <w:lang w:val="en-US"/>
        </w:rPr>
        <w:t xml:space="preserve">CITE </w:t>
      </w:r>
      <w:r w:rsidR="00F6213C" w:rsidRPr="00A44091">
        <w:rPr>
          <w:lang w:val="en-US"/>
        </w:rPr>
        <w:t xml:space="preserve">Ma et al. 2012; Yang et al. 2016]. It's worth mentioning that the research listed above have only looked at the effects of corrosion on column flexural performance. The </w:t>
      </w:r>
      <w:r w:rsidR="00A44091" w:rsidRPr="00A44091">
        <w:rPr>
          <w:lang w:val="en-US"/>
        </w:rPr>
        <w:t xml:space="preserve">tested RC </w:t>
      </w:r>
      <w:r w:rsidR="00F6213C" w:rsidRPr="00A44091">
        <w:rPr>
          <w:lang w:val="en-US"/>
        </w:rPr>
        <w:t xml:space="preserve">columns were either ductile or only </w:t>
      </w:r>
      <w:r w:rsidR="00A44091" w:rsidRPr="00A44091">
        <w:rPr>
          <w:lang w:val="en-US"/>
        </w:rPr>
        <w:t xml:space="preserve">longitudinal reinforcements </w:t>
      </w:r>
      <w:r w:rsidR="005C3629">
        <w:rPr>
          <w:lang w:val="en-US"/>
        </w:rPr>
        <w:t xml:space="preserve">were corroded </w:t>
      </w:r>
      <w:r w:rsidR="00A44091" w:rsidRPr="00A44091">
        <w:rPr>
          <w:lang w:val="en-US"/>
        </w:rPr>
        <w:t>[</w:t>
      </w:r>
      <w:r w:rsidR="00A44091" w:rsidRPr="00A44091">
        <w:rPr>
          <w:color w:val="7030A0"/>
          <w:lang w:val="en-US"/>
        </w:rPr>
        <w:t xml:space="preserve">CITE </w:t>
      </w:r>
      <w:proofErr w:type="spellStart"/>
      <w:r w:rsidR="00F6213C" w:rsidRPr="00A44091">
        <w:rPr>
          <w:lang w:val="en-US"/>
        </w:rPr>
        <w:t>Meda</w:t>
      </w:r>
      <w:proofErr w:type="spellEnd"/>
      <w:r w:rsidR="00F6213C" w:rsidRPr="00A44091">
        <w:rPr>
          <w:lang w:val="en-US"/>
        </w:rPr>
        <w:t xml:space="preserve"> et al. 2014; </w:t>
      </w:r>
      <w:proofErr w:type="spellStart"/>
      <w:r w:rsidR="00F6213C" w:rsidRPr="00A44091">
        <w:rPr>
          <w:lang w:val="en-US"/>
        </w:rPr>
        <w:t>Goksu</w:t>
      </w:r>
      <w:proofErr w:type="spellEnd"/>
      <w:r w:rsidR="00A44091" w:rsidRPr="00A44091">
        <w:rPr>
          <w:lang w:val="en-US"/>
        </w:rPr>
        <w:t xml:space="preserve"> and </w:t>
      </w:r>
      <w:proofErr w:type="spellStart"/>
      <w:r w:rsidR="00A44091" w:rsidRPr="00A44091">
        <w:rPr>
          <w:lang w:val="en-US"/>
        </w:rPr>
        <w:t>Ilki</w:t>
      </w:r>
      <w:proofErr w:type="spellEnd"/>
      <w:r w:rsidR="00A44091" w:rsidRPr="00A44091">
        <w:rPr>
          <w:lang w:val="en-US"/>
        </w:rPr>
        <w:t xml:space="preserve"> 2016]</w:t>
      </w:r>
      <w:r w:rsidR="00F6213C" w:rsidRPr="00A44091">
        <w:rPr>
          <w:lang w:val="en-US"/>
        </w:rPr>
        <w:t>,</w:t>
      </w:r>
      <w:r w:rsidR="000C7746">
        <w:rPr>
          <w:lang w:val="en-US"/>
        </w:rPr>
        <w:t xml:space="preserve"> hence the mode of failure was flexure</w:t>
      </w:r>
      <w:r w:rsidR="00F6213C" w:rsidRPr="00A44091">
        <w:rPr>
          <w:lang w:val="en-US"/>
        </w:rPr>
        <w:t>.</w:t>
      </w:r>
      <w:r w:rsidR="00A44091">
        <w:rPr>
          <w:lang w:val="en-US"/>
        </w:rPr>
        <w:t xml:space="preserve"> </w:t>
      </w:r>
      <w:r w:rsidR="000C7746">
        <w:rPr>
          <w:lang w:val="en-US"/>
        </w:rPr>
        <w:t>As, the</w:t>
      </w:r>
      <w:r w:rsidR="00A44091">
        <w:rPr>
          <w:lang w:val="en-US"/>
        </w:rPr>
        <w:t xml:space="preserve"> </w:t>
      </w:r>
      <w:r w:rsidR="00A44091" w:rsidRPr="00041703">
        <w:rPr>
          <w:lang w:val="en-US"/>
        </w:rPr>
        <w:t>transverse reinforcement has a higher</w:t>
      </w:r>
      <w:r w:rsidR="00A44091">
        <w:rPr>
          <w:lang w:val="en-US"/>
        </w:rPr>
        <w:t xml:space="preserve"> probability of being corroded before the longitudinal reinforcement due to the smaller distance to the corrosive atmosphere, there </w:t>
      </w:r>
      <w:r w:rsidR="00041703">
        <w:rPr>
          <w:lang w:val="en-US"/>
        </w:rPr>
        <w:t>may be</w:t>
      </w:r>
      <w:r w:rsidR="00A44091">
        <w:rPr>
          <w:lang w:val="en-US"/>
        </w:rPr>
        <w:t xml:space="preserve"> </w:t>
      </w:r>
      <w:r w:rsidR="0029144D">
        <w:rPr>
          <w:lang w:val="en-US"/>
        </w:rPr>
        <w:t xml:space="preserve">a </w:t>
      </w:r>
      <w:r w:rsidR="00A44091">
        <w:rPr>
          <w:lang w:val="en-US"/>
        </w:rPr>
        <w:t>significant change in the behavior of the column</w:t>
      </w:r>
      <w:r w:rsidR="00041703">
        <w:rPr>
          <w:lang w:val="en-US"/>
        </w:rPr>
        <w:t>s</w:t>
      </w:r>
      <w:r w:rsidR="00A44091">
        <w:rPr>
          <w:lang w:val="en-US"/>
        </w:rPr>
        <w:t xml:space="preserve"> having corrosion in both reinforcements. </w:t>
      </w:r>
      <w:r w:rsidR="00041703">
        <w:rPr>
          <w:lang w:val="en-US"/>
        </w:rPr>
        <w:t>Experimental tests by Vu and Li (2018) [</w:t>
      </w:r>
      <w:r w:rsidR="00041703" w:rsidRPr="000C7746">
        <w:rPr>
          <w:color w:val="7030A0"/>
          <w:lang w:val="en-US"/>
        </w:rPr>
        <w:t>CITE</w:t>
      </w:r>
      <w:r w:rsidR="00041703">
        <w:rPr>
          <w:lang w:val="en-US"/>
        </w:rPr>
        <w:t xml:space="preserve">] reveal </w:t>
      </w:r>
      <w:r w:rsidR="00A44091">
        <w:rPr>
          <w:lang w:val="en-US"/>
        </w:rPr>
        <w:t>that 25% corrosion level in transverse reinforcement (stirrups) can significantly reduce the lateral load capacity</w:t>
      </w:r>
      <w:r w:rsidR="00041703">
        <w:rPr>
          <w:lang w:val="en-US"/>
        </w:rPr>
        <w:t>, and in addition</w:t>
      </w:r>
      <w:r w:rsidR="0029144D">
        <w:rPr>
          <w:lang w:val="en-US"/>
        </w:rPr>
        <w:t>,</w:t>
      </w:r>
      <w:r w:rsidR="00A44091">
        <w:rPr>
          <w:lang w:val="en-US"/>
        </w:rPr>
        <w:t xml:space="preserve"> change the failure mechanism from flexure to </w:t>
      </w:r>
      <w:r w:rsidR="005C3629">
        <w:rPr>
          <w:lang w:val="en-US"/>
        </w:rPr>
        <w:t>flexure-</w:t>
      </w:r>
      <w:r w:rsidR="00A44091" w:rsidRPr="00AD0527">
        <w:rPr>
          <w:lang w:val="en-US"/>
        </w:rPr>
        <w:t>shear failure</w:t>
      </w:r>
      <w:r w:rsidR="0046281D">
        <w:rPr>
          <w:lang w:val="en-US"/>
        </w:rPr>
        <w:t xml:space="preserve"> under low-axial level</w:t>
      </w:r>
      <w:r w:rsidR="00A44091" w:rsidRPr="00AD0527">
        <w:rPr>
          <w:lang w:val="en-US"/>
        </w:rPr>
        <w:t>.</w:t>
      </w:r>
      <w:r w:rsidR="00A44091">
        <w:rPr>
          <w:lang w:val="en-US"/>
        </w:rPr>
        <w:t xml:space="preserve"> </w:t>
      </w:r>
      <w:r w:rsidR="0046281D">
        <w:rPr>
          <w:lang w:val="en-US"/>
        </w:rPr>
        <w:t>For very high axial loads, the change in failure mode</w:t>
      </w:r>
      <w:r w:rsidR="0029144D">
        <w:rPr>
          <w:lang w:val="en-US"/>
        </w:rPr>
        <w:t>s</w:t>
      </w:r>
      <w:r w:rsidR="0046281D">
        <w:rPr>
          <w:lang w:val="en-US"/>
        </w:rPr>
        <w:t xml:space="preserve"> occur at</w:t>
      </w:r>
      <w:r w:rsidR="0029144D">
        <w:rPr>
          <w:lang w:val="en-US"/>
        </w:rPr>
        <w:t xml:space="preserve"> a</w:t>
      </w:r>
      <w:r w:rsidR="0046281D">
        <w:rPr>
          <w:lang w:val="en-US"/>
        </w:rPr>
        <w:t xml:space="preserve"> very low corrosion level of transverse reinforcements. </w:t>
      </w:r>
      <w:r w:rsidR="005C3629" w:rsidRPr="005C3629">
        <w:rPr>
          <w:lang w:val="en-US"/>
        </w:rPr>
        <w:t xml:space="preserve">Li et al. (2018) </w:t>
      </w:r>
      <w:r w:rsidR="005C3629">
        <w:rPr>
          <w:lang w:val="en-US"/>
        </w:rPr>
        <w:t>[</w:t>
      </w:r>
      <w:r w:rsidR="005C3629" w:rsidRPr="0046281D">
        <w:rPr>
          <w:color w:val="7030A0"/>
          <w:lang w:val="en-US"/>
        </w:rPr>
        <w:t>CITE</w:t>
      </w:r>
      <w:r w:rsidR="005C3629">
        <w:rPr>
          <w:lang w:val="en-US"/>
        </w:rPr>
        <w:t xml:space="preserve">] </w:t>
      </w:r>
      <w:r w:rsidR="005C3629" w:rsidRPr="005C3629">
        <w:rPr>
          <w:lang w:val="en-US"/>
        </w:rPr>
        <w:t>also reported that with</w:t>
      </w:r>
      <w:r w:rsidR="0029144D">
        <w:rPr>
          <w:lang w:val="en-US"/>
        </w:rPr>
        <w:t xml:space="preserve"> </w:t>
      </w:r>
      <w:ins w:id="11" w:author="Lad, Devang" w:date="2022-04-05T11:53:00Z">
        <w:r w:rsidR="0029144D">
          <w:rPr>
            <w:lang w:val="en-US"/>
          </w:rPr>
          <w:t xml:space="preserve">an </w:t>
        </w:r>
      </w:ins>
      <w:r w:rsidR="005C3629">
        <w:rPr>
          <w:lang w:val="en-US"/>
        </w:rPr>
        <w:t>increase in</w:t>
      </w:r>
      <w:r w:rsidR="005C3629" w:rsidRPr="005C3629">
        <w:rPr>
          <w:lang w:val="en-US"/>
        </w:rPr>
        <w:t xml:space="preserve"> corrosion level of transverse reinforcement </w:t>
      </w:r>
      <w:r w:rsidR="005C3629">
        <w:rPr>
          <w:lang w:val="en-US"/>
        </w:rPr>
        <w:t xml:space="preserve">pure </w:t>
      </w:r>
      <w:r w:rsidR="0046281D">
        <w:rPr>
          <w:lang w:val="en-US"/>
        </w:rPr>
        <w:t xml:space="preserve">shear failure was observed with </w:t>
      </w:r>
      <w:r w:rsidR="0046281D" w:rsidRPr="0046281D">
        <w:rPr>
          <w:lang w:val="en-US"/>
        </w:rPr>
        <w:t>considerable</w:t>
      </w:r>
      <w:r w:rsidR="0046281D">
        <w:rPr>
          <w:lang w:val="en-US"/>
        </w:rPr>
        <w:t xml:space="preserve"> loss of strength and stiffness</w:t>
      </w:r>
      <w:r w:rsidR="0046281D" w:rsidRPr="0046281D">
        <w:rPr>
          <w:lang w:val="en-US"/>
        </w:rPr>
        <w:t xml:space="preserve"> </w:t>
      </w:r>
      <w:r w:rsidR="0046281D">
        <w:rPr>
          <w:lang w:val="en-US"/>
        </w:rPr>
        <w:t>along with</w:t>
      </w:r>
      <w:r w:rsidR="0046281D" w:rsidRPr="0046281D">
        <w:rPr>
          <w:lang w:val="en-US"/>
        </w:rPr>
        <w:t xml:space="preserve"> </w:t>
      </w:r>
      <w:r w:rsidR="0029144D">
        <w:rPr>
          <w:lang w:val="en-US"/>
        </w:rPr>
        <w:t xml:space="preserve">a </w:t>
      </w:r>
      <w:r w:rsidR="0046281D" w:rsidRPr="0046281D">
        <w:rPr>
          <w:lang w:val="en-US"/>
        </w:rPr>
        <w:t>more severe pinching effect.</w:t>
      </w:r>
      <w:r w:rsidR="00792882">
        <w:rPr>
          <w:lang w:val="en-US"/>
        </w:rPr>
        <w:t xml:space="preserve"> Thus, for lifetime seismic vulnerability assessment of older RC buildings, it is</w:t>
      </w:r>
      <w:r w:rsidR="00A44091">
        <w:rPr>
          <w:lang w:val="en-US"/>
        </w:rPr>
        <w:t xml:space="preserve"> imperative</w:t>
      </w:r>
      <w:r w:rsidR="00792882">
        <w:rPr>
          <w:lang w:val="en-US"/>
        </w:rPr>
        <w:t xml:space="preserve"> that analytical model should</w:t>
      </w:r>
      <w:r w:rsidR="00792882" w:rsidRPr="00792882">
        <w:rPr>
          <w:lang w:val="en-US"/>
        </w:rPr>
        <w:t xml:space="preserve"> capture </w:t>
      </w:r>
      <w:r w:rsidR="00792882">
        <w:rPr>
          <w:lang w:val="en-US"/>
        </w:rPr>
        <w:t>the non-ductile shear failure mechanisms of RC columns</w:t>
      </w:r>
      <w:r w:rsidR="00792882" w:rsidRPr="00792882">
        <w:rPr>
          <w:lang w:val="en-US"/>
        </w:rPr>
        <w:t>.</w:t>
      </w:r>
    </w:p>
    <w:p w14:paraId="1AEF2EEE" w14:textId="429C00E2" w:rsidR="00A20BFB" w:rsidRPr="002A5911" w:rsidRDefault="00D4272E" w:rsidP="002A5911">
      <w:pPr>
        <w:spacing w:before="240"/>
        <w:ind w:firstLine="357"/>
        <w:jc w:val="both"/>
        <w:rPr>
          <w:lang w:val="en-US"/>
        </w:rPr>
      </w:pPr>
      <w:r w:rsidRPr="00D4272E">
        <w:rPr>
          <w:lang w:val="en-US"/>
        </w:rPr>
        <w:t xml:space="preserve">Addressing the existing drawbacks and </w:t>
      </w:r>
      <w:r>
        <w:t>augmenting past research</w:t>
      </w:r>
      <w:r w:rsidRPr="00D4272E">
        <w:rPr>
          <w:lang w:val="en-US"/>
        </w:rPr>
        <w:t>,</w:t>
      </w:r>
      <w:r>
        <w:rPr>
          <w:lang w:val="en-US"/>
        </w:rPr>
        <w:t xml:space="preserve"> this study aims to quantify the influence of corrosion deterioration on the lifetime seismic vulnerability of RC frames using robust analytical models that can capture </w:t>
      </w:r>
      <w:r w:rsidRPr="00B061A4">
        <w:rPr>
          <w:lang w:val="en-US"/>
        </w:rPr>
        <w:t xml:space="preserve">critical failure modes </w:t>
      </w:r>
      <w:r w:rsidR="000E4D09">
        <w:rPr>
          <w:lang w:val="en-US"/>
        </w:rPr>
        <w:t>of</w:t>
      </w:r>
      <w:r w:rsidRPr="00B061A4">
        <w:rPr>
          <w:lang w:val="en-US"/>
        </w:rPr>
        <w:t xml:space="preserve"> </w:t>
      </w:r>
      <w:r>
        <w:rPr>
          <w:lang w:val="en-US"/>
        </w:rPr>
        <w:t>low-ductility</w:t>
      </w:r>
      <w:r w:rsidRPr="00B061A4">
        <w:rPr>
          <w:lang w:val="en-US"/>
        </w:rPr>
        <w:t xml:space="preserve"> RC frames</w:t>
      </w:r>
      <w:r w:rsidR="000E4D09">
        <w:rPr>
          <w:lang w:val="en-US"/>
        </w:rPr>
        <w:t xml:space="preserve">. </w:t>
      </w:r>
      <w:r w:rsidR="002D4CD0" w:rsidRPr="00B061A4">
        <w:rPr>
          <w:lang w:val="en-US"/>
        </w:rPr>
        <w:t xml:space="preserve">The </w:t>
      </w:r>
      <w:r w:rsidR="002D4CD0">
        <w:rPr>
          <w:lang w:val="en-US"/>
        </w:rPr>
        <w:t>present</w:t>
      </w:r>
      <w:r w:rsidR="002D4CD0" w:rsidRPr="00B061A4">
        <w:rPr>
          <w:lang w:val="en-US"/>
        </w:rPr>
        <w:t xml:space="preserve"> study is performed on a </w:t>
      </w:r>
      <w:r w:rsidR="002D4CD0">
        <w:rPr>
          <w:lang w:val="en-US"/>
        </w:rPr>
        <w:t>three-story three-bay RC moment resisting frame</w:t>
      </w:r>
      <w:r w:rsidR="002D4CD0" w:rsidRPr="00B061A4">
        <w:rPr>
          <w:lang w:val="en-US"/>
        </w:rPr>
        <w:t xml:space="preserve"> for which laboratory test data on structural performance under dynamic</w:t>
      </w:r>
      <w:r w:rsidR="002D4CD0">
        <w:rPr>
          <w:lang w:val="en-US"/>
        </w:rPr>
        <w:t xml:space="preserve"> and cyclic</w:t>
      </w:r>
      <w:r w:rsidR="002D4CD0" w:rsidRPr="00B061A4">
        <w:rPr>
          <w:lang w:val="en-US"/>
        </w:rPr>
        <w:t xml:space="preserve"> loading for the </w:t>
      </w:r>
      <w:r w:rsidR="00030C87">
        <w:rPr>
          <w:lang w:val="en-US"/>
        </w:rPr>
        <w:t>as-built</w:t>
      </w:r>
      <w:r w:rsidR="002D4CD0" w:rsidRPr="00B061A4">
        <w:rPr>
          <w:lang w:val="en-US"/>
        </w:rPr>
        <w:t xml:space="preserve"> frame exists in literature. </w:t>
      </w:r>
      <w:r w:rsidR="00A572BA">
        <w:rPr>
          <w:rFonts w:cs="Shruti"/>
          <w:szCs w:val="22"/>
          <w:lang w:val="en-US"/>
        </w:rPr>
        <w:t xml:space="preserve">Based on </w:t>
      </w:r>
      <w:r w:rsidR="002F7B30">
        <w:rPr>
          <w:rFonts w:cs="Shruti"/>
          <w:szCs w:val="22"/>
          <w:lang w:val="en-US"/>
        </w:rPr>
        <w:t xml:space="preserve">the considered </w:t>
      </w:r>
      <w:r w:rsidR="00A572BA">
        <w:rPr>
          <w:rFonts w:cs="Shruti"/>
          <w:szCs w:val="22"/>
          <w:lang w:val="en-US"/>
        </w:rPr>
        <w:t xml:space="preserve">exposure condition, a probabilistic model of time-dependent corrosion deterioration of the case-study frame is developed followed by development of </w:t>
      </w:r>
      <w:r w:rsidR="00A572BA" w:rsidRPr="00B061A4">
        <w:rPr>
          <w:lang w:val="en-US"/>
        </w:rPr>
        <w:t xml:space="preserve">state-of-the-art </w:t>
      </w:r>
      <w:r w:rsidR="00A572BA" w:rsidRPr="00190D36">
        <w:rPr>
          <w:lang w:val="en-US"/>
        </w:rPr>
        <w:t>finite element (FE)</w:t>
      </w:r>
      <w:r w:rsidR="00A572BA" w:rsidRPr="00B061A4">
        <w:rPr>
          <w:lang w:val="en-US"/>
        </w:rPr>
        <w:t xml:space="preserve"> model that can capture critical failure modes typically observed in </w:t>
      </w:r>
      <w:r w:rsidR="00A572BA">
        <w:rPr>
          <w:lang w:val="en-US"/>
        </w:rPr>
        <w:t>low-ductility</w:t>
      </w:r>
      <w:r w:rsidR="00A572BA" w:rsidRPr="00B061A4">
        <w:rPr>
          <w:lang w:val="en-US"/>
        </w:rPr>
        <w:t xml:space="preserve"> RC frames</w:t>
      </w:r>
      <w:r w:rsidR="00A572BA">
        <w:rPr>
          <w:lang w:val="en-US"/>
        </w:rPr>
        <w:t xml:space="preserve">. The FE model also incorporates the time-dependent </w:t>
      </w:r>
      <w:r w:rsidR="00A572BA">
        <w:rPr>
          <w:rFonts w:cs="Shruti"/>
          <w:szCs w:val="22"/>
          <w:lang w:val="en-US"/>
        </w:rPr>
        <w:t xml:space="preserve">corrosion deterioration effects. </w:t>
      </w:r>
      <w:r w:rsidR="002D4CD0" w:rsidRPr="00B061A4">
        <w:rPr>
          <w:lang w:val="en-US"/>
        </w:rPr>
        <w:t>For confident seismic response</w:t>
      </w:r>
      <w:r w:rsidR="002D4CD0">
        <w:rPr>
          <w:lang w:val="en-US"/>
        </w:rPr>
        <w:t xml:space="preserve"> predictions</w:t>
      </w:r>
      <w:r w:rsidR="002D4CD0" w:rsidRPr="00B061A4">
        <w:rPr>
          <w:lang w:val="en-US"/>
        </w:rPr>
        <w:t xml:space="preserve">, </w:t>
      </w:r>
      <w:r w:rsidR="00A572BA">
        <w:rPr>
          <w:lang w:val="en-US"/>
        </w:rPr>
        <w:t>FE model is</w:t>
      </w:r>
      <w:r w:rsidR="002D4CD0">
        <w:rPr>
          <w:lang w:val="en-US"/>
        </w:rPr>
        <w:t xml:space="preserve"> validated against available experimental results of the frame</w:t>
      </w:r>
      <w:r w:rsidR="007B44B4">
        <w:rPr>
          <w:lang w:val="en-US"/>
        </w:rPr>
        <w:t xml:space="preserve"> and reversed cyclic tests of </w:t>
      </w:r>
      <w:r w:rsidR="002D4CD0">
        <w:rPr>
          <w:lang w:val="en-US"/>
        </w:rPr>
        <w:t>corroded RC columns having varied failure mechanisms (flexure, flexure-shear, and shear)</w:t>
      </w:r>
      <w:r w:rsidR="00A20BFB">
        <w:rPr>
          <w:lang w:val="en-US"/>
        </w:rPr>
        <w:t>.</w:t>
      </w:r>
      <w:r w:rsidR="00A572BA">
        <w:rPr>
          <w:lang w:val="en-US"/>
        </w:rPr>
        <w:t xml:space="preserve"> </w:t>
      </w:r>
      <w:r w:rsidR="002F7B30">
        <w:rPr>
          <w:rFonts w:cs="Shruti"/>
          <w:szCs w:val="22"/>
          <w:lang w:val="en-US"/>
        </w:rPr>
        <w:t xml:space="preserve">The subsequent section presents </w:t>
      </w:r>
      <w:r w:rsidR="002F7B30" w:rsidRPr="00190D36">
        <w:rPr>
          <w:lang w:val="en-US"/>
        </w:rPr>
        <w:t>non-linear time-history analyses (NLTHAs)</w:t>
      </w:r>
      <w:r w:rsidR="002F7B30" w:rsidRPr="00B061A4">
        <w:rPr>
          <w:lang w:val="en-US"/>
        </w:rPr>
        <w:t xml:space="preserve"> </w:t>
      </w:r>
      <w:r w:rsidR="002F7B30">
        <w:rPr>
          <w:lang w:val="en-US"/>
        </w:rPr>
        <w:t>results</w:t>
      </w:r>
      <w:r w:rsidR="002F7B30" w:rsidRPr="00B061A4">
        <w:rPr>
          <w:lang w:val="en-US"/>
        </w:rPr>
        <w:t xml:space="preserve"> considering a large set of unscaled natural ground motion</w:t>
      </w:r>
      <w:r w:rsidR="002F7B30">
        <w:rPr>
          <w:lang w:val="en-US"/>
        </w:rPr>
        <w:t xml:space="preserve"> records</w:t>
      </w:r>
      <w:r w:rsidR="002F7B30" w:rsidRPr="00B061A4">
        <w:rPr>
          <w:lang w:val="en-US"/>
        </w:rPr>
        <w:t xml:space="preserve"> to incorporate record-to-record variability within the seismic response</w:t>
      </w:r>
      <w:r w:rsidR="007B44B4">
        <w:rPr>
          <w:lang w:val="en-US"/>
        </w:rPr>
        <w:t xml:space="preserve">. </w:t>
      </w:r>
      <w:r w:rsidR="007B44B4" w:rsidRPr="00B061A4">
        <w:rPr>
          <w:lang w:val="en-US"/>
        </w:rPr>
        <w:t xml:space="preserve">Comparison of </w:t>
      </w:r>
      <w:r w:rsidR="007B44B4">
        <w:rPr>
          <w:lang w:val="en-US"/>
        </w:rPr>
        <w:t xml:space="preserve">seismic </w:t>
      </w:r>
      <w:r w:rsidR="007B44B4" w:rsidRPr="00B061A4">
        <w:rPr>
          <w:lang w:val="en-US"/>
        </w:rPr>
        <w:t xml:space="preserve">demand and capacity estimates </w:t>
      </w:r>
      <w:r w:rsidR="007B44B4">
        <w:rPr>
          <w:lang w:val="en-US"/>
        </w:rPr>
        <w:t xml:space="preserve">obtained using pushover analyses </w:t>
      </w:r>
      <w:r w:rsidR="007B44B4" w:rsidRPr="00B061A4">
        <w:rPr>
          <w:lang w:val="en-US"/>
        </w:rPr>
        <w:t xml:space="preserve">for the </w:t>
      </w:r>
      <w:proofErr w:type="gramStart"/>
      <w:r w:rsidR="007B44B4">
        <w:rPr>
          <w:lang w:val="en-US"/>
        </w:rPr>
        <w:t>as-built</w:t>
      </w:r>
      <w:proofErr w:type="gramEnd"/>
      <w:r w:rsidR="007B44B4" w:rsidRPr="00B061A4">
        <w:rPr>
          <w:lang w:val="en-US"/>
        </w:rPr>
        <w:t xml:space="preserve"> as well as </w:t>
      </w:r>
      <w:r w:rsidR="007B44B4">
        <w:rPr>
          <w:lang w:val="en-US"/>
        </w:rPr>
        <w:t>corroded</w:t>
      </w:r>
      <w:r w:rsidR="007B44B4" w:rsidRPr="00B061A4">
        <w:rPr>
          <w:lang w:val="en-US"/>
        </w:rPr>
        <w:t xml:space="preserve"> frame allows the development of seismic fragility curves for different </w:t>
      </w:r>
      <w:r w:rsidR="007B44B4">
        <w:rPr>
          <w:lang w:val="en-US"/>
        </w:rPr>
        <w:t xml:space="preserve">damage states at different point in time along the service life of the building. Lastly, </w:t>
      </w:r>
      <w:r w:rsidR="007B44B4">
        <w:t>a</w:t>
      </w:r>
      <w:r w:rsidR="007B44B4" w:rsidRPr="0013266D">
        <w:t xml:space="preserve"> generic </w:t>
      </w:r>
      <w:r w:rsidR="007B44B4">
        <w:t>fragility</w:t>
      </w:r>
      <w:r w:rsidR="007B44B4" w:rsidRPr="0013266D">
        <w:t xml:space="preserve"> function is also presented </w:t>
      </w:r>
      <w:r w:rsidR="002A5911">
        <w:t xml:space="preserve">to </w:t>
      </w:r>
      <w:r w:rsidR="007B44B4" w:rsidRPr="0013266D">
        <w:t xml:space="preserve">estimate </w:t>
      </w:r>
      <w:r w:rsidR="002A5911">
        <w:t>probability of failure</w:t>
      </w:r>
      <w:r w:rsidR="007B44B4" w:rsidRPr="0013266D">
        <w:t xml:space="preserve"> based on </w:t>
      </w:r>
      <w:r w:rsidR="002A5911">
        <w:t xml:space="preserve">percentage </w:t>
      </w:r>
      <w:r w:rsidR="007B44B4" w:rsidRPr="0013266D">
        <w:t xml:space="preserve">mass loss </w:t>
      </w:r>
      <w:r w:rsidR="007B44B4" w:rsidRPr="0013266D">
        <w:lastRenderedPageBreak/>
        <w:t>measurements</w:t>
      </w:r>
      <w:r w:rsidR="00DA69BA">
        <w:t xml:space="preserve"> and ground motion intensity measure</w:t>
      </w:r>
      <w:r w:rsidR="007B44B4" w:rsidRPr="0013266D">
        <w:t>.</w:t>
      </w:r>
      <w:r w:rsidR="002A5911">
        <w:rPr>
          <w:lang w:val="en-US"/>
        </w:rPr>
        <w:t xml:space="preserve"> </w:t>
      </w:r>
      <w:r w:rsidR="00A20BFB" w:rsidRPr="00A20BFB">
        <w:rPr>
          <w:rFonts w:cs="Shruti"/>
          <w:szCs w:val="22"/>
          <w:lang w:val="en-US"/>
        </w:rPr>
        <w:t>The paper ends with key conclusions and recommendations for future explorations.</w:t>
      </w:r>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4E315B36" w14:textId="77777777" w:rsidR="00373ECA" w:rsidRDefault="00373ECA" w:rsidP="00373ECA">
      <w:pPr>
        <w:pStyle w:val="Heading1"/>
        <w:numPr>
          <w:ilvl w:val="0"/>
          <w:numId w:val="2"/>
        </w:numPr>
        <w:spacing w:before="120" w:after="120"/>
        <w:ind w:left="284" w:hanging="284"/>
        <w:jc w:val="both"/>
        <w:rPr>
          <w:caps w:val="0"/>
          <w:lang w:val="en-US"/>
        </w:rPr>
      </w:pPr>
      <w:r w:rsidRPr="00820B55">
        <w:rPr>
          <w:caps w:val="0"/>
          <w:lang w:val="en-US"/>
        </w:rPr>
        <w:t xml:space="preserve">CASE STUDY STRUCTURE: </w:t>
      </w:r>
      <w:r>
        <w:rPr>
          <w:caps w:val="0"/>
          <w:lang w:val="en-US"/>
        </w:rPr>
        <w:t xml:space="preserve">DESCRIPTION, </w:t>
      </w:r>
      <w:r w:rsidRPr="00820B55">
        <w:rPr>
          <w:caps w:val="0"/>
          <w:lang w:val="en-US"/>
        </w:rPr>
        <w:t>DETERIORATION</w:t>
      </w:r>
      <w:r>
        <w:rPr>
          <w:caps w:val="0"/>
          <w:lang w:val="en-US"/>
        </w:rPr>
        <w:t xml:space="preserve"> MECHANISMS</w:t>
      </w:r>
      <w:r w:rsidRPr="00820B55">
        <w:rPr>
          <w:caps w:val="0"/>
          <w:lang w:val="en-US"/>
        </w:rPr>
        <w:t xml:space="preserve"> AND FINITE ELEMENT MODELLING</w:t>
      </w:r>
    </w:p>
    <w:p w14:paraId="68955BC3" w14:textId="77777777" w:rsidR="00373ECA" w:rsidRPr="00A317DC" w:rsidRDefault="00373ECA" w:rsidP="00373ECA">
      <w:pPr>
        <w:jc w:val="both"/>
        <w:rPr>
          <w:color w:val="000000" w:themeColor="text1"/>
          <w:sz w:val="18"/>
          <w:lang w:val="en-US" w:eastAsia="it-IT"/>
        </w:rPr>
      </w:pPr>
      <w:r w:rsidRPr="00470141">
        <w:rPr>
          <w:rFonts w:cs="Shruti"/>
          <w:szCs w:val="22"/>
          <w:lang w:val="en-US"/>
        </w:rPr>
        <w:t xml:space="preserve">The impact of corrosion deterioration on the </w:t>
      </w:r>
      <w:r>
        <w:rPr>
          <w:rFonts w:cs="Shruti"/>
          <w:szCs w:val="22"/>
          <w:lang w:val="en-US"/>
        </w:rPr>
        <w:t xml:space="preserve">lifetime </w:t>
      </w:r>
      <w:r w:rsidRPr="00470141">
        <w:rPr>
          <w:rFonts w:cs="Shruti"/>
          <w:szCs w:val="22"/>
          <w:lang w:val="en-US"/>
        </w:rPr>
        <w:t xml:space="preserve">seismic vulnerability of </w:t>
      </w:r>
      <w:r>
        <w:rPr>
          <w:rFonts w:cs="Shruti"/>
          <w:szCs w:val="22"/>
          <w:lang w:val="en-US"/>
        </w:rPr>
        <w:t>RC frame</w:t>
      </w:r>
      <w:r w:rsidRPr="00470141">
        <w:rPr>
          <w:rFonts w:cs="Shruti"/>
          <w:szCs w:val="22"/>
          <w:lang w:val="en-US"/>
        </w:rPr>
        <w:t xml:space="preserve"> is </w:t>
      </w:r>
      <w:r>
        <w:rPr>
          <w:rFonts w:cs="Shruti"/>
          <w:szCs w:val="22"/>
          <w:lang w:val="en-US"/>
        </w:rPr>
        <w:t xml:space="preserve">demonstrated through a representative case-study RC frame assumed to </w:t>
      </w:r>
      <w:proofErr w:type="gramStart"/>
      <w:r>
        <w:rPr>
          <w:rFonts w:cs="Shruti"/>
          <w:szCs w:val="22"/>
          <w:lang w:val="en-US"/>
        </w:rPr>
        <w:t xml:space="preserve">be </w:t>
      </w:r>
      <w:r w:rsidRPr="00470141">
        <w:rPr>
          <w:rFonts w:cs="Shruti"/>
          <w:szCs w:val="22"/>
          <w:lang w:val="en-US"/>
        </w:rPr>
        <w:t xml:space="preserve">located </w:t>
      </w:r>
      <w:r>
        <w:rPr>
          <w:rFonts w:cs="Shruti"/>
          <w:szCs w:val="22"/>
          <w:lang w:val="en-US"/>
        </w:rPr>
        <w:t>in</w:t>
      </w:r>
      <w:proofErr w:type="gramEnd"/>
      <w:r>
        <w:rPr>
          <w:rFonts w:cs="Shruti"/>
          <w:szCs w:val="22"/>
          <w:lang w:val="en-US"/>
        </w:rPr>
        <w:t xml:space="preserve"> the coastal region of California, US</w:t>
      </w:r>
      <w:r w:rsidRPr="00470141">
        <w:rPr>
          <w:rFonts w:cs="Shruti"/>
          <w:szCs w:val="22"/>
          <w:lang w:val="en-US"/>
        </w:rPr>
        <w:t>.</w:t>
      </w:r>
      <w:r>
        <w:rPr>
          <w:rFonts w:cs="Shruti"/>
          <w:szCs w:val="22"/>
          <w:lang w:val="en-US"/>
        </w:rPr>
        <w:t xml:space="preserve"> The case-study frame is non-seismically designed (low-ductility) and representative </w:t>
      </w:r>
      <w:r w:rsidRPr="00EA1A8B">
        <w:rPr>
          <w:lang w:val="en-US"/>
        </w:rPr>
        <w:t xml:space="preserve">of typical constructions </w:t>
      </w:r>
      <w:r>
        <w:rPr>
          <w:lang w:val="en-US"/>
        </w:rPr>
        <w:t xml:space="preserve">practices </w:t>
      </w:r>
      <w:r w:rsidRPr="00EA1A8B">
        <w:rPr>
          <w:lang w:val="en-US"/>
        </w:rPr>
        <w:t xml:space="preserve">in several areas of the USA as well </w:t>
      </w:r>
      <w:r>
        <w:rPr>
          <w:lang w:val="en-US"/>
        </w:rPr>
        <w:t xml:space="preserve">similar </w:t>
      </w:r>
      <w:r w:rsidRPr="00EA1A8B">
        <w:rPr>
          <w:lang w:val="en-US"/>
        </w:rPr>
        <w:t xml:space="preserve">earthquake-prone regions in Europe, </w:t>
      </w:r>
      <w:r>
        <w:rPr>
          <w:lang w:val="en-US"/>
        </w:rPr>
        <w:t xml:space="preserve">and </w:t>
      </w:r>
      <w:r w:rsidRPr="00EA1A8B">
        <w:rPr>
          <w:lang w:val="en-US"/>
        </w:rPr>
        <w:t>Asia prior to the introduction of modern seismic design codes.</w:t>
      </w:r>
      <w:r>
        <w:rPr>
          <w:rFonts w:cs="Shruti"/>
          <w:szCs w:val="22"/>
          <w:lang w:val="en-US"/>
        </w:rPr>
        <w:t xml:space="preserve"> Past experimental studies and earthquake investigation reports highlighted varied failure modes in these non-ductile frames </w:t>
      </w:r>
      <w:r>
        <w:rPr>
          <w:rFonts w:cs="Shruti"/>
          <w:color w:val="7030A0"/>
          <w:szCs w:val="22"/>
          <w:lang w:val="en-US"/>
        </w:rPr>
        <w:fldChar w:fldCharType="begin"/>
      </w:r>
      <w:r>
        <w:rPr>
          <w:rFonts w:cs="Shruti"/>
          <w:color w:val="7030A0"/>
          <w:szCs w:val="22"/>
          <w:lang w:val="en-US"/>
        </w:rPr>
        <w:instrText xml:space="preserve"> ADDIN ZOTERO_ITEM CSL_CITATION {"citationID":"NGHGH5zK","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Pr>
          <w:rFonts w:cs="Shruti"/>
          <w:color w:val="7030A0"/>
          <w:szCs w:val="22"/>
          <w:lang w:val="en-US"/>
        </w:rPr>
        <w:fldChar w:fldCharType="separate"/>
      </w:r>
      <w:r w:rsidRPr="008467F5">
        <w:t>[22,29]</w:t>
      </w:r>
      <w:r>
        <w:rPr>
          <w:rFonts w:cs="Shruti"/>
          <w:color w:val="7030A0"/>
          <w:szCs w:val="22"/>
          <w:lang w:val="en-US"/>
        </w:rPr>
        <w:fldChar w:fldCharType="end"/>
      </w:r>
      <w:r>
        <w:rPr>
          <w:rFonts w:cs="Shruti"/>
          <w:szCs w:val="22"/>
          <w:lang w:val="en-US"/>
        </w:rPr>
        <w:t xml:space="preserve">. </w:t>
      </w:r>
      <w:r w:rsidRPr="00475C34">
        <w:rPr>
          <w:rFonts w:cs="Shruti"/>
          <w:szCs w:val="22"/>
          <w:lang w:val="en-US"/>
        </w:rPr>
        <w:t xml:space="preserve">Due to lack of seismic design, typically the failure modes in these buildings are related to </w:t>
      </w:r>
      <w:r w:rsidRPr="00475C34">
        <w:rPr>
          <w:lang w:val="en-US" w:eastAsia="it-IT"/>
        </w:rPr>
        <w:t xml:space="preserve">strong beam/weak column hierarchy, with beams designed to resist the bending actions and columns sized to predominantly carry axial loads, and lack of seismic detailing, such as insufficient transverse reinforcement in columns and beam-column joints, inadequate anchorage length and hooks for reinforcement, lap splices in potential plastic-hinge regions of columns, among others. In </w:t>
      </w:r>
      <w:r w:rsidRPr="003770B3">
        <w:rPr>
          <w:color w:val="000000" w:themeColor="text1"/>
          <w:lang w:val="en-US" w:eastAsia="it-IT"/>
        </w:rPr>
        <w:t xml:space="preserve">addition to seismic hazard threats when located </w:t>
      </w:r>
      <w:proofErr w:type="gramStart"/>
      <w:r w:rsidRPr="003770B3">
        <w:rPr>
          <w:color w:val="000000" w:themeColor="text1"/>
          <w:lang w:val="en-US" w:eastAsia="it-IT"/>
        </w:rPr>
        <w:t>in close proximity to</w:t>
      </w:r>
      <w:proofErr w:type="gramEnd"/>
      <w:r w:rsidRPr="003770B3">
        <w:rPr>
          <w:color w:val="000000" w:themeColor="text1"/>
          <w:lang w:val="en-US" w:eastAsia="it-IT"/>
        </w:rPr>
        <w:t xml:space="preserve"> marine sources, the lateral load carrying capacity of these non-ductile buildings are further reduced </w:t>
      </w:r>
      <w:r>
        <w:rPr>
          <w:color w:val="000000" w:themeColor="text1"/>
          <w:lang w:val="en-US" w:eastAsia="it-IT"/>
        </w:rPr>
        <w:t xml:space="preserve">during design service life </w:t>
      </w:r>
      <w:r w:rsidRPr="003770B3">
        <w:rPr>
          <w:color w:val="000000" w:themeColor="text1"/>
          <w:lang w:val="en-US" w:eastAsia="it-IT"/>
        </w:rPr>
        <w:t xml:space="preserve">due to </w:t>
      </w:r>
      <w:r>
        <w:rPr>
          <w:color w:val="000000" w:themeColor="text1"/>
          <w:lang w:val="en-US" w:eastAsia="it-IT"/>
        </w:rPr>
        <w:t xml:space="preserve">corrosion deterioration. </w:t>
      </w:r>
      <w:r w:rsidRPr="00475C34">
        <w:rPr>
          <w:lang w:val="en-IN" w:bidi="hi-IN"/>
        </w:rPr>
        <w:t>Corrosion of RC frame can cause significant reduction in the cross-sectional area of reinforcing steel and several secondary effects such as loss of cover and core concrete strength, reduction of yield or ultimate strength and ductility of steel reinforcement, and loss of bond strength, among others.</w:t>
      </w:r>
      <w:r>
        <w:rPr>
          <w:color w:val="000000" w:themeColor="text1"/>
          <w:sz w:val="18"/>
          <w:lang w:val="en-US" w:eastAsia="it-IT"/>
        </w:rPr>
        <w:t xml:space="preserve"> </w:t>
      </w:r>
      <w:r>
        <w:rPr>
          <w:lang w:val="en-US"/>
        </w:rPr>
        <w:t>Such effects significantly</w:t>
      </w:r>
      <w:r w:rsidRPr="00475C34">
        <w:rPr>
          <w:lang w:val="en-US"/>
        </w:rPr>
        <w:t xml:space="preserve"> reduces the load-carrying capacity of the RC frame against the lateral load </w:t>
      </w:r>
      <w:r>
        <w:rPr>
          <w:lang w:val="en-US"/>
        </w:rPr>
        <w:t>that may lead</w:t>
      </w:r>
      <w:r w:rsidRPr="00475C34">
        <w:rPr>
          <w:lang w:val="en-US"/>
        </w:rPr>
        <w:t xml:space="preserve"> to a precarious brittle failure mechanism </w:t>
      </w:r>
      <w:r w:rsidRPr="00475C34">
        <w:rPr>
          <w:lang w:val="en-US"/>
        </w:rPr>
        <w:fldChar w:fldCharType="begin"/>
      </w:r>
      <w:r>
        <w:rPr>
          <w:lang w:val="en-US"/>
        </w:rPr>
        <w:instrText xml:space="preserve"> ADDIN ZOTERO_ITEM CSL_CITATION {"citationID":"VoeEDJXM","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Pr="00475C34">
        <w:rPr>
          <w:lang w:val="en-US"/>
        </w:rPr>
        <w:fldChar w:fldCharType="separate"/>
      </w:r>
      <w:r w:rsidRPr="00475C34">
        <w:t>[11,33,34]</w:t>
      </w:r>
      <w:r w:rsidRPr="00475C34">
        <w:rPr>
          <w:lang w:val="en-US"/>
        </w:rPr>
        <w:fldChar w:fldCharType="end"/>
      </w:r>
      <w:r w:rsidRPr="00475C34">
        <w:rPr>
          <w:lang w:val="en-US"/>
        </w:rPr>
        <w:t>.</w:t>
      </w:r>
      <w:r>
        <w:rPr>
          <w:color w:val="000000" w:themeColor="text1"/>
          <w:lang w:val="en-US" w:eastAsia="it-IT"/>
        </w:rPr>
        <w:t xml:space="preserve"> </w:t>
      </w:r>
      <w:r w:rsidRPr="003770B3">
        <w:rPr>
          <w:rFonts w:cs="Shruti"/>
          <w:szCs w:val="22"/>
          <w:lang w:val="en-US"/>
        </w:rPr>
        <w:t xml:space="preserve">The following subsections first describe the representative case-study </w:t>
      </w:r>
      <w:r>
        <w:rPr>
          <w:rFonts w:cs="Shruti"/>
          <w:szCs w:val="22"/>
          <w:lang w:val="en-US"/>
        </w:rPr>
        <w:t>frame</w:t>
      </w:r>
      <w:r w:rsidRPr="003770B3">
        <w:rPr>
          <w:rFonts w:cs="Shruti"/>
          <w:szCs w:val="22"/>
          <w:lang w:val="en-US"/>
        </w:rPr>
        <w:t xml:space="preserve"> geometry. Next, the time-dependent deterioration modeling of the </w:t>
      </w:r>
      <w:r>
        <w:rPr>
          <w:rFonts w:cs="Shruti"/>
          <w:szCs w:val="22"/>
          <w:lang w:val="en-US"/>
        </w:rPr>
        <w:t>RC frame</w:t>
      </w:r>
      <w:r w:rsidRPr="003770B3">
        <w:rPr>
          <w:rFonts w:cs="Shruti"/>
          <w:szCs w:val="22"/>
          <w:lang w:val="en-US"/>
        </w:rPr>
        <w:t xml:space="preserve"> due to corrosion is discussed, followed by the finite element modeling approach.</w:t>
      </w:r>
    </w:p>
    <w:p w14:paraId="44EE3024" w14:textId="77777777" w:rsidR="00373ECA" w:rsidRPr="003770B3" w:rsidRDefault="00373ECA" w:rsidP="00373ECA">
      <w:pPr>
        <w:jc w:val="both"/>
        <w:rPr>
          <w:color w:val="000000" w:themeColor="text1"/>
          <w:lang w:val="en-US" w:eastAsia="it-IT"/>
        </w:rPr>
      </w:pPr>
    </w:p>
    <w:p w14:paraId="00B9A8ED" w14:textId="77777777" w:rsidR="00373ECA" w:rsidRDefault="00373ECA" w:rsidP="00373ECA">
      <w:pPr>
        <w:pStyle w:val="Heading2"/>
        <w:numPr>
          <w:ilvl w:val="1"/>
          <w:numId w:val="7"/>
        </w:numPr>
        <w:ind w:left="426" w:hanging="426"/>
      </w:pPr>
      <w:r>
        <w:t>Description of the Case-Study Frame</w:t>
      </w:r>
    </w:p>
    <w:p w14:paraId="20164B23" w14:textId="55E1AFD7" w:rsidR="00373ECA" w:rsidRPr="009B463E" w:rsidRDefault="00373ECA" w:rsidP="009B463E">
      <w:pPr>
        <w:pStyle w:val="BodyNoindent"/>
        <w:spacing w:after="240"/>
        <w:rPr>
          <w:lang w:val="en-US" w:eastAsia="it-IT"/>
        </w:rPr>
      </w:pPr>
      <w:r>
        <w:rPr>
          <w:lang w:val="en-US"/>
        </w:rPr>
        <w:fldChar w:fldCharType="begin"/>
      </w:r>
      <w:r>
        <w:rPr>
          <w:lang w:val="en-US"/>
        </w:rPr>
        <w:instrText xml:space="preserve"> REF _Ref98177854 \h </w:instrText>
      </w:r>
      <w:r>
        <w:rPr>
          <w:lang w:val="en-US"/>
        </w:rPr>
      </w:r>
      <w:r>
        <w:rPr>
          <w:lang w:val="en-US"/>
        </w:rPr>
        <w:fldChar w:fldCharType="separate"/>
      </w:r>
      <w:r w:rsidRPr="00A317DC">
        <w:rPr>
          <w:rFonts w:cs="Times New Roman"/>
        </w:rPr>
        <w:t xml:space="preserve">Figure </w:t>
      </w:r>
      <w:r>
        <w:rPr>
          <w:rFonts w:cs="Times New Roman"/>
          <w:noProof/>
        </w:rPr>
        <w:t>1</w:t>
      </w:r>
      <w:r>
        <w:rPr>
          <w:lang w:val="en-US"/>
        </w:rPr>
        <w:fldChar w:fldCharType="end"/>
      </w:r>
      <w:r>
        <w:rPr>
          <w:lang w:val="en-US"/>
        </w:rPr>
        <w:t xml:space="preserve"> shows the layout of the case study frame adopted from </w:t>
      </w:r>
      <w:proofErr w:type="spellStart"/>
      <w:r>
        <w:rPr>
          <w:lang w:val="en-US"/>
        </w:rPr>
        <w:t>Bracci</w:t>
      </w:r>
      <w:proofErr w:type="spellEnd"/>
      <w:r>
        <w:rPr>
          <w:lang w:val="en-US"/>
        </w:rPr>
        <w:t xml:space="preserve"> et al. </w:t>
      </w:r>
      <w:r>
        <w:rPr>
          <w:lang w:val="en-US"/>
        </w:rPr>
        <w:fldChar w:fldCharType="begin"/>
      </w:r>
      <w:r>
        <w:rPr>
          <w:lang w:val="en-US"/>
        </w:rPr>
        <w:instrText xml:space="preserve"> ADDIN ZOTERO_ITEM CSL_CITATION {"citationID":"gwGQTftX","properties":{"formattedCitation":"[36]","plainCitation":"[36]","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Pr>
          <w:lang w:val="en-US"/>
        </w:rPr>
        <w:fldChar w:fldCharType="separate"/>
      </w:r>
      <w:r w:rsidRPr="001F2656">
        <w:rPr>
          <w:rFonts w:cs="Times New Roman"/>
        </w:rPr>
        <w:t>[36]</w:t>
      </w:r>
      <w:r>
        <w:rPr>
          <w:lang w:val="en-US"/>
        </w:rPr>
        <w:fldChar w:fldCharType="end"/>
      </w:r>
      <w:r>
        <w:rPr>
          <w:lang w:val="en-US"/>
        </w:rPr>
        <w:t xml:space="preserve">. The selected three-storey three bays RC moment resisting frame is representative of </w:t>
      </w:r>
      <w:r w:rsidRPr="00EA1A8B">
        <w:rPr>
          <w:lang w:val="en-US"/>
        </w:rPr>
        <w:t>non-seismically designed (</w:t>
      </w:r>
      <w:r w:rsidRPr="00EA1A8B">
        <w:rPr>
          <w:lang w:val="en-US" w:eastAsia="it-IT"/>
        </w:rPr>
        <w:t xml:space="preserve">low-ductility) </w:t>
      </w:r>
      <w:r w:rsidRPr="00EA1A8B">
        <w:rPr>
          <w:lang w:val="en-US"/>
        </w:rPr>
        <w:t>low-rise RC buildings</w:t>
      </w:r>
      <w:r>
        <w:rPr>
          <w:lang w:val="en-US"/>
        </w:rPr>
        <w:t xml:space="preserve">. The frame has a total height of 10.75 m (35.3 feet) with an interstorey height of 3.66 m (12 feet) and a constant bay width equal to 5.49 m (18 feet). The building frame is designed for gravity loads only following the pre-seismic design provisions of ACI 318-89 </w:t>
      </w:r>
      <w:r>
        <w:rPr>
          <w:lang w:val="en-US"/>
        </w:rPr>
        <w:fldChar w:fldCharType="begin"/>
      </w:r>
      <w:r>
        <w:rPr>
          <w:lang w:val="en-US"/>
        </w:rPr>
        <w:instrText xml:space="preserve"> ADDIN ZOTERO_ITEM CSL_CITATION {"citationID":"bT5GaGMG","properties":{"formattedCitation":"[37]","plainCitation":"[37]","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Pr>
          <w:lang w:val="en-US"/>
        </w:rPr>
        <w:fldChar w:fldCharType="separate"/>
      </w:r>
      <w:r w:rsidRPr="001F2656">
        <w:rPr>
          <w:rFonts w:cs="Times New Roman"/>
        </w:rPr>
        <w:t>[37]</w:t>
      </w:r>
      <w:r>
        <w:rPr>
          <w:lang w:val="en-US"/>
        </w:rPr>
        <w:fldChar w:fldCharType="end"/>
      </w:r>
      <w:r>
        <w:rPr>
          <w:lang w:val="en-US"/>
        </w:rPr>
        <w:t xml:space="preserve">. The column sizes are 300 x 300 </w:t>
      </w:r>
      <w:proofErr w:type="gramStart"/>
      <w:r>
        <w:rPr>
          <w:lang w:val="en-US"/>
        </w:rPr>
        <w:t>mm</w:t>
      </w:r>
      <w:proofErr w:type="gramEnd"/>
      <w:r>
        <w:rPr>
          <w:lang w:val="en-US"/>
        </w:rPr>
        <w:t xml:space="preserve"> and the beam sizes are 230 x 460 mm at each floor. The concrete design compressive strength is 24 MPa, and the longitudinal reinforcing bar of steel Grade 40 has yield strength of 276 MPa. Further reinforcement details of the case study frame as shown in  </w:t>
      </w:r>
      <w:r>
        <w:rPr>
          <w:lang w:val="en-US"/>
        </w:rPr>
        <w:fldChar w:fldCharType="begin"/>
      </w:r>
      <w:r>
        <w:rPr>
          <w:lang w:val="en-US"/>
        </w:rPr>
        <w:instrText xml:space="preserve"> REF _Ref98177854 \h </w:instrText>
      </w:r>
      <w:r>
        <w:rPr>
          <w:lang w:val="en-US"/>
        </w:rPr>
      </w:r>
      <w:r>
        <w:rPr>
          <w:lang w:val="en-US"/>
        </w:rPr>
        <w:fldChar w:fldCharType="separate"/>
      </w:r>
      <w:r w:rsidRPr="00A317DC">
        <w:rPr>
          <w:rFonts w:cs="Times New Roman"/>
        </w:rPr>
        <w:t xml:space="preserve">Figure </w:t>
      </w:r>
      <w:r>
        <w:rPr>
          <w:rFonts w:cs="Times New Roman"/>
          <w:noProof/>
        </w:rPr>
        <w:t>1</w:t>
      </w:r>
      <w:r>
        <w:rPr>
          <w:lang w:val="en-US"/>
        </w:rPr>
        <w:fldChar w:fldCharType="end"/>
      </w:r>
      <w:r>
        <w:rPr>
          <w:lang w:val="en-US"/>
        </w:rPr>
        <w:t xml:space="preserve"> are adopted from </w:t>
      </w:r>
      <w:proofErr w:type="spellStart"/>
      <w:r>
        <w:rPr>
          <w:lang w:val="en-US"/>
        </w:rPr>
        <w:t>Bracci</w:t>
      </w:r>
      <w:proofErr w:type="spellEnd"/>
      <w:r>
        <w:rPr>
          <w:lang w:val="en-US"/>
        </w:rPr>
        <w:t xml:space="preserve"> et al. </w:t>
      </w:r>
      <w:r>
        <w:rPr>
          <w:lang w:val="en-US"/>
        </w:rPr>
        <w:fldChar w:fldCharType="begin"/>
      </w:r>
      <w:r>
        <w:rPr>
          <w:lang w:val="en-US"/>
        </w:rPr>
        <w:instrText xml:space="preserve"> ADDIN ZOTERO_ITEM CSL_CITATION {"citationID":"v6qD11qp","properties":{"formattedCitation":"[36]","plainCitation":"[36]","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Pr>
          <w:lang w:val="en-US"/>
        </w:rPr>
        <w:fldChar w:fldCharType="separate"/>
      </w:r>
      <w:r w:rsidRPr="001F2656">
        <w:rPr>
          <w:rFonts w:cs="Times New Roman"/>
        </w:rPr>
        <w:t>[36]</w:t>
      </w:r>
      <w:r>
        <w:rPr>
          <w:lang w:val="en-US"/>
        </w:rPr>
        <w:fldChar w:fldCharType="end"/>
      </w:r>
      <w:r>
        <w:rPr>
          <w:lang w:val="en-US"/>
        </w:rPr>
        <w:t xml:space="preserve"> and </w:t>
      </w:r>
      <w:proofErr w:type="spellStart"/>
      <w:r>
        <w:rPr>
          <w:lang w:val="en-US"/>
        </w:rPr>
        <w:t>Aycardi</w:t>
      </w:r>
      <w:proofErr w:type="spellEnd"/>
      <w:r>
        <w:rPr>
          <w:lang w:val="en-US"/>
        </w:rPr>
        <w:t xml:space="preserve"> et al. </w:t>
      </w:r>
      <w:r>
        <w:rPr>
          <w:lang w:val="en-US"/>
        </w:rPr>
        <w:fldChar w:fldCharType="begin"/>
      </w:r>
      <w:r>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Pr>
          <w:lang w:val="en-US"/>
        </w:rPr>
        <w:fldChar w:fldCharType="separate"/>
      </w:r>
      <w:r w:rsidRPr="00334292">
        <w:rPr>
          <w:rFonts w:cs="Times New Roman"/>
        </w:rPr>
        <w:t>[38]</w:t>
      </w:r>
      <w:r>
        <w:rPr>
          <w:lang w:val="en-US"/>
        </w:rPr>
        <w:fldChar w:fldCharType="end"/>
      </w:r>
      <w:r>
        <w:rPr>
          <w:lang w:val="en-US"/>
        </w:rPr>
        <w:t xml:space="preserve">.  As evident from the figure, </w:t>
      </w:r>
      <w:r w:rsidRPr="00475C34">
        <w:rPr>
          <w:lang w:val="en-US" w:eastAsia="it-IT"/>
        </w:rPr>
        <w:t xml:space="preserve">columns and beam-column joints </w:t>
      </w:r>
      <w:r>
        <w:rPr>
          <w:lang w:val="en-US" w:eastAsia="it-IT"/>
        </w:rPr>
        <w:t xml:space="preserve">have </w:t>
      </w:r>
      <w:r w:rsidRPr="00475C34">
        <w:rPr>
          <w:lang w:val="en-US" w:eastAsia="it-IT"/>
        </w:rPr>
        <w:t>insuffic</w:t>
      </w:r>
      <w:r>
        <w:rPr>
          <w:lang w:val="en-US" w:eastAsia="it-IT"/>
        </w:rPr>
        <w:t>ient transverse reinforcement</w:t>
      </w:r>
      <w:r w:rsidRPr="00475C34">
        <w:rPr>
          <w:lang w:val="en-US" w:eastAsia="it-IT"/>
        </w:rPr>
        <w:t xml:space="preserve">, inadequate anchorage length and hooks for reinforcement, </w:t>
      </w:r>
      <w:r>
        <w:rPr>
          <w:lang w:val="en-US" w:eastAsia="it-IT"/>
        </w:rPr>
        <w:t xml:space="preserve">and </w:t>
      </w:r>
      <w:r w:rsidRPr="00475C34">
        <w:rPr>
          <w:lang w:val="en-US" w:eastAsia="it-IT"/>
        </w:rPr>
        <w:t>lap splices in potential plastic-hinge regions</w:t>
      </w:r>
      <w:r>
        <w:rPr>
          <w:lang w:val="en-US" w:eastAsia="it-IT"/>
        </w:rPr>
        <w:t xml:space="preserve"> thereby</w:t>
      </w:r>
      <w:r w:rsidRPr="00475C34">
        <w:rPr>
          <w:lang w:val="en-US" w:eastAsia="it-IT"/>
        </w:rPr>
        <w:t xml:space="preserve"> </w:t>
      </w:r>
      <w:r>
        <w:rPr>
          <w:lang w:val="en-US" w:eastAsia="it-IT"/>
        </w:rPr>
        <w:t>highlighting lack of seismic detailing</w:t>
      </w:r>
      <w:r w:rsidRPr="00475C34">
        <w:rPr>
          <w:lang w:val="en-US" w:eastAsia="it-IT"/>
        </w:rPr>
        <w:t xml:space="preserve">. </w:t>
      </w:r>
      <w:r w:rsidRPr="004C145E">
        <w:rPr>
          <w:lang w:val="en-US" w:eastAsia="it-IT"/>
        </w:rPr>
        <w:t xml:space="preserve">The next subsection introduces the corrosion deterioration mechanism of the case-study </w:t>
      </w:r>
      <w:r>
        <w:rPr>
          <w:lang w:val="en-US" w:eastAsia="it-IT"/>
        </w:rPr>
        <w:t>frame</w:t>
      </w:r>
      <w:r w:rsidR="009B463E">
        <w:rPr>
          <w:lang w:val="en-US" w:eastAsia="it-IT"/>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9026"/>
      </w:tblGrid>
      <w:tr w:rsidR="00373ECA" w:rsidRPr="00A339F7" w14:paraId="37A6E7FD" w14:textId="77777777" w:rsidTr="00421F6E">
        <w:trPr>
          <w:trHeight w:val="3544"/>
        </w:trPr>
        <w:tc>
          <w:tcPr>
            <w:tcW w:w="9026" w:type="dxa"/>
          </w:tcPr>
          <w:p w14:paraId="124D3996" w14:textId="0C192AEB" w:rsidR="00373ECA" w:rsidRPr="00A339F7" w:rsidRDefault="00421F6E" w:rsidP="00421F6E">
            <w:pPr>
              <w:keepNext/>
              <w:jc w:val="center"/>
            </w:pPr>
            <w:r w:rsidRPr="00257312">
              <w:rPr>
                <w:noProof/>
                <w:lang w:val="en-IN" w:eastAsia="en-IN"/>
              </w:rPr>
              <w:lastRenderedPageBreak/>
              <w:drawing>
                <wp:inline distT="0" distB="0" distL="0" distR="0" wp14:anchorId="67096C39" wp14:editId="6F89BD2B">
                  <wp:extent cx="4368800" cy="2455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4370786" cy="2456232"/>
                          </a:xfrm>
                          <a:prstGeom prst="rect">
                            <a:avLst/>
                          </a:prstGeom>
                          <a:noFill/>
                          <a:ln>
                            <a:noFill/>
                          </a:ln>
                        </pic:spPr>
                      </pic:pic>
                    </a:graphicData>
                  </a:graphic>
                </wp:inline>
              </w:drawing>
            </w:r>
          </w:p>
        </w:tc>
      </w:tr>
      <w:tr w:rsidR="00373ECA" w:rsidRPr="00A339F7" w14:paraId="48E39044" w14:textId="77777777" w:rsidTr="00421F6E">
        <w:trPr>
          <w:trHeight w:val="295"/>
        </w:trPr>
        <w:tc>
          <w:tcPr>
            <w:tcW w:w="9026" w:type="dxa"/>
          </w:tcPr>
          <w:p w14:paraId="191EAD1A" w14:textId="77777777" w:rsidR="00373ECA" w:rsidRPr="00A317DC" w:rsidRDefault="00373ECA" w:rsidP="002A5911">
            <w:pPr>
              <w:pStyle w:val="Caption"/>
              <w:jc w:val="both"/>
              <w:rPr>
                <w:rFonts w:ascii="Times New Roman" w:hAnsi="Times New Roman" w:cs="Times New Roman"/>
                <w:lang w:val="en-IN"/>
              </w:rPr>
            </w:pPr>
            <w:bookmarkStart w:id="12" w:name="_Ref98177854"/>
            <w:r w:rsidRPr="00A317DC">
              <w:rPr>
                <w:rFonts w:ascii="Times New Roman" w:hAnsi="Times New Roman" w:cs="Times New Roman"/>
                <w:sz w:val="20"/>
              </w:rPr>
              <w:t xml:space="preserve">Figure </w:t>
            </w:r>
            <w:r w:rsidRPr="00A317DC">
              <w:fldChar w:fldCharType="begin"/>
            </w:r>
            <w:r w:rsidRPr="00A317DC">
              <w:rPr>
                <w:rFonts w:ascii="Times New Roman" w:hAnsi="Times New Roman" w:cs="Times New Roman"/>
                <w:sz w:val="20"/>
              </w:rPr>
              <w:instrText xml:space="preserve"> SEQ Figure \* ARABIC </w:instrText>
            </w:r>
            <w:r w:rsidRPr="00A317DC">
              <w:fldChar w:fldCharType="separate"/>
            </w:r>
            <w:r>
              <w:rPr>
                <w:rFonts w:ascii="Times New Roman" w:hAnsi="Times New Roman" w:cs="Times New Roman"/>
                <w:noProof/>
                <w:sz w:val="20"/>
              </w:rPr>
              <w:t>1</w:t>
            </w:r>
            <w:r w:rsidRPr="00A317DC">
              <w:fldChar w:fldCharType="end"/>
            </w:r>
            <w:bookmarkEnd w:id="12"/>
            <w:r>
              <w:rPr>
                <w:rFonts w:ascii="Times New Roman" w:hAnsi="Times New Roman" w:cs="Times New Roman"/>
                <w:sz w:val="20"/>
                <w:lang w:val="en-IN"/>
              </w:rPr>
              <w:t xml:space="preserve">. Case-study frame layout adapted from </w:t>
            </w:r>
            <w:proofErr w:type="spellStart"/>
            <w:r>
              <w:rPr>
                <w:rFonts w:ascii="Times New Roman" w:hAnsi="Times New Roman" w:cs="Times New Roman"/>
                <w:sz w:val="20"/>
                <w:lang w:val="en-IN"/>
              </w:rPr>
              <w:t>Bracci</w:t>
            </w:r>
            <w:proofErr w:type="spellEnd"/>
            <w:r>
              <w:rPr>
                <w:rFonts w:ascii="Times New Roman" w:hAnsi="Times New Roman" w:cs="Times New Roman"/>
                <w:sz w:val="20"/>
                <w:lang w:val="en-IN"/>
              </w:rPr>
              <w:t xml:space="preserve"> et al. [</w:t>
            </w:r>
            <w:commentRangeStart w:id="13"/>
            <w:r>
              <w:rPr>
                <w:rFonts w:ascii="Times New Roman" w:hAnsi="Times New Roman" w:cs="Times New Roman"/>
                <w:sz w:val="20"/>
                <w:lang w:val="en-IN"/>
              </w:rPr>
              <w:t>CITE</w:t>
            </w:r>
            <w:commentRangeEnd w:id="13"/>
            <w:r w:rsidR="002A5911">
              <w:rPr>
                <w:rStyle w:val="CommentReference"/>
                <w:rFonts w:ascii="Times New Roman" w:eastAsia="Times New Roman" w:hAnsi="Times New Roman" w:cs="Times New Roman"/>
                <w:b w:val="0"/>
                <w:lang w:val="en-GB"/>
              </w:rPr>
              <w:commentReference w:id="13"/>
            </w:r>
            <w:r>
              <w:rPr>
                <w:rFonts w:ascii="Times New Roman" w:hAnsi="Times New Roman" w:cs="Times New Roman"/>
                <w:sz w:val="20"/>
                <w:lang w:val="en-IN"/>
              </w:rPr>
              <w:t>]</w:t>
            </w:r>
          </w:p>
        </w:tc>
      </w:tr>
    </w:tbl>
    <w:p w14:paraId="5D226807" w14:textId="77777777" w:rsidR="00373ECA" w:rsidRDefault="00373ECA" w:rsidP="00373ECA">
      <w:pPr>
        <w:pStyle w:val="Heading2"/>
        <w:numPr>
          <w:ilvl w:val="1"/>
          <w:numId w:val="7"/>
        </w:numPr>
        <w:ind w:left="426" w:hanging="426"/>
      </w:pPr>
      <w:bookmarkStart w:id="14" w:name="_Ref98167502"/>
      <w:r>
        <w:t>Time-Dependent Deterioration Modeling of the Case-Study Frame</w:t>
      </w:r>
      <w:bookmarkEnd w:id="14"/>
    </w:p>
    <w:p w14:paraId="0BFDC0E5" w14:textId="6DF69326" w:rsidR="00373ECA" w:rsidRPr="003770B3" w:rsidRDefault="00373ECA" w:rsidP="00373ECA">
      <w:pPr>
        <w:pStyle w:val="BodyNoindent"/>
        <w:spacing w:after="240"/>
        <w:rPr>
          <w:lang w:val="en-US"/>
        </w:rPr>
      </w:pPr>
      <w:r>
        <w:rPr>
          <w:lang w:val="en-US"/>
        </w:rPr>
        <w:t xml:space="preserve">When located in adverse environmental conditions, RC buildings </w:t>
      </w:r>
      <w:r w:rsidRPr="00914FA2">
        <w:rPr>
          <w:lang w:val="en-US"/>
        </w:rPr>
        <w:t xml:space="preserve">are subjected to time-dependent aging and degradation. </w:t>
      </w:r>
      <w:r w:rsidRPr="003770B3">
        <w:rPr>
          <w:rFonts w:eastAsia="Times New Roman" w:cs="Shruti"/>
          <w:szCs w:val="20"/>
          <w:lang w:val="en-US"/>
        </w:rPr>
        <w:t xml:space="preserve">The aging and deterioration process of RC </w:t>
      </w:r>
      <w:r>
        <w:rPr>
          <w:rFonts w:eastAsia="Times New Roman" w:cs="Shruti"/>
          <w:szCs w:val="20"/>
          <w:lang w:val="en-US"/>
        </w:rPr>
        <w:t>structures</w:t>
      </w:r>
      <w:r w:rsidRPr="003770B3">
        <w:rPr>
          <w:rFonts w:eastAsia="Times New Roman" w:cs="Shruti"/>
          <w:szCs w:val="20"/>
          <w:lang w:val="en-US"/>
        </w:rPr>
        <w:t xml:space="preserve"> manifest in the form of corrosion, and other physical and chemical deterioration. Among these, corrosion deterioration due to the ingress of chloride ions constitutes a dominant form of degradation of RC structures</w:t>
      </w:r>
      <w:r>
        <w:rPr>
          <w:rFonts w:eastAsia="Times New Roman" w:cs="Shruti"/>
          <w:szCs w:val="20"/>
          <w:lang w:val="en-US"/>
        </w:rPr>
        <w:t xml:space="preserve"> </w:t>
      </w:r>
      <w:r>
        <w:rPr>
          <w:rFonts w:eastAsia="Times New Roman" w:cs="Shruti"/>
          <w:color w:val="7030A0"/>
          <w:szCs w:val="20"/>
          <w:lang w:val="en-US"/>
        </w:rPr>
        <w:t>[</w:t>
      </w:r>
      <w:r w:rsidRPr="003770B3">
        <w:rPr>
          <w:rFonts w:eastAsia="Times New Roman" w:cs="Shruti"/>
          <w:color w:val="7030A0"/>
          <w:szCs w:val="20"/>
          <w:lang w:val="en-US"/>
        </w:rPr>
        <w:t xml:space="preserve">CITE Stewart and </w:t>
      </w:r>
      <w:proofErr w:type="spellStart"/>
      <w:r w:rsidRPr="003770B3">
        <w:rPr>
          <w:rFonts w:eastAsia="Times New Roman" w:cs="Shruti"/>
          <w:color w:val="7030A0"/>
          <w:szCs w:val="20"/>
          <w:lang w:val="en-US"/>
        </w:rPr>
        <w:t>Rosowsky</w:t>
      </w:r>
      <w:proofErr w:type="spellEnd"/>
      <w:r w:rsidRPr="003770B3">
        <w:rPr>
          <w:rFonts w:eastAsia="Times New Roman" w:cs="Shruti"/>
          <w:color w:val="7030A0"/>
          <w:szCs w:val="20"/>
          <w:lang w:val="en-US"/>
        </w:rPr>
        <w:t xml:space="preserve"> 1998a; Choe et al. 2009; Akiyama et al. 2011</w:t>
      </w:r>
      <w:r>
        <w:rPr>
          <w:rFonts w:eastAsia="Times New Roman" w:cs="Shruti"/>
          <w:color w:val="7030A0"/>
          <w:szCs w:val="20"/>
          <w:lang w:val="en-US"/>
        </w:rPr>
        <w:t>]</w:t>
      </w:r>
      <w:r w:rsidRPr="003770B3">
        <w:rPr>
          <w:rFonts w:eastAsia="Times New Roman" w:cs="Shruti"/>
          <w:szCs w:val="20"/>
          <w:lang w:val="en-US"/>
        </w:rPr>
        <w:t xml:space="preserve">. Sources of chlorides may stem from marine environments, </w:t>
      </w:r>
      <w:r>
        <w:rPr>
          <w:rFonts w:eastAsia="Times New Roman" w:cs="Shruti"/>
          <w:szCs w:val="20"/>
          <w:lang w:val="en-US"/>
        </w:rPr>
        <w:t>or airborne chloride</w:t>
      </w:r>
      <w:r w:rsidRPr="003770B3">
        <w:rPr>
          <w:rFonts w:eastAsia="Times New Roman" w:cs="Shruti"/>
          <w:szCs w:val="20"/>
          <w:lang w:val="en-US"/>
        </w:rPr>
        <w:t xml:space="preserve"> </w:t>
      </w:r>
      <w:r>
        <w:rPr>
          <w:rFonts w:eastAsia="Times New Roman" w:cs="Shruti"/>
          <w:szCs w:val="20"/>
          <w:lang w:val="en-US"/>
        </w:rPr>
        <w:t xml:space="preserve">that </w:t>
      </w:r>
      <w:r w:rsidRPr="003770B3">
        <w:rPr>
          <w:rFonts w:eastAsia="Times New Roman" w:cs="Shruti"/>
          <w:szCs w:val="20"/>
          <w:lang w:val="en-US"/>
        </w:rPr>
        <w:t xml:space="preserve">constitute common exposure scenarios for </w:t>
      </w:r>
      <w:r>
        <w:rPr>
          <w:rFonts w:eastAsia="Times New Roman" w:cs="Shruti"/>
          <w:szCs w:val="20"/>
          <w:lang w:val="en-US"/>
        </w:rPr>
        <w:t xml:space="preserve">RC buildings located </w:t>
      </w:r>
      <w:r w:rsidRPr="003770B3">
        <w:rPr>
          <w:rFonts w:eastAsia="Times New Roman" w:cs="Shruti"/>
          <w:szCs w:val="20"/>
          <w:lang w:val="en-US"/>
        </w:rPr>
        <w:t xml:space="preserve">in the </w:t>
      </w:r>
      <w:r>
        <w:rPr>
          <w:rFonts w:eastAsia="Times New Roman" w:cs="Shruti"/>
          <w:szCs w:val="20"/>
          <w:lang w:val="en-US"/>
        </w:rPr>
        <w:t>coastal area of case-study</w:t>
      </w:r>
      <w:r w:rsidRPr="003770B3">
        <w:rPr>
          <w:rFonts w:eastAsia="Times New Roman" w:cs="Shruti"/>
          <w:szCs w:val="20"/>
          <w:lang w:val="en-US"/>
        </w:rPr>
        <w:t xml:space="preserve"> region of </w:t>
      </w:r>
      <w:r>
        <w:rPr>
          <w:rFonts w:eastAsia="Times New Roman" w:cs="Shruti"/>
          <w:szCs w:val="20"/>
          <w:lang w:val="en-US"/>
        </w:rPr>
        <w:t>California</w:t>
      </w:r>
      <w:r w:rsidRPr="003770B3">
        <w:rPr>
          <w:rFonts w:eastAsia="Times New Roman" w:cs="Shruti"/>
          <w:szCs w:val="20"/>
          <w:lang w:val="en-US"/>
        </w:rPr>
        <w:t>.</w:t>
      </w:r>
      <w:r>
        <w:rPr>
          <w:szCs w:val="20"/>
          <w:lang w:val="en-US"/>
        </w:rPr>
        <w:t xml:space="preserve"> Accordingly, </w:t>
      </w:r>
      <w:r>
        <w:rPr>
          <w:lang w:val="en-US"/>
        </w:rPr>
        <w:t>t</w:t>
      </w:r>
      <w:r w:rsidRPr="00914FA2">
        <w:rPr>
          <w:lang w:val="en-US"/>
        </w:rPr>
        <w:t xml:space="preserve">his study considers chloride-induced </w:t>
      </w:r>
      <w:r>
        <w:rPr>
          <w:lang w:val="en-US"/>
        </w:rPr>
        <w:t>corrosion</w:t>
      </w:r>
      <w:r w:rsidRPr="00914FA2">
        <w:rPr>
          <w:lang w:val="en-US"/>
        </w:rPr>
        <w:t xml:space="preserve"> as the primary form</w:t>
      </w:r>
      <w:r>
        <w:rPr>
          <w:lang w:val="en-US"/>
        </w:rPr>
        <w:t xml:space="preserve"> of time-dependent degradation of the case-study building frame. </w:t>
      </w:r>
      <w:r w:rsidRPr="00914FA2">
        <w:rPr>
          <w:lang w:val="en-US"/>
        </w:rPr>
        <w:t xml:space="preserve">Corrosion deterioration in RC </w:t>
      </w:r>
      <w:r>
        <w:rPr>
          <w:lang w:val="en-US"/>
        </w:rPr>
        <w:t>structures</w:t>
      </w:r>
      <w:r w:rsidRPr="00914FA2">
        <w:rPr>
          <w:lang w:val="en-US"/>
        </w:rPr>
        <w:t xml:space="preserve"> begins after a time interval known as the corrosion initiation time (</w:t>
      </w:r>
      <w:proofErr w:type="spellStart"/>
      <w:r w:rsidRPr="00447125">
        <w:rPr>
          <w:i/>
          <w:lang w:val="en-US"/>
        </w:rPr>
        <w:t>T</w:t>
      </w:r>
      <w:r w:rsidRPr="00447125">
        <w:rPr>
          <w:i/>
          <w:vertAlign w:val="subscript"/>
          <w:lang w:val="en-US"/>
        </w:rPr>
        <w:t>init</w:t>
      </w:r>
      <w:proofErr w:type="spellEnd"/>
      <w:r w:rsidRPr="00914FA2">
        <w:rPr>
          <w:lang w:val="en-US"/>
        </w:rPr>
        <w:t xml:space="preserve">). Chloride ions gradually penetrate the concrete cover during this time, </w:t>
      </w:r>
      <w:proofErr w:type="spellStart"/>
      <w:r w:rsidRPr="00914FA2">
        <w:rPr>
          <w:lang w:val="en-US"/>
        </w:rPr>
        <w:t>depassivating</w:t>
      </w:r>
      <w:proofErr w:type="spellEnd"/>
      <w:r w:rsidRPr="00914FA2">
        <w:rPr>
          <w:lang w:val="en-US"/>
        </w:rPr>
        <w:t xml:space="preserve"> the reinforcing steel and initiating corrosion. This study uses the widely adopted probabilistic model proposed by </w:t>
      </w:r>
      <w:proofErr w:type="spellStart"/>
      <w:r w:rsidRPr="00914FA2">
        <w:rPr>
          <w:lang w:val="en-US"/>
        </w:rPr>
        <w:t>Duracrete</w:t>
      </w:r>
      <w:proofErr w:type="spellEnd"/>
      <w:r w:rsidRPr="00914FA2">
        <w:rPr>
          <w:lang w:val="en-US"/>
        </w:rPr>
        <w:t xml:space="preserve"> </w:t>
      </w:r>
      <w:r>
        <w:rPr>
          <w:lang w:val="en-US"/>
        </w:rPr>
        <w:t>[</w:t>
      </w:r>
      <w:r w:rsidRPr="00665E65">
        <w:rPr>
          <w:color w:val="7030A0"/>
          <w:lang w:val="en-US"/>
        </w:rPr>
        <w:t>CITE</w:t>
      </w:r>
      <w:r>
        <w:rPr>
          <w:lang w:val="en-US"/>
        </w:rPr>
        <w:t xml:space="preserve">] </w:t>
      </w:r>
      <w:r w:rsidRPr="00914FA2">
        <w:rPr>
          <w:lang w:val="en-US"/>
        </w:rPr>
        <w:t>to predict corrosion initiation time represented as:</w:t>
      </w:r>
    </w:p>
    <w:p w14:paraId="20DDB755" w14:textId="77777777" w:rsidR="00373ECA" w:rsidRPr="0071477C" w:rsidRDefault="00373ECA" w:rsidP="00373ECA">
      <w:pPr>
        <w:pStyle w:val="MTDisplayEquation"/>
        <w:rPr>
          <w:lang w:val="en-US"/>
        </w:rPr>
      </w:pPr>
      <w:r>
        <w:rPr>
          <w:lang w:val="en-US"/>
        </w:rPr>
        <w:tab/>
      </w:r>
      <w:r w:rsidR="001A4A10" w:rsidRPr="00A31D92">
        <w:rPr>
          <w:position w:val="-36"/>
          <w:lang w:val="en-US"/>
        </w:rPr>
        <w:object w:dxaOrig="4800" w:dyaOrig="980" w14:anchorId="42503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5pt;height:50.8pt" o:ole="">
            <v:imagedata r:id="rId14" o:title=""/>
          </v:shape>
          <o:OLEObject Type="Embed" ProgID="Equation.DSMT4" ShapeID="_x0000_i1025" DrawAspect="Content" ObjectID="_1710665363" r:id="rId15"/>
        </w:objec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bookmarkStart w:id="15" w:name="ZEqnNum729115"/>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Pr>
          <w:noProof/>
          <w:lang w:val="en-US"/>
        </w:rPr>
        <w:instrText>1</w:instrText>
      </w:r>
      <w:r>
        <w:rPr>
          <w:lang w:val="en-US"/>
        </w:rPr>
        <w:fldChar w:fldCharType="end"/>
      </w:r>
      <w:r>
        <w:rPr>
          <w:lang w:val="en-US"/>
        </w:rPr>
        <w:instrText>)</w:instrText>
      </w:r>
      <w:bookmarkEnd w:id="15"/>
      <w:r>
        <w:rPr>
          <w:lang w:val="en-US"/>
        </w:rPr>
        <w:fldChar w:fldCharType="end"/>
      </w:r>
    </w:p>
    <w:p w14:paraId="74CEFCCF" w14:textId="77777777" w:rsidR="00373ECA" w:rsidRDefault="00373ECA" w:rsidP="00373ECA">
      <w:pPr>
        <w:pStyle w:val="CommentText"/>
        <w:spacing w:after="240"/>
        <w:jc w:val="both"/>
      </w:pPr>
      <w:r w:rsidRPr="00A339F7">
        <w:t xml:space="preserve">where, </w:t>
      </w:r>
      <w:r w:rsidRPr="00A339F7">
        <w:rPr>
          <w:i/>
        </w:rPr>
        <w:t>c</w:t>
      </w:r>
      <w:r w:rsidRPr="00A339F7">
        <w:rPr>
          <w:i/>
          <w:vertAlign w:val="subscript"/>
        </w:rPr>
        <w:t>v</w:t>
      </w:r>
      <w:r w:rsidRPr="00A339F7">
        <w:t xml:space="preserve"> is the concrete cover depth in mm, </w:t>
      </w:r>
      <w:r w:rsidRPr="00A339F7">
        <w:rPr>
          <w:i/>
        </w:rPr>
        <w:t>D</w:t>
      </w:r>
      <w:r w:rsidRPr="00A339F7">
        <w:rPr>
          <w:i/>
          <w:vertAlign w:val="subscript"/>
        </w:rPr>
        <w:t>cl,</w:t>
      </w:r>
      <w:r w:rsidRPr="00A339F7">
        <w:rPr>
          <w:vertAlign w:val="subscript"/>
        </w:rPr>
        <w:t>0</w:t>
      </w:r>
      <w:r w:rsidRPr="00A339F7">
        <w:t xml:space="preserve"> is the diffusion coefficient at </w:t>
      </w:r>
      <w:r w:rsidRPr="00A339F7">
        <w:rPr>
          <w:i/>
        </w:rPr>
        <w:t>t</w:t>
      </w:r>
      <w:r w:rsidRPr="00A339F7">
        <w:rPr>
          <w:vertAlign w:val="subscript"/>
        </w:rPr>
        <w:t>0</w:t>
      </w:r>
      <w:r w:rsidRPr="00A339F7">
        <w:t xml:space="preserve"> = 28 days in mm</w:t>
      </w:r>
      <w:r w:rsidRPr="00A339F7">
        <w:rPr>
          <w:vertAlign w:val="superscript"/>
        </w:rPr>
        <w:t>2</w:t>
      </w:r>
      <w:r w:rsidRPr="00A339F7">
        <w:t>/year determined from compliance test</w:t>
      </w:r>
      <w:r w:rsidRPr="00A339F7">
        <w:rPr>
          <w:i/>
        </w:rPr>
        <w:t>, k</w:t>
      </w:r>
      <w:r w:rsidRPr="00A339F7">
        <w:rPr>
          <w:i/>
          <w:vertAlign w:val="subscript"/>
        </w:rPr>
        <w:t>t</w:t>
      </w:r>
      <w:r w:rsidRPr="00A339F7">
        <w:t xml:space="preserve"> is the correction factor of tests performed to estimate </w:t>
      </w:r>
      <w:r w:rsidRPr="00A339F7">
        <w:rPr>
          <w:i/>
        </w:rPr>
        <w:t>D</w:t>
      </w:r>
      <w:r w:rsidRPr="00A339F7">
        <w:rPr>
          <w:i/>
          <w:vertAlign w:val="subscript"/>
        </w:rPr>
        <w:t>cl</w:t>
      </w:r>
      <w:r w:rsidRPr="00A339F7">
        <w:rPr>
          <w:vertAlign w:val="subscript"/>
        </w:rPr>
        <w:t>,0</w:t>
      </w:r>
      <w:r w:rsidRPr="00A339F7">
        <w:t xml:space="preserve">, </w:t>
      </w:r>
      <w:proofErr w:type="spellStart"/>
      <w:r w:rsidRPr="00A339F7">
        <w:rPr>
          <w:i/>
        </w:rPr>
        <w:t>k</w:t>
      </w:r>
      <w:r w:rsidRPr="00A339F7">
        <w:rPr>
          <w:i/>
          <w:vertAlign w:val="subscript"/>
        </w:rPr>
        <w:t>e</w:t>
      </w:r>
      <w:proofErr w:type="spellEnd"/>
      <w:r w:rsidRPr="00A339F7">
        <w:t xml:space="preserve"> and </w:t>
      </w:r>
      <w:r w:rsidRPr="00A339F7">
        <w:rPr>
          <w:i/>
        </w:rPr>
        <w:t>k</w:t>
      </w:r>
      <w:r w:rsidRPr="00A339F7">
        <w:rPr>
          <w:i/>
          <w:vertAlign w:val="subscript"/>
        </w:rPr>
        <w:t>c</w:t>
      </w:r>
      <w:r w:rsidRPr="00A339F7">
        <w:t xml:space="preserve"> are environmental and curing factor, </w:t>
      </w:r>
      <w:proofErr w:type="spellStart"/>
      <w:r w:rsidRPr="00A339F7">
        <w:rPr>
          <w:i/>
        </w:rPr>
        <w:t>n</w:t>
      </w:r>
      <w:r w:rsidRPr="00A339F7">
        <w:rPr>
          <w:i/>
          <w:vertAlign w:val="subscript"/>
        </w:rPr>
        <w:t>cl</w:t>
      </w:r>
      <w:proofErr w:type="spellEnd"/>
      <w:r w:rsidRPr="00A339F7">
        <w:t xml:space="preserve"> is the age exponent considering densification of cement paste due to hydration chloride, </w:t>
      </w:r>
      <w:r w:rsidRPr="00A339F7">
        <w:rPr>
          <w:i/>
        </w:rPr>
        <w:t>C</w:t>
      </w:r>
      <w:r w:rsidRPr="00A339F7">
        <w:rPr>
          <w:i/>
          <w:vertAlign w:val="subscript"/>
        </w:rPr>
        <w:t>s</w:t>
      </w:r>
      <w:r w:rsidRPr="00A339F7">
        <w:t xml:space="preserve"> is the equilibrium chloride concentration at the exposed concrete surface, </w:t>
      </w:r>
      <w:proofErr w:type="spellStart"/>
      <w:r w:rsidRPr="00A339F7">
        <w:rPr>
          <w:i/>
        </w:rPr>
        <w:t>C</w:t>
      </w:r>
      <w:r w:rsidRPr="00A339F7">
        <w:rPr>
          <w:i/>
          <w:vertAlign w:val="subscript"/>
        </w:rPr>
        <w:t>cr</w:t>
      </w:r>
      <w:proofErr w:type="spellEnd"/>
      <w:r w:rsidRPr="00A339F7">
        <w:t xml:space="preserve"> is the critical chloride concentration, and </w:t>
      </w:r>
      <w:r w:rsidRPr="00A339F7">
        <w:rPr>
          <w:i/>
        </w:rPr>
        <w:t>erf</w:t>
      </w:r>
      <w:r w:rsidRPr="00A339F7">
        <w:t xml:space="preserve"> is the Gaussian error function. This study assumes marine splash environmental condition and probabilistic distribution of the parameters to estimate corrosion initiation time are adopted from </w:t>
      </w:r>
      <w:proofErr w:type="spellStart"/>
      <w:r>
        <w:t>Duracrete</w:t>
      </w:r>
      <w:proofErr w:type="spellEnd"/>
      <w:r>
        <w:t xml:space="preserve"> [</w:t>
      </w:r>
      <w:r w:rsidRPr="00665E65">
        <w:rPr>
          <w:color w:val="7030A0"/>
        </w:rPr>
        <w:t>CITE</w:t>
      </w:r>
      <w:r>
        <w:t xml:space="preserve">] and reported in </w:t>
      </w:r>
      <w:r w:rsidRPr="008501AD">
        <w:rPr>
          <w:highlight w:val="yellow"/>
        </w:rPr>
        <w:fldChar w:fldCharType="begin"/>
      </w:r>
      <w:r w:rsidRPr="008501AD">
        <w:rPr>
          <w:highlight w:val="yellow"/>
        </w:rPr>
        <w:instrText xml:space="preserve"> REF _Ref46678339 \h  \* MERGEFORMAT </w:instrText>
      </w:r>
      <w:r w:rsidRPr="008501AD">
        <w:rPr>
          <w:highlight w:val="yellow"/>
        </w:rPr>
      </w:r>
      <w:r w:rsidRPr="008501AD">
        <w:rPr>
          <w:highlight w:val="yellow"/>
        </w:rPr>
        <w:fldChar w:fldCharType="separate"/>
      </w:r>
      <w:r w:rsidRPr="008501AD">
        <w:rPr>
          <w:rFonts w:cs="Shruti"/>
          <w:iCs/>
          <w:szCs w:val="18"/>
          <w:lang w:val="en-US"/>
        </w:rPr>
        <w:t xml:space="preserve">Table </w:t>
      </w:r>
      <w:r w:rsidRPr="008501AD">
        <w:rPr>
          <w:rFonts w:cs="Shruti"/>
          <w:iCs/>
          <w:noProof/>
          <w:szCs w:val="18"/>
          <w:lang w:val="en-US"/>
        </w:rPr>
        <w:t>1</w:t>
      </w:r>
      <w:r w:rsidRPr="008501AD">
        <w:rPr>
          <w:highlight w:val="yellow"/>
        </w:rPr>
        <w:fldChar w:fldCharType="end"/>
      </w:r>
      <w:r w:rsidRPr="008501AD">
        <w:t>.</w:t>
      </w:r>
      <w:r>
        <w:t xml:space="preserve"> </w:t>
      </w:r>
    </w:p>
    <w:p w14:paraId="43C59599" w14:textId="77777777" w:rsidR="00373ECA" w:rsidRPr="0082704D" w:rsidRDefault="00373ECA" w:rsidP="00373ECA">
      <w:pPr>
        <w:spacing w:after="200"/>
        <w:jc w:val="both"/>
        <w:rPr>
          <w:rFonts w:cs="Shruti"/>
          <w:b/>
          <w:iCs/>
          <w:szCs w:val="18"/>
          <w:lang w:val="en-US"/>
        </w:rPr>
      </w:pPr>
      <w:bookmarkStart w:id="16" w:name="_Ref46678339"/>
      <w:r w:rsidRPr="0082704D">
        <w:rPr>
          <w:rFonts w:cs="Shruti"/>
          <w:b/>
          <w:iCs/>
          <w:szCs w:val="18"/>
          <w:lang w:val="en-US"/>
        </w:rPr>
        <w:t xml:space="preserve">Table </w:t>
      </w:r>
      <w:r w:rsidRPr="0082704D">
        <w:rPr>
          <w:rFonts w:cs="Shruti"/>
          <w:b/>
          <w:iCs/>
          <w:szCs w:val="18"/>
          <w:lang w:val="en-US"/>
        </w:rPr>
        <w:fldChar w:fldCharType="begin"/>
      </w:r>
      <w:r w:rsidRPr="0082704D">
        <w:rPr>
          <w:rFonts w:cs="Shruti"/>
          <w:b/>
          <w:iCs/>
          <w:szCs w:val="18"/>
          <w:lang w:val="en-US"/>
        </w:rPr>
        <w:instrText xml:space="preserve"> SEQ Table \* ARABIC </w:instrText>
      </w:r>
      <w:r w:rsidRPr="0082704D">
        <w:rPr>
          <w:rFonts w:cs="Shruti"/>
          <w:b/>
          <w:iCs/>
          <w:szCs w:val="18"/>
          <w:lang w:val="en-US"/>
        </w:rPr>
        <w:fldChar w:fldCharType="separate"/>
      </w:r>
      <w:r>
        <w:rPr>
          <w:rFonts w:cs="Shruti"/>
          <w:b/>
          <w:iCs/>
          <w:noProof/>
          <w:szCs w:val="18"/>
          <w:lang w:val="en-US"/>
        </w:rPr>
        <w:t>1</w:t>
      </w:r>
      <w:r w:rsidRPr="0082704D">
        <w:rPr>
          <w:rFonts w:cs="Shruti"/>
          <w:b/>
          <w:iCs/>
          <w:szCs w:val="18"/>
          <w:lang w:val="en-US"/>
        </w:rPr>
        <w:fldChar w:fldCharType="end"/>
      </w:r>
      <w:bookmarkEnd w:id="16"/>
      <w:r w:rsidRPr="0082704D">
        <w:rPr>
          <w:rFonts w:cs="Shruti"/>
          <w:b/>
          <w:iCs/>
          <w:szCs w:val="18"/>
          <w:lang w:val="en-US"/>
        </w:rPr>
        <w:t xml:space="preserve">. Probability distribution of the parameters involved to estimate corrosion initiation time and rate of </w:t>
      </w:r>
      <w:commentRangeStart w:id="17"/>
      <w:r w:rsidRPr="0082704D">
        <w:rPr>
          <w:rFonts w:cs="Shruti"/>
          <w:b/>
          <w:iCs/>
          <w:szCs w:val="18"/>
          <w:lang w:val="en-US"/>
        </w:rPr>
        <w:t>corrosion</w:t>
      </w:r>
      <w:commentRangeEnd w:id="17"/>
      <w:r>
        <w:rPr>
          <w:rStyle w:val="CommentReference"/>
        </w:rPr>
        <w:commentReference w:id="17"/>
      </w:r>
      <w:r w:rsidRPr="0082704D">
        <w:rPr>
          <w:rFonts w:cs="Shruti"/>
          <w:b/>
          <w:iCs/>
          <w:szCs w:val="18"/>
          <w:lang w:val="en-US"/>
        </w:rPr>
        <w:t>.</w:t>
      </w:r>
    </w:p>
    <w:tbl>
      <w:tblPr>
        <w:tblStyle w:val="TableGrid2"/>
        <w:tblW w:w="9356" w:type="dxa"/>
        <w:jc w:val="center"/>
        <w:tblCellMar>
          <w:top w:w="28" w:type="dxa"/>
          <w:left w:w="57" w:type="dxa"/>
          <w:bottom w:w="28" w:type="dxa"/>
          <w:right w:w="57" w:type="dxa"/>
        </w:tblCellMar>
        <w:tblLook w:val="04A0" w:firstRow="1" w:lastRow="0" w:firstColumn="1" w:lastColumn="0" w:noHBand="0" w:noVBand="1"/>
      </w:tblPr>
      <w:tblGrid>
        <w:gridCol w:w="4236"/>
        <w:gridCol w:w="1118"/>
        <w:gridCol w:w="1102"/>
        <w:gridCol w:w="355"/>
        <w:gridCol w:w="94"/>
        <w:gridCol w:w="1238"/>
        <w:gridCol w:w="1213"/>
      </w:tblGrid>
      <w:tr w:rsidR="00373ECA" w:rsidRPr="0082704D" w14:paraId="068FCB7F" w14:textId="77777777" w:rsidTr="001A4A10">
        <w:trPr>
          <w:trHeight w:val="237"/>
          <w:jc w:val="center"/>
        </w:trPr>
        <w:tc>
          <w:tcPr>
            <w:tcW w:w="9072" w:type="dxa"/>
            <w:gridSpan w:val="7"/>
          </w:tcPr>
          <w:p w14:paraId="0E08E6ED"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b/>
                <w:i/>
                <w:sz w:val="20"/>
                <w:szCs w:val="20"/>
                <w:lang w:val="en-US"/>
              </w:rPr>
              <w:t>D</w:t>
            </w:r>
            <w:r w:rsidRPr="0082704D">
              <w:rPr>
                <w:rFonts w:ascii="Times New Roman" w:hAnsi="Times New Roman" w:cs="Times New Roman"/>
                <w:b/>
                <w:i/>
                <w:sz w:val="20"/>
                <w:szCs w:val="20"/>
                <w:vertAlign w:val="subscript"/>
                <w:lang w:val="en-US"/>
              </w:rPr>
              <w:t>cl</w:t>
            </w:r>
            <w:r w:rsidRPr="0082704D">
              <w:rPr>
                <w:rFonts w:ascii="Times New Roman" w:hAnsi="Times New Roman" w:cs="Times New Roman"/>
                <w:b/>
                <w:sz w:val="20"/>
                <w:szCs w:val="20"/>
                <w:vertAlign w:val="subscript"/>
                <w:lang w:val="en-US"/>
              </w:rPr>
              <w:t>,0</w:t>
            </w:r>
            <w:r w:rsidRPr="0082704D">
              <w:rPr>
                <w:rFonts w:ascii="Times New Roman" w:hAnsi="Times New Roman" w:cs="Times New Roman"/>
                <w:b/>
                <w:sz w:val="20"/>
                <w:szCs w:val="20"/>
                <w:lang w:val="en-US"/>
              </w:rPr>
              <w:t xml:space="preserve">:  Reference chloride diffusion coefficient for </w:t>
            </w:r>
            <w:r w:rsidRPr="0082704D">
              <w:rPr>
                <w:rFonts w:ascii="Times New Roman" w:hAnsi="Times New Roman" w:cs="Times New Roman"/>
                <w:b/>
                <w:i/>
                <w:sz w:val="20"/>
                <w:szCs w:val="20"/>
                <w:lang w:val="en-US"/>
              </w:rPr>
              <w:t>w/c</w:t>
            </w:r>
            <w:r w:rsidRPr="0082704D">
              <w:rPr>
                <w:rFonts w:ascii="Times New Roman" w:hAnsi="Times New Roman" w:cs="Times New Roman"/>
                <w:b/>
                <w:sz w:val="20"/>
                <w:szCs w:val="20"/>
                <w:lang w:val="en-US"/>
              </w:rPr>
              <w:t xml:space="preserve"> ratio = 0.50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mdwQa7Fw","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23B536F0" w14:textId="77777777" w:rsidTr="001A4A10">
        <w:trPr>
          <w:jc w:val="center"/>
        </w:trPr>
        <w:tc>
          <w:tcPr>
            <w:tcW w:w="4108" w:type="dxa"/>
            <w:vMerge w:val="restart"/>
            <w:vAlign w:val="center"/>
          </w:tcPr>
          <w:p w14:paraId="557E7FDB"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497" w:type="dxa"/>
            <w:gridSpan w:val="3"/>
          </w:tcPr>
          <w:p w14:paraId="70FBE1A7"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467" w:type="dxa"/>
            <w:gridSpan w:val="3"/>
          </w:tcPr>
          <w:p w14:paraId="0A0CAF7E"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373ECA" w:rsidRPr="0082704D" w14:paraId="6593AF24" w14:textId="77777777" w:rsidTr="001A4A10">
        <w:trPr>
          <w:jc w:val="center"/>
        </w:trPr>
        <w:tc>
          <w:tcPr>
            <w:tcW w:w="4108" w:type="dxa"/>
            <w:vMerge/>
          </w:tcPr>
          <w:p w14:paraId="7A095792" w14:textId="77777777" w:rsidR="00373ECA" w:rsidRPr="0082704D" w:rsidRDefault="00373ECA" w:rsidP="00421F6E">
            <w:pPr>
              <w:jc w:val="center"/>
              <w:rPr>
                <w:rFonts w:ascii="Times New Roman" w:hAnsi="Times New Roman" w:cs="Times New Roman"/>
                <w:sz w:val="20"/>
                <w:szCs w:val="20"/>
                <w:lang w:val="en-US"/>
              </w:rPr>
            </w:pPr>
          </w:p>
        </w:tc>
        <w:tc>
          <w:tcPr>
            <w:tcW w:w="2497" w:type="dxa"/>
            <w:gridSpan w:val="3"/>
          </w:tcPr>
          <w:p w14:paraId="537179B1"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473.0 </w:t>
            </w:r>
            <w:r w:rsidRPr="0082704D">
              <w:rPr>
                <w:rFonts w:ascii="Times New Roman" w:hAnsi="Times New Roman" w:cs="Times New Roman"/>
                <w:i/>
                <w:sz w:val="20"/>
                <w:szCs w:val="20"/>
                <w:lang w:val="en-US"/>
              </w:rPr>
              <w:t>mm</w:t>
            </w:r>
            <w:r w:rsidRPr="0082704D">
              <w:rPr>
                <w:rFonts w:ascii="Times New Roman" w:hAnsi="Times New Roman" w:cs="Times New Roman"/>
                <w:sz w:val="20"/>
                <w:szCs w:val="20"/>
                <w:vertAlign w:val="superscript"/>
                <w:lang w:val="en-US"/>
              </w:rPr>
              <w:t>2</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year</w:t>
            </w:r>
          </w:p>
        </w:tc>
        <w:tc>
          <w:tcPr>
            <w:tcW w:w="2467" w:type="dxa"/>
            <w:gridSpan w:val="3"/>
          </w:tcPr>
          <w:p w14:paraId="43566CAB"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43.2 × 10</w:t>
            </w:r>
            <w:r w:rsidRPr="0082704D">
              <w:rPr>
                <w:rFonts w:ascii="Times New Roman" w:hAnsi="Times New Roman" w:cs="Times New Roman"/>
                <w:sz w:val="20"/>
                <w:szCs w:val="20"/>
                <w:vertAlign w:val="superscript"/>
                <w:lang w:val="en-US"/>
              </w:rPr>
              <w:t xml:space="preserve">-12 </w:t>
            </w:r>
            <w:r w:rsidRPr="0082704D">
              <w:rPr>
                <w:rFonts w:ascii="Times New Roman" w:hAnsi="Times New Roman" w:cs="Times New Roman"/>
                <w:i/>
                <w:sz w:val="20"/>
                <w:szCs w:val="20"/>
                <w:lang w:val="en-US"/>
              </w:rPr>
              <w:t>m</w:t>
            </w:r>
            <w:r w:rsidRPr="0082704D">
              <w:rPr>
                <w:rFonts w:ascii="Times New Roman" w:hAnsi="Times New Roman" w:cs="Times New Roman"/>
                <w:sz w:val="20"/>
                <w:szCs w:val="20"/>
                <w:vertAlign w:val="superscript"/>
                <w:lang w:val="en-US"/>
              </w:rPr>
              <w:t>2</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s</w:t>
            </w:r>
          </w:p>
        </w:tc>
      </w:tr>
      <w:tr w:rsidR="00373ECA" w:rsidRPr="0082704D" w14:paraId="01A764FA" w14:textId="77777777" w:rsidTr="001A4A10">
        <w:trPr>
          <w:jc w:val="center"/>
        </w:trPr>
        <w:tc>
          <w:tcPr>
            <w:tcW w:w="9072" w:type="dxa"/>
            <w:gridSpan w:val="7"/>
          </w:tcPr>
          <w:p w14:paraId="6DB2DBCE" w14:textId="77777777" w:rsidR="00373ECA" w:rsidRPr="0082704D" w:rsidRDefault="00373ECA" w:rsidP="00421F6E">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k</w:t>
            </w:r>
            <w:r w:rsidRPr="0082704D">
              <w:rPr>
                <w:rFonts w:ascii="Times New Roman" w:hAnsi="Times New Roman" w:cs="Times New Roman"/>
                <w:b/>
                <w:i/>
                <w:sz w:val="20"/>
                <w:szCs w:val="20"/>
                <w:vertAlign w:val="subscript"/>
                <w:lang w:val="en-US"/>
              </w:rPr>
              <w:t>e</w:t>
            </w:r>
            <w:proofErr w:type="spellEnd"/>
            <w:r w:rsidRPr="0082704D">
              <w:rPr>
                <w:rFonts w:ascii="Times New Roman" w:hAnsi="Times New Roman" w:cs="Times New Roman"/>
                <w:b/>
                <w:sz w:val="20"/>
                <w:szCs w:val="20"/>
                <w:lang w:val="en-US"/>
              </w:rPr>
              <w:t xml:space="preserve">: Environmental correction factor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hM4wykXA","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73D73BCD" w14:textId="77777777" w:rsidTr="001A4A10">
        <w:trPr>
          <w:jc w:val="center"/>
        </w:trPr>
        <w:tc>
          <w:tcPr>
            <w:tcW w:w="4108" w:type="dxa"/>
            <w:vMerge w:val="restart"/>
            <w:vAlign w:val="center"/>
          </w:tcPr>
          <w:p w14:paraId="0DD9771B"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Gamma </w:t>
            </w:r>
            <w:r w:rsidRPr="0082704D">
              <w:rPr>
                <w:rFonts w:ascii="Times New Roman" w:hAnsi="Times New Roman" w:cs="Times New Roman"/>
                <w:sz w:val="20"/>
                <w:szCs w:val="20"/>
                <w:lang w:val="en-US"/>
              </w:rPr>
              <w:t>(</w:t>
            </w:r>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 xml:space="preserve">, </w:t>
            </w:r>
            <w:proofErr w:type="gramStart"/>
            <w:r w:rsidRPr="0082704D">
              <w:rPr>
                <w:rFonts w:ascii="Cambria Math" w:hAnsi="Cambria Math" w:cs="Cambria Math"/>
                <w:sz w:val="20"/>
                <w:szCs w:val="20"/>
                <w:lang w:val="en-US"/>
              </w:rPr>
              <w:t>𝛽</w:t>
            </w:r>
            <w:r w:rsidRPr="0082704D">
              <w:rPr>
                <w:rFonts w:ascii="Times New Roman" w:hAnsi="Times New Roman" w:cs="Times New Roman"/>
                <w:sz w:val="20"/>
                <w:szCs w:val="20"/>
                <w:lang w:val="en-US"/>
              </w:rPr>
              <w:t>)</w:t>
            </w:r>
            <w:r w:rsidRPr="0082704D">
              <w:rPr>
                <w:rFonts w:ascii="Times New Roman" w:hAnsi="Times New Roman" w:cs="Times New Roman"/>
                <w:sz w:val="20"/>
                <w:szCs w:val="20"/>
                <w:vertAlign w:val="superscript"/>
                <w:lang w:val="en-US"/>
              </w:rPr>
              <w:t>†</w:t>
            </w:r>
            <w:proofErr w:type="gramEnd"/>
          </w:p>
        </w:tc>
        <w:tc>
          <w:tcPr>
            <w:tcW w:w="2497" w:type="dxa"/>
            <w:gridSpan w:val="3"/>
          </w:tcPr>
          <w:p w14:paraId="6ABB07B2"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𝛼</w:t>
            </w:r>
          </w:p>
        </w:tc>
        <w:tc>
          <w:tcPr>
            <w:tcW w:w="2467" w:type="dxa"/>
            <w:gridSpan w:val="3"/>
          </w:tcPr>
          <w:p w14:paraId="2423288C"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𝛽</w:t>
            </w:r>
          </w:p>
        </w:tc>
      </w:tr>
      <w:tr w:rsidR="00373ECA" w:rsidRPr="0082704D" w14:paraId="21C818BD" w14:textId="77777777" w:rsidTr="001A4A10">
        <w:trPr>
          <w:jc w:val="center"/>
        </w:trPr>
        <w:tc>
          <w:tcPr>
            <w:tcW w:w="4108" w:type="dxa"/>
            <w:vMerge/>
          </w:tcPr>
          <w:p w14:paraId="231E297A" w14:textId="77777777" w:rsidR="00373ECA" w:rsidRPr="0082704D" w:rsidRDefault="00373ECA" w:rsidP="00421F6E">
            <w:pPr>
              <w:jc w:val="center"/>
              <w:rPr>
                <w:rFonts w:ascii="Times New Roman" w:hAnsi="Times New Roman" w:cs="Times New Roman"/>
                <w:sz w:val="20"/>
                <w:szCs w:val="20"/>
                <w:lang w:val="en-US"/>
              </w:rPr>
            </w:pPr>
          </w:p>
        </w:tc>
        <w:tc>
          <w:tcPr>
            <w:tcW w:w="2497" w:type="dxa"/>
            <w:gridSpan w:val="3"/>
          </w:tcPr>
          <w:p w14:paraId="5729E67D"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2.92</w:t>
            </w:r>
          </w:p>
        </w:tc>
        <w:tc>
          <w:tcPr>
            <w:tcW w:w="2467" w:type="dxa"/>
            <w:gridSpan w:val="3"/>
          </w:tcPr>
          <w:p w14:paraId="7D7C39F3"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11.0</w:t>
            </w:r>
          </w:p>
        </w:tc>
      </w:tr>
      <w:tr w:rsidR="00373ECA" w:rsidRPr="0082704D" w14:paraId="3A39B929" w14:textId="77777777" w:rsidTr="001A4A10">
        <w:trPr>
          <w:jc w:val="center"/>
        </w:trPr>
        <w:tc>
          <w:tcPr>
            <w:tcW w:w="9072" w:type="dxa"/>
            <w:gridSpan w:val="7"/>
          </w:tcPr>
          <w:p w14:paraId="1469CF13" w14:textId="77777777" w:rsidR="00373ECA" w:rsidRPr="0082704D" w:rsidRDefault="00373ECA" w:rsidP="00421F6E">
            <w:pPr>
              <w:jc w:val="both"/>
              <w:rPr>
                <w:rFonts w:ascii="Times New Roman" w:hAnsi="Times New Roman" w:cs="Times New Roman"/>
                <w:sz w:val="20"/>
                <w:szCs w:val="20"/>
                <w:lang w:val="en-US"/>
              </w:rPr>
            </w:pPr>
            <w:r w:rsidRPr="0082704D">
              <w:rPr>
                <w:rFonts w:ascii="Times New Roman" w:hAnsi="Times New Roman" w:cs="Times New Roman"/>
                <w:sz w:val="20"/>
                <w:szCs w:val="20"/>
                <w:vertAlign w:val="superscript"/>
                <w:lang w:val="en-US"/>
              </w:rPr>
              <w:t>†</w:t>
            </w:r>
            <w:r w:rsidRPr="0082704D">
              <w:rPr>
                <w:rFonts w:ascii="Times New Roman" w:hAnsi="Times New Roman" w:cs="Times New Roman"/>
                <w:i/>
                <w:sz w:val="20"/>
                <w:szCs w:val="20"/>
                <w:lang w:val="en-US"/>
              </w:rPr>
              <w:t xml:space="preserve"> Gamma </w:t>
            </w:r>
            <w:r w:rsidRPr="0082704D">
              <w:rPr>
                <w:rFonts w:ascii="Times New Roman" w:hAnsi="Times New Roman" w:cs="Times New Roman"/>
                <w:sz w:val="20"/>
                <w:szCs w:val="20"/>
                <w:lang w:val="en-US"/>
              </w:rPr>
              <w:t>(</w:t>
            </w:r>
            <w:proofErr w:type="gramStart"/>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w:t>
            </w:r>
            <w:r w:rsidRPr="0082704D">
              <w:rPr>
                <w:rFonts w:ascii="Cambria Math" w:hAnsi="Cambria Math" w:cs="Cambria Math"/>
                <w:sz w:val="20"/>
                <w:szCs w:val="20"/>
                <w:lang w:val="en-US"/>
              </w:rPr>
              <w:t>𝛽</w:t>
            </w:r>
            <w:proofErr w:type="gramEnd"/>
            <w:r w:rsidRPr="0082704D">
              <w:rPr>
                <w:rFonts w:ascii="Times New Roman" w:hAnsi="Times New Roman" w:cs="Times New Roman"/>
                <w:sz w:val="20"/>
                <w:szCs w:val="20"/>
                <w:lang w:val="en-US"/>
              </w:rPr>
              <w:t xml:space="preserve">) refers to Gamma distribution with shape parameter </w:t>
            </w:r>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 xml:space="preserve"> and inverse scale parameter </w:t>
            </w:r>
            <w:r w:rsidRPr="0082704D">
              <w:rPr>
                <w:rFonts w:ascii="Cambria Math" w:hAnsi="Cambria Math" w:cs="Cambria Math"/>
                <w:sz w:val="20"/>
                <w:szCs w:val="20"/>
                <w:lang w:val="en-US"/>
              </w:rPr>
              <w:t>𝛽</w:t>
            </w:r>
          </w:p>
        </w:tc>
      </w:tr>
      <w:tr w:rsidR="00373ECA" w:rsidRPr="0082704D" w14:paraId="1D01181D" w14:textId="77777777" w:rsidTr="001A4A10">
        <w:trPr>
          <w:jc w:val="center"/>
        </w:trPr>
        <w:tc>
          <w:tcPr>
            <w:tcW w:w="9072" w:type="dxa"/>
            <w:gridSpan w:val="7"/>
          </w:tcPr>
          <w:p w14:paraId="538128A5" w14:textId="77777777" w:rsidR="00373ECA" w:rsidRPr="0082704D" w:rsidRDefault="00373ECA" w:rsidP="00421F6E">
            <w:pPr>
              <w:jc w:val="center"/>
              <w:rPr>
                <w:rFonts w:ascii="Times New Roman" w:hAnsi="Times New Roman" w:cs="Times New Roman"/>
                <w:b/>
                <w:sz w:val="20"/>
                <w:szCs w:val="20"/>
                <w:lang w:val="en-US"/>
              </w:rPr>
            </w:pPr>
            <w:r w:rsidRPr="0082704D">
              <w:rPr>
                <w:rFonts w:ascii="Times New Roman" w:hAnsi="Times New Roman" w:cs="Times New Roman"/>
                <w:b/>
                <w:i/>
                <w:sz w:val="20"/>
                <w:szCs w:val="20"/>
                <w:lang w:val="en-US"/>
              </w:rPr>
              <w:t>k</w:t>
            </w:r>
            <w:r w:rsidRPr="0082704D">
              <w:rPr>
                <w:rFonts w:ascii="Times New Roman" w:hAnsi="Times New Roman" w:cs="Times New Roman"/>
                <w:b/>
                <w:i/>
                <w:sz w:val="20"/>
                <w:szCs w:val="20"/>
                <w:vertAlign w:val="subscript"/>
                <w:lang w:val="en-US"/>
              </w:rPr>
              <w:t>c</w:t>
            </w:r>
            <w:r w:rsidRPr="0082704D">
              <w:rPr>
                <w:rFonts w:ascii="Times New Roman" w:hAnsi="Times New Roman" w:cs="Times New Roman"/>
                <w:b/>
                <w:sz w:val="20"/>
                <w:szCs w:val="20"/>
                <w:lang w:val="en-US"/>
              </w:rPr>
              <w:t xml:space="preserve">: Correction factor for curing time </w:t>
            </w:r>
            <w:r w:rsidRPr="0082704D">
              <w:rPr>
                <w:rFonts w:ascii="Times New Roman" w:hAnsi="Times New Roman" w:cs="Times New Roman"/>
                <w:i/>
                <w:sz w:val="20"/>
                <w:szCs w:val="20"/>
                <w:lang w:val="en-US"/>
              </w:rPr>
              <w:t xml:space="preserve"> </w:t>
            </w:r>
            <w:r w:rsidRPr="0082704D">
              <w:rPr>
                <w:rFonts w:ascii="Times New Roman" w:hAnsi="Times New Roman" w:cs="Times New Roman"/>
                <w:b/>
                <w:sz w:val="20"/>
                <w:szCs w:val="20"/>
                <w:lang w:val="en-US"/>
              </w:rPr>
              <w:t>(</w:t>
            </w:r>
            <w:r w:rsidRPr="0082704D">
              <w:rPr>
                <w:rFonts w:ascii="Times New Roman" w:hAnsi="Times New Roman" w:cs="Times New Roman"/>
                <w:b/>
                <w:i/>
                <w:sz w:val="20"/>
                <w:szCs w:val="20"/>
                <w:lang w:val="en-US"/>
              </w:rPr>
              <w:t xml:space="preserve">At age </w:t>
            </w:r>
            <w:r w:rsidRPr="0082704D">
              <w:rPr>
                <w:rFonts w:ascii="Times New Roman" w:hAnsi="Times New Roman" w:cs="Times New Roman"/>
                <w:b/>
                <w:sz w:val="20"/>
                <w:szCs w:val="20"/>
                <w:lang w:val="en-US"/>
              </w:rPr>
              <w:t>7</w:t>
            </w:r>
            <w:r w:rsidRPr="0082704D">
              <w:rPr>
                <w:rFonts w:ascii="Times New Roman" w:hAnsi="Times New Roman" w:cs="Times New Roman"/>
                <w:b/>
                <w:i/>
                <w:sz w:val="20"/>
                <w:szCs w:val="20"/>
                <w:lang w:val="en-US"/>
              </w:rPr>
              <w:t xml:space="preserve"> days</w:t>
            </w:r>
            <w:r w:rsidRPr="0082704D">
              <w:rPr>
                <w:rFonts w:ascii="Times New Roman" w:hAnsi="Times New Roman" w:cs="Times New Roman"/>
                <w:b/>
                <w:sz w:val="20"/>
                <w:szCs w:val="20"/>
                <w:lang w:val="en-US"/>
              </w:rPr>
              <w:t xml:space="preserve">)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aH7YzVdg","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15B6E11A" w14:textId="77777777" w:rsidTr="001A4A10">
        <w:trPr>
          <w:jc w:val="center"/>
        </w:trPr>
        <w:tc>
          <w:tcPr>
            <w:tcW w:w="4108" w:type="dxa"/>
            <w:vMerge w:val="restart"/>
            <w:vAlign w:val="center"/>
          </w:tcPr>
          <w:p w14:paraId="4E06BFAA" w14:textId="77777777" w:rsidR="00373ECA" w:rsidRPr="0082704D" w:rsidRDefault="00373ECA" w:rsidP="00421F6E">
            <w:pPr>
              <w:jc w:val="center"/>
              <w:rPr>
                <w:rFonts w:ascii="Times New Roman" w:hAnsi="Times New Roman" w:cs="Times New Roman"/>
                <w:sz w:val="20"/>
                <w:szCs w:val="20"/>
                <w:vertAlign w:val="superscript"/>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 xml:space="preserve">a, b, p, </w:t>
            </w:r>
            <w:proofErr w:type="gramStart"/>
            <w:r w:rsidRPr="0082704D">
              <w:rPr>
                <w:rFonts w:ascii="Times New Roman" w:hAnsi="Times New Roman" w:cs="Times New Roman"/>
                <w:i/>
                <w:sz w:val="20"/>
                <w:szCs w:val="20"/>
                <w:lang w:val="en-US"/>
              </w:rPr>
              <w:t>q</w:t>
            </w:r>
            <w:r w:rsidRPr="0082704D">
              <w:rPr>
                <w:rFonts w:ascii="Times New Roman" w:hAnsi="Times New Roman" w:cs="Times New Roman"/>
                <w:sz w:val="20"/>
                <w:szCs w:val="20"/>
                <w:lang w:val="en-US"/>
              </w:rPr>
              <w:t>)</w:t>
            </w:r>
            <w:r w:rsidRPr="0082704D">
              <w:rPr>
                <w:rFonts w:ascii="Times New Roman" w:hAnsi="Times New Roman" w:cs="Times New Roman"/>
                <w:sz w:val="20"/>
                <w:szCs w:val="20"/>
                <w:vertAlign w:val="superscript"/>
                <w:lang w:val="en-US"/>
              </w:rPr>
              <w:t>‡</w:t>
            </w:r>
            <w:proofErr w:type="gramEnd"/>
          </w:p>
        </w:tc>
        <w:tc>
          <w:tcPr>
            <w:tcW w:w="1084" w:type="dxa"/>
          </w:tcPr>
          <w:p w14:paraId="73F3C042"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a</w:t>
            </w:r>
          </w:p>
        </w:tc>
        <w:tc>
          <w:tcPr>
            <w:tcW w:w="1069" w:type="dxa"/>
          </w:tcPr>
          <w:p w14:paraId="6923AC92"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b</w:t>
            </w:r>
          </w:p>
        </w:tc>
        <w:tc>
          <w:tcPr>
            <w:tcW w:w="1635" w:type="dxa"/>
            <w:gridSpan w:val="3"/>
          </w:tcPr>
          <w:p w14:paraId="18A03BFA"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p</w:t>
            </w:r>
          </w:p>
        </w:tc>
        <w:tc>
          <w:tcPr>
            <w:tcW w:w="1176" w:type="dxa"/>
          </w:tcPr>
          <w:p w14:paraId="56299E9D"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q</w:t>
            </w:r>
          </w:p>
        </w:tc>
      </w:tr>
      <w:tr w:rsidR="00373ECA" w:rsidRPr="0082704D" w14:paraId="65040A0D" w14:textId="77777777" w:rsidTr="001A4A10">
        <w:trPr>
          <w:jc w:val="center"/>
        </w:trPr>
        <w:tc>
          <w:tcPr>
            <w:tcW w:w="4108" w:type="dxa"/>
            <w:vMerge/>
          </w:tcPr>
          <w:p w14:paraId="23E663C9" w14:textId="77777777" w:rsidR="00373ECA" w:rsidRPr="0082704D" w:rsidRDefault="00373ECA" w:rsidP="00421F6E">
            <w:pPr>
              <w:jc w:val="center"/>
              <w:rPr>
                <w:rFonts w:ascii="Times New Roman" w:hAnsi="Times New Roman" w:cs="Times New Roman"/>
                <w:sz w:val="20"/>
                <w:szCs w:val="20"/>
                <w:lang w:val="en-US"/>
              </w:rPr>
            </w:pPr>
          </w:p>
        </w:tc>
        <w:tc>
          <w:tcPr>
            <w:tcW w:w="1084" w:type="dxa"/>
          </w:tcPr>
          <w:p w14:paraId="588ED87B"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w:t>
            </w:r>
          </w:p>
        </w:tc>
        <w:tc>
          <w:tcPr>
            <w:tcW w:w="1069" w:type="dxa"/>
          </w:tcPr>
          <w:p w14:paraId="7B13C4F1"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4.0</w:t>
            </w:r>
          </w:p>
        </w:tc>
        <w:tc>
          <w:tcPr>
            <w:tcW w:w="1635" w:type="dxa"/>
            <w:gridSpan w:val="3"/>
          </w:tcPr>
          <w:p w14:paraId="40773EB9"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2.15</w:t>
            </w:r>
          </w:p>
        </w:tc>
        <w:tc>
          <w:tcPr>
            <w:tcW w:w="1176" w:type="dxa"/>
          </w:tcPr>
          <w:p w14:paraId="39AE0BB6"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10.7</w:t>
            </w:r>
          </w:p>
        </w:tc>
      </w:tr>
      <w:tr w:rsidR="00373ECA" w:rsidRPr="0082704D" w14:paraId="63F954BD" w14:textId="77777777" w:rsidTr="001A4A10">
        <w:trPr>
          <w:jc w:val="center"/>
        </w:trPr>
        <w:tc>
          <w:tcPr>
            <w:tcW w:w="9072" w:type="dxa"/>
            <w:gridSpan w:val="7"/>
          </w:tcPr>
          <w:p w14:paraId="670272C1" w14:textId="77777777" w:rsidR="00373ECA" w:rsidRPr="0082704D" w:rsidRDefault="00373ECA" w:rsidP="00421F6E">
            <w:pPr>
              <w:jc w:val="both"/>
              <w:rPr>
                <w:rFonts w:ascii="Times New Roman" w:hAnsi="Times New Roman" w:cs="Times New Roman"/>
                <w:sz w:val="20"/>
                <w:szCs w:val="20"/>
                <w:lang w:val="en-US"/>
              </w:rPr>
            </w:pPr>
            <w:r w:rsidRPr="0082704D">
              <w:rPr>
                <w:rFonts w:ascii="Times New Roman" w:hAnsi="Times New Roman" w:cs="Times New Roman"/>
                <w:sz w:val="20"/>
                <w:szCs w:val="20"/>
                <w:vertAlign w:val="superscript"/>
                <w:lang w:val="en-US"/>
              </w:rPr>
              <w:t>‡</w:t>
            </w:r>
            <w:r w:rsidRPr="0082704D">
              <w:rPr>
                <w:rFonts w:ascii="Times New Roman" w:hAnsi="Times New Roman" w:cs="Times New Roman"/>
                <w:i/>
                <w:sz w:val="20"/>
                <w:szCs w:val="20"/>
                <w:lang w:val="en-US"/>
              </w:rPr>
              <w:t xml:space="preserve">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a, b, p, q</w:t>
            </w:r>
            <w:r w:rsidRPr="0082704D">
              <w:rPr>
                <w:rFonts w:ascii="Times New Roman" w:hAnsi="Times New Roman" w:cs="Times New Roman"/>
                <w:sz w:val="20"/>
                <w:szCs w:val="20"/>
                <w:lang w:val="en-US"/>
              </w:rPr>
              <w:t xml:space="preserve">) refers to a four-parameter Beta distribution with </w:t>
            </w:r>
            <w:r w:rsidRPr="0082704D">
              <w:rPr>
                <w:rFonts w:ascii="Times New Roman" w:hAnsi="Times New Roman" w:cs="Times New Roman"/>
                <w:i/>
                <w:sz w:val="20"/>
                <w:szCs w:val="20"/>
                <w:lang w:val="en-US"/>
              </w:rPr>
              <w:t>a</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b</w:t>
            </w:r>
            <w:r w:rsidRPr="0082704D">
              <w:rPr>
                <w:rFonts w:ascii="Times New Roman" w:hAnsi="Times New Roman" w:cs="Times New Roman"/>
                <w:sz w:val="20"/>
                <w:szCs w:val="20"/>
                <w:lang w:val="en-US"/>
              </w:rPr>
              <w:t xml:space="preserve"> representing the upper and lower bounds, and </w:t>
            </w:r>
            <w:r w:rsidRPr="0082704D">
              <w:rPr>
                <w:rFonts w:ascii="Times New Roman" w:hAnsi="Times New Roman" w:cs="Times New Roman"/>
                <w:i/>
                <w:sz w:val="20"/>
                <w:szCs w:val="20"/>
                <w:lang w:val="en-US"/>
              </w:rPr>
              <w:t>p</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q</w:t>
            </w:r>
            <w:r w:rsidRPr="0082704D">
              <w:rPr>
                <w:rFonts w:ascii="Times New Roman" w:hAnsi="Times New Roman" w:cs="Times New Roman"/>
                <w:sz w:val="20"/>
                <w:szCs w:val="20"/>
                <w:lang w:val="en-US"/>
              </w:rPr>
              <w:t xml:space="preserve"> representing the shape parameters</w:t>
            </w:r>
          </w:p>
        </w:tc>
      </w:tr>
      <w:tr w:rsidR="00373ECA" w:rsidRPr="0082704D" w14:paraId="58FB6FC4" w14:textId="77777777" w:rsidTr="001A4A10">
        <w:trPr>
          <w:jc w:val="center"/>
        </w:trPr>
        <w:tc>
          <w:tcPr>
            <w:tcW w:w="9072" w:type="dxa"/>
            <w:gridSpan w:val="7"/>
          </w:tcPr>
          <w:p w14:paraId="6F34D5D0" w14:textId="77777777" w:rsidR="00373ECA" w:rsidRPr="0082704D" w:rsidRDefault="00373ECA" w:rsidP="00421F6E">
            <w:pPr>
              <w:jc w:val="center"/>
              <w:rPr>
                <w:rFonts w:ascii="Times New Roman" w:hAnsi="Times New Roman" w:cs="Times New Roman"/>
                <w:sz w:val="20"/>
                <w:szCs w:val="20"/>
                <w:lang w:val="en-US"/>
              </w:rPr>
            </w:pPr>
            <w:proofErr w:type="spellStart"/>
            <w:r w:rsidRPr="0082704D">
              <w:rPr>
                <w:rFonts w:ascii="Times New Roman" w:hAnsi="Times New Roman" w:cs="Times New Roman"/>
                <w:b/>
                <w:i/>
                <w:sz w:val="20"/>
                <w:szCs w:val="20"/>
                <w:lang w:val="en-US"/>
              </w:rPr>
              <w:t>n</w:t>
            </w:r>
            <w:r w:rsidRPr="0082704D">
              <w:rPr>
                <w:rFonts w:ascii="Times New Roman" w:hAnsi="Times New Roman" w:cs="Times New Roman"/>
                <w:b/>
                <w:i/>
                <w:sz w:val="20"/>
                <w:szCs w:val="20"/>
                <w:vertAlign w:val="subscript"/>
                <w:lang w:val="en-US"/>
              </w:rPr>
              <w:t>cl</w:t>
            </w:r>
            <w:proofErr w:type="spellEnd"/>
            <w:r w:rsidRPr="0082704D">
              <w:rPr>
                <w:rFonts w:ascii="Times New Roman" w:hAnsi="Times New Roman" w:cs="Times New Roman"/>
                <w:b/>
                <w:sz w:val="20"/>
                <w:szCs w:val="20"/>
                <w:lang w:val="en-US"/>
              </w:rPr>
              <w:t xml:space="preserve">: Aging factor or age exponent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hZBEkspo","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00388B9E" w14:textId="77777777" w:rsidTr="001A4A10">
        <w:trPr>
          <w:jc w:val="center"/>
        </w:trPr>
        <w:tc>
          <w:tcPr>
            <w:tcW w:w="4108" w:type="dxa"/>
            <w:vMerge w:val="restart"/>
            <w:vAlign w:val="center"/>
          </w:tcPr>
          <w:p w14:paraId="40FB9EED"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a, b, p, q</w:t>
            </w:r>
            <w:r w:rsidRPr="0082704D">
              <w:rPr>
                <w:rFonts w:ascii="Times New Roman" w:hAnsi="Times New Roman" w:cs="Times New Roman"/>
                <w:sz w:val="20"/>
                <w:szCs w:val="20"/>
                <w:lang w:val="en-US"/>
              </w:rPr>
              <w:t>)</w:t>
            </w:r>
          </w:p>
        </w:tc>
        <w:tc>
          <w:tcPr>
            <w:tcW w:w="1084" w:type="dxa"/>
          </w:tcPr>
          <w:p w14:paraId="100CB315"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a</w:t>
            </w:r>
          </w:p>
        </w:tc>
        <w:tc>
          <w:tcPr>
            <w:tcW w:w="1069" w:type="dxa"/>
          </w:tcPr>
          <w:p w14:paraId="523EDCF5"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b</w:t>
            </w:r>
          </w:p>
        </w:tc>
        <w:tc>
          <w:tcPr>
            <w:tcW w:w="1635" w:type="dxa"/>
            <w:gridSpan w:val="3"/>
          </w:tcPr>
          <w:p w14:paraId="50AF82E9"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p</w:t>
            </w:r>
          </w:p>
        </w:tc>
        <w:tc>
          <w:tcPr>
            <w:tcW w:w="1176" w:type="dxa"/>
          </w:tcPr>
          <w:p w14:paraId="783E11A9"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q</w:t>
            </w:r>
          </w:p>
        </w:tc>
      </w:tr>
      <w:tr w:rsidR="00373ECA" w:rsidRPr="0082704D" w14:paraId="07027110" w14:textId="77777777" w:rsidTr="001A4A10">
        <w:trPr>
          <w:jc w:val="center"/>
        </w:trPr>
        <w:tc>
          <w:tcPr>
            <w:tcW w:w="4108" w:type="dxa"/>
            <w:vMerge/>
          </w:tcPr>
          <w:p w14:paraId="1450CC65" w14:textId="77777777" w:rsidR="00373ECA" w:rsidRPr="0082704D" w:rsidRDefault="00373ECA" w:rsidP="00421F6E">
            <w:pPr>
              <w:jc w:val="center"/>
              <w:rPr>
                <w:rFonts w:ascii="Times New Roman" w:hAnsi="Times New Roman" w:cs="Times New Roman"/>
                <w:sz w:val="20"/>
                <w:szCs w:val="20"/>
                <w:lang w:val="en-US"/>
              </w:rPr>
            </w:pPr>
          </w:p>
        </w:tc>
        <w:tc>
          <w:tcPr>
            <w:tcW w:w="1084" w:type="dxa"/>
          </w:tcPr>
          <w:p w14:paraId="7ABE07AB"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0.0</w:t>
            </w:r>
          </w:p>
        </w:tc>
        <w:tc>
          <w:tcPr>
            <w:tcW w:w="1069" w:type="dxa"/>
          </w:tcPr>
          <w:p w14:paraId="6739368B"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w:t>
            </w:r>
          </w:p>
        </w:tc>
        <w:tc>
          <w:tcPr>
            <w:tcW w:w="1635" w:type="dxa"/>
            <w:gridSpan w:val="3"/>
          </w:tcPr>
          <w:p w14:paraId="18EE557B"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17.2</w:t>
            </w:r>
          </w:p>
        </w:tc>
        <w:tc>
          <w:tcPr>
            <w:tcW w:w="1176" w:type="dxa"/>
          </w:tcPr>
          <w:p w14:paraId="0A520124"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29.3</w:t>
            </w:r>
          </w:p>
        </w:tc>
      </w:tr>
      <w:tr w:rsidR="00373ECA" w:rsidRPr="0082704D" w14:paraId="49FDDDED" w14:textId="77777777" w:rsidTr="001A4A10">
        <w:trPr>
          <w:jc w:val="center"/>
        </w:trPr>
        <w:tc>
          <w:tcPr>
            <w:tcW w:w="9072" w:type="dxa"/>
            <w:gridSpan w:val="7"/>
          </w:tcPr>
          <w:p w14:paraId="03B82205" w14:textId="77777777" w:rsidR="00373ECA" w:rsidRPr="0082704D" w:rsidRDefault="00373ECA" w:rsidP="00421F6E">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C</w:t>
            </w:r>
            <w:r w:rsidRPr="0082704D">
              <w:rPr>
                <w:rFonts w:ascii="Times New Roman" w:hAnsi="Times New Roman" w:cs="Times New Roman"/>
                <w:b/>
                <w:i/>
                <w:sz w:val="20"/>
                <w:szCs w:val="20"/>
                <w:vertAlign w:val="subscript"/>
                <w:lang w:val="en-US"/>
              </w:rPr>
              <w:t>cr</w:t>
            </w:r>
            <w:proofErr w:type="spellEnd"/>
            <w:r w:rsidRPr="0082704D">
              <w:rPr>
                <w:rFonts w:ascii="Times New Roman" w:hAnsi="Times New Roman" w:cs="Times New Roman"/>
                <w:b/>
                <w:sz w:val="20"/>
                <w:szCs w:val="20"/>
                <w:lang w:val="en-US"/>
              </w:rPr>
              <w:t xml:space="preserve">: Critical chloride concentration (% relative to binder)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cwOW2pRx","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3C7CD9D9" w14:textId="77777777" w:rsidTr="001A4A10">
        <w:trPr>
          <w:trHeight w:val="224"/>
          <w:jc w:val="center"/>
        </w:trPr>
        <w:tc>
          <w:tcPr>
            <w:tcW w:w="4108" w:type="dxa"/>
            <w:vMerge w:val="restart"/>
            <w:vAlign w:val="center"/>
          </w:tcPr>
          <w:p w14:paraId="2B37AB36"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497" w:type="dxa"/>
            <w:gridSpan w:val="3"/>
            <w:vAlign w:val="center"/>
          </w:tcPr>
          <w:p w14:paraId="11AFEF7E"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467" w:type="dxa"/>
            <w:gridSpan w:val="3"/>
          </w:tcPr>
          <w:p w14:paraId="25836315"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373ECA" w:rsidRPr="0082704D" w14:paraId="30826FB6" w14:textId="77777777" w:rsidTr="001A4A10">
        <w:trPr>
          <w:trHeight w:val="241"/>
          <w:jc w:val="center"/>
        </w:trPr>
        <w:tc>
          <w:tcPr>
            <w:tcW w:w="4108" w:type="dxa"/>
            <w:vMerge/>
          </w:tcPr>
          <w:p w14:paraId="1CBE1CAC" w14:textId="77777777" w:rsidR="00373ECA" w:rsidRPr="0082704D" w:rsidRDefault="00373ECA" w:rsidP="00421F6E">
            <w:pPr>
              <w:jc w:val="center"/>
              <w:rPr>
                <w:rFonts w:ascii="Times New Roman" w:hAnsi="Times New Roman" w:cs="Times New Roman"/>
                <w:sz w:val="20"/>
                <w:szCs w:val="20"/>
                <w:lang w:val="en-US"/>
              </w:rPr>
            </w:pPr>
          </w:p>
        </w:tc>
        <w:tc>
          <w:tcPr>
            <w:tcW w:w="2497" w:type="dxa"/>
            <w:gridSpan w:val="3"/>
            <w:vAlign w:val="center"/>
          </w:tcPr>
          <w:p w14:paraId="445EA6DC"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0.50</w:t>
            </w:r>
          </w:p>
        </w:tc>
        <w:tc>
          <w:tcPr>
            <w:tcW w:w="2467" w:type="dxa"/>
            <w:gridSpan w:val="3"/>
            <w:vAlign w:val="center"/>
          </w:tcPr>
          <w:p w14:paraId="7E341E7C"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0.10</w:t>
            </w:r>
          </w:p>
        </w:tc>
      </w:tr>
      <w:tr w:rsidR="00373ECA" w:rsidRPr="0082704D" w14:paraId="1FACBED6" w14:textId="77777777" w:rsidTr="001A4A10">
        <w:trPr>
          <w:jc w:val="center"/>
        </w:trPr>
        <w:tc>
          <w:tcPr>
            <w:tcW w:w="9072" w:type="dxa"/>
            <w:gridSpan w:val="7"/>
          </w:tcPr>
          <w:p w14:paraId="17046BEA"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b/>
                <w:i/>
                <w:sz w:val="20"/>
                <w:szCs w:val="20"/>
                <w:lang w:val="en-US"/>
              </w:rPr>
              <w:t>C</w:t>
            </w:r>
            <w:r w:rsidRPr="0082704D">
              <w:rPr>
                <w:rFonts w:ascii="Times New Roman" w:hAnsi="Times New Roman" w:cs="Times New Roman"/>
                <w:b/>
                <w:i/>
                <w:sz w:val="20"/>
                <w:szCs w:val="20"/>
                <w:vertAlign w:val="subscript"/>
                <w:lang w:val="en-US"/>
              </w:rPr>
              <w:t>s</w:t>
            </w:r>
            <w:r w:rsidRPr="0082704D">
              <w:rPr>
                <w:rFonts w:ascii="Times New Roman" w:hAnsi="Times New Roman" w:cs="Times New Roman"/>
                <w:b/>
                <w:sz w:val="20"/>
                <w:szCs w:val="20"/>
                <w:lang w:val="en-US"/>
              </w:rPr>
              <w:t xml:space="preserve">: Surface chloride concentration (% relative to binder)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{"citationID":"wu8Ozi9H","properties":{"formattedCitation":"(Duracrete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373ECA" w:rsidRPr="0082704D" w14:paraId="48FC6F53" w14:textId="77777777" w:rsidTr="001A4A10">
        <w:trPr>
          <w:jc w:val="center"/>
        </w:trPr>
        <w:tc>
          <w:tcPr>
            <w:tcW w:w="9072" w:type="dxa"/>
            <w:gridSpan w:val="7"/>
          </w:tcPr>
          <w:p w14:paraId="4121CE84" w14:textId="77777777" w:rsidR="00373ECA" w:rsidRPr="0082704D" w:rsidRDefault="00373ECA" w:rsidP="00421F6E">
            <w:pPr>
              <w:jc w:val="both"/>
              <w:rPr>
                <w:rFonts w:ascii="Times New Roman" w:hAnsi="Times New Roman" w:cs="Times New Roman"/>
                <w:b/>
                <w:i/>
                <w:sz w:val="20"/>
                <w:szCs w:val="20"/>
                <w:lang w:val="en-US"/>
              </w:rPr>
            </w:pPr>
            <w:r w:rsidRPr="0082704D">
              <w:rPr>
                <w:rFonts w:ascii="Times New Roman" w:hAnsi="Times New Roman" w:cs="Times New Roman"/>
                <w:sz w:val="20"/>
                <w:szCs w:val="20"/>
                <w:lang w:val="en-US"/>
              </w:rPr>
              <w:t xml:space="preserve">Calculated as </w:t>
            </w:r>
            <w:r w:rsidRPr="0082704D">
              <w:rPr>
                <w:rFonts w:ascii="Times New Roman" w:hAnsi="Times New Roman" w:cs="Times New Roman"/>
                <w:i/>
                <w:sz w:val="20"/>
                <w:szCs w:val="20"/>
                <w:lang w:val="en-US"/>
              </w:rPr>
              <w:t>C</w:t>
            </w:r>
            <w:r w:rsidRPr="0082704D">
              <w:rPr>
                <w:rFonts w:ascii="Times New Roman" w:hAnsi="Times New Roman" w:cs="Times New Roman"/>
                <w:i/>
                <w:sz w:val="20"/>
                <w:szCs w:val="20"/>
                <w:vertAlign w:val="subscript"/>
                <w:lang w:val="en-US"/>
              </w:rPr>
              <w:t>s</w:t>
            </w:r>
            <w:r w:rsidRPr="0082704D">
              <w:rPr>
                <w:rFonts w:ascii="Times New Roman" w:hAnsi="Times New Roman" w:cs="Times New Roman"/>
                <w:sz w:val="20"/>
                <w:szCs w:val="20"/>
                <w:lang w:val="en-US"/>
              </w:rPr>
              <w:t xml:space="preserve"> = </w:t>
            </w:r>
            <w:proofErr w:type="spellStart"/>
            <w:r w:rsidRPr="0082704D">
              <w:rPr>
                <w:rFonts w:ascii="Times New Roman" w:hAnsi="Times New Roman" w:cs="Times New Roman"/>
                <w:i/>
                <w:sz w:val="20"/>
                <w:szCs w:val="20"/>
                <w:lang w:val="en-US"/>
              </w:rPr>
              <w:t>A</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w:t>
            </w:r>
            <w:r w:rsidRPr="0082704D">
              <w:rPr>
                <w:rFonts w:ascii="Times New Roman" w:hAnsi="Times New Roman" w:cs="Times New Roman"/>
                <w:i/>
                <w:sz w:val="20"/>
                <w:szCs w:val="20"/>
                <w:lang w:val="en-US"/>
              </w:rPr>
              <w:t>w/b</w:t>
            </w:r>
            <w:r w:rsidRPr="0082704D">
              <w:rPr>
                <w:rFonts w:ascii="Times New Roman" w:hAnsi="Times New Roman" w:cs="Times New Roman"/>
                <w:sz w:val="20"/>
                <w:szCs w:val="20"/>
                <w:lang w:val="en-US"/>
              </w:rPr>
              <w:t xml:space="preserve">) + </w:t>
            </w:r>
            <w:proofErr w:type="spellStart"/>
            <w:r w:rsidRPr="0082704D">
              <w:rPr>
                <w:rFonts w:ascii="Times New Roman" w:hAnsi="Times New Roman" w:cs="Times New Roman"/>
                <w:i/>
                <w:sz w:val="20"/>
                <w:szCs w:val="20"/>
                <w:lang w:val="en-US"/>
              </w:rPr>
              <w:t>ε</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where </w:t>
            </w:r>
            <w:r w:rsidRPr="0082704D">
              <w:rPr>
                <w:rFonts w:ascii="Times New Roman" w:hAnsi="Times New Roman" w:cs="Times New Roman"/>
                <w:i/>
                <w:sz w:val="20"/>
                <w:szCs w:val="20"/>
                <w:lang w:val="en-US"/>
              </w:rPr>
              <w:t>w/b</w:t>
            </w:r>
            <w:r w:rsidRPr="0082704D">
              <w:rPr>
                <w:rFonts w:ascii="Times New Roman" w:hAnsi="Times New Roman" w:cs="Times New Roman"/>
                <w:sz w:val="20"/>
                <w:szCs w:val="20"/>
                <w:lang w:val="en-US"/>
              </w:rPr>
              <w:t xml:space="preserve"> is the water-binder ratio (assumed as 0.5 in this study), </w:t>
            </w:r>
            <w:proofErr w:type="spellStart"/>
            <w:r w:rsidRPr="0082704D">
              <w:rPr>
                <w:rFonts w:ascii="Times New Roman" w:hAnsi="Times New Roman" w:cs="Times New Roman"/>
                <w:i/>
                <w:sz w:val="20"/>
                <w:szCs w:val="20"/>
                <w:lang w:val="en-US"/>
              </w:rPr>
              <w:t>A</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is chloride surface content regression parameter and </w:t>
            </w:r>
            <w:proofErr w:type="spellStart"/>
            <w:r w:rsidRPr="0082704D">
              <w:rPr>
                <w:rFonts w:ascii="Times New Roman" w:hAnsi="Times New Roman" w:cs="Times New Roman"/>
                <w:i/>
                <w:sz w:val="20"/>
                <w:szCs w:val="20"/>
                <w:lang w:val="en-US"/>
              </w:rPr>
              <w:t>ε</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is the error term for surface chloride concentration. These two parameters are described below.</w:t>
            </w:r>
          </w:p>
        </w:tc>
      </w:tr>
      <w:tr w:rsidR="00373ECA" w:rsidRPr="0082704D" w14:paraId="32DFBC9E" w14:textId="77777777" w:rsidTr="001A4A10">
        <w:trPr>
          <w:jc w:val="center"/>
        </w:trPr>
        <w:tc>
          <w:tcPr>
            <w:tcW w:w="9072" w:type="dxa"/>
            <w:gridSpan w:val="7"/>
          </w:tcPr>
          <w:p w14:paraId="1747A709" w14:textId="77777777" w:rsidR="00373ECA" w:rsidRPr="0082704D" w:rsidRDefault="00373ECA" w:rsidP="00421F6E">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A</w:t>
            </w:r>
            <w:r w:rsidRPr="0082704D">
              <w:rPr>
                <w:rFonts w:ascii="Times New Roman" w:hAnsi="Times New Roman" w:cs="Times New Roman"/>
                <w:b/>
                <w:i/>
                <w:sz w:val="20"/>
                <w:szCs w:val="20"/>
                <w:vertAlign w:val="subscript"/>
                <w:lang w:val="en-US"/>
              </w:rPr>
              <w:t>cs</w:t>
            </w:r>
            <w:proofErr w:type="spellEnd"/>
            <w:r w:rsidRPr="0082704D">
              <w:rPr>
                <w:rFonts w:ascii="Times New Roman" w:hAnsi="Times New Roman" w:cs="Times New Roman"/>
                <w:b/>
                <w:sz w:val="20"/>
                <w:szCs w:val="20"/>
                <w:lang w:val="en-US"/>
              </w:rPr>
              <w:t xml:space="preserve">: Chloride surface content regression parameter (% relative to binder)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{"citationID":"e7Sx14A1","properties":{"formattedCitation":"(Duracrete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373ECA" w:rsidRPr="0082704D" w14:paraId="1A1DD99E" w14:textId="77777777" w:rsidTr="001A4A10">
        <w:trPr>
          <w:jc w:val="center"/>
        </w:trPr>
        <w:tc>
          <w:tcPr>
            <w:tcW w:w="4108" w:type="dxa"/>
            <w:vMerge w:val="restart"/>
            <w:vAlign w:val="center"/>
          </w:tcPr>
          <w:p w14:paraId="4C53C3A7"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588" w:type="dxa"/>
            <w:gridSpan w:val="4"/>
          </w:tcPr>
          <w:p w14:paraId="4485B7BB"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376" w:type="dxa"/>
            <w:gridSpan w:val="2"/>
          </w:tcPr>
          <w:p w14:paraId="58E66782"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373ECA" w:rsidRPr="0082704D" w14:paraId="61C3D467" w14:textId="77777777" w:rsidTr="001A4A10">
        <w:trPr>
          <w:jc w:val="center"/>
        </w:trPr>
        <w:tc>
          <w:tcPr>
            <w:tcW w:w="4108" w:type="dxa"/>
            <w:vMerge/>
          </w:tcPr>
          <w:p w14:paraId="063251C0" w14:textId="77777777" w:rsidR="00373ECA" w:rsidRPr="0082704D" w:rsidRDefault="00373ECA" w:rsidP="00421F6E">
            <w:pPr>
              <w:jc w:val="center"/>
              <w:rPr>
                <w:rFonts w:ascii="Times New Roman" w:hAnsi="Times New Roman" w:cs="Times New Roman"/>
                <w:sz w:val="20"/>
                <w:szCs w:val="20"/>
                <w:lang w:val="en-US"/>
              </w:rPr>
            </w:pPr>
          </w:p>
        </w:tc>
        <w:tc>
          <w:tcPr>
            <w:tcW w:w="2588" w:type="dxa"/>
            <w:gridSpan w:val="4"/>
          </w:tcPr>
          <w:p w14:paraId="5376F3F0"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7.76</w:t>
            </w:r>
          </w:p>
        </w:tc>
        <w:tc>
          <w:tcPr>
            <w:tcW w:w="2376" w:type="dxa"/>
            <w:gridSpan w:val="2"/>
          </w:tcPr>
          <w:p w14:paraId="15791914"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1.36</w:t>
            </w:r>
          </w:p>
        </w:tc>
      </w:tr>
      <w:tr w:rsidR="00373ECA" w:rsidRPr="0082704D" w14:paraId="2C418E94" w14:textId="77777777" w:rsidTr="001A4A10">
        <w:trPr>
          <w:jc w:val="center"/>
        </w:trPr>
        <w:tc>
          <w:tcPr>
            <w:tcW w:w="9072" w:type="dxa"/>
            <w:gridSpan w:val="7"/>
          </w:tcPr>
          <w:p w14:paraId="30B85FD7" w14:textId="77777777" w:rsidR="00373ECA" w:rsidRPr="0082704D" w:rsidRDefault="00373ECA" w:rsidP="00421F6E">
            <w:pPr>
              <w:tabs>
                <w:tab w:val="left" w:pos="3436"/>
              </w:tabs>
              <w:jc w:val="center"/>
              <w:rPr>
                <w:rFonts w:ascii="Times New Roman" w:hAnsi="Times New Roman" w:cs="Times New Roman"/>
                <w:sz w:val="20"/>
                <w:szCs w:val="20"/>
                <w:lang w:val="en-US"/>
              </w:rPr>
            </w:pPr>
            <w:r w:rsidRPr="0082704D">
              <w:rPr>
                <w:rFonts w:ascii="Cambria Math" w:hAnsi="Cambria Math" w:cs="Cambria Math"/>
                <w:b/>
                <w:i/>
                <w:sz w:val="20"/>
                <w:szCs w:val="20"/>
                <w:lang w:val="en-US"/>
              </w:rPr>
              <w:t>𝜺</w:t>
            </w:r>
            <w:r w:rsidRPr="0082704D">
              <w:rPr>
                <w:rFonts w:ascii="Times New Roman" w:hAnsi="Times New Roman" w:cs="Times New Roman"/>
                <w:b/>
                <w:i/>
                <w:sz w:val="20"/>
                <w:szCs w:val="20"/>
                <w:vertAlign w:val="subscript"/>
                <w:lang w:val="en-US"/>
              </w:rPr>
              <w:t>cs</w:t>
            </w:r>
            <w:r w:rsidRPr="0082704D">
              <w:rPr>
                <w:rFonts w:ascii="Times New Roman" w:hAnsi="Times New Roman" w:cs="Times New Roman"/>
                <w:b/>
                <w:sz w:val="20"/>
                <w:szCs w:val="20"/>
                <w:lang w:val="en-US"/>
              </w:rPr>
              <w:t xml:space="preserve"> : Chloride surface content error term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{"citationID":"ZWDVPQsL","properties":{"formattedCitation":"(Duracrete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373ECA" w:rsidRPr="0082704D" w14:paraId="38A4C3E7" w14:textId="77777777" w:rsidTr="001A4A10">
        <w:trPr>
          <w:jc w:val="center"/>
        </w:trPr>
        <w:tc>
          <w:tcPr>
            <w:tcW w:w="4108" w:type="dxa"/>
            <w:vMerge w:val="restart"/>
            <w:vAlign w:val="center"/>
          </w:tcPr>
          <w:p w14:paraId="6A078494"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588" w:type="dxa"/>
            <w:gridSpan w:val="4"/>
          </w:tcPr>
          <w:p w14:paraId="3D76002D"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376" w:type="dxa"/>
            <w:gridSpan w:val="2"/>
          </w:tcPr>
          <w:p w14:paraId="72F19317" w14:textId="77777777" w:rsidR="00373ECA" w:rsidRPr="0082704D" w:rsidRDefault="00373ECA" w:rsidP="00421F6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373ECA" w:rsidRPr="0082704D" w14:paraId="1ED7F436" w14:textId="77777777" w:rsidTr="001A4A10">
        <w:trPr>
          <w:jc w:val="center"/>
        </w:trPr>
        <w:tc>
          <w:tcPr>
            <w:tcW w:w="4108" w:type="dxa"/>
            <w:vMerge/>
          </w:tcPr>
          <w:p w14:paraId="23FC5A26" w14:textId="77777777" w:rsidR="00373ECA" w:rsidRPr="0082704D" w:rsidRDefault="00373ECA" w:rsidP="00421F6E">
            <w:pPr>
              <w:jc w:val="center"/>
              <w:rPr>
                <w:rFonts w:ascii="Times New Roman" w:hAnsi="Times New Roman" w:cs="Times New Roman"/>
                <w:sz w:val="20"/>
                <w:szCs w:val="20"/>
                <w:lang w:val="en-US"/>
              </w:rPr>
            </w:pPr>
          </w:p>
        </w:tc>
        <w:tc>
          <w:tcPr>
            <w:tcW w:w="2588" w:type="dxa"/>
            <w:gridSpan w:val="4"/>
          </w:tcPr>
          <w:p w14:paraId="231B267E"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w:t>
            </w:r>
          </w:p>
        </w:tc>
        <w:tc>
          <w:tcPr>
            <w:tcW w:w="2376" w:type="dxa"/>
            <w:gridSpan w:val="2"/>
          </w:tcPr>
          <w:p w14:paraId="63A07C93"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1.11</w:t>
            </w:r>
          </w:p>
        </w:tc>
      </w:tr>
      <w:tr w:rsidR="00373ECA" w:rsidRPr="0082704D" w14:paraId="3E5B1063" w14:textId="77777777" w:rsidTr="001A4A10">
        <w:trPr>
          <w:jc w:val="center"/>
        </w:trPr>
        <w:tc>
          <w:tcPr>
            <w:tcW w:w="9072" w:type="dxa"/>
            <w:gridSpan w:val="7"/>
          </w:tcPr>
          <w:p w14:paraId="5DC0892B" w14:textId="77777777" w:rsidR="00373ECA" w:rsidRPr="0082704D" w:rsidRDefault="00373ECA" w:rsidP="00421F6E">
            <w:pPr>
              <w:jc w:val="center"/>
              <w:rPr>
                <w:rFonts w:ascii="Times New Roman" w:hAnsi="Times New Roman" w:cs="Times New Roman"/>
                <w:sz w:val="20"/>
                <w:szCs w:val="20"/>
                <w:lang w:val="en-US"/>
              </w:rPr>
            </w:pPr>
            <w:r>
              <w:rPr>
                <w:rFonts w:ascii="Times New Roman" w:hAnsi="Times New Roman" w:cs="Times New Roman"/>
                <w:b/>
                <w:i/>
                <w:sz w:val="20"/>
                <w:szCs w:val="20"/>
                <w:lang w:val="en-US"/>
              </w:rPr>
              <w:t>c</w:t>
            </w:r>
            <w:r w:rsidRPr="00586A3B">
              <w:rPr>
                <w:rFonts w:ascii="Times New Roman" w:hAnsi="Times New Roman" w:cs="Times New Roman"/>
                <w:b/>
                <w:i/>
                <w:sz w:val="20"/>
                <w:szCs w:val="20"/>
                <w:vertAlign w:val="subscript"/>
                <w:lang w:val="en-US"/>
              </w:rPr>
              <w:t>v</w:t>
            </w:r>
            <w:r w:rsidRPr="0082704D">
              <w:rPr>
                <w:rFonts w:ascii="Times New Roman" w:hAnsi="Times New Roman" w:cs="Times New Roman"/>
                <w:b/>
                <w:sz w:val="20"/>
                <w:szCs w:val="20"/>
                <w:lang w:val="en-US"/>
              </w:rPr>
              <w:t>: Concrete cover depth (mm)</w:t>
            </w:r>
          </w:p>
        </w:tc>
      </w:tr>
      <w:tr w:rsidR="00373ECA" w:rsidRPr="0082704D" w14:paraId="7F6B61A9" w14:textId="77777777" w:rsidTr="001A4A10">
        <w:trPr>
          <w:jc w:val="center"/>
        </w:trPr>
        <w:tc>
          <w:tcPr>
            <w:tcW w:w="4108" w:type="dxa"/>
            <w:vMerge w:val="restart"/>
            <w:vAlign w:val="center"/>
          </w:tcPr>
          <w:p w14:paraId="469070AB"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Lognormal</w:t>
            </w:r>
            <w:r w:rsidRPr="0082704D">
              <w:rPr>
                <w:rFonts w:ascii="Times New Roman" w:hAnsi="Times New Roman" w:cs="Times New Roman"/>
                <w:sz w:val="20"/>
                <w:szCs w:val="20"/>
                <w:lang w:val="en-US"/>
              </w:rPr>
              <w:t xml:space="preserve"> (</w:t>
            </w:r>
            <w:r w:rsidRPr="0082704D">
              <w:rPr>
                <w:rFonts w:ascii="Times New Roman" w:hAnsi="Times New Roman" w:cs="Times New Roman"/>
                <w:i/>
                <w:sz w:val="20"/>
                <w:szCs w:val="20"/>
                <w:lang w:val="en-US"/>
              </w:rPr>
              <w:t>λ, ζ</w:t>
            </w:r>
            <w:r w:rsidRPr="0082704D">
              <w:rPr>
                <w:rFonts w:ascii="Times New Roman" w:hAnsi="Times New Roman" w:cs="Times New Roman"/>
                <w:sz w:val="20"/>
                <w:szCs w:val="20"/>
                <w:lang w:val="en-US"/>
              </w:rPr>
              <w:t>)</w:t>
            </w:r>
          </w:p>
        </w:tc>
        <w:tc>
          <w:tcPr>
            <w:tcW w:w="2588" w:type="dxa"/>
            <w:gridSpan w:val="4"/>
          </w:tcPr>
          <w:p w14:paraId="2E3F2DA2" w14:textId="77777777" w:rsidR="00373ECA" w:rsidRPr="0082704D" w:rsidRDefault="00373ECA" w:rsidP="00421F6E">
            <w:pPr>
              <w:jc w:val="center"/>
              <w:rPr>
                <w:rFonts w:ascii="Times New Roman" w:hAnsi="Times New Roman" w:cs="Times New Roman"/>
                <w:b/>
                <w:i/>
                <w:sz w:val="20"/>
                <w:szCs w:val="20"/>
                <w:lang w:val="en-US"/>
              </w:rPr>
            </w:pPr>
            <w:r w:rsidRPr="0082704D">
              <w:rPr>
                <w:rFonts w:ascii="Times New Roman" w:hAnsi="Times New Roman" w:cs="Times New Roman"/>
                <w:b/>
                <w:i/>
                <w:sz w:val="20"/>
                <w:szCs w:val="20"/>
                <w:lang w:val="en-US"/>
              </w:rPr>
              <w:t>λ</w:t>
            </w:r>
          </w:p>
        </w:tc>
        <w:tc>
          <w:tcPr>
            <w:tcW w:w="2376" w:type="dxa"/>
            <w:gridSpan w:val="2"/>
          </w:tcPr>
          <w:p w14:paraId="48C66DB4" w14:textId="77777777" w:rsidR="00373ECA" w:rsidRPr="0082704D" w:rsidRDefault="00373ECA" w:rsidP="00421F6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ζ</w:t>
            </w:r>
          </w:p>
        </w:tc>
      </w:tr>
      <w:tr w:rsidR="00373ECA" w:rsidRPr="0082704D" w14:paraId="542332BA" w14:textId="77777777" w:rsidTr="001A4A10">
        <w:trPr>
          <w:jc w:val="center"/>
        </w:trPr>
        <w:tc>
          <w:tcPr>
            <w:tcW w:w="4108" w:type="dxa"/>
            <w:vMerge/>
          </w:tcPr>
          <w:p w14:paraId="558E9757" w14:textId="77777777" w:rsidR="00373ECA" w:rsidRPr="0082704D" w:rsidRDefault="00373ECA" w:rsidP="00421F6E">
            <w:pPr>
              <w:jc w:val="center"/>
              <w:rPr>
                <w:rFonts w:ascii="Times New Roman" w:hAnsi="Times New Roman" w:cs="Times New Roman"/>
                <w:sz w:val="20"/>
                <w:szCs w:val="20"/>
                <w:lang w:val="en-US"/>
              </w:rPr>
            </w:pPr>
          </w:p>
        </w:tc>
        <w:tc>
          <w:tcPr>
            <w:tcW w:w="2588" w:type="dxa"/>
            <w:gridSpan w:val="4"/>
          </w:tcPr>
          <w:p w14:paraId="5A50C3B0"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3.62</w:t>
            </w:r>
            <w:r>
              <w:rPr>
                <w:rFonts w:ascii="Times New Roman" w:hAnsi="Times New Roman" w:cs="Times New Roman"/>
                <w:sz w:val="20"/>
                <w:szCs w:val="20"/>
                <w:lang w:val="en-US"/>
              </w:rPr>
              <w:t xml:space="preserve"> and 3.84</w:t>
            </w:r>
          </w:p>
        </w:tc>
        <w:tc>
          <w:tcPr>
            <w:tcW w:w="2376" w:type="dxa"/>
            <w:gridSpan w:val="2"/>
          </w:tcPr>
          <w:p w14:paraId="67702408"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0.2</w:t>
            </w:r>
          </w:p>
        </w:tc>
      </w:tr>
      <w:tr w:rsidR="00373ECA" w:rsidRPr="0082704D" w14:paraId="601A8B99" w14:textId="77777777" w:rsidTr="001A4A10">
        <w:trPr>
          <w:jc w:val="center"/>
        </w:trPr>
        <w:tc>
          <w:tcPr>
            <w:tcW w:w="9072" w:type="dxa"/>
            <w:gridSpan w:val="7"/>
          </w:tcPr>
          <w:p w14:paraId="655DF205" w14:textId="77777777" w:rsidR="00373ECA" w:rsidRPr="0082704D" w:rsidRDefault="00373ECA" w:rsidP="00421F6E">
            <w:pPr>
              <w:jc w:val="both"/>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Parameters </w:t>
            </w:r>
            <w:r w:rsidRPr="0082704D">
              <w:rPr>
                <w:rFonts w:ascii="Times New Roman" w:hAnsi="Times New Roman" w:cs="Times New Roman"/>
                <w:i/>
                <w:sz w:val="20"/>
                <w:szCs w:val="20"/>
                <w:lang w:val="en-US"/>
              </w:rPr>
              <w:t>λ</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ζ</w:t>
            </w:r>
            <w:r w:rsidRPr="0082704D">
              <w:rPr>
                <w:rFonts w:ascii="Times New Roman" w:hAnsi="Times New Roman" w:cs="Times New Roman"/>
                <w:sz w:val="20"/>
                <w:szCs w:val="20"/>
                <w:lang w:val="en-US"/>
              </w:rPr>
              <w:t xml:space="preserve"> are the mean and standard deviation of the corresponding Normal distribution. The reported values of the parameters correspond to a mean cover depth of 38.1</w:t>
            </w:r>
            <w:r>
              <w:rPr>
                <w:rFonts w:ascii="Times New Roman" w:hAnsi="Times New Roman" w:cs="Times New Roman"/>
                <w:sz w:val="20"/>
                <w:szCs w:val="20"/>
                <w:lang w:val="en-US"/>
              </w:rPr>
              <w:t xml:space="preserve"> and 47.61</w:t>
            </w:r>
            <w:r w:rsidRPr="0082704D">
              <w:rPr>
                <w:rFonts w:ascii="Times New Roman" w:hAnsi="Times New Roman" w:cs="Times New Roman"/>
                <w:sz w:val="20"/>
                <w:szCs w:val="20"/>
                <w:lang w:val="en-US"/>
              </w:rPr>
              <w:t xml:space="preserve"> mm </w:t>
            </w:r>
            <w:r>
              <w:rPr>
                <w:rFonts w:ascii="Times New Roman" w:hAnsi="Times New Roman" w:cs="Times New Roman"/>
                <w:sz w:val="20"/>
                <w:szCs w:val="20"/>
                <w:lang w:val="en-US"/>
              </w:rPr>
              <w:t xml:space="preserve">for transverse and longitudinal steel respectively, </w:t>
            </w:r>
            <w:r w:rsidRPr="0082704D">
              <w:rPr>
                <w:rFonts w:ascii="Times New Roman" w:hAnsi="Times New Roman" w:cs="Times New Roman"/>
                <w:sz w:val="20"/>
                <w:szCs w:val="20"/>
                <w:lang w:val="en-US"/>
              </w:rPr>
              <w:t>and a coefficient of variation of 0.20</w:t>
            </w:r>
          </w:p>
        </w:tc>
      </w:tr>
      <w:tr w:rsidR="00373ECA" w:rsidRPr="0082704D" w14:paraId="0958CC32" w14:textId="77777777" w:rsidTr="001A4A10">
        <w:trPr>
          <w:jc w:val="center"/>
        </w:trPr>
        <w:tc>
          <w:tcPr>
            <w:tcW w:w="9072" w:type="dxa"/>
            <w:gridSpan w:val="7"/>
          </w:tcPr>
          <w:p w14:paraId="756A47FE" w14:textId="77777777" w:rsidR="00373ECA" w:rsidRPr="0082704D" w:rsidRDefault="00373ECA" w:rsidP="00421F6E">
            <w:pPr>
              <w:jc w:val="center"/>
              <w:rPr>
                <w:rFonts w:ascii="Times New Roman" w:hAnsi="Times New Roman" w:cs="Times New Roman"/>
                <w:sz w:val="20"/>
                <w:szCs w:val="20"/>
                <w:lang w:val="en-US"/>
              </w:rPr>
            </w:pPr>
            <w:proofErr w:type="spellStart"/>
            <w:r>
              <w:rPr>
                <w:rFonts w:ascii="Times New Roman" w:hAnsi="Times New Roman" w:cs="Times New Roman"/>
                <w:b/>
                <w:i/>
                <w:sz w:val="20"/>
                <w:szCs w:val="20"/>
                <w:lang w:val="en-US"/>
              </w:rPr>
              <w:t>i</w:t>
            </w:r>
            <w:r>
              <w:rPr>
                <w:rFonts w:ascii="Times New Roman" w:hAnsi="Times New Roman" w:cs="Times New Roman"/>
                <w:b/>
                <w:i/>
                <w:sz w:val="20"/>
                <w:szCs w:val="20"/>
                <w:vertAlign w:val="subscript"/>
                <w:lang w:val="en-US"/>
              </w:rPr>
              <w:t>corr</w:t>
            </w:r>
            <w:proofErr w:type="spellEnd"/>
            <w:r w:rsidRPr="0082704D">
              <w:rPr>
                <w:rFonts w:ascii="Times New Roman" w:hAnsi="Times New Roman" w:cs="Times New Roman"/>
                <w:b/>
                <w:i/>
                <w:sz w:val="20"/>
                <w:szCs w:val="20"/>
                <w:vertAlign w:val="subscript"/>
                <w:lang w:val="en-US"/>
              </w:rPr>
              <w:t xml:space="preserve"> </w:t>
            </w:r>
            <w:r>
              <w:rPr>
                <w:rFonts w:ascii="Times New Roman" w:hAnsi="Times New Roman" w:cs="Times New Roman"/>
                <w:b/>
                <w:sz w:val="20"/>
                <w:szCs w:val="20"/>
                <w:lang w:val="en-US"/>
              </w:rPr>
              <w:t>: C</w:t>
            </w:r>
            <w:r w:rsidRPr="0082704D">
              <w:rPr>
                <w:rFonts w:ascii="Times New Roman" w:hAnsi="Times New Roman" w:cs="Times New Roman"/>
                <w:b/>
                <w:sz w:val="20"/>
                <w:szCs w:val="20"/>
                <w:lang w:val="en-US"/>
              </w:rPr>
              <w:t xml:space="preserve">orrosion rate </w:t>
            </w:r>
            <w:r w:rsidRPr="00586A3B">
              <w:rPr>
                <w:rFonts w:ascii="Times New Roman" w:hAnsi="Times New Roman" w:cs="Times New Roman"/>
                <w:b/>
                <w:sz w:val="20"/>
                <w:szCs w:val="20"/>
                <w:lang w:val="en-US"/>
              </w:rPr>
              <w:t>(</w:t>
            </w:r>
            <w:r w:rsidRPr="00586A3B">
              <w:rPr>
                <w:rFonts w:ascii="Times New Roman" w:hAnsi="Times New Roman" w:cs="Times New Roman"/>
                <w:b/>
                <w:sz w:val="20"/>
              </w:rPr>
              <w:t>µA/cm</w:t>
            </w:r>
            <w:r w:rsidRPr="00586A3B">
              <w:rPr>
                <w:rFonts w:ascii="Times New Roman" w:hAnsi="Times New Roman" w:cs="Times New Roman"/>
                <w:b/>
                <w:sz w:val="20"/>
                <w:vertAlign w:val="superscript"/>
              </w:rPr>
              <w:t>2</w:t>
            </w:r>
            <w:r w:rsidRPr="00586A3B">
              <w:rPr>
                <w:rFonts w:ascii="Times New Roman" w:hAnsi="Times New Roman" w:cs="Times New Roman"/>
                <w:b/>
                <w:sz w:val="20"/>
                <w:szCs w:val="20"/>
                <w:lang w:val="en-US"/>
              </w:rPr>
              <w:t>)</w:t>
            </w:r>
            <w:r w:rsidRPr="0082704D">
              <w:rPr>
                <w:rFonts w:ascii="Times New Roman" w:hAnsi="Times New Roman" w:cs="Times New Roman"/>
                <w:b/>
                <w:sz w:val="20"/>
                <w:szCs w:val="20"/>
                <w:lang w:val="en-US"/>
              </w:rPr>
              <w:t xml:space="preserve">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{"citationID":"K98iYkum","properties":{"formattedCitation":"(Duracrete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373ECA" w:rsidRPr="0082704D" w14:paraId="598E443A" w14:textId="77777777" w:rsidTr="001A4A10">
        <w:trPr>
          <w:jc w:val="center"/>
        </w:trPr>
        <w:tc>
          <w:tcPr>
            <w:tcW w:w="4108" w:type="dxa"/>
            <w:vMerge w:val="restart"/>
            <w:vAlign w:val="center"/>
          </w:tcPr>
          <w:p w14:paraId="2E9E4373"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Pr>
                <w:rFonts w:ascii="Times New Roman" w:hAnsi="Times New Roman" w:cs="Times New Roman"/>
                <w:i/>
                <w:sz w:val="20"/>
                <w:szCs w:val="20"/>
                <w:lang w:val="en-US"/>
              </w:rPr>
              <w:t>Lognormal</w:t>
            </w:r>
            <w:r w:rsidRPr="0082704D">
              <w:rPr>
                <w:rFonts w:ascii="Times New Roman" w:hAnsi="Times New Roman" w:cs="Times New Roman"/>
                <w:i/>
                <w:sz w:val="20"/>
                <w:szCs w:val="20"/>
                <w:lang w:val="en-US"/>
              </w:rPr>
              <w:t xml:space="preserve">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λ, ζ</w:t>
            </w:r>
            <w:r w:rsidRPr="0082704D">
              <w:rPr>
                <w:rFonts w:ascii="Times New Roman" w:hAnsi="Times New Roman" w:cs="Times New Roman"/>
                <w:sz w:val="20"/>
                <w:szCs w:val="20"/>
                <w:lang w:val="en-US"/>
              </w:rPr>
              <w:t>)</w:t>
            </w:r>
          </w:p>
        </w:tc>
        <w:tc>
          <w:tcPr>
            <w:tcW w:w="2588" w:type="dxa"/>
            <w:gridSpan w:val="4"/>
          </w:tcPr>
          <w:p w14:paraId="088E6FD8"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b/>
                <w:i/>
                <w:sz w:val="20"/>
                <w:szCs w:val="20"/>
                <w:lang w:val="en-US"/>
              </w:rPr>
              <w:t>λ</w:t>
            </w:r>
          </w:p>
        </w:tc>
        <w:tc>
          <w:tcPr>
            <w:tcW w:w="2376" w:type="dxa"/>
            <w:gridSpan w:val="2"/>
          </w:tcPr>
          <w:p w14:paraId="5B655582" w14:textId="77777777" w:rsidR="00373ECA" w:rsidRPr="0082704D" w:rsidRDefault="00373ECA" w:rsidP="00421F6E">
            <w:pPr>
              <w:jc w:val="center"/>
              <w:rPr>
                <w:rFonts w:ascii="Times New Roman" w:hAnsi="Times New Roman" w:cs="Times New Roman"/>
                <w:sz w:val="20"/>
                <w:szCs w:val="20"/>
                <w:lang w:val="en-US"/>
              </w:rPr>
            </w:pPr>
            <w:r w:rsidRPr="0082704D">
              <w:rPr>
                <w:rFonts w:ascii="Times New Roman" w:hAnsi="Times New Roman" w:cs="Times New Roman"/>
                <w:i/>
                <w:sz w:val="20"/>
                <w:szCs w:val="20"/>
                <w:lang w:val="en-US"/>
              </w:rPr>
              <w:t>ζ</w:t>
            </w:r>
          </w:p>
        </w:tc>
      </w:tr>
      <w:tr w:rsidR="00373ECA" w:rsidRPr="0082704D" w14:paraId="3C8E4A51" w14:textId="77777777" w:rsidTr="001A4A10">
        <w:trPr>
          <w:jc w:val="center"/>
        </w:trPr>
        <w:tc>
          <w:tcPr>
            <w:tcW w:w="4108" w:type="dxa"/>
            <w:vMerge/>
          </w:tcPr>
          <w:p w14:paraId="41DC4368" w14:textId="77777777" w:rsidR="00373ECA" w:rsidRPr="0082704D" w:rsidRDefault="00373ECA" w:rsidP="00421F6E">
            <w:pPr>
              <w:jc w:val="center"/>
              <w:rPr>
                <w:rFonts w:ascii="Times New Roman" w:hAnsi="Times New Roman" w:cs="Times New Roman"/>
                <w:sz w:val="20"/>
                <w:szCs w:val="20"/>
                <w:lang w:val="en-US"/>
              </w:rPr>
            </w:pPr>
          </w:p>
        </w:tc>
        <w:tc>
          <w:tcPr>
            <w:tcW w:w="2588" w:type="dxa"/>
            <w:gridSpan w:val="4"/>
          </w:tcPr>
          <w:p w14:paraId="3A12BA8F" w14:textId="77777777" w:rsidR="00373ECA" w:rsidRPr="0082704D" w:rsidRDefault="00373ECA" w:rsidP="00421F6E">
            <w:pPr>
              <w:jc w:val="center"/>
              <w:rPr>
                <w:rFonts w:ascii="Times New Roman" w:hAnsi="Times New Roman" w:cs="Times New Roman"/>
                <w:sz w:val="20"/>
                <w:szCs w:val="20"/>
                <w:lang w:val="en-US"/>
              </w:rPr>
            </w:pPr>
            <w:r>
              <w:rPr>
                <w:rFonts w:ascii="Times New Roman" w:hAnsi="Times New Roman" w:cs="Times New Roman"/>
                <w:sz w:val="20"/>
                <w:szCs w:val="20"/>
                <w:lang w:val="en-US"/>
              </w:rPr>
              <w:t>0.766</w:t>
            </w:r>
          </w:p>
        </w:tc>
        <w:tc>
          <w:tcPr>
            <w:tcW w:w="2376" w:type="dxa"/>
            <w:gridSpan w:val="2"/>
          </w:tcPr>
          <w:p w14:paraId="7B8BC840" w14:textId="77777777" w:rsidR="00373ECA" w:rsidRPr="0082704D" w:rsidRDefault="00373ECA" w:rsidP="00421F6E">
            <w:pPr>
              <w:jc w:val="center"/>
              <w:rPr>
                <w:rFonts w:ascii="Times New Roman" w:hAnsi="Times New Roman" w:cs="Times New Roman"/>
                <w:sz w:val="20"/>
                <w:szCs w:val="20"/>
                <w:lang w:val="en-US"/>
              </w:rPr>
            </w:pPr>
            <w:r>
              <w:rPr>
                <w:rFonts w:ascii="Times New Roman" w:hAnsi="Times New Roman" w:cs="Times New Roman"/>
                <w:sz w:val="20"/>
                <w:szCs w:val="20"/>
                <w:lang w:val="en-US"/>
              </w:rPr>
              <w:t>0.60</w:t>
            </w:r>
          </w:p>
        </w:tc>
      </w:tr>
      <w:tr w:rsidR="00373ECA" w:rsidRPr="0082704D" w14:paraId="77CAFD18" w14:textId="77777777" w:rsidTr="001A4A10">
        <w:trPr>
          <w:jc w:val="center"/>
        </w:trPr>
        <w:tc>
          <w:tcPr>
            <w:tcW w:w="9072" w:type="dxa"/>
            <w:gridSpan w:val="7"/>
          </w:tcPr>
          <w:p w14:paraId="39C5E410" w14:textId="77777777" w:rsidR="00373ECA" w:rsidRPr="0082704D" w:rsidRDefault="00373ECA" w:rsidP="00421F6E">
            <w:pPr>
              <w:jc w:val="both"/>
              <w:rPr>
                <w:rFonts w:ascii="Times New Roman" w:hAnsi="Times New Roman" w:cs="Times New Roman"/>
                <w:i/>
                <w:sz w:val="20"/>
                <w:szCs w:val="20"/>
                <w:lang w:val="en-US"/>
              </w:rPr>
            </w:pPr>
            <w:r w:rsidRPr="0082704D">
              <w:rPr>
                <w:rFonts w:ascii="Times New Roman" w:hAnsi="Times New Roman" w:cs="Times New Roman"/>
                <w:sz w:val="20"/>
                <w:szCs w:val="20"/>
                <w:lang w:val="en-US"/>
              </w:rPr>
              <w:t xml:space="preserve">Parameters </w:t>
            </w:r>
            <w:r w:rsidRPr="0082704D">
              <w:rPr>
                <w:rFonts w:ascii="Times New Roman" w:hAnsi="Times New Roman" w:cs="Times New Roman"/>
                <w:i/>
                <w:sz w:val="20"/>
                <w:szCs w:val="20"/>
                <w:lang w:val="en-US"/>
              </w:rPr>
              <w:t>λ</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ζ</w:t>
            </w:r>
            <w:r w:rsidRPr="0082704D">
              <w:rPr>
                <w:rFonts w:ascii="Times New Roman" w:hAnsi="Times New Roman" w:cs="Times New Roman"/>
                <w:sz w:val="20"/>
                <w:szCs w:val="20"/>
                <w:lang w:val="en-US"/>
              </w:rPr>
              <w:t xml:space="preserve"> are the mean and standard deviation of the corresponding Normal distribution. The reported values of the parameters correspond to a mean </w:t>
            </w:r>
            <w:r>
              <w:rPr>
                <w:rFonts w:ascii="Times New Roman" w:hAnsi="Times New Roman" w:cs="Times New Roman"/>
                <w:sz w:val="20"/>
                <w:szCs w:val="20"/>
                <w:lang w:val="en-US"/>
              </w:rPr>
              <w:t>corrosion current density of 2.586</w:t>
            </w:r>
            <w:r w:rsidRPr="0082704D">
              <w:rPr>
                <w:rFonts w:ascii="Times New Roman" w:hAnsi="Times New Roman" w:cs="Times New Roman"/>
                <w:sz w:val="20"/>
                <w:szCs w:val="20"/>
                <w:lang w:val="en-US"/>
              </w:rPr>
              <w:t xml:space="preserve"> </w:t>
            </w:r>
            <w:r w:rsidRPr="0082704D">
              <w:rPr>
                <w:rFonts w:ascii="Times New Roman" w:hAnsi="Times New Roman" w:cs="Times New Roman"/>
                <w:b/>
                <w:sz w:val="20"/>
                <w:szCs w:val="20"/>
                <w:lang w:val="en-US"/>
              </w:rPr>
              <w:t>(</w:t>
            </w:r>
            <w:r w:rsidRPr="0082704D">
              <w:rPr>
                <w:rFonts w:ascii="Times New Roman" w:hAnsi="Times New Roman" w:cs="Times New Roman"/>
                <w:sz w:val="20"/>
              </w:rPr>
              <w:t>µA/cm</w:t>
            </w:r>
            <w:r w:rsidRPr="0082704D">
              <w:rPr>
                <w:rFonts w:ascii="Times New Roman" w:hAnsi="Times New Roman" w:cs="Times New Roman"/>
                <w:sz w:val="20"/>
                <w:vertAlign w:val="superscript"/>
              </w:rPr>
              <w:t>2</w:t>
            </w:r>
            <w:r w:rsidRPr="0082704D">
              <w:rPr>
                <w:rFonts w:ascii="Times New Roman" w:hAnsi="Times New Roman" w:cs="Times New Roman"/>
                <w:b/>
                <w:sz w:val="20"/>
                <w:szCs w:val="20"/>
                <w:lang w:val="en-US"/>
              </w:rPr>
              <w:t xml:space="preserve">) </w:t>
            </w:r>
            <w:r w:rsidRPr="0082704D">
              <w:rPr>
                <w:rFonts w:ascii="Times New Roman" w:hAnsi="Times New Roman" w:cs="Times New Roman"/>
                <w:sz w:val="20"/>
                <w:szCs w:val="20"/>
                <w:lang w:val="en-US"/>
              </w:rPr>
              <w:t>and a coefficient of variation of 0.</w:t>
            </w:r>
            <w:r>
              <w:rPr>
                <w:rFonts w:ascii="Times New Roman" w:hAnsi="Times New Roman" w:cs="Times New Roman"/>
                <w:sz w:val="20"/>
                <w:szCs w:val="20"/>
                <w:lang w:val="en-US"/>
              </w:rPr>
              <w:t>6</w:t>
            </w:r>
            <w:r w:rsidRPr="0082704D">
              <w:rPr>
                <w:rFonts w:ascii="Times New Roman" w:hAnsi="Times New Roman" w:cs="Times New Roman"/>
                <w:sz w:val="20"/>
                <w:szCs w:val="20"/>
                <w:lang w:val="en-US"/>
              </w:rPr>
              <w:t>0</w:t>
            </w:r>
          </w:p>
        </w:tc>
      </w:tr>
    </w:tbl>
    <w:p w14:paraId="415C8644" w14:textId="521341CC" w:rsidR="00373ECA" w:rsidRDefault="00373ECA" w:rsidP="00373ECA">
      <w:pPr>
        <w:pStyle w:val="CommentText"/>
        <w:spacing w:before="240" w:after="240"/>
        <w:ind w:firstLine="357"/>
        <w:jc w:val="both"/>
      </w:pPr>
      <w:r>
        <w:t xml:space="preserve">Considering uncertainty of the above-mentioned parameters, a Monte Carlo simulation is carried out to estimate the mean corrosion initiation time for longitudinal and transverse reinforcement of </w:t>
      </w:r>
      <w:r w:rsidR="001A4A10">
        <w:t>RC members</w:t>
      </w:r>
      <w:r>
        <w:t xml:space="preserve">. </w:t>
      </w:r>
      <w:r w:rsidRPr="007C197F">
        <w:fldChar w:fldCharType="begin"/>
      </w:r>
      <w:r w:rsidRPr="007C197F">
        <w:instrText xml:space="preserve"> REF _Ref98167458 \h  \* MERGEFORMAT </w:instrText>
      </w:r>
      <w:r w:rsidRPr="007C197F">
        <w:fldChar w:fldCharType="separate"/>
      </w:r>
      <w:r w:rsidRPr="0087194E">
        <w:t xml:space="preserve">Figure </w:t>
      </w:r>
      <w:r w:rsidRPr="0087194E">
        <w:rPr>
          <w:noProof/>
        </w:rPr>
        <w:t>2</w:t>
      </w:r>
      <w:r w:rsidRPr="007C197F">
        <w:fldChar w:fldCharType="end"/>
      </w:r>
      <w:r>
        <w:t xml:space="preserve"> (a) shows the simulated corrosion initiation time for transverse steel reinforcement having mean cover depth of 38.1 mm. Using Lilliefors test, a lognormal distribution with mean of </w:t>
      </w:r>
      <w:r>
        <w:rPr>
          <w:color w:val="000000" w:themeColor="text1"/>
        </w:rPr>
        <w:t xml:space="preserve">10 </w:t>
      </w:r>
      <w:r w:rsidRPr="003F3A15">
        <w:rPr>
          <w:color w:val="000000" w:themeColor="text1"/>
        </w:rPr>
        <w:t xml:space="preserve">years </w:t>
      </w:r>
      <w:r>
        <w:t xml:space="preserve">is found to be a good fit to the simulated data for corrosion initiation time of transverse steel reinforcement. In similar way, the mean corrosion initiation time for longitudinal steel reinforcement is estimated as 14 years. Note that a lower initiation time is expected for transverse steel as it is located closer to the outside environment as compared to longitudinal reinforcement (See column details in </w:t>
      </w:r>
      <w:r>
        <w:fldChar w:fldCharType="begin"/>
      </w:r>
      <w:r>
        <w:instrText xml:space="preserve"> REF _Ref98177854 \h </w:instrText>
      </w:r>
      <w:r>
        <w:fldChar w:fldCharType="separate"/>
      </w:r>
      <w:r w:rsidRPr="00A317DC">
        <w:t xml:space="preserve">Figure </w:t>
      </w:r>
      <w:r>
        <w:rPr>
          <w:noProof/>
        </w:rPr>
        <w:t>1</w:t>
      </w:r>
      <w:r>
        <w:fldChar w:fldCharType="end"/>
      </w:r>
      <w:r>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720"/>
      </w:tblGrid>
      <w:tr w:rsidR="00373ECA" w:rsidRPr="00A339F7" w14:paraId="3590BADD" w14:textId="77777777" w:rsidTr="00421F6E">
        <w:trPr>
          <w:trHeight w:val="3544"/>
        </w:trPr>
        <w:tc>
          <w:tcPr>
            <w:tcW w:w="4536" w:type="dxa"/>
          </w:tcPr>
          <w:p w14:paraId="1597C4FC" w14:textId="77777777" w:rsidR="00373ECA" w:rsidRPr="00A339F7" w:rsidRDefault="00373ECA" w:rsidP="00421F6E">
            <w:r w:rsidRPr="00D52433">
              <w:rPr>
                <w:noProof/>
                <w:lang w:val="en-IN" w:eastAsia="en-IN"/>
              </w:rPr>
              <w:lastRenderedPageBreak/>
              <w:drawing>
                <wp:inline distT="0" distB="0" distL="0" distR="0" wp14:anchorId="5EF7F81D" wp14:editId="69F66A11">
                  <wp:extent cx="29718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c>
          <w:tcPr>
            <w:tcW w:w="4490" w:type="dxa"/>
          </w:tcPr>
          <w:p w14:paraId="7A6CA8B2" w14:textId="77777777" w:rsidR="00373ECA" w:rsidRPr="00A339F7" w:rsidRDefault="00373ECA" w:rsidP="00421F6E">
            <w:pPr>
              <w:jc w:val="center"/>
            </w:pPr>
            <w:r>
              <w:rPr>
                <w:noProof/>
                <w:lang w:val="en-IN" w:eastAsia="en-IN"/>
              </w:rPr>
              <w:drawing>
                <wp:inline distT="0" distB="0" distL="0" distR="0" wp14:anchorId="2D4FFFD8" wp14:editId="7116C9FF">
                  <wp:extent cx="3026062" cy="2264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3026062" cy="2264400"/>
                          </a:xfrm>
                          <a:prstGeom prst="rect">
                            <a:avLst/>
                          </a:prstGeom>
                        </pic:spPr>
                      </pic:pic>
                    </a:graphicData>
                  </a:graphic>
                </wp:inline>
              </w:drawing>
            </w:r>
          </w:p>
        </w:tc>
      </w:tr>
      <w:tr w:rsidR="00373ECA" w:rsidRPr="00A339F7" w14:paraId="6067AE0C" w14:textId="77777777" w:rsidTr="00421F6E">
        <w:trPr>
          <w:trHeight w:val="295"/>
        </w:trPr>
        <w:tc>
          <w:tcPr>
            <w:tcW w:w="4536" w:type="dxa"/>
          </w:tcPr>
          <w:p w14:paraId="0C5D700D" w14:textId="77777777" w:rsidR="00373ECA" w:rsidRPr="00E64925" w:rsidRDefault="00373ECA" w:rsidP="00421F6E">
            <w:pPr>
              <w:jc w:val="center"/>
              <w:rPr>
                <w:rFonts w:ascii="Times New Roman" w:hAnsi="Times New Roman" w:cs="Times New Roman"/>
                <w:b/>
                <w:sz w:val="20"/>
              </w:rPr>
            </w:pPr>
            <w:r w:rsidRPr="00E64925">
              <w:rPr>
                <w:rFonts w:ascii="Times New Roman" w:hAnsi="Times New Roman" w:cs="Times New Roman"/>
                <w:b/>
                <w:sz w:val="20"/>
              </w:rPr>
              <w:t>(a)</w:t>
            </w:r>
          </w:p>
        </w:tc>
        <w:tc>
          <w:tcPr>
            <w:tcW w:w="4490" w:type="dxa"/>
          </w:tcPr>
          <w:p w14:paraId="77A06C4D" w14:textId="77777777" w:rsidR="00373ECA" w:rsidRPr="00E64925" w:rsidRDefault="00373ECA" w:rsidP="00421F6E">
            <w:pPr>
              <w:jc w:val="center"/>
              <w:rPr>
                <w:rFonts w:ascii="Times New Roman" w:hAnsi="Times New Roman" w:cs="Times New Roman"/>
                <w:b/>
                <w:sz w:val="20"/>
              </w:rPr>
            </w:pPr>
            <w:r w:rsidRPr="00E64925">
              <w:rPr>
                <w:rFonts w:ascii="Times New Roman" w:hAnsi="Times New Roman" w:cs="Times New Roman"/>
                <w:b/>
                <w:sz w:val="20"/>
              </w:rPr>
              <w:t xml:space="preserve"> (b)</w:t>
            </w:r>
          </w:p>
        </w:tc>
      </w:tr>
      <w:tr w:rsidR="00373ECA" w:rsidRPr="00A339F7" w14:paraId="2CA30E49" w14:textId="77777777" w:rsidTr="00421F6E">
        <w:trPr>
          <w:trHeight w:val="295"/>
        </w:trPr>
        <w:tc>
          <w:tcPr>
            <w:tcW w:w="9026" w:type="dxa"/>
            <w:gridSpan w:val="2"/>
          </w:tcPr>
          <w:p w14:paraId="048CE7BE" w14:textId="77777777" w:rsidR="00373ECA" w:rsidRPr="00E64925" w:rsidRDefault="00373ECA" w:rsidP="00421F6E">
            <w:pPr>
              <w:jc w:val="both"/>
              <w:rPr>
                <w:b/>
                <w:sz w:val="20"/>
              </w:rPr>
            </w:pPr>
            <w:bookmarkStart w:id="18" w:name="_Ref98167458"/>
            <w:r w:rsidRPr="00E64925">
              <w:rPr>
                <w:rFonts w:ascii="Times New Roman" w:hAnsi="Times New Roman" w:cs="Times New Roman"/>
                <w:b/>
                <w:sz w:val="20"/>
              </w:rPr>
              <w:t xml:space="preserve">Figure </w:t>
            </w:r>
            <w:r w:rsidRPr="00E64925">
              <w:rPr>
                <w:b/>
              </w:rPr>
              <w:fldChar w:fldCharType="begin"/>
            </w:r>
            <w:r w:rsidRPr="00E64925">
              <w:rPr>
                <w:rFonts w:ascii="Times New Roman" w:hAnsi="Times New Roman" w:cs="Times New Roman"/>
                <w:b/>
                <w:sz w:val="20"/>
              </w:rPr>
              <w:instrText xml:space="preserve"> SEQ Figure \* ARABIC </w:instrText>
            </w:r>
            <w:r w:rsidRPr="00E64925">
              <w:rPr>
                <w:b/>
              </w:rPr>
              <w:fldChar w:fldCharType="separate"/>
            </w:r>
            <w:r>
              <w:rPr>
                <w:rFonts w:ascii="Times New Roman" w:hAnsi="Times New Roman" w:cs="Times New Roman"/>
                <w:b/>
                <w:noProof/>
                <w:sz w:val="20"/>
              </w:rPr>
              <w:t>2</w:t>
            </w:r>
            <w:r w:rsidRPr="00E64925">
              <w:rPr>
                <w:b/>
              </w:rPr>
              <w:fldChar w:fldCharType="end"/>
            </w:r>
            <w:bookmarkEnd w:id="18"/>
            <w:r>
              <w:rPr>
                <w:rFonts w:ascii="Times New Roman" w:hAnsi="Times New Roman" w:cs="Times New Roman"/>
                <w:b/>
                <w:sz w:val="20"/>
                <w:lang w:val="en-IN"/>
              </w:rPr>
              <w:t xml:space="preserve"> (a) Distribution of corrosion initiation time for transverse reinforcement, and (b) </w:t>
            </w:r>
            <w:r w:rsidRPr="008408BA">
              <w:rPr>
                <w:rFonts w:ascii="Times New Roman" w:hAnsi="Times New Roman" w:cs="Times New Roman"/>
                <w:b/>
                <w:sz w:val="20"/>
              </w:rPr>
              <w:t xml:space="preserve">Variation of mean </w:t>
            </w:r>
            <w:r>
              <w:rPr>
                <w:rFonts w:ascii="Times New Roman" w:hAnsi="Times New Roman" w:cs="Times New Roman"/>
                <w:b/>
                <w:sz w:val="20"/>
              </w:rPr>
              <w:t>longitudinal and transverse s</w:t>
            </w:r>
            <w:r w:rsidRPr="008408BA">
              <w:rPr>
                <w:rFonts w:ascii="Times New Roman" w:hAnsi="Times New Roman" w:cs="Times New Roman"/>
                <w:b/>
                <w:sz w:val="20"/>
              </w:rPr>
              <w:t>teel area with time along with the lower and upper limits of the uncertainty band representing 5th and 95th percentile confidence bounds.</w:t>
            </w:r>
          </w:p>
        </w:tc>
      </w:tr>
    </w:tbl>
    <w:p w14:paraId="0667CB15" w14:textId="77777777" w:rsidR="00373ECA" w:rsidRPr="00A339F7" w:rsidRDefault="00373ECA" w:rsidP="00373ECA">
      <w:pPr>
        <w:spacing w:before="240" w:after="240"/>
        <w:ind w:firstLine="357"/>
        <w:jc w:val="both"/>
      </w:pPr>
      <w:r w:rsidRPr="00A339F7">
        <w:t>Following the initiation phase, the corrosion propagation phase is m</w:t>
      </w:r>
      <w:r>
        <w:t xml:space="preserve">arked by the formation of small </w:t>
      </w:r>
      <w:r w:rsidRPr="00A339F7">
        <w:t xml:space="preserve">independent pits or cracks along the steel rebar that with time lead to wider cracks resulting in uniform corrosion </w:t>
      </w:r>
      <w:r w:rsidRPr="00A339F7">
        <w:fldChar w:fldCharType="begin" w:fldLock="1"/>
      </w:r>
      <w:r>
        <w:instrText xml:space="preserve"> ADDIN ZOTERO_ITEM CSL_CITATION {"citationID":"JFPEHEpu","properties":{"formattedCitation":"[40]","plainCitation":"[40]","noteIndex":0},"citationItems":[{"id":"Z38ShgLe/nXs6zjFy","uris":["http://www.mendeley.com/documents/?uuid=8b446661-55c5-3279-8beb-1c3d99d8f195"],"uri":["http://www.mendeley.com/documents/?uuid=8b446661-55c5-3279-8beb-1c3d99d8f195"],"itemData":{"author":[{"dropping-particle":"","family":"Broomfield","given":"JP","non-dropping-particle":"","parse-names":false,"suffix":""}],"id":"ITEM-1","issued":{"date-parts":[["2006"]]},"title":"Corrosion of steel in concrete: understanding, investigation and repair","type":"book"}}],"schema":"https://github.com/citation-style-language/schema/raw/master/csl-citation.json"} </w:instrText>
      </w:r>
      <w:r w:rsidRPr="00A339F7">
        <w:fldChar w:fldCharType="separate"/>
      </w:r>
      <w:r w:rsidRPr="00E31AEF">
        <w:t>[40]</w:t>
      </w:r>
      <w:r w:rsidRPr="00A339F7">
        <w:fldChar w:fldCharType="end"/>
      </w:r>
      <w:r>
        <w:t xml:space="preserve"> [</w:t>
      </w:r>
      <w:r w:rsidRPr="00A15A9B">
        <w:rPr>
          <w:color w:val="7030A0"/>
        </w:rPr>
        <w:t>CITE</w:t>
      </w:r>
      <w:r>
        <w:t>]</w:t>
      </w:r>
      <w:r w:rsidRPr="00A339F7">
        <w:t xml:space="preserve">. The cross-sectional area of reinforcing steel at time </w:t>
      </w:r>
      <w:r w:rsidRPr="00A339F7">
        <w:rPr>
          <w:i/>
        </w:rPr>
        <w:t>t</w:t>
      </w:r>
      <w:r w:rsidRPr="00A339F7">
        <w:t xml:space="preserve"> [</w:t>
      </w:r>
      <w:proofErr w:type="spellStart"/>
      <w:r w:rsidRPr="00A339F7">
        <w:rPr>
          <w:i/>
        </w:rPr>
        <w:t>A</w:t>
      </w:r>
      <w:r w:rsidRPr="00A339F7">
        <w:rPr>
          <w:i/>
          <w:vertAlign w:val="subscript"/>
        </w:rPr>
        <w:t>st</w:t>
      </w:r>
      <w:proofErr w:type="spellEnd"/>
      <w:r w:rsidRPr="00A339F7">
        <w:t>(</w:t>
      </w:r>
      <w:r w:rsidRPr="00A339F7">
        <w:rPr>
          <w:i/>
        </w:rPr>
        <w:t>t</w:t>
      </w:r>
      <w:r w:rsidRPr="00A339F7">
        <w:t>)] can be estimated as:</w:t>
      </w:r>
    </w:p>
    <w:p w14:paraId="56E69FD2" w14:textId="77777777" w:rsidR="00373ECA" w:rsidRPr="00A339F7" w:rsidRDefault="00373ECA" w:rsidP="00373ECA">
      <w:pPr>
        <w:pStyle w:val="MTDisplayEquation"/>
      </w:pPr>
      <w:r w:rsidRPr="00A339F7">
        <w:tab/>
      </w:r>
      <w:r w:rsidRPr="00A31D92">
        <w:rPr>
          <w:position w:val="-50"/>
        </w:rPr>
        <w:object w:dxaOrig="4440" w:dyaOrig="1100" w14:anchorId="1B8B686A">
          <v:shape id="_x0000_i1026" type="#_x0000_t75" style="width:223.05pt;height:57.4pt" o:ole="">
            <v:imagedata r:id="rId18" o:title=""/>
          </v:shape>
          <o:OLEObject Type="Embed" ProgID="Equation.DSMT4" ShapeID="_x0000_i1026" DrawAspect="Content" ObjectID="_1710665364" r:id="rId19"/>
        </w:object>
      </w:r>
      <w:r w:rsidRPr="00A339F7">
        <w:tab/>
      </w:r>
      <w:r w:rsidRPr="00A339F7">
        <w:fldChar w:fldCharType="begin"/>
      </w:r>
      <w:r w:rsidRPr="00A339F7">
        <w:instrText xml:space="preserve"> MACROBUTTON MTPlaceRef \* MERGEFORMAT </w:instrText>
      </w:r>
      <w:r w:rsidRPr="00A339F7">
        <w:fldChar w:fldCharType="begin"/>
      </w:r>
      <w:r w:rsidRPr="00A339F7">
        <w:instrText xml:space="preserve"> SEQ MTEqn \h \* MERGEFORMAT </w:instrText>
      </w:r>
      <w:r w:rsidRPr="00A339F7">
        <w:fldChar w:fldCharType="end"/>
      </w:r>
      <w:r w:rsidRPr="00A339F7">
        <w:instrText>(</w:instrText>
      </w:r>
      <w:r w:rsidRPr="00A339F7">
        <w:rPr>
          <w:noProof/>
        </w:rPr>
        <w:fldChar w:fldCharType="begin"/>
      </w:r>
      <w:r w:rsidRPr="00A339F7">
        <w:rPr>
          <w:noProof/>
        </w:rPr>
        <w:instrText xml:space="preserve"> SEQ MTEqn \c \* Arabic \* MERGEFORMAT </w:instrText>
      </w:r>
      <w:r w:rsidRPr="00A339F7">
        <w:rPr>
          <w:noProof/>
        </w:rPr>
        <w:fldChar w:fldCharType="separate"/>
      </w:r>
      <w:r>
        <w:rPr>
          <w:noProof/>
        </w:rPr>
        <w:instrText>2</w:instrText>
      </w:r>
      <w:r w:rsidRPr="00A339F7">
        <w:rPr>
          <w:noProof/>
        </w:rPr>
        <w:fldChar w:fldCharType="end"/>
      </w:r>
      <w:r w:rsidRPr="00A339F7">
        <w:instrText>)</w:instrText>
      </w:r>
      <w:r w:rsidRPr="00A339F7">
        <w:fldChar w:fldCharType="end"/>
      </w:r>
    </w:p>
    <w:p w14:paraId="688E2828" w14:textId="77777777" w:rsidR="00373ECA" w:rsidRPr="001B17DE" w:rsidRDefault="00373ECA" w:rsidP="00373ECA">
      <w:pPr>
        <w:jc w:val="both"/>
        <w:rPr>
          <w:rFonts w:cs="Shruti"/>
          <w:color w:val="FF0000"/>
          <w:szCs w:val="22"/>
          <w:lang w:val="en-US"/>
        </w:rPr>
      </w:pPr>
      <w:r w:rsidRPr="00A339F7">
        <w:t xml:space="preserve">where, </w:t>
      </w:r>
      <w:r w:rsidRPr="00A339F7">
        <w:rPr>
          <w:i/>
        </w:rPr>
        <w:t>D</w:t>
      </w:r>
      <w:r w:rsidRPr="00A339F7">
        <w:rPr>
          <w:vertAlign w:val="subscript"/>
        </w:rPr>
        <w:t>0</w:t>
      </w:r>
      <w:r w:rsidRPr="00A339F7">
        <w:t xml:space="preserve"> is the diameter of the uncorroded reinforcing steel, </w:t>
      </w:r>
      <w:r w:rsidRPr="00E37670">
        <w:rPr>
          <w:i/>
        </w:rPr>
        <w:t>t</w:t>
      </w:r>
      <w:r>
        <w:t xml:space="preserve"> is the elapsed time and</w:t>
      </w:r>
      <w:r w:rsidRPr="00A339F7">
        <w:rPr>
          <w:i/>
        </w:rPr>
        <w:t xml:space="preserve"> </w:t>
      </w:r>
      <w:proofErr w:type="spellStart"/>
      <w:r w:rsidRPr="00A339F7">
        <w:rPr>
          <w:i/>
        </w:rPr>
        <w:t>T</w:t>
      </w:r>
      <w:r w:rsidRPr="00A339F7">
        <w:rPr>
          <w:i/>
          <w:vertAlign w:val="subscript"/>
        </w:rPr>
        <w:t>init</w:t>
      </w:r>
      <w:proofErr w:type="spellEnd"/>
      <w:r w:rsidRPr="00A339F7">
        <w:t xml:space="preserve"> is the corrosion initiation time [Equation</w:t>
      </w:r>
      <w:r>
        <w:t xml:space="preserve"> </w:t>
      </w:r>
      <w:r>
        <w:fldChar w:fldCharType="begin"/>
      </w:r>
      <w:r>
        <w:instrText xml:space="preserve"> GOTOBUTTON ZEqnNum729115  \* MERGEFORMAT </w:instrText>
      </w:r>
      <w:r>
        <w:fldChar w:fldCharType="begin"/>
      </w:r>
      <w:r>
        <w:instrText xml:space="preserve"> REF ZEqnNum729115 \* Charformat \! \* MERGEFORMAT </w:instrText>
      </w:r>
      <w:r>
        <w:fldChar w:fldCharType="separate"/>
      </w:r>
      <w:r w:rsidRPr="0087194E">
        <w:instrText>(1)</w:instrText>
      </w:r>
      <w:r>
        <w:fldChar w:fldCharType="end"/>
      </w:r>
      <w:r>
        <w:fldChar w:fldCharType="end"/>
      </w:r>
      <w:r w:rsidRPr="00A339F7">
        <w:t>]</w:t>
      </w:r>
      <w:r>
        <w:t xml:space="preserve"> in years</w:t>
      </w:r>
      <w:r w:rsidRPr="00A339F7">
        <w:t xml:space="preserve">, </w:t>
      </w:r>
      <w:r>
        <w:t xml:space="preserve">and </w:t>
      </w:r>
      <w:proofErr w:type="spellStart"/>
      <w:r>
        <w:rPr>
          <w:i/>
        </w:rPr>
        <w:t>i</w:t>
      </w:r>
      <w:r w:rsidRPr="00A339F7">
        <w:rPr>
          <w:i/>
          <w:vertAlign w:val="subscript"/>
        </w:rPr>
        <w:t>corr</w:t>
      </w:r>
      <w:proofErr w:type="spellEnd"/>
      <w:r>
        <w:t xml:space="preserve"> </w:t>
      </w:r>
      <w:r w:rsidRPr="00A339F7">
        <w:t xml:space="preserve">is the corrosion </w:t>
      </w:r>
      <w:r>
        <w:t>current density in µA/cm</w:t>
      </w:r>
      <w:r w:rsidRPr="00C8788E">
        <w:rPr>
          <w:vertAlign w:val="superscript"/>
        </w:rPr>
        <w:t>2</w:t>
      </w:r>
      <w:r>
        <w:t>. While several corrosion rate models are available in the literature [</w:t>
      </w:r>
      <w:r w:rsidRPr="00C8788E">
        <w:rPr>
          <w:color w:val="7030A0"/>
        </w:rPr>
        <w:t>CITE</w:t>
      </w:r>
      <w:r>
        <w:t xml:space="preserve">], to maintain consistency with corrosion initiation model, the corrosion rate is also adopted from </w:t>
      </w:r>
      <w:proofErr w:type="spellStart"/>
      <w:r>
        <w:t>Duracrete</w:t>
      </w:r>
      <w:proofErr w:type="spellEnd"/>
      <w:r>
        <w:t xml:space="preserve"> [</w:t>
      </w:r>
      <w:r w:rsidRPr="007D473B">
        <w:rPr>
          <w:color w:val="7030A0"/>
        </w:rPr>
        <w:t>CITE</w:t>
      </w:r>
      <w:r>
        <w:t xml:space="preserve">] and reported in </w:t>
      </w:r>
      <w:r w:rsidRPr="0051468E">
        <w:fldChar w:fldCharType="begin"/>
      </w:r>
      <w:r w:rsidRPr="0051468E">
        <w:instrText xml:space="preserve"> REF _Ref46678339 \h  \* MERGEFORMAT </w:instrText>
      </w:r>
      <w:r w:rsidRPr="0051468E">
        <w:fldChar w:fldCharType="separate"/>
      </w:r>
      <w:r w:rsidRPr="0087194E">
        <w:rPr>
          <w:rFonts w:cs="Shruti"/>
          <w:iCs/>
          <w:szCs w:val="18"/>
          <w:lang w:val="en-US"/>
        </w:rPr>
        <w:t xml:space="preserve">Table </w:t>
      </w:r>
      <w:r w:rsidRPr="0087194E">
        <w:rPr>
          <w:rFonts w:cs="Shruti"/>
          <w:iCs/>
          <w:noProof/>
          <w:szCs w:val="18"/>
          <w:lang w:val="en-US"/>
        </w:rPr>
        <w:t>1</w:t>
      </w:r>
      <w:r w:rsidRPr="0051468E">
        <w:fldChar w:fldCharType="end"/>
      </w:r>
      <w:r w:rsidRPr="0051468E">
        <w:t>.</w:t>
      </w:r>
      <w:r>
        <w:t xml:space="preserve"> </w:t>
      </w:r>
      <w:r w:rsidRPr="001B17DE">
        <w:rPr>
          <w:rFonts w:cs="Shruti"/>
          <w:color w:val="000000" w:themeColor="text1"/>
          <w:szCs w:val="22"/>
          <w:lang w:val="en-US"/>
        </w:rPr>
        <w:t xml:space="preserve">Note that non-uniform pitting corrosion of steel reinforcement is not studied in this work for the sake of simplicity. However, based on recommendations of </w:t>
      </w:r>
      <w:proofErr w:type="spellStart"/>
      <w:r w:rsidRPr="001B17DE">
        <w:rPr>
          <w:rFonts w:cs="Shruti"/>
          <w:color w:val="000000" w:themeColor="text1"/>
          <w:szCs w:val="22"/>
          <w:lang w:val="en-US"/>
        </w:rPr>
        <w:t>Dizaj</w:t>
      </w:r>
      <w:proofErr w:type="spellEnd"/>
      <w:r w:rsidRPr="001B17DE">
        <w:rPr>
          <w:rFonts w:cs="Shruti"/>
          <w:color w:val="000000" w:themeColor="text1"/>
          <w:szCs w:val="22"/>
          <w:lang w:val="en-US"/>
        </w:rPr>
        <w:t xml:space="preserve"> et al. [</w:t>
      </w:r>
      <w:r w:rsidRPr="008501AD">
        <w:rPr>
          <w:rFonts w:cs="Shruti"/>
          <w:color w:val="7030A0"/>
          <w:szCs w:val="22"/>
          <w:lang w:val="en-US"/>
        </w:rPr>
        <w:t>CITE</w:t>
      </w:r>
      <w:r w:rsidRPr="001B17DE">
        <w:rPr>
          <w:rFonts w:cs="Shruti"/>
          <w:color w:val="000000" w:themeColor="text1"/>
          <w:szCs w:val="22"/>
          <w:lang w:val="en-US"/>
        </w:rPr>
        <w:t>] when modelling uniform corrosion other implications of non-uniform pitting corrosion such as the reduction in steel strength and ductility are explicitly included i</w:t>
      </w:r>
      <w:r>
        <w:rPr>
          <w:rFonts w:cs="Shruti"/>
          <w:color w:val="000000" w:themeColor="text1"/>
          <w:szCs w:val="22"/>
          <w:lang w:val="en-US"/>
        </w:rPr>
        <w:t>n this work as elaborated later</w:t>
      </w:r>
      <w:r w:rsidRPr="001B17DE">
        <w:rPr>
          <w:color w:val="000000" w:themeColor="text1"/>
        </w:rPr>
        <w:t xml:space="preserve">. </w:t>
      </w:r>
      <w:r w:rsidRPr="007C197F">
        <w:fldChar w:fldCharType="begin"/>
      </w:r>
      <w:r w:rsidRPr="007C197F">
        <w:instrText xml:space="preserve"> REF _Ref98167458 \h  \* MERGEFORMAT </w:instrText>
      </w:r>
      <w:r w:rsidRPr="007C197F">
        <w:fldChar w:fldCharType="separate"/>
      </w:r>
      <w:r w:rsidRPr="0087194E">
        <w:t xml:space="preserve">Figure </w:t>
      </w:r>
      <w:r w:rsidRPr="0087194E">
        <w:rPr>
          <w:noProof/>
        </w:rPr>
        <w:t>2</w:t>
      </w:r>
      <w:r w:rsidRPr="007C197F">
        <w:fldChar w:fldCharType="end"/>
      </w:r>
      <w:r>
        <w:t xml:space="preserve"> </w:t>
      </w:r>
      <w:r w:rsidRPr="00C8788E">
        <w:rPr>
          <w:rFonts w:cs="Shruti"/>
          <w:szCs w:val="22"/>
          <w:lang w:val="en-US"/>
        </w:rPr>
        <w:t>(</w:t>
      </w:r>
      <w:r>
        <w:rPr>
          <w:rFonts w:cs="Shruti"/>
          <w:szCs w:val="22"/>
          <w:lang w:val="en-US"/>
        </w:rPr>
        <w:t>b</w:t>
      </w:r>
      <w:r w:rsidRPr="00C8788E">
        <w:rPr>
          <w:rFonts w:cs="Shruti"/>
          <w:szCs w:val="22"/>
          <w:lang w:val="en-US"/>
        </w:rPr>
        <w:t xml:space="preserve">) shows the variation of mean reinforcing steel area </w:t>
      </w:r>
      <w:r>
        <w:rPr>
          <w:rFonts w:cs="Shruti"/>
          <w:szCs w:val="22"/>
          <w:lang w:val="en-US"/>
        </w:rPr>
        <w:t xml:space="preserve">(longitudinal and transverse) </w:t>
      </w:r>
      <w:r w:rsidRPr="00C8788E">
        <w:rPr>
          <w:rFonts w:cs="Shruti"/>
          <w:szCs w:val="22"/>
          <w:lang w:val="en-US"/>
        </w:rPr>
        <w:t>with time along with the lower and upper limits of the uncertainty band representing 5</w:t>
      </w:r>
      <w:r w:rsidRPr="00C8788E">
        <w:rPr>
          <w:rFonts w:cs="Shruti"/>
          <w:szCs w:val="22"/>
          <w:vertAlign w:val="superscript"/>
          <w:lang w:val="en-US"/>
        </w:rPr>
        <w:t>th</w:t>
      </w:r>
      <w:r w:rsidRPr="00C8788E">
        <w:rPr>
          <w:rFonts w:cs="Shruti"/>
          <w:szCs w:val="22"/>
          <w:lang w:val="en-US"/>
        </w:rPr>
        <w:t xml:space="preserve"> and 95</w:t>
      </w:r>
      <w:r w:rsidRPr="00C8788E">
        <w:rPr>
          <w:rFonts w:cs="Shruti"/>
          <w:szCs w:val="22"/>
          <w:vertAlign w:val="superscript"/>
          <w:lang w:val="en-US"/>
        </w:rPr>
        <w:t>th</w:t>
      </w:r>
      <w:r w:rsidRPr="00C8788E">
        <w:rPr>
          <w:rFonts w:cs="Shruti"/>
          <w:szCs w:val="22"/>
          <w:lang w:val="en-US"/>
        </w:rPr>
        <w:t xml:space="preserve"> percentile confidence bounds after incorporating the uncertainties in the corrosion deterioration process, as mentioned in </w:t>
      </w:r>
      <w:r w:rsidRPr="0051468E">
        <w:fldChar w:fldCharType="begin"/>
      </w:r>
      <w:r w:rsidRPr="0051468E">
        <w:instrText xml:space="preserve"> REF _Ref46678339 \h  \* MERGEFORMAT </w:instrText>
      </w:r>
      <w:r w:rsidRPr="0051468E">
        <w:fldChar w:fldCharType="separate"/>
      </w:r>
      <w:r w:rsidRPr="0087194E">
        <w:rPr>
          <w:rFonts w:cs="Shruti"/>
          <w:iCs/>
          <w:szCs w:val="18"/>
          <w:lang w:val="en-US"/>
        </w:rPr>
        <w:t xml:space="preserve">Table </w:t>
      </w:r>
      <w:r w:rsidRPr="0087194E">
        <w:rPr>
          <w:rFonts w:cs="Shruti"/>
          <w:iCs/>
          <w:noProof/>
          <w:szCs w:val="18"/>
          <w:lang w:val="en-US"/>
        </w:rPr>
        <w:t>1</w:t>
      </w:r>
      <w:r w:rsidRPr="0051468E">
        <w:fldChar w:fldCharType="end"/>
      </w:r>
      <w:r w:rsidRPr="00C8788E">
        <w:rPr>
          <w:rFonts w:cs="Shruti"/>
          <w:szCs w:val="22"/>
          <w:lang w:val="en-US"/>
        </w:rPr>
        <w:t>.</w:t>
      </w:r>
      <w:r>
        <w:rPr>
          <w:rFonts w:cs="Shruti"/>
          <w:szCs w:val="22"/>
          <w:lang w:val="en-US"/>
        </w:rPr>
        <w:t xml:space="preserve"> The effect of area loss of reinforcement is more pronounced for smaller diameters [</w:t>
      </w:r>
      <w:r w:rsidRPr="00710961">
        <w:rPr>
          <w:rFonts w:cs="Shruti"/>
          <w:color w:val="7030A0"/>
          <w:szCs w:val="22"/>
          <w:lang w:val="en-US"/>
        </w:rPr>
        <w:t>CITE</w:t>
      </w:r>
      <w:r>
        <w:rPr>
          <w:rFonts w:cs="Shruti"/>
          <w:szCs w:val="22"/>
          <w:lang w:val="en-US"/>
        </w:rPr>
        <w:t>], thus higher percentage area loss is observed for transverse steel as evident in the figure. At the end of 50 years, 19</w:t>
      </w:r>
      <w:r w:rsidRPr="00823B7D">
        <w:rPr>
          <w:rFonts w:cs="Shruti"/>
          <w:szCs w:val="22"/>
          <w:lang w:val="en-US"/>
        </w:rPr>
        <w:t xml:space="preserve">% </w:t>
      </w:r>
      <w:r>
        <w:rPr>
          <w:rFonts w:cs="Shruti"/>
          <w:szCs w:val="22"/>
          <w:lang w:val="en-US"/>
        </w:rPr>
        <w:t xml:space="preserve">and </w:t>
      </w:r>
      <w:r w:rsidRPr="00831CB4">
        <w:rPr>
          <w:rFonts w:cs="Shruti"/>
          <w:szCs w:val="22"/>
          <w:lang w:val="en-US"/>
        </w:rPr>
        <w:t>3</w:t>
      </w:r>
      <w:r>
        <w:rPr>
          <w:rFonts w:cs="Shruti"/>
          <w:szCs w:val="22"/>
          <w:lang w:val="en-US"/>
        </w:rPr>
        <w:t>8% reduction in area loss</w:t>
      </w:r>
      <w:r w:rsidRPr="00823B7D">
        <w:rPr>
          <w:rFonts w:cs="Shruti"/>
          <w:szCs w:val="22"/>
          <w:lang w:val="en-US"/>
        </w:rPr>
        <w:t xml:space="preserve"> is observed </w:t>
      </w:r>
      <w:r>
        <w:rPr>
          <w:rFonts w:cs="Shruti"/>
          <w:szCs w:val="22"/>
          <w:lang w:val="en-US"/>
        </w:rPr>
        <w:t xml:space="preserve">for </w:t>
      </w:r>
      <w:r>
        <w:t>longitudinal and transverse reinforcement of columns</w:t>
      </w:r>
      <w:r w:rsidRPr="00823B7D">
        <w:rPr>
          <w:rFonts w:cs="Shruti"/>
          <w:szCs w:val="22"/>
          <w:lang w:val="en-US"/>
        </w:rPr>
        <w:t xml:space="preserve">, signifying the necessity of considering corrosion deterioration in the lifetime seismic vulnerability assessment of </w:t>
      </w:r>
      <w:r>
        <w:rPr>
          <w:rFonts w:cs="Shruti"/>
          <w:szCs w:val="22"/>
          <w:lang w:val="en-US"/>
        </w:rPr>
        <w:t>RC buildings</w:t>
      </w:r>
      <w:r w:rsidRPr="00823B7D">
        <w:rPr>
          <w:rFonts w:cs="Shruti"/>
          <w:szCs w:val="22"/>
          <w:lang w:val="en-US"/>
        </w:rPr>
        <w:t>.</w:t>
      </w:r>
    </w:p>
    <w:p w14:paraId="30A783D0" w14:textId="140532F0" w:rsidR="00373ECA" w:rsidRPr="00710961" w:rsidRDefault="00373ECA" w:rsidP="00446A4C">
      <w:pPr>
        <w:spacing w:before="240"/>
        <w:ind w:firstLine="357"/>
        <w:jc w:val="both"/>
        <w:rPr>
          <w:rFonts w:cs="Shruti"/>
          <w:szCs w:val="22"/>
          <w:lang w:val="en-US"/>
        </w:rPr>
      </w:pPr>
      <w:r w:rsidRPr="00B26C76">
        <w:rPr>
          <w:rFonts w:cs="Shruti"/>
          <w:szCs w:val="22"/>
          <w:lang w:val="en-US"/>
        </w:rPr>
        <w:t xml:space="preserve">In addition to the primary effect of corrosion deterioration through area loss of longitudinal and transverse reinforcement, the present study also considers several secondary effects such as the reduction in concrete core and cover strength, and reduction in steel strength and ductility. Expansive rust products formed due to rebar corrosion results in the generation of micro-cracks that can lead to a reduction in cover concrete strength and even spalling of concrete over time. The deterioration of cover concrete strength is evaluated using the model proposed by </w:t>
      </w:r>
      <w:r w:rsidRPr="00B26C76">
        <w:rPr>
          <w:rFonts w:cs="Shruti"/>
          <w:szCs w:val="22"/>
          <w:lang w:val="en-US"/>
        </w:rPr>
        <w:fldChar w:fldCharType="begin" w:fldLock="1"/>
      </w:r>
      <w:r>
        <w:rPr>
          <w:rFonts w:cs="Shruti"/>
          <w:szCs w:val="22"/>
          <w:lang w:val="en-US"/>
        </w:rPr>
        <w:instrText xml:space="preserve"> ADDIN ZOTERO_ITEM CSL_CITATION {"citationID":"6GLRVwTY","properties":{"formattedCitation":"[41]","plainCitation":"[41]","noteIndex":0},"citationItems":[{"id":"Z38ShgLe/cFdBoo4i","uris":["http://www.mendeley.com/documents/?uuid=627460fa-674e-43f2-83fd-758f657bac0a"],"uri":["http://www.mendeley.com/documents/?uuid=627460fa-674e-43f2-83fd-758f657bac0a"],"itemData":{"author":[{"dropping-particle":"","family":"Coronelli","given":"D.","non-dropping-particle":"","parse-names":false,"suffix":""},{"dropping-particle":"","family":"Gambarova","given":"P.","non-dropping-particle":"","parse-names":false,"suffix":""}],"container-title":"Journal of Structural Engineering","id":"ITEM-1","issue":"8","issued":{"date-parts":[["2004"]]},"page":"1214–1224","title":"Structural assessment of corroded reinforced concrete beams: modeling guidelines","type":"article-journal","volume":"130"}}],"schema":"https://github.com/citation-style-language/schema/raw/master/csl-citation.json"} </w:instrText>
      </w:r>
      <w:r w:rsidRPr="00B26C76">
        <w:rPr>
          <w:rFonts w:cs="Shruti"/>
          <w:szCs w:val="22"/>
          <w:lang w:val="en-US"/>
        </w:rPr>
        <w:fldChar w:fldCharType="separate"/>
      </w:r>
      <w:r w:rsidRPr="008467F5">
        <w:t>[41]</w:t>
      </w:r>
      <w:r w:rsidRPr="00B26C76">
        <w:rPr>
          <w:rFonts w:cs="Shruti"/>
          <w:szCs w:val="22"/>
          <w:lang w:val="en-US"/>
        </w:rPr>
        <w:fldChar w:fldCharType="end"/>
      </w:r>
      <w:r w:rsidRPr="00B26C76">
        <w:rPr>
          <w:rFonts w:cs="Shruti"/>
          <w:szCs w:val="22"/>
          <w:lang w:val="en-US"/>
        </w:rPr>
        <w:t>[</w:t>
      </w:r>
      <w:r w:rsidRPr="00B26C76">
        <w:rPr>
          <w:rFonts w:cs="Shruti"/>
          <w:color w:val="7030A0"/>
          <w:szCs w:val="22"/>
          <w:lang w:val="en-US"/>
        </w:rPr>
        <w:t>CITE</w:t>
      </w:r>
      <w:r w:rsidRPr="00B26C76">
        <w:rPr>
          <w:rFonts w:cs="Shruti"/>
          <w:szCs w:val="22"/>
          <w:lang w:val="en-US"/>
        </w:rPr>
        <w:t>].</w:t>
      </w:r>
      <w:r>
        <w:rPr>
          <w:rFonts w:cs="Shruti"/>
          <w:szCs w:val="22"/>
          <w:lang w:val="en-US"/>
        </w:rPr>
        <w:t xml:space="preserve"> </w:t>
      </w:r>
      <w:r w:rsidRPr="00B26C76">
        <w:rPr>
          <w:rFonts w:cs="Shruti"/>
          <w:szCs w:val="22"/>
          <w:lang w:val="en-US"/>
        </w:rPr>
        <w:t xml:space="preserve">The concrete core strength is a function of the volumetric ratio of transverse reinforcement (stirrups) and undergoes a time-dependent reduction due to corrosion deterioration. This time-dependent loss in core concrete strength is estimated based on the modified theoretical stress-strain model proposed by </w:t>
      </w:r>
      <w:r w:rsidRPr="00B26C76">
        <w:rPr>
          <w:rFonts w:cs="Shruti"/>
          <w:szCs w:val="22"/>
          <w:lang w:val="en-US"/>
        </w:rPr>
        <w:fldChar w:fldCharType="begin" w:fldLock="1"/>
      </w:r>
      <w:r>
        <w:rPr>
          <w:rFonts w:cs="Shruti"/>
          <w:szCs w:val="22"/>
          <w:lang w:val="en-US"/>
        </w:rPr>
        <w:instrText xml:space="preserve"> ADDIN ZOTERO_ITEM CSL_CITATION {"citationID":"s3DvWcme","properties":{"formattedCitation":"[42]","plainCitation":"[42]","noteIndex":0},"citationItems":[{"id":"Z38ShgLe/YZwCkof5","uris":["http://www.mendeley.com/documents/?uuid=47f1fe85-e7f2-468b-962d-1946562e1634"],"uri":["http://www.mendeley.com/documents/?uuid=47f1fe85-e7f2-468b-962d-1946562e1634"],"itemData":{"author":[{"dropping-particle":"","family":"Mander","given":"J B","non-dropping-particle":"","parse-names":false,"suffix":""},{"dropping-particle":"","family":"Priestley","given":"MJ","non-dropping-particle":"","parse-names":false,"suffix":""},{"dropping-particle":"","family":"Park","given":"R","non-dropping-particle":"","parse-names":false,"suffix":""}],"container-title":"Journal of Structural Engineering","id":"ITEM-1","issue":"8","issued":{"date-parts":[["1988"]]},"note":"NULL","page":"1804-1826","title":"Theoretical stress-strain model for confined concrete","type":"article-journal","volume":"114"}}],"schema":"https://github.com/citation-style-language/schema/raw/master/csl-citation.json"} </w:instrText>
      </w:r>
      <w:r w:rsidRPr="00B26C76">
        <w:rPr>
          <w:rFonts w:cs="Shruti"/>
          <w:szCs w:val="22"/>
          <w:lang w:val="en-US"/>
        </w:rPr>
        <w:fldChar w:fldCharType="separate"/>
      </w:r>
      <w:r w:rsidRPr="008467F5">
        <w:t>[42]</w:t>
      </w:r>
      <w:r w:rsidRPr="00B26C76">
        <w:rPr>
          <w:rFonts w:cs="Shruti"/>
          <w:szCs w:val="22"/>
          <w:lang w:val="en-US"/>
        </w:rPr>
        <w:fldChar w:fldCharType="end"/>
      </w:r>
      <w:r w:rsidRPr="0051468E">
        <w:rPr>
          <w:rFonts w:cs="Shruti"/>
          <w:color w:val="7030A0"/>
          <w:szCs w:val="22"/>
          <w:lang w:val="en-US"/>
        </w:rPr>
        <w:t>[CITE</w:t>
      </w:r>
      <w:r w:rsidR="00030C87">
        <w:rPr>
          <w:rFonts w:cs="Shruti"/>
          <w:color w:val="7030A0"/>
          <w:szCs w:val="22"/>
          <w:lang w:val="en-US"/>
        </w:rPr>
        <w:t xml:space="preserve"> </w:t>
      </w:r>
      <w:proofErr w:type="spellStart"/>
      <w:r w:rsidR="00030C87">
        <w:rPr>
          <w:rFonts w:cs="Shruti"/>
          <w:color w:val="7030A0"/>
          <w:szCs w:val="22"/>
          <w:lang w:val="en-US"/>
        </w:rPr>
        <w:t>Mander</w:t>
      </w:r>
      <w:proofErr w:type="spellEnd"/>
      <w:r w:rsidR="00030C87">
        <w:rPr>
          <w:rFonts w:cs="Shruti"/>
          <w:color w:val="7030A0"/>
          <w:szCs w:val="22"/>
          <w:lang w:val="en-US"/>
        </w:rPr>
        <w:t xml:space="preserve"> 1988</w:t>
      </w:r>
      <w:r w:rsidRPr="0051468E">
        <w:rPr>
          <w:rFonts w:cs="Shruti"/>
          <w:color w:val="7030A0"/>
          <w:szCs w:val="22"/>
          <w:lang w:val="en-US"/>
        </w:rPr>
        <w:t xml:space="preserve">], </w:t>
      </w:r>
      <w:r w:rsidRPr="00B26C76">
        <w:rPr>
          <w:rFonts w:cs="Shruti"/>
          <w:szCs w:val="22"/>
          <w:lang w:val="en-US"/>
        </w:rPr>
        <w:t>as subsequently adopted by other researchers [</w:t>
      </w:r>
      <w:r w:rsidRPr="00B26C76">
        <w:rPr>
          <w:rFonts w:cs="Shruti"/>
          <w:color w:val="7030A0"/>
          <w:szCs w:val="22"/>
          <w:lang w:val="en-US"/>
        </w:rPr>
        <w:t>CITE</w:t>
      </w:r>
      <w:r w:rsidRPr="00B26C76">
        <w:rPr>
          <w:rFonts w:cs="Shruti"/>
          <w:szCs w:val="22"/>
          <w:lang w:val="en-US"/>
        </w:rPr>
        <w:t xml:space="preserve">]. </w:t>
      </w:r>
      <w:r w:rsidRPr="00710961">
        <w:rPr>
          <w:rFonts w:cs="Shruti"/>
          <w:color w:val="000000" w:themeColor="text1"/>
          <w:szCs w:val="22"/>
          <w:lang w:val="en-US"/>
        </w:rPr>
        <w:t xml:space="preserve">Reduction in steel mechanical properties due to corrosion deterioration along the rebar length are manifested through changes in yield strength, ultimate strength, and ultimate strain. </w:t>
      </w:r>
      <w:r w:rsidRPr="00710961">
        <w:rPr>
          <w:rFonts w:cs="Shruti"/>
          <w:color w:val="000000" w:themeColor="text1"/>
          <w:szCs w:val="22"/>
          <w:lang w:val="en-IN"/>
        </w:rPr>
        <w:t xml:space="preserve">This study </w:t>
      </w:r>
      <w:r w:rsidRPr="00710961">
        <w:rPr>
          <w:rFonts w:cs="Shruti"/>
          <w:color w:val="000000" w:themeColor="text1"/>
          <w:szCs w:val="22"/>
          <w:lang w:val="en-IN"/>
        </w:rPr>
        <w:lastRenderedPageBreak/>
        <w:t>utilizes Du et al. [</w:t>
      </w:r>
      <w:r w:rsidRPr="00710961">
        <w:rPr>
          <w:rFonts w:cs="Shruti"/>
          <w:color w:val="7030A0"/>
          <w:szCs w:val="22"/>
          <w:lang w:val="en-IN"/>
        </w:rPr>
        <w:t>CITE</w:t>
      </w:r>
      <w:r w:rsidRPr="00710961">
        <w:rPr>
          <w:rFonts w:cs="Shruti"/>
          <w:color w:val="000000" w:themeColor="text1"/>
          <w:szCs w:val="22"/>
          <w:lang w:val="en-IN"/>
        </w:rPr>
        <w:t xml:space="preserve">] time-dependent model for steel strength reduction, in which </w:t>
      </w:r>
      <w:proofErr w:type="gramStart"/>
      <w:r w:rsidRPr="00710961">
        <w:rPr>
          <w:rFonts w:cs="Shruti"/>
          <w:color w:val="000000" w:themeColor="text1"/>
          <w:szCs w:val="22"/>
          <w:lang w:val="en-IN"/>
        </w:rPr>
        <w:t>yield</w:t>
      </w:r>
      <w:proofErr w:type="gramEnd"/>
      <w:r w:rsidRPr="00710961">
        <w:rPr>
          <w:rFonts w:cs="Shruti"/>
          <w:color w:val="000000" w:themeColor="text1"/>
          <w:szCs w:val="22"/>
          <w:lang w:val="en-IN"/>
        </w:rPr>
        <w:t xml:space="preserve"> and ultimate strength decreases linearly with mass loss. In contrast, the ultimate strain reduction in steel </w:t>
      </w:r>
      <w:r w:rsidRPr="00710961">
        <w:rPr>
          <w:rFonts w:cs="Shruti"/>
          <w:szCs w:val="22"/>
          <w:lang w:val="en-US"/>
        </w:rPr>
        <w:t>does not follow a linear reduction, as past research revealed that strain reduction values are scattered over a large range</w:t>
      </w:r>
      <w:r w:rsidRPr="009837F9">
        <w:rPr>
          <w:rFonts w:cs="Shruti"/>
          <w:color w:val="FF0000"/>
          <w:szCs w:val="22"/>
          <w:lang w:val="en-US"/>
        </w:rPr>
        <w:t xml:space="preserve"> </w:t>
      </w:r>
      <w:r>
        <w:rPr>
          <w:rFonts w:cs="Shruti"/>
          <w:color w:val="7030A0"/>
          <w:szCs w:val="22"/>
          <w:lang w:val="en-US"/>
        </w:rPr>
        <w:t xml:space="preserve">[CITE </w:t>
      </w:r>
      <w:proofErr w:type="spellStart"/>
      <w:r>
        <w:rPr>
          <w:rFonts w:cs="Shruti"/>
          <w:color w:val="7030A0"/>
          <w:szCs w:val="22"/>
          <w:lang w:val="en-US"/>
        </w:rPr>
        <w:t>Andisheh</w:t>
      </w:r>
      <w:proofErr w:type="spellEnd"/>
      <w:r>
        <w:rPr>
          <w:rFonts w:cs="Shruti"/>
          <w:color w:val="7030A0"/>
          <w:szCs w:val="22"/>
          <w:lang w:val="en-US"/>
        </w:rPr>
        <w:t xml:space="preserve"> et al. 2016]</w:t>
      </w:r>
      <w:r w:rsidRPr="00710961">
        <w:rPr>
          <w:rFonts w:cs="Shruti"/>
          <w:szCs w:val="22"/>
          <w:lang w:val="en-US"/>
        </w:rPr>
        <w:t xml:space="preserve">. As a result, this research incorporates </w:t>
      </w:r>
      <w:proofErr w:type="spellStart"/>
      <w:r w:rsidRPr="00710961">
        <w:rPr>
          <w:rFonts w:cs="Shruti"/>
          <w:szCs w:val="22"/>
          <w:lang w:val="en-US"/>
        </w:rPr>
        <w:t>Apostolopoulos</w:t>
      </w:r>
      <w:proofErr w:type="spellEnd"/>
      <w:r w:rsidRPr="00710961">
        <w:rPr>
          <w:rFonts w:cs="Shruti"/>
          <w:szCs w:val="22"/>
          <w:lang w:val="en-US"/>
        </w:rPr>
        <w:t xml:space="preserve"> and Papadakis [</w:t>
      </w:r>
      <w:r w:rsidRPr="00687D83">
        <w:rPr>
          <w:rFonts w:cs="Shruti"/>
          <w:color w:val="7030A0"/>
          <w:szCs w:val="22"/>
          <w:lang w:val="en-US"/>
        </w:rPr>
        <w:t>CITE</w:t>
      </w:r>
      <w:r w:rsidRPr="00710961">
        <w:rPr>
          <w:rFonts w:cs="Shruti"/>
          <w:szCs w:val="22"/>
          <w:lang w:val="en-US"/>
        </w:rPr>
        <w:t>] experimental findings, which imply a nonlinear reduction in ultimate strain with percentage mass loss of reinforcing steel.</w:t>
      </w:r>
      <w:r>
        <w:rPr>
          <w:rFonts w:cs="Shruti"/>
          <w:szCs w:val="22"/>
          <w:lang w:val="en-US"/>
        </w:rPr>
        <w:t xml:space="preserve"> </w:t>
      </w:r>
      <w:r>
        <w:rPr>
          <w:szCs w:val="24"/>
        </w:rPr>
        <w:t>A</w:t>
      </w:r>
      <w:r w:rsidRPr="00A339F7">
        <w:rPr>
          <w:szCs w:val="24"/>
        </w:rPr>
        <w:t>t the end of service life</w:t>
      </w:r>
      <w:r>
        <w:rPr>
          <w:szCs w:val="24"/>
        </w:rPr>
        <w:t xml:space="preserve"> (50  years)</w:t>
      </w:r>
      <w:r w:rsidRPr="00A339F7">
        <w:rPr>
          <w:szCs w:val="24"/>
        </w:rPr>
        <w:t xml:space="preserve">, the deteriorated RC columns also undergo </w:t>
      </w:r>
      <w:r>
        <w:rPr>
          <w:szCs w:val="24"/>
        </w:rPr>
        <w:t>XX</w:t>
      </w:r>
      <w:r w:rsidRPr="00A339F7">
        <w:rPr>
          <w:szCs w:val="24"/>
        </w:rPr>
        <w:t xml:space="preserve">%, </w:t>
      </w:r>
      <w:r>
        <w:rPr>
          <w:szCs w:val="24"/>
        </w:rPr>
        <w:t>XX</w:t>
      </w:r>
      <w:r w:rsidRPr="00A339F7">
        <w:rPr>
          <w:szCs w:val="24"/>
        </w:rPr>
        <w:t xml:space="preserve">%, </w:t>
      </w:r>
      <w:r>
        <w:rPr>
          <w:szCs w:val="24"/>
        </w:rPr>
        <w:t xml:space="preserve">XX%, </w:t>
      </w:r>
      <w:r w:rsidRPr="00A339F7">
        <w:rPr>
          <w:szCs w:val="24"/>
        </w:rPr>
        <w:t xml:space="preserve">and </w:t>
      </w:r>
      <w:r>
        <w:rPr>
          <w:szCs w:val="24"/>
        </w:rPr>
        <w:t>XX</w:t>
      </w:r>
      <w:r w:rsidRPr="00A339F7">
        <w:rPr>
          <w:szCs w:val="24"/>
        </w:rPr>
        <w:t xml:space="preserve">% mean reduction in the </w:t>
      </w:r>
      <w:r>
        <w:rPr>
          <w:szCs w:val="24"/>
        </w:rPr>
        <w:t xml:space="preserve">cover concrete strength </w:t>
      </w:r>
      <w:r w:rsidRPr="00A339F7">
        <w:t xml:space="preserve">steel strength, ultimate strain, and </w:t>
      </w:r>
      <w:r>
        <w:t>shear</w:t>
      </w:r>
      <w:r w:rsidRPr="00A339F7">
        <w:t xml:space="preserve"> strength, respectively</w:t>
      </w:r>
      <w:r>
        <w:t xml:space="preserve"> (</w:t>
      </w:r>
      <w:r w:rsidRPr="00831CB4">
        <w:fldChar w:fldCharType="begin"/>
      </w:r>
      <w:r w:rsidRPr="00831CB4">
        <w:instrText xml:space="preserve"> REF _Ref98167395 \h  \* MERGEFORMAT </w:instrText>
      </w:r>
      <w:r w:rsidRPr="00831CB4">
        <w:fldChar w:fldCharType="separate"/>
      </w:r>
      <w:r w:rsidRPr="0087194E">
        <w:t xml:space="preserve">Figure </w:t>
      </w:r>
      <w:r w:rsidRPr="0087194E">
        <w:rPr>
          <w:noProof/>
        </w:rPr>
        <w:t>3</w:t>
      </w:r>
      <w:r w:rsidRPr="00831CB4">
        <w:fldChar w:fldCharType="end"/>
      </w:r>
      <w:r>
        <w:t xml:space="preserve">), </w:t>
      </w:r>
      <w:r w:rsidRPr="00A339F7">
        <w:t xml:space="preserve">signifying the need to consider these secondary effects in the lifetime performance assessment of </w:t>
      </w:r>
      <w:r>
        <w:t>RC frame buildings</w:t>
      </w:r>
      <w:r w:rsidRPr="00A339F7">
        <w:t xml:space="preserve">. </w:t>
      </w:r>
    </w:p>
    <w:p w14:paraId="25789104" w14:textId="77777777" w:rsidR="00373ECA" w:rsidRDefault="00373ECA" w:rsidP="00373ECA"/>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73ECA" w:rsidRPr="00A339F7" w14:paraId="0709855E" w14:textId="77777777" w:rsidTr="00421F6E">
        <w:trPr>
          <w:trHeight w:val="3544"/>
        </w:trPr>
        <w:tc>
          <w:tcPr>
            <w:tcW w:w="9026" w:type="dxa"/>
          </w:tcPr>
          <w:p w14:paraId="1D6000C0" w14:textId="77777777" w:rsidR="00373ECA" w:rsidRPr="00A339F7" w:rsidRDefault="00373ECA" w:rsidP="00421F6E">
            <w:pPr>
              <w:jc w:val="center"/>
            </w:pPr>
            <w:r w:rsidRPr="00D52433">
              <w:rPr>
                <w:noProof/>
                <w:lang w:val="en-IN" w:eastAsia="en-IN"/>
              </w:rPr>
              <w:drawing>
                <wp:inline distT="0" distB="0" distL="0" distR="0" wp14:anchorId="12503540" wp14:editId="2A17843C">
                  <wp:extent cx="2984400" cy="223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4400" cy="2235600"/>
                          </a:xfrm>
                          <a:prstGeom prst="rect">
                            <a:avLst/>
                          </a:prstGeom>
                          <a:noFill/>
                          <a:ln>
                            <a:noFill/>
                          </a:ln>
                        </pic:spPr>
                      </pic:pic>
                    </a:graphicData>
                  </a:graphic>
                </wp:inline>
              </w:drawing>
            </w:r>
          </w:p>
        </w:tc>
      </w:tr>
      <w:tr w:rsidR="00373ECA" w:rsidRPr="00A339F7" w14:paraId="37998FB3" w14:textId="77777777" w:rsidTr="00421F6E">
        <w:trPr>
          <w:trHeight w:val="295"/>
        </w:trPr>
        <w:tc>
          <w:tcPr>
            <w:tcW w:w="9026" w:type="dxa"/>
          </w:tcPr>
          <w:p w14:paraId="134E22CB" w14:textId="77777777" w:rsidR="00373ECA" w:rsidRPr="00A339F7" w:rsidRDefault="00373ECA" w:rsidP="00421F6E">
            <w:pPr>
              <w:jc w:val="both"/>
              <w:rPr>
                <w:sz w:val="20"/>
              </w:rPr>
            </w:pPr>
            <w:bookmarkStart w:id="19" w:name="_Ref98167395"/>
            <w:r w:rsidRPr="00B26C76">
              <w:rPr>
                <w:rFonts w:ascii="Times New Roman" w:hAnsi="Times New Roman" w:cs="Times New Roman"/>
                <w:b/>
                <w:sz w:val="20"/>
              </w:rPr>
              <w:t xml:space="preserve">Figure </w:t>
            </w:r>
            <w:r w:rsidRPr="00B26C76">
              <w:rPr>
                <w:b/>
              </w:rPr>
              <w:fldChar w:fldCharType="begin"/>
            </w:r>
            <w:r w:rsidRPr="00B26C76">
              <w:rPr>
                <w:rFonts w:ascii="Times New Roman" w:hAnsi="Times New Roman" w:cs="Times New Roman"/>
                <w:b/>
                <w:sz w:val="20"/>
              </w:rPr>
              <w:instrText xml:space="preserve"> SEQ Figure \* ARABIC </w:instrText>
            </w:r>
            <w:r w:rsidRPr="00B26C76">
              <w:rPr>
                <w:b/>
              </w:rPr>
              <w:fldChar w:fldCharType="separate"/>
            </w:r>
            <w:r>
              <w:rPr>
                <w:rFonts w:ascii="Times New Roman" w:hAnsi="Times New Roman" w:cs="Times New Roman"/>
                <w:b/>
                <w:noProof/>
                <w:sz w:val="20"/>
              </w:rPr>
              <w:t>3</w:t>
            </w:r>
            <w:r w:rsidRPr="00B26C76">
              <w:rPr>
                <w:b/>
              </w:rPr>
              <w:fldChar w:fldCharType="end"/>
            </w:r>
            <w:bookmarkEnd w:id="19"/>
            <w:r>
              <w:rPr>
                <w:rFonts w:ascii="Times New Roman" w:hAnsi="Times New Roman" w:cs="Times New Roman"/>
                <w:sz w:val="20"/>
                <w:lang w:val="en-IN"/>
              </w:rPr>
              <w:t xml:space="preserve">. </w:t>
            </w:r>
            <w:r>
              <w:rPr>
                <w:rFonts w:ascii="Times New Roman" w:hAnsi="Times New Roman" w:cs="Times New Roman"/>
                <w:b/>
                <w:sz w:val="20"/>
                <w:szCs w:val="20"/>
                <w:lang w:val="en-IN"/>
              </w:rPr>
              <w:t>Time-</w:t>
            </w:r>
            <w:r w:rsidRPr="00831CB4">
              <w:rPr>
                <w:rFonts w:ascii="Times New Roman" w:hAnsi="Times New Roman" w:cs="Times New Roman"/>
                <w:b/>
                <w:sz w:val="20"/>
                <w:szCs w:val="20"/>
                <w:lang w:val="en-IN"/>
              </w:rPr>
              <w:t xml:space="preserve">dependent variation of columns </w:t>
            </w:r>
            <w:r w:rsidRPr="00831CB4">
              <w:rPr>
                <w:rFonts w:ascii="Times New Roman" w:hAnsi="Times New Roman" w:cs="Times New Roman"/>
                <w:b/>
                <w:sz w:val="20"/>
                <w:szCs w:val="20"/>
              </w:rPr>
              <w:t>cover concrete strength steel strength, ultimate strain, and shear strength</w:t>
            </w:r>
          </w:p>
        </w:tc>
      </w:tr>
    </w:tbl>
    <w:p w14:paraId="192AAA95" w14:textId="77777777" w:rsidR="00373ECA" w:rsidRPr="00695CDE" w:rsidRDefault="00373ECA" w:rsidP="00373ECA">
      <w:pPr>
        <w:spacing w:before="240" w:after="240"/>
        <w:ind w:firstLine="357"/>
        <w:jc w:val="both"/>
        <w:rPr>
          <w:rFonts w:cs="Shruti"/>
          <w:szCs w:val="22"/>
          <w:lang w:val="en-US"/>
        </w:rPr>
      </w:pPr>
      <w:r w:rsidRPr="00695CDE">
        <w:rPr>
          <w:rFonts w:cs="Shruti"/>
          <w:szCs w:val="22"/>
          <w:lang w:val="en-US"/>
        </w:rPr>
        <w:t xml:space="preserve">In addition to the above secondary effects, corrosion deterioration in RC columns may also result in bond strength reduction, buckling strength reduction, and low-cycle fatigue degradation, among others </w:t>
      </w:r>
      <w:r w:rsidRPr="00695CDE">
        <w:rPr>
          <w:rFonts w:cs="Shruti"/>
          <w:color w:val="7030A0"/>
          <w:szCs w:val="22"/>
          <w:lang w:val="en-US"/>
        </w:rPr>
        <w:t xml:space="preserve">[CITE Fang et al. 2004; </w:t>
      </w:r>
      <w:proofErr w:type="spellStart"/>
      <w:r w:rsidRPr="00695CDE">
        <w:rPr>
          <w:rFonts w:cs="Shruti"/>
          <w:color w:val="7030A0"/>
          <w:szCs w:val="22"/>
          <w:lang w:val="en-US"/>
        </w:rPr>
        <w:t>Kashani</w:t>
      </w:r>
      <w:proofErr w:type="spellEnd"/>
      <w:r w:rsidRPr="00695CDE">
        <w:rPr>
          <w:rFonts w:cs="Shruti"/>
          <w:color w:val="7030A0"/>
          <w:szCs w:val="22"/>
          <w:lang w:val="en-US"/>
        </w:rPr>
        <w:t xml:space="preserve"> et al. 2015]</w:t>
      </w:r>
      <w:r w:rsidRPr="00695CDE">
        <w:rPr>
          <w:rFonts w:cs="Shruti"/>
          <w:szCs w:val="22"/>
          <w:lang w:val="en-US"/>
        </w:rPr>
        <w:t xml:space="preserve">. This study neglects the inclusion of loss of bond strength for deteriorating </w:t>
      </w:r>
      <w:proofErr w:type="gramStart"/>
      <w:r w:rsidRPr="00695CDE">
        <w:rPr>
          <w:rFonts w:cs="Shruti"/>
          <w:szCs w:val="22"/>
          <w:lang w:val="en-US"/>
        </w:rPr>
        <w:t>columns, since</w:t>
      </w:r>
      <w:proofErr w:type="gramEnd"/>
      <w:r w:rsidRPr="00695CDE">
        <w:rPr>
          <w:rFonts w:cs="Shruti"/>
          <w:szCs w:val="22"/>
          <w:lang w:val="en-US"/>
        </w:rPr>
        <w:t xml:space="preserve"> such effects have insignificant influence on the seismic fragility of RC frames </w:t>
      </w:r>
      <w:r w:rsidRPr="00695CDE">
        <w:rPr>
          <w:rFonts w:cs="Shruti"/>
          <w:color w:val="7030A0"/>
          <w:szCs w:val="22"/>
          <w:lang w:val="en-US"/>
        </w:rPr>
        <w:t>[CITE]</w:t>
      </w:r>
      <w:r w:rsidRPr="00695CDE">
        <w:rPr>
          <w:rFonts w:cs="Shruti"/>
          <w:szCs w:val="22"/>
          <w:lang w:val="en-US"/>
        </w:rPr>
        <w:t xml:space="preserve">. The phenomenological model for capturing buckling strength and low-cycle fatigue degradation due to corrosion </w:t>
      </w:r>
      <w:r w:rsidRPr="00695CDE">
        <w:rPr>
          <w:rFonts w:cs="Shruti"/>
          <w:color w:val="7030A0"/>
          <w:szCs w:val="22"/>
          <w:lang w:val="en-US"/>
        </w:rPr>
        <w:t xml:space="preserve">[CITE </w:t>
      </w:r>
      <w:proofErr w:type="spellStart"/>
      <w:r w:rsidRPr="00695CDE">
        <w:rPr>
          <w:rFonts w:cs="Shruti"/>
          <w:color w:val="7030A0"/>
          <w:szCs w:val="22"/>
          <w:lang w:val="en-US"/>
        </w:rPr>
        <w:t>Kashani</w:t>
      </w:r>
      <w:proofErr w:type="spellEnd"/>
      <w:r w:rsidRPr="00695CDE">
        <w:rPr>
          <w:rFonts w:cs="Shruti"/>
          <w:color w:val="7030A0"/>
          <w:szCs w:val="22"/>
          <w:lang w:val="en-US"/>
        </w:rPr>
        <w:t xml:space="preserve"> et al. 2015] </w:t>
      </w:r>
      <w:r w:rsidRPr="00695CDE">
        <w:rPr>
          <w:rFonts w:cs="Shruti"/>
          <w:szCs w:val="22"/>
          <w:lang w:val="en-US"/>
        </w:rPr>
        <w:t>are applicable only for corroded bare reinforcing steel, and further experimental tests are needed to verify this model for corroded RC members, consequently not considered in this study. The next section of the paper explains the analytical modeling of the case-study aging building frame.</w:t>
      </w:r>
    </w:p>
    <w:p w14:paraId="14DEE6D4" w14:textId="6C899163" w:rsidR="00373ECA" w:rsidRDefault="00373ECA" w:rsidP="00373ECA">
      <w:pPr>
        <w:pStyle w:val="Heading2"/>
        <w:numPr>
          <w:ilvl w:val="1"/>
          <w:numId w:val="7"/>
        </w:numPr>
        <w:ind w:left="426" w:hanging="426"/>
      </w:pPr>
      <w:r>
        <w:t>Analytical Modeling of the Case-Study RC Frame</w:t>
      </w:r>
    </w:p>
    <w:p w14:paraId="464A1E8B" w14:textId="79F41602" w:rsidR="00373ECA" w:rsidRPr="009B463E" w:rsidRDefault="00373ECA" w:rsidP="009B463E">
      <w:pPr>
        <w:jc w:val="both"/>
        <w:rPr>
          <w:lang w:val="en-US" w:eastAsia="it-IT"/>
        </w:rPr>
      </w:pPr>
      <w:r w:rsidRPr="009E084F">
        <w:rPr>
          <w:rFonts w:cs="Shruti"/>
          <w:szCs w:val="22"/>
          <w:lang w:val="en-US"/>
        </w:rPr>
        <w:t xml:space="preserve">A </w:t>
      </w:r>
      <w:r>
        <w:rPr>
          <w:rFonts w:cs="Shruti"/>
          <w:szCs w:val="22"/>
          <w:lang w:val="en-US"/>
        </w:rPr>
        <w:t>two</w:t>
      </w:r>
      <w:r w:rsidRPr="009E084F">
        <w:rPr>
          <w:rFonts w:cs="Shruti"/>
          <w:szCs w:val="22"/>
          <w:lang w:val="en-US"/>
        </w:rPr>
        <w:t xml:space="preserve">-dimensional high-fidelity finite element model of the case-study </w:t>
      </w:r>
      <w:r>
        <w:rPr>
          <w:rFonts w:cs="Shruti"/>
          <w:szCs w:val="22"/>
          <w:lang w:val="en-US"/>
        </w:rPr>
        <w:t>frame</w:t>
      </w:r>
      <w:r w:rsidRPr="009E084F">
        <w:rPr>
          <w:rFonts w:cs="Shruti"/>
          <w:szCs w:val="22"/>
          <w:lang w:val="en-US"/>
        </w:rPr>
        <w:t xml:space="preserve"> is developed using the finite element </w:t>
      </w:r>
      <w:r>
        <w:rPr>
          <w:rFonts w:cs="Shruti"/>
          <w:szCs w:val="22"/>
          <w:lang w:val="en-US"/>
        </w:rPr>
        <w:t xml:space="preserve">(FE) </w:t>
      </w:r>
      <w:r w:rsidRPr="009E084F">
        <w:rPr>
          <w:rFonts w:cs="Shruti"/>
          <w:szCs w:val="22"/>
          <w:lang w:val="en-US"/>
        </w:rPr>
        <w:t>package OpenSees [</w:t>
      </w:r>
      <w:r w:rsidRPr="002D6336">
        <w:rPr>
          <w:rFonts w:cs="Shruti"/>
          <w:color w:val="7030A0"/>
          <w:szCs w:val="22"/>
          <w:lang w:val="en-US"/>
        </w:rPr>
        <w:t xml:space="preserve">CITE </w:t>
      </w:r>
      <w:r>
        <w:rPr>
          <w:rFonts w:cs="Shruti"/>
          <w:szCs w:val="22"/>
          <w:lang w:val="en-US"/>
        </w:rPr>
        <w:t>McKenna, Fenves, &amp; Scott, 2000]</w:t>
      </w:r>
      <w:r w:rsidRPr="009E084F">
        <w:rPr>
          <w:rFonts w:cs="Shruti"/>
          <w:szCs w:val="22"/>
          <w:lang w:val="en-US"/>
        </w:rPr>
        <w:t xml:space="preserve">. </w:t>
      </w:r>
      <w:r w:rsidRPr="00EA1A8B">
        <w:rPr>
          <w:lang w:val="en-US"/>
        </w:rPr>
        <w:t xml:space="preserve">The FE model strategy for the case-study frame follows the </w:t>
      </w:r>
      <w:r>
        <w:rPr>
          <w:lang w:val="en-US"/>
        </w:rPr>
        <w:t>modelling suggestions</w:t>
      </w:r>
      <w:r w:rsidRPr="00EA1A8B">
        <w:rPr>
          <w:lang w:val="en-US"/>
        </w:rPr>
        <w:t xml:space="preserve"> presented in Freddi </w:t>
      </w:r>
      <w:r w:rsidRPr="00EA1A8B">
        <w:rPr>
          <w:i/>
          <w:iCs/>
          <w:lang w:val="en-US"/>
        </w:rPr>
        <w:t>et al.</w:t>
      </w:r>
      <w:r w:rsidRPr="00EA1A8B">
        <w:rPr>
          <w:lang w:val="en-US"/>
        </w:rPr>
        <w:t xml:space="preserve"> [</w:t>
      </w:r>
      <w:r>
        <w:rPr>
          <w:color w:val="FF0000"/>
          <w:lang w:val="en-US"/>
        </w:rPr>
        <w:t>CITE 2021</w:t>
      </w:r>
      <w:r>
        <w:rPr>
          <w:lang w:val="en-US"/>
        </w:rPr>
        <w:t>] that focus on</w:t>
      </w:r>
      <w:r w:rsidRPr="00EA1A8B">
        <w:rPr>
          <w:lang w:val="en-US"/>
        </w:rPr>
        <w:t xml:space="preserve"> better prediction of the local seismic response of structural components, including brittle </w:t>
      </w:r>
      <w:r w:rsidRPr="00EA1A8B">
        <w:rPr>
          <w:lang w:val="en-US" w:eastAsia="it-IT"/>
        </w:rPr>
        <w:t>failure mechanisms that are typical of</w:t>
      </w:r>
      <w:r>
        <w:rPr>
          <w:lang w:val="en-US" w:eastAsia="it-IT"/>
        </w:rPr>
        <w:t xml:space="preserve"> low-ductility RC MRFs. The adopted </w:t>
      </w:r>
      <w:r w:rsidRPr="00EA1A8B">
        <w:rPr>
          <w:lang w:val="en-US"/>
        </w:rPr>
        <w:t>hi</w:t>
      </w:r>
      <w:r>
        <w:rPr>
          <w:lang w:val="en-US"/>
        </w:rPr>
        <w:t xml:space="preserve">gh-fidelity modeling strategy </w:t>
      </w:r>
      <w:r w:rsidRPr="00EA1A8B">
        <w:rPr>
          <w:lang w:val="en-US"/>
        </w:rPr>
        <w:t xml:space="preserve">enables modelling of local failure mechanisms that </w:t>
      </w:r>
      <w:r>
        <w:rPr>
          <w:lang w:val="en-US"/>
        </w:rPr>
        <w:t xml:space="preserve">helps to monitor the influence of corrosion deterioration of building components on the global response parameters. </w:t>
      </w:r>
      <w:r>
        <w:rPr>
          <w:rFonts w:cs="Shruti"/>
          <w:szCs w:val="22"/>
          <w:lang w:val="en-US"/>
        </w:rPr>
        <w:t>T</w:t>
      </w:r>
      <w:r w:rsidRPr="009E084F">
        <w:rPr>
          <w:rFonts w:cs="Shruti"/>
          <w:szCs w:val="22"/>
          <w:lang w:val="en-US"/>
        </w:rPr>
        <w:t xml:space="preserve">he following sections </w:t>
      </w:r>
      <w:r>
        <w:rPr>
          <w:rFonts w:cs="Shruti"/>
          <w:szCs w:val="22"/>
          <w:lang w:val="en-US"/>
        </w:rPr>
        <w:t xml:space="preserve">first </w:t>
      </w:r>
      <w:r w:rsidRPr="009E084F">
        <w:rPr>
          <w:rFonts w:cs="Shruti"/>
          <w:szCs w:val="22"/>
          <w:lang w:val="en-US"/>
        </w:rPr>
        <w:t xml:space="preserve">provide details of finite element modeling of the pristine </w:t>
      </w:r>
      <w:r>
        <w:rPr>
          <w:rFonts w:cs="Shruti"/>
          <w:szCs w:val="22"/>
          <w:lang w:val="en-US"/>
        </w:rPr>
        <w:t>frame</w:t>
      </w:r>
      <w:r w:rsidRPr="009E084F">
        <w:rPr>
          <w:rFonts w:cs="Shruti"/>
          <w:szCs w:val="22"/>
          <w:lang w:val="en-US"/>
        </w:rPr>
        <w:t xml:space="preserve"> </w:t>
      </w:r>
      <w:r>
        <w:rPr>
          <w:rFonts w:cs="Shruti"/>
          <w:szCs w:val="22"/>
          <w:lang w:val="en-US"/>
        </w:rPr>
        <w:t>followed by discussion on incorporation of deterioration effects in the FE modeling of corroded frame</w:t>
      </w:r>
      <w:r w:rsidRPr="009E084F">
        <w:rPr>
          <w:rFonts w:cs="Shruti"/>
          <w:szCs w:val="22"/>
          <w:lang w:val="en-US"/>
        </w:rPr>
        <w:t>.</w:t>
      </w:r>
      <w:r>
        <w:rPr>
          <w:rFonts w:cs="Shruti"/>
          <w:szCs w:val="22"/>
          <w:lang w:val="en-US"/>
        </w:rPr>
        <w:t xml:space="preserve"> The next sub-section provides validation of FE model with past experimental results.</w:t>
      </w:r>
    </w:p>
    <w:p w14:paraId="248297EF" w14:textId="23FD4576" w:rsidR="00373ECA" w:rsidRPr="0055567B" w:rsidRDefault="00373ECA" w:rsidP="00373ECA">
      <w:pPr>
        <w:pStyle w:val="Heading3"/>
        <w:numPr>
          <w:ilvl w:val="2"/>
          <w:numId w:val="2"/>
        </w:numPr>
        <w:ind w:left="426" w:hanging="426"/>
      </w:pPr>
      <w:r>
        <w:t>FE modeling of case-study frame incorporating corrosion deterioration effects</w:t>
      </w:r>
    </w:p>
    <w:p w14:paraId="79CE5B02" w14:textId="4ACC8369" w:rsidR="00373ECA" w:rsidRDefault="00373ECA" w:rsidP="00030C87">
      <w:pPr>
        <w:pStyle w:val="BodyNoindent"/>
        <w:spacing w:after="240"/>
        <w:rPr>
          <w:lang w:val="en-US"/>
        </w:rPr>
      </w:pPr>
      <w:r>
        <w:rPr>
          <w:lang w:val="en-US"/>
        </w:rPr>
        <w:fldChar w:fldCharType="begin"/>
      </w:r>
      <w:r>
        <w:rPr>
          <w:lang w:val="en-US"/>
        </w:rPr>
        <w:instrText xml:space="preserve"> REF _Ref98167200 \h </w:instrText>
      </w:r>
      <w:r>
        <w:rPr>
          <w:lang w:val="en-US"/>
        </w:rPr>
      </w:r>
      <w:r>
        <w:rPr>
          <w:lang w:val="en-US"/>
        </w:rPr>
        <w:fldChar w:fldCharType="separate"/>
      </w:r>
      <w:r w:rsidRPr="00A317DC">
        <w:rPr>
          <w:rFonts w:cs="Times New Roman"/>
        </w:rPr>
        <w:t xml:space="preserve">Figure </w:t>
      </w:r>
      <w:r>
        <w:rPr>
          <w:rFonts w:cs="Times New Roman"/>
          <w:noProof/>
        </w:rPr>
        <w:t>4</w:t>
      </w:r>
      <w:r>
        <w:rPr>
          <w:lang w:val="en-US"/>
        </w:rPr>
        <w:fldChar w:fldCharType="end"/>
      </w:r>
      <w:r w:rsidRPr="00515FE3">
        <w:rPr>
          <w:lang w:val="en-US"/>
        </w:rPr>
        <w:t xml:space="preserve"> shows the schematic representation of the FE model highlighting </w:t>
      </w:r>
      <w:r w:rsidRPr="00EA1A8B">
        <w:rPr>
          <w:lang w:val="en-US"/>
        </w:rPr>
        <w:t>modeling details of the different components su</w:t>
      </w:r>
      <w:r>
        <w:rPr>
          <w:lang w:val="en-US"/>
        </w:rPr>
        <w:t>ch as beam and column sections</w:t>
      </w:r>
      <w:r w:rsidRPr="00EA1A8B">
        <w:rPr>
          <w:lang w:val="en-US"/>
        </w:rPr>
        <w:t>, interior and exterior beam-column joints, and shear and axial springs.</w:t>
      </w:r>
      <w:r>
        <w:rPr>
          <w:lang w:val="en-US"/>
        </w:rPr>
        <w:t xml:space="preserve"> The non-linear flexural response of columns is captured using </w:t>
      </w:r>
      <w:proofErr w:type="spellStart"/>
      <w:r>
        <w:rPr>
          <w:i/>
          <w:iCs/>
          <w:lang w:val="en-US"/>
        </w:rPr>
        <w:t>nonLinearBeamColumn</w:t>
      </w:r>
      <w:proofErr w:type="spellEnd"/>
      <w:r>
        <w:rPr>
          <w:lang w:val="en-US"/>
        </w:rPr>
        <w:t xml:space="preserve"> element that </w:t>
      </w:r>
      <w:r w:rsidRPr="00DC534E">
        <w:t>considers the spread of plasticity along the length of the element</w:t>
      </w:r>
      <w:r>
        <w:t xml:space="preserve">. </w:t>
      </w:r>
      <w:r w:rsidRPr="00DC534E">
        <w:t xml:space="preserve">The column section is </w:t>
      </w:r>
      <w:proofErr w:type="spellStart"/>
      <w:r w:rsidRPr="00DC534E">
        <w:t>modeled</w:t>
      </w:r>
      <w:proofErr w:type="spellEnd"/>
      <w:r w:rsidRPr="00DC534E">
        <w:t xml:space="preserve"> using a </w:t>
      </w:r>
      <w:proofErr w:type="spellStart"/>
      <w:r w:rsidRPr="00DC534E">
        <w:t>fiber</w:t>
      </w:r>
      <w:proofErr w:type="spellEnd"/>
      <w:r w:rsidRPr="00DC534E">
        <w:t xml:space="preserve"> section </w:t>
      </w:r>
      <w:r>
        <w:t xml:space="preserve">that includes cover and core </w:t>
      </w:r>
      <w:r w:rsidRPr="00DC534E">
        <w:t xml:space="preserve">concrete patches and </w:t>
      </w:r>
      <w:r>
        <w:t>layers of reinforcement (</w:t>
      </w:r>
      <w:r>
        <w:rPr>
          <w:lang w:val="en-US"/>
        </w:rPr>
        <w:fldChar w:fldCharType="begin"/>
      </w:r>
      <w:r>
        <w:rPr>
          <w:lang w:val="en-US"/>
        </w:rPr>
        <w:instrText xml:space="preserve"> REF _Ref98167200 \h </w:instrText>
      </w:r>
      <w:r>
        <w:rPr>
          <w:lang w:val="en-US"/>
        </w:rPr>
      </w:r>
      <w:r>
        <w:rPr>
          <w:lang w:val="en-US"/>
        </w:rPr>
        <w:fldChar w:fldCharType="separate"/>
      </w:r>
      <w:r w:rsidRPr="00A317DC">
        <w:rPr>
          <w:rFonts w:cs="Times New Roman"/>
        </w:rPr>
        <w:t xml:space="preserve">Figure </w:t>
      </w:r>
      <w:r>
        <w:rPr>
          <w:rFonts w:cs="Times New Roman"/>
          <w:noProof/>
        </w:rPr>
        <w:t>4</w:t>
      </w:r>
      <w:r>
        <w:rPr>
          <w:lang w:val="en-US"/>
        </w:rPr>
        <w:fldChar w:fldCharType="end"/>
      </w:r>
      <w:r w:rsidRPr="00DC534E">
        <w:t xml:space="preserve">). Both unconfined cover concrete and confined core concrete are </w:t>
      </w:r>
      <w:proofErr w:type="spellStart"/>
      <w:r w:rsidRPr="00DC534E">
        <w:t>modeled</w:t>
      </w:r>
      <w:proofErr w:type="spellEnd"/>
      <w:r w:rsidRPr="00DC534E">
        <w:t xml:space="preserve"> using </w:t>
      </w:r>
      <w:r w:rsidRPr="00DC534E">
        <w:rPr>
          <w:i/>
        </w:rPr>
        <w:t>Concrete0</w:t>
      </w:r>
      <w:r>
        <w:rPr>
          <w:i/>
        </w:rPr>
        <w:t>2</w:t>
      </w:r>
      <w:r w:rsidRPr="00DC534E">
        <w:t xml:space="preserve"> material, and confined concrete parameters are calculated based on </w:t>
      </w:r>
      <w:proofErr w:type="spellStart"/>
      <w:r w:rsidRPr="007D1382">
        <w:t>Mander</w:t>
      </w:r>
      <w:proofErr w:type="spellEnd"/>
      <w:r w:rsidRPr="007D1382">
        <w:t xml:space="preserve"> et al. (1988)</w:t>
      </w:r>
      <w:r>
        <w:t xml:space="preserve"> [</w:t>
      </w:r>
      <w:r w:rsidRPr="009B463E">
        <w:rPr>
          <w:color w:val="7030A0"/>
        </w:rPr>
        <w:t>CITE</w:t>
      </w:r>
      <w:r>
        <w:t>]</w:t>
      </w:r>
      <w:r w:rsidRPr="00DC534E">
        <w:t xml:space="preserve">. Steel reinforcements are modelled using the </w:t>
      </w:r>
      <w:proofErr w:type="spellStart"/>
      <w:r w:rsidRPr="00DC534E">
        <w:rPr>
          <w:i/>
        </w:rPr>
        <w:t>uniaxialMaterial</w:t>
      </w:r>
      <w:proofErr w:type="spellEnd"/>
      <w:r w:rsidRPr="00DC534E">
        <w:rPr>
          <w:i/>
        </w:rPr>
        <w:t xml:space="preserve"> Hysteretic </w:t>
      </w:r>
      <w:r w:rsidRPr="00DC534E">
        <w:t xml:space="preserve">material capable </w:t>
      </w:r>
      <w:r w:rsidRPr="00DC534E">
        <w:lastRenderedPageBreak/>
        <w:t xml:space="preserve">of capturing pinching of force and deformation, damage due to ductility and energy, and degraded unloading stiffness based on ductility. The pinching, strength, and stiffness degradation parameters for case-study </w:t>
      </w:r>
      <w:r>
        <w:t xml:space="preserve">frame </w:t>
      </w:r>
      <w:r w:rsidRPr="00DC534E">
        <w:t xml:space="preserve">columns are calibrated based </w:t>
      </w:r>
      <w:r>
        <w:t xml:space="preserve">on experimental result of </w:t>
      </w:r>
      <w:proofErr w:type="spellStart"/>
      <w:r>
        <w:t>Aycardi</w:t>
      </w:r>
      <w:proofErr w:type="spellEnd"/>
      <w:r>
        <w:t xml:space="preserve"> et al. [</w:t>
      </w:r>
      <w:r w:rsidRPr="00515FE3">
        <w:rPr>
          <w:color w:val="7030A0"/>
        </w:rPr>
        <w:t>CITE</w:t>
      </w:r>
      <w:r>
        <w:t>] and mentioned in Freddi et al. [</w:t>
      </w:r>
      <w:r w:rsidRPr="00515FE3">
        <w:rPr>
          <w:color w:val="7030A0"/>
        </w:rPr>
        <w:t xml:space="preserve">CITE </w:t>
      </w:r>
      <w:r>
        <w:t>2013]</w:t>
      </w:r>
      <w:r w:rsidRPr="00DC534E">
        <w:t>.</w:t>
      </w:r>
      <w:r>
        <w:t xml:space="preserve"> Beams are </w:t>
      </w:r>
      <w:proofErr w:type="spellStart"/>
      <w:r>
        <w:t>modeled</w:t>
      </w:r>
      <w:proofErr w:type="spellEnd"/>
      <w:r>
        <w:t xml:space="preserve"> using </w:t>
      </w:r>
      <w:proofErr w:type="spellStart"/>
      <w:r>
        <w:rPr>
          <w:i/>
          <w:iCs/>
          <w:lang w:val="en-US"/>
        </w:rPr>
        <w:t>beamWithHinges</w:t>
      </w:r>
      <w:proofErr w:type="spellEnd"/>
      <w:r>
        <w:rPr>
          <w:i/>
          <w:iCs/>
          <w:lang w:val="en-US"/>
        </w:rPr>
        <w:t xml:space="preserve"> </w:t>
      </w:r>
      <w:r w:rsidRPr="009B463E">
        <w:rPr>
          <w:iCs/>
          <w:lang w:val="en-US"/>
        </w:rPr>
        <w:t>element</w:t>
      </w:r>
      <w:r>
        <w:rPr>
          <w:i/>
          <w:iCs/>
          <w:lang w:val="en-US"/>
        </w:rPr>
        <w:t xml:space="preserve"> </w:t>
      </w:r>
      <w:r>
        <w:rPr>
          <w:iCs/>
          <w:lang w:val="en-US"/>
        </w:rPr>
        <w:t xml:space="preserve">that </w:t>
      </w:r>
      <w:r w:rsidRPr="00EA1A8B">
        <w:rPr>
          <w:lang w:val="en-US"/>
        </w:rPr>
        <w:t>consists of a central elastic element and two plastic hinge regions at the elements ends defined by fiber sections</w:t>
      </w:r>
      <w:r>
        <w:rPr>
          <w:lang w:val="en-US"/>
        </w:rPr>
        <w:t xml:space="preserve">. The plastic hinge of beams </w:t>
      </w:r>
      <w:r w:rsidRPr="00EA1A8B">
        <w:rPr>
          <w:lang w:val="en-US"/>
        </w:rPr>
        <w:t xml:space="preserve">is evaluated based on </w:t>
      </w:r>
      <w:r>
        <w:rPr>
          <w:lang w:val="en-US"/>
        </w:rPr>
        <w:t xml:space="preserve">model proposed by </w:t>
      </w:r>
      <w:proofErr w:type="spellStart"/>
      <w:r w:rsidRPr="00EA1A8B">
        <w:rPr>
          <w:lang w:val="en-US"/>
        </w:rPr>
        <w:t>Panagiotakos</w:t>
      </w:r>
      <w:proofErr w:type="spellEnd"/>
      <w:r w:rsidRPr="00EA1A8B">
        <w:rPr>
          <w:lang w:val="en-US"/>
        </w:rPr>
        <w:t xml:space="preserve"> and </w:t>
      </w:r>
      <w:proofErr w:type="spellStart"/>
      <w:r w:rsidRPr="00EA1A8B">
        <w:rPr>
          <w:lang w:val="en-US"/>
        </w:rPr>
        <w:t>Fardis</w:t>
      </w:r>
      <w:proofErr w:type="spellEnd"/>
      <w:r>
        <w:rPr>
          <w:lang w:val="en-US"/>
        </w:rPr>
        <w:t xml:space="preserve"> [</w:t>
      </w:r>
      <w:r w:rsidRPr="00515FE3">
        <w:rPr>
          <w:color w:val="7030A0"/>
          <w:lang w:val="en-US"/>
        </w:rPr>
        <w:t>CITE</w:t>
      </w:r>
      <w:r>
        <w:rPr>
          <w:lang w:val="en-US"/>
        </w:rPr>
        <w:t xml:space="preserve">], and fiber sections are defined </w:t>
      </w:r>
      <w:proofErr w:type="gramStart"/>
      <w:r>
        <w:rPr>
          <w:lang w:val="en-US"/>
        </w:rPr>
        <w:t>similar to</w:t>
      </w:r>
      <w:proofErr w:type="gramEnd"/>
      <w:r>
        <w:rPr>
          <w:lang w:val="en-US"/>
        </w:rPr>
        <w:t xml:space="preserve"> the approach adopted in columns with </w:t>
      </w:r>
      <w:r w:rsidRPr="00DC534E">
        <w:rPr>
          <w:i/>
        </w:rPr>
        <w:t>Concrete0</w:t>
      </w:r>
      <w:r>
        <w:rPr>
          <w:i/>
        </w:rPr>
        <w:t>2</w:t>
      </w:r>
      <w:r w:rsidRPr="00DC534E">
        <w:t xml:space="preserve"> material</w:t>
      </w:r>
      <w:r>
        <w:t xml:space="preserve"> used to model core and cover concrete and </w:t>
      </w:r>
      <w:proofErr w:type="spellStart"/>
      <w:r w:rsidRPr="00DC534E">
        <w:rPr>
          <w:i/>
        </w:rPr>
        <w:t>uniaxialMaterial</w:t>
      </w:r>
      <w:proofErr w:type="spellEnd"/>
      <w:r w:rsidRPr="00DC534E">
        <w:rPr>
          <w:i/>
        </w:rPr>
        <w:t xml:space="preserve"> Hysteretic </w:t>
      </w:r>
      <w:r w:rsidRPr="00DC534E">
        <w:t>material</w:t>
      </w:r>
      <w:r>
        <w:t xml:space="preserve"> used to model steel reinforcement. </w:t>
      </w:r>
      <w:r w:rsidRPr="00EA1A8B">
        <w:rPr>
          <w:lang w:val="en-US"/>
        </w:rPr>
        <w:t>The slab is modeled using unconfined concrete material model with an effective width equal to four times the beam's width, as recommended in the ACI 318-89 [</w:t>
      </w:r>
      <w:r w:rsidRPr="00515FE3">
        <w:rPr>
          <w:color w:val="7030A0"/>
          <w:lang w:val="en-US"/>
        </w:rPr>
        <w:t>CITE</w:t>
      </w:r>
      <w:r w:rsidRPr="00EA1A8B">
        <w:rPr>
          <w:lang w:val="en-US"/>
        </w:rPr>
        <w:t>]. The rigid-floor diaphragm is modeled by assigning high axial stiffness to the beams. Gravity loads are distributed on the beams while masses are concentrated at the beam-column intersections.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9360"/>
      </w:tblGrid>
      <w:tr w:rsidR="00373ECA" w:rsidRPr="00A339F7" w14:paraId="4ACEFC35" w14:textId="77777777" w:rsidTr="00421F6E">
        <w:trPr>
          <w:trHeight w:val="3544"/>
        </w:trPr>
        <w:tc>
          <w:tcPr>
            <w:tcW w:w="9360" w:type="dxa"/>
          </w:tcPr>
          <w:p w14:paraId="7C86649E" w14:textId="5259C33E" w:rsidR="00373ECA" w:rsidRPr="00A339F7" w:rsidRDefault="00421F6E" w:rsidP="00421F6E">
            <w:pPr>
              <w:keepNext/>
              <w:jc w:val="center"/>
            </w:pPr>
            <w:r w:rsidRPr="00B15003">
              <w:rPr>
                <w:noProof/>
                <w:lang w:val="en-IN" w:eastAsia="en-IN"/>
              </w:rPr>
              <w:drawing>
                <wp:inline distT="0" distB="0" distL="0" distR="0" wp14:anchorId="58A3F6A4" wp14:editId="45D17ABF">
                  <wp:extent cx="5676900" cy="25764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hqprint">
                            <a:extLst>
                              <a:ext uri="{28A0092B-C50C-407E-A947-70E740481C1C}">
                                <a14:useLocalDpi xmlns:a14="http://schemas.microsoft.com/office/drawing/2010/main" val="0"/>
                              </a:ext>
                            </a:extLst>
                          </a:blip>
                          <a:srcRect/>
                          <a:stretch>
                            <a:fillRect/>
                          </a:stretch>
                        </pic:blipFill>
                        <pic:spPr bwMode="auto">
                          <a:xfrm>
                            <a:off x="0" y="0"/>
                            <a:ext cx="5678588" cy="2577205"/>
                          </a:xfrm>
                          <a:prstGeom prst="rect">
                            <a:avLst/>
                          </a:prstGeom>
                          <a:noFill/>
                          <a:ln>
                            <a:noFill/>
                          </a:ln>
                        </pic:spPr>
                      </pic:pic>
                    </a:graphicData>
                  </a:graphic>
                </wp:inline>
              </w:drawing>
            </w:r>
          </w:p>
        </w:tc>
      </w:tr>
      <w:tr w:rsidR="00373ECA" w:rsidRPr="00A339F7" w14:paraId="16A69889" w14:textId="77777777" w:rsidTr="00421F6E">
        <w:trPr>
          <w:trHeight w:val="295"/>
        </w:trPr>
        <w:tc>
          <w:tcPr>
            <w:tcW w:w="9360" w:type="dxa"/>
          </w:tcPr>
          <w:p w14:paraId="01AE4C02" w14:textId="77777777" w:rsidR="00373ECA" w:rsidRPr="00A317DC" w:rsidRDefault="00373ECA" w:rsidP="00A201C8">
            <w:pPr>
              <w:pStyle w:val="Caption"/>
              <w:jc w:val="both"/>
              <w:rPr>
                <w:rFonts w:ascii="Times New Roman" w:hAnsi="Times New Roman" w:cs="Times New Roman"/>
                <w:lang w:val="en-IN"/>
              </w:rPr>
            </w:pPr>
            <w:bookmarkStart w:id="20" w:name="_Ref98167200"/>
            <w:r w:rsidRPr="00A317DC">
              <w:rPr>
                <w:rFonts w:ascii="Times New Roman" w:hAnsi="Times New Roman" w:cs="Times New Roman"/>
                <w:sz w:val="20"/>
              </w:rPr>
              <w:t xml:space="preserve">Figure </w:t>
            </w:r>
            <w:r w:rsidRPr="00A317DC">
              <w:fldChar w:fldCharType="begin"/>
            </w:r>
            <w:r w:rsidRPr="00A317DC">
              <w:rPr>
                <w:rFonts w:ascii="Times New Roman" w:hAnsi="Times New Roman" w:cs="Times New Roman"/>
                <w:sz w:val="20"/>
              </w:rPr>
              <w:instrText xml:space="preserve"> SEQ Figure \* ARABIC </w:instrText>
            </w:r>
            <w:r w:rsidRPr="00A317DC">
              <w:fldChar w:fldCharType="separate"/>
            </w:r>
            <w:r>
              <w:rPr>
                <w:rFonts w:ascii="Times New Roman" w:hAnsi="Times New Roman" w:cs="Times New Roman"/>
                <w:noProof/>
                <w:sz w:val="20"/>
              </w:rPr>
              <w:t>4</w:t>
            </w:r>
            <w:r w:rsidRPr="00A317DC">
              <w:fldChar w:fldCharType="end"/>
            </w:r>
            <w:bookmarkEnd w:id="20"/>
            <w:r>
              <w:rPr>
                <w:rFonts w:ascii="Times New Roman" w:hAnsi="Times New Roman" w:cs="Times New Roman"/>
                <w:sz w:val="20"/>
                <w:lang w:val="en-IN"/>
              </w:rPr>
              <w:t xml:space="preserve">. </w:t>
            </w:r>
            <w:r w:rsidRPr="009E084F">
              <w:rPr>
                <w:rFonts w:ascii="Times New Roman" w:hAnsi="Times New Roman" w:cs="Times New Roman"/>
                <w:sz w:val="20"/>
                <w:lang w:val="en-IN"/>
              </w:rPr>
              <w:t xml:space="preserve">Overview of the numerical </w:t>
            </w:r>
            <w:proofErr w:type="spellStart"/>
            <w:r w:rsidRPr="009E084F">
              <w:rPr>
                <w:rFonts w:ascii="Times New Roman" w:hAnsi="Times New Roman" w:cs="Times New Roman"/>
                <w:sz w:val="20"/>
                <w:lang w:val="en-IN"/>
              </w:rPr>
              <w:t>modeling</w:t>
            </w:r>
            <w:proofErr w:type="spellEnd"/>
            <w:r w:rsidRPr="009E084F">
              <w:rPr>
                <w:rFonts w:ascii="Times New Roman" w:hAnsi="Times New Roman" w:cs="Times New Roman"/>
                <w:sz w:val="20"/>
                <w:lang w:val="en-IN"/>
              </w:rPr>
              <w:t xml:space="preserve"> strategy for case-study </w:t>
            </w:r>
            <w:commentRangeStart w:id="21"/>
            <w:r w:rsidRPr="009E084F">
              <w:rPr>
                <w:rFonts w:ascii="Times New Roman" w:hAnsi="Times New Roman" w:cs="Times New Roman"/>
                <w:sz w:val="20"/>
                <w:lang w:val="en-IN"/>
              </w:rPr>
              <w:t>frame</w:t>
            </w:r>
            <w:commentRangeEnd w:id="21"/>
            <w:r>
              <w:rPr>
                <w:rStyle w:val="CommentReference"/>
                <w:rFonts w:ascii="Times New Roman" w:eastAsia="Times New Roman" w:hAnsi="Times New Roman" w:cs="Times New Roman"/>
                <w:b w:val="0"/>
                <w:lang w:val="en-GB"/>
              </w:rPr>
              <w:commentReference w:id="21"/>
            </w:r>
            <w:r w:rsidRPr="009E084F">
              <w:rPr>
                <w:rFonts w:ascii="Times New Roman" w:hAnsi="Times New Roman" w:cs="Times New Roman"/>
                <w:sz w:val="20"/>
                <w:lang w:val="en-IN"/>
              </w:rPr>
              <w:t>.</w:t>
            </w:r>
          </w:p>
        </w:tc>
      </w:tr>
    </w:tbl>
    <w:p w14:paraId="10366EE8" w14:textId="45398B65" w:rsidR="00373ECA" w:rsidRDefault="00373ECA" w:rsidP="00373ECA">
      <w:pPr>
        <w:pStyle w:val="BodyNoindent"/>
        <w:spacing w:before="240"/>
        <w:ind w:firstLine="1"/>
      </w:pPr>
      <w:r>
        <w:rPr>
          <w:rFonts w:cs="Shruti"/>
          <w:lang w:val="en-US"/>
        </w:rPr>
        <w:t xml:space="preserve">     </w:t>
      </w:r>
      <w:r w:rsidRPr="0055567B">
        <w:rPr>
          <w:rFonts w:cs="Shruti"/>
          <w:lang w:val="en-US"/>
        </w:rPr>
        <w:t xml:space="preserve">For the deteriorated RC </w:t>
      </w:r>
      <w:r>
        <w:rPr>
          <w:rFonts w:cs="Shruti"/>
          <w:lang w:val="en-US"/>
        </w:rPr>
        <w:t>beams and columns</w:t>
      </w:r>
      <w:r w:rsidRPr="0055567B">
        <w:rPr>
          <w:rFonts w:cs="Shruti"/>
          <w:lang w:val="en-US"/>
        </w:rPr>
        <w:t xml:space="preserve">, the consequences of chloride-induced corrosion, such as area loss of steel and various secondary effects outlined previously in Section </w:t>
      </w:r>
      <w:r>
        <w:rPr>
          <w:rFonts w:cs="Shruti"/>
          <w:highlight w:val="yellow"/>
          <w:lang w:val="en-US"/>
        </w:rPr>
        <w:fldChar w:fldCharType="begin"/>
      </w:r>
      <w:r>
        <w:rPr>
          <w:rFonts w:cs="Shruti"/>
          <w:lang w:val="en-US"/>
        </w:rPr>
        <w:instrText xml:space="preserve"> REF _Ref98167502 \r \h </w:instrText>
      </w:r>
      <w:r>
        <w:rPr>
          <w:rFonts w:cs="Shruti"/>
          <w:highlight w:val="yellow"/>
          <w:lang w:val="en-US"/>
        </w:rPr>
      </w:r>
      <w:r>
        <w:rPr>
          <w:rFonts w:cs="Shruti"/>
          <w:highlight w:val="yellow"/>
          <w:lang w:val="en-US"/>
        </w:rPr>
        <w:fldChar w:fldCharType="separate"/>
      </w:r>
      <w:r>
        <w:rPr>
          <w:rFonts w:cs="Shruti"/>
          <w:lang w:val="en-US"/>
        </w:rPr>
        <w:t>3.2</w:t>
      </w:r>
      <w:r>
        <w:rPr>
          <w:rFonts w:cs="Shruti"/>
          <w:highlight w:val="yellow"/>
          <w:lang w:val="en-US"/>
        </w:rPr>
        <w:fldChar w:fldCharType="end"/>
      </w:r>
      <w:r w:rsidRPr="0055567B">
        <w:rPr>
          <w:rFonts w:cs="Shruti"/>
          <w:lang w:val="en-US"/>
        </w:rPr>
        <w:t xml:space="preserve">, are incorporated along with the associated uncertainties. </w:t>
      </w:r>
      <w:r w:rsidRPr="0055567B">
        <w:rPr>
          <w:rStyle w:val="CommentReference"/>
        </w:rPr>
        <w:annotationRef/>
      </w:r>
      <w:r w:rsidRPr="0055567B">
        <w:t xml:space="preserve">The effect of corrosion is assumed to be uniformly distributed around the perimeter </w:t>
      </w:r>
      <w:r>
        <w:t xml:space="preserve">of beams and columns. </w:t>
      </w:r>
      <w:r w:rsidRPr="0055567B">
        <w:rPr>
          <w:rFonts w:cs="Shruti"/>
          <w:lang w:val="en-US"/>
        </w:rPr>
        <w:t>The area loss of steel due to corrosion is modeled as a uniform reduction in rebar diameter along the circumference and includes the corrosion rate time-dependent uncertainty (</w:t>
      </w:r>
      <w:r w:rsidRPr="008467F5">
        <w:rPr>
          <w:rFonts w:cs="Shruti"/>
          <w:lang w:val="en-US"/>
        </w:rPr>
        <w:fldChar w:fldCharType="begin"/>
      </w:r>
      <w:r w:rsidRPr="00B66DB2">
        <w:rPr>
          <w:rFonts w:cs="Shruti"/>
          <w:lang w:val="en-US"/>
        </w:rPr>
        <w:instrText xml:space="preserve"> REF _Ref46678339 \h </w:instrText>
      </w:r>
      <w:r w:rsidRPr="009B463E">
        <w:rPr>
          <w:rFonts w:cs="Shruti"/>
          <w:lang w:val="en-US"/>
        </w:rPr>
        <w:instrText xml:space="preserve"> \* MERGEFORMAT </w:instrText>
      </w:r>
      <w:r w:rsidRPr="008467F5">
        <w:rPr>
          <w:rFonts w:cs="Shruti"/>
          <w:lang w:val="en-US"/>
        </w:rPr>
      </w:r>
      <w:r w:rsidRPr="008467F5">
        <w:rPr>
          <w:rFonts w:cs="Shruti"/>
          <w:lang w:val="en-US"/>
        </w:rPr>
        <w:fldChar w:fldCharType="separate"/>
      </w:r>
      <w:r w:rsidRPr="0087194E">
        <w:rPr>
          <w:rFonts w:cs="Shruti"/>
          <w:iCs/>
          <w:szCs w:val="18"/>
          <w:lang w:val="en-US"/>
        </w:rPr>
        <w:t xml:space="preserve">Table </w:t>
      </w:r>
      <w:r w:rsidRPr="0087194E">
        <w:rPr>
          <w:rFonts w:cs="Shruti"/>
          <w:iCs/>
          <w:noProof/>
          <w:szCs w:val="18"/>
          <w:lang w:val="en-US"/>
        </w:rPr>
        <w:t>1</w:t>
      </w:r>
      <w:r w:rsidRPr="008467F5">
        <w:rPr>
          <w:rFonts w:cs="Shruti"/>
          <w:lang w:val="en-US"/>
        </w:rPr>
        <w:fldChar w:fldCharType="end"/>
      </w:r>
      <w:r>
        <w:rPr>
          <w:rFonts w:cs="Shruti"/>
          <w:lang w:val="en-US"/>
        </w:rPr>
        <w:t xml:space="preserve"> </w:t>
      </w:r>
      <w:r w:rsidRPr="0055567B">
        <w:rPr>
          <w:rFonts w:cs="Shruti"/>
          <w:lang w:val="en-US"/>
        </w:rPr>
        <w:t xml:space="preserve">and </w:t>
      </w:r>
      <w:r w:rsidRPr="008501AD">
        <w:rPr>
          <w:rFonts w:cs="Shruti"/>
          <w:lang w:val="en-US"/>
        </w:rPr>
        <w:fldChar w:fldCharType="begin"/>
      </w:r>
      <w:r w:rsidRPr="008501AD">
        <w:rPr>
          <w:rFonts w:cs="Shruti"/>
          <w:lang w:val="en-US"/>
        </w:rPr>
        <w:instrText xml:space="preserve"> REF _Ref98167458 \h </w:instrText>
      </w:r>
      <w:r w:rsidR="008501AD" w:rsidRPr="008501AD">
        <w:rPr>
          <w:rFonts w:cs="Shruti"/>
          <w:lang w:val="en-US"/>
        </w:rPr>
        <w:instrText xml:space="preserve"> \* MERGEFORMAT </w:instrText>
      </w:r>
      <w:r w:rsidRPr="008501AD">
        <w:rPr>
          <w:rFonts w:cs="Shruti"/>
          <w:lang w:val="en-US"/>
        </w:rPr>
      </w:r>
      <w:r w:rsidRPr="008501AD">
        <w:rPr>
          <w:rFonts w:cs="Shruti"/>
          <w:lang w:val="en-US"/>
        </w:rPr>
        <w:fldChar w:fldCharType="separate"/>
      </w:r>
      <w:r w:rsidRPr="008501AD">
        <w:rPr>
          <w:rFonts w:cs="Times New Roman"/>
        </w:rPr>
        <w:t xml:space="preserve">Figure </w:t>
      </w:r>
      <w:r w:rsidRPr="008501AD">
        <w:rPr>
          <w:rFonts w:cs="Times New Roman"/>
          <w:noProof/>
        </w:rPr>
        <w:t>2</w:t>
      </w:r>
      <w:r w:rsidRPr="008501AD">
        <w:rPr>
          <w:rFonts w:cs="Shruti"/>
          <w:lang w:val="en-US"/>
        </w:rPr>
        <w:fldChar w:fldCharType="end"/>
      </w:r>
      <w:r w:rsidRPr="0055567B">
        <w:rPr>
          <w:rFonts w:cs="Shruti"/>
          <w:lang w:val="en-US"/>
        </w:rPr>
        <w:t>). The finite element modeling of the degraded frame also includes the outlined secondary effects of corrosion deterioration, such as rebar strength and ductility loss, as well as loss of cover and core concrete strength</w:t>
      </w:r>
      <w:r>
        <w:rPr>
          <w:rFonts w:cs="Shruti"/>
          <w:lang w:val="en-US"/>
        </w:rPr>
        <w:t xml:space="preserve">. </w:t>
      </w:r>
      <w:r w:rsidRPr="00DC534E">
        <w:t xml:space="preserve">The loss of strength and ductility of rebars is captured by </w:t>
      </w:r>
      <w:r>
        <w:t>calculated the time-dependent strength and ductility of reinforcement [</w:t>
      </w:r>
      <w:r w:rsidRPr="004F6354">
        <w:fldChar w:fldCharType="begin"/>
      </w:r>
      <w:r w:rsidRPr="004F6354">
        <w:instrText xml:space="preserve"> REF _Ref98167395 \h  \* MERGEFORMAT </w:instrText>
      </w:r>
      <w:r w:rsidRPr="004F6354">
        <w:fldChar w:fldCharType="separate"/>
      </w:r>
      <w:r w:rsidRPr="0087194E">
        <w:rPr>
          <w:rFonts w:cs="Times New Roman"/>
        </w:rPr>
        <w:t xml:space="preserve">Figure </w:t>
      </w:r>
      <w:r w:rsidRPr="0087194E">
        <w:rPr>
          <w:rFonts w:cs="Times New Roman"/>
          <w:noProof/>
        </w:rPr>
        <w:t>3</w:t>
      </w:r>
      <w:r w:rsidRPr="004F6354">
        <w:fldChar w:fldCharType="end"/>
      </w:r>
      <w:proofErr w:type="gramStart"/>
      <w:r>
        <w:t>], and</w:t>
      </w:r>
      <w:proofErr w:type="gramEnd"/>
      <w:r>
        <w:t xml:space="preserve"> </w:t>
      </w:r>
      <w:r w:rsidRPr="00DC534E">
        <w:t xml:space="preserve">updating the parameters of the </w:t>
      </w:r>
      <w:proofErr w:type="spellStart"/>
      <w:r w:rsidRPr="00DC534E">
        <w:rPr>
          <w:i/>
        </w:rPr>
        <w:t>uniaxialMaterial</w:t>
      </w:r>
      <w:proofErr w:type="spellEnd"/>
      <w:r w:rsidRPr="00DC534E">
        <w:rPr>
          <w:i/>
        </w:rPr>
        <w:t xml:space="preserve"> Hysteretic</w:t>
      </w:r>
      <w:r w:rsidRPr="00DC534E">
        <w:t xml:space="preserve"> material </w:t>
      </w:r>
      <w:r>
        <w:t xml:space="preserve">used to model reinforcing steel. </w:t>
      </w:r>
      <w:r w:rsidRPr="00DC534E">
        <w:t xml:space="preserve">The time-dependent core concrete strength due to corrosion of transverse reinforcement is incorporated by updating the parameters of </w:t>
      </w:r>
      <w:r w:rsidRPr="00DC534E">
        <w:rPr>
          <w:i/>
        </w:rPr>
        <w:t>Concrete0</w:t>
      </w:r>
      <w:r>
        <w:rPr>
          <w:i/>
        </w:rPr>
        <w:t xml:space="preserve">2 </w:t>
      </w:r>
      <w:r w:rsidRPr="00DC534E">
        <w:t xml:space="preserve">material model used to define the column core. The loss of cover strength due to the formation of expansive rust products is </w:t>
      </w:r>
      <w:proofErr w:type="spellStart"/>
      <w:r w:rsidRPr="00DC534E">
        <w:t>modeled</w:t>
      </w:r>
      <w:proofErr w:type="spellEnd"/>
      <w:r w:rsidRPr="00DC534E">
        <w:t xml:space="preserve"> by calculating the time-dependent strength of cover concrete [</w:t>
      </w:r>
      <w:r w:rsidRPr="008467F5">
        <w:fldChar w:fldCharType="begin"/>
      </w:r>
      <w:r w:rsidRPr="00B66DB2">
        <w:instrText xml:space="preserve"> REF _Ref98167395 \h </w:instrText>
      </w:r>
      <w:r w:rsidRPr="009B463E">
        <w:instrText xml:space="preserve"> \* MERGEFORMAT </w:instrText>
      </w:r>
      <w:r w:rsidRPr="008467F5">
        <w:fldChar w:fldCharType="separate"/>
      </w:r>
      <w:r w:rsidRPr="0087194E">
        <w:rPr>
          <w:rFonts w:cs="Times New Roman"/>
        </w:rPr>
        <w:t xml:space="preserve">Figure </w:t>
      </w:r>
      <w:r w:rsidRPr="0087194E">
        <w:rPr>
          <w:rFonts w:cs="Times New Roman"/>
          <w:noProof/>
        </w:rPr>
        <w:t>3</w:t>
      </w:r>
      <w:r w:rsidRPr="008467F5">
        <w:fldChar w:fldCharType="end"/>
      </w:r>
      <w:r w:rsidRPr="00DC534E">
        <w:t xml:space="preserve">], and then updating the parameters of </w:t>
      </w:r>
      <w:r w:rsidRPr="00DC534E">
        <w:rPr>
          <w:i/>
        </w:rPr>
        <w:t>Concrete0</w:t>
      </w:r>
      <w:r>
        <w:rPr>
          <w:i/>
        </w:rPr>
        <w:t xml:space="preserve">2 </w:t>
      </w:r>
      <w:r w:rsidRPr="00DC534E">
        <w:t>material used to define column cover concrete.</w:t>
      </w:r>
    </w:p>
    <w:p w14:paraId="13496811" w14:textId="509BC793" w:rsidR="00373ECA" w:rsidRDefault="00373ECA" w:rsidP="00446A4C">
      <w:pPr>
        <w:spacing w:before="240"/>
        <w:ind w:left="1" w:firstLine="2"/>
        <w:jc w:val="both"/>
        <w:rPr>
          <w:lang w:val="en-US"/>
        </w:rPr>
      </w:pPr>
      <w:r>
        <w:t xml:space="preserve">     While the above </w:t>
      </w:r>
      <w:proofErr w:type="spellStart"/>
      <w:r>
        <w:t>fiber</w:t>
      </w:r>
      <w:proofErr w:type="spellEnd"/>
      <w:r>
        <w:t xml:space="preserve"> section-based </w:t>
      </w:r>
      <w:proofErr w:type="spellStart"/>
      <w:r>
        <w:t>modeling</w:t>
      </w:r>
      <w:proofErr w:type="spellEnd"/>
      <w:r>
        <w:t xml:space="preserve"> of a RC section </w:t>
      </w:r>
      <w:proofErr w:type="gramStart"/>
      <w:r>
        <w:t>is capable of capturing</w:t>
      </w:r>
      <w:proofErr w:type="gramEnd"/>
      <w:r>
        <w:t xml:space="preserve"> the nonlinear flexural deformation,</w:t>
      </w:r>
      <w:r w:rsidRPr="00A314FB">
        <w:t xml:space="preserve"> </w:t>
      </w:r>
      <w:r>
        <w:t xml:space="preserve">non-seismically designed </w:t>
      </w:r>
      <w:r w:rsidRPr="00A314FB">
        <w:t>low-ductil</w:t>
      </w:r>
      <w:r>
        <w:t>ity frames may also exhibit non</w:t>
      </w:r>
      <w:r w:rsidRPr="00A314FB">
        <w:t xml:space="preserve">linear behaviour due to column shear failure and loss of </w:t>
      </w:r>
      <w:r>
        <w:t>gravity load-bearing capability [</w:t>
      </w:r>
      <w:r w:rsidRPr="009B463E">
        <w:rPr>
          <w:color w:val="7030A0"/>
        </w:rPr>
        <w:t>CITE Elwood 2004</w:t>
      </w:r>
      <w:r>
        <w:t xml:space="preserve">]. Consequently, a zero-length shear spring (element </w:t>
      </w:r>
      <w:proofErr w:type="spellStart"/>
      <w:r>
        <w:rPr>
          <w:i/>
        </w:rPr>
        <w:t>zeroLength</w:t>
      </w:r>
      <w:proofErr w:type="spellEnd"/>
      <w:r>
        <w:t xml:space="preserve"> in OpenSees) is placed in series with the column flexure element as shown in </w:t>
      </w:r>
      <w:r>
        <w:rPr>
          <w:lang w:val="en-US"/>
        </w:rPr>
        <w:fldChar w:fldCharType="begin"/>
      </w:r>
      <w:r>
        <w:rPr>
          <w:lang w:val="en-US"/>
        </w:rPr>
        <w:instrText xml:space="preserve"> REF _Ref98167200 \h </w:instrText>
      </w:r>
      <w:r>
        <w:rPr>
          <w:lang w:val="en-US"/>
        </w:rPr>
      </w:r>
      <w:r>
        <w:rPr>
          <w:lang w:val="en-US"/>
        </w:rPr>
        <w:fldChar w:fldCharType="separate"/>
      </w:r>
      <w:r w:rsidRPr="00A317DC">
        <w:t xml:space="preserve">Figure </w:t>
      </w:r>
      <w:r>
        <w:rPr>
          <w:noProof/>
        </w:rPr>
        <w:t>4</w:t>
      </w:r>
      <w:r>
        <w:rPr>
          <w:lang w:val="en-US"/>
        </w:rPr>
        <w:fldChar w:fldCharType="end"/>
      </w:r>
      <w:r>
        <w:t xml:space="preserve">. The </w:t>
      </w:r>
      <w:r w:rsidRPr="00A314FB">
        <w:rPr>
          <w:i/>
        </w:rPr>
        <w:t>uniaxial</w:t>
      </w:r>
      <w:r>
        <w:t xml:space="preserve"> </w:t>
      </w:r>
      <w:proofErr w:type="spellStart"/>
      <w:r w:rsidRPr="00EA1A8B">
        <w:rPr>
          <w:i/>
          <w:lang w:val="en-US"/>
        </w:rPr>
        <w:t>LimitState</w:t>
      </w:r>
      <w:proofErr w:type="spellEnd"/>
      <w:r w:rsidRPr="00EA1A8B">
        <w:rPr>
          <w:i/>
          <w:lang w:val="en-US"/>
        </w:rPr>
        <w:t xml:space="preserve"> </w:t>
      </w:r>
      <w:r w:rsidRPr="00EA1A8B">
        <w:rPr>
          <w:iCs/>
          <w:lang w:val="en-US"/>
        </w:rPr>
        <w:t>material</w:t>
      </w:r>
      <w:r>
        <w:rPr>
          <w:iCs/>
          <w:lang w:val="en-US"/>
        </w:rPr>
        <w:t xml:space="preserve"> model is assigned to these springs that monitors columns response and </w:t>
      </w:r>
      <w:r w:rsidRPr="00EA1A8B">
        <w:rPr>
          <w:lang w:val="en-US"/>
        </w:rPr>
        <w:t xml:space="preserve">triggers only when column response reaches the pre-defined shear and axial failure curves, implemented within </w:t>
      </w:r>
      <w:r>
        <w:rPr>
          <w:lang w:val="en-US"/>
        </w:rPr>
        <w:t>Open</w:t>
      </w:r>
      <w:r w:rsidRPr="00EA1A8B">
        <w:rPr>
          <w:lang w:val="en-US"/>
        </w:rPr>
        <w:t xml:space="preserve">Sees as </w:t>
      </w:r>
      <w:proofErr w:type="spellStart"/>
      <w:r w:rsidRPr="00EA1A8B">
        <w:rPr>
          <w:i/>
          <w:lang w:val="en-US"/>
        </w:rPr>
        <w:t>limitCurve</w:t>
      </w:r>
      <w:proofErr w:type="spellEnd"/>
      <w:r w:rsidRPr="00EA1A8B">
        <w:rPr>
          <w:i/>
          <w:lang w:val="en-US"/>
        </w:rPr>
        <w:t xml:space="preserve"> Shear</w:t>
      </w:r>
      <w:r w:rsidRPr="00EA1A8B">
        <w:rPr>
          <w:lang w:val="en-US"/>
        </w:rPr>
        <w:t xml:space="preserve"> and </w:t>
      </w:r>
      <w:proofErr w:type="spellStart"/>
      <w:r w:rsidRPr="00EA1A8B">
        <w:rPr>
          <w:i/>
          <w:lang w:val="en-US"/>
        </w:rPr>
        <w:t>limitCurve</w:t>
      </w:r>
      <w:proofErr w:type="spellEnd"/>
      <w:r w:rsidRPr="00EA1A8B">
        <w:rPr>
          <w:i/>
          <w:lang w:val="en-US"/>
        </w:rPr>
        <w:t xml:space="preserve"> Axial</w:t>
      </w:r>
      <w:r w:rsidRPr="00EA1A8B">
        <w:rPr>
          <w:iCs/>
          <w:lang w:val="en-US"/>
        </w:rPr>
        <w:t>,</w:t>
      </w:r>
      <w:r w:rsidRPr="00EA1A8B">
        <w:rPr>
          <w:lang w:val="en-US"/>
        </w:rPr>
        <w:t xml:space="preserve"> respectively.</w:t>
      </w:r>
      <w:r>
        <w:rPr>
          <w:lang w:val="en-US"/>
        </w:rPr>
        <w:t xml:space="preserve"> Note that the existing </w:t>
      </w:r>
      <w:proofErr w:type="spellStart"/>
      <w:r w:rsidRPr="00EA1A8B">
        <w:rPr>
          <w:i/>
          <w:lang w:val="en-US"/>
        </w:rPr>
        <w:t>limitCurve</w:t>
      </w:r>
      <w:proofErr w:type="spellEnd"/>
      <w:r w:rsidRPr="00EA1A8B">
        <w:rPr>
          <w:i/>
          <w:lang w:val="en-US"/>
        </w:rPr>
        <w:t xml:space="preserve"> Shear</w:t>
      </w:r>
      <w:r>
        <w:rPr>
          <w:i/>
          <w:lang w:val="en-US"/>
        </w:rPr>
        <w:t xml:space="preserve"> </w:t>
      </w:r>
      <w:r w:rsidRPr="007F237A">
        <w:rPr>
          <w:lang w:val="en-US"/>
        </w:rPr>
        <w:t>model is modified such that shear</w:t>
      </w:r>
      <w:r w:rsidRPr="00EA1A8B">
        <w:rPr>
          <w:lang w:val="en-US"/>
        </w:rPr>
        <w:t xml:space="preserve"> failure is triggered when column response reaches either the strength or drift limit curves</w:t>
      </w:r>
      <w:r>
        <w:rPr>
          <w:lang w:val="en-US"/>
        </w:rPr>
        <w:t xml:space="preserve"> </w:t>
      </w:r>
      <w:r w:rsidRPr="009B463E">
        <w:rPr>
          <w:color w:val="7030A0"/>
          <w:lang w:val="en-US"/>
        </w:rPr>
        <w:t>[CITE Freddi et al. 2021]</w:t>
      </w:r>
      <w:r>
        <w:rPr>
          <w:lang w:val="en-US"/>
        </w:rPr>
        <w:t xml:space="preserve">.  </w:t>
      </w:r>
      <w:r>
        <w:t xml:space="preserve">While the shear strength limit curve is based on the model proposed in ASCE-41, the deformation limit curve is </w:t>
      </w:r>
      <w:r>
        <w:lastRenderedPageBreak/>
        <w:t xml:space="preserve">defined </w:t>
      </w:r>
      <w:r w:rsidRPr="00EA1A8B">
        <w:rPr>
          <w:lang w:val="en-US"/>
        </w:rPr>
        <w:t xml:space="preserve">based on an empirically derived force-deformation controlled limit curve </w:t>
      </w:r>
      <w:r>
        <w:rPr>
          <w:lang w:val="en-US"/>
        </w:rPr>
        <w:t xml:space="preserve">given by Elwood </w:t>
      </w:r>
      <w:r w:rsidRPr="009B463E">
        <w:rPr>
          <w:color w:val="7030A0"/>
          <w:lang w:val="en-US"/>
        </w:rPr>
        <w:t>[CITE]</w:t>
      </w:r>
      <w:r>
        <w:rPr>
          <w:lang w:val="en-US"/>
        </w:rPr>
        <w:t xml:space="preserve">. Both strength and drift shear limit curves </w:t>
      </w:r>
      <w:proofErr w:type="gramStart"/>
      <w:r>
        <w:rPr>
          <w:lang w:val="en-US"/>
        </w:rPr>
        <w:t>depends</w:t>
      </w:r>
      <w:proofErr w:type="gramEnd"/>
      <w:r>
        <w:rPr>
          <w:lang w:val="en-US"/>
        </w:rPr>
        <w:t xml:space="preserve"> on parameters</w:t>
      </w:r>
      <w:r w:rsidRPr="00EA1A8B">
        <w:rPr>
          <w:lang w:val="en-US"/>
        </w:rPr>
        <w:t xml:space="preserve"> such as column transverse reinforcement, column axial load, section dimensions, ma</w:t>
      </w:r>
      <w:r>
        <w:rPr>
          <w:lang w:val="en-US"/>
        </w:rPr>
        <w:t xml:space="preserve">terial properties, among others, and therefore, are affected by column corrosion deterioration. The considered FE modeling approach considers this degradation of shear limit curves during the nonlinear analysis. </w:t>
      </w:r>
      <w:r>
        <w:t>The degrading slope of the total response (</w:t>
      </w:r>
      <w:proofErr w:type="spellStart"/>
      <w:r>
        <w:rPr>
          <w:i/>
        </w:rPr>
        <w:t>K</w:t>
      </w:r>
      <w:r>
        <w:rPr>
          <w:i/>
          <w:vertAlign w:val="superscript"/>
        </w:rPr>
        <w:t>t</w:t>
      </w:r>
      <w:r>
        <w:rPr>
          <w:i/>
          <w:vertAlign w:val="subscript"/>
        </w:rPr>
        <w:t>deg</w:t>
      </w:r>
      <w:proofErr w:type="spellEnd"/>
      <w:r>
        <w:t xml:space="preserve"> in </w:t>
      </w:r>
      <w:r w:rsidR="00030C87">
        <w:rPr>
          <w:lang w:val="en-US"/>
        </w:rPr>
        <w:fldChar w:fldCharType="begin"/>
      </w:r>
      <w:r w:rsidR="00030C87">
        <w:rPr>
          <w:lang w:val="en-US"/>
        </w:rPr>
        <w:instrText xml:space="preserve"> REF _Ref98167200 \h </w:instrText>
      </w:r>
      <w:r w:rsidR="00030C87">
        <w:rPr>
          <w:lang w:val="en-US"/>
        </w:rPr>
      </w:r>
      <w:r w:rsidR="00030C87">
        <w:rPr>
          <w:lang w:val="en-US"/>
        </w:rPr>
        <w:fldChar w:fldCharType="separate"/>
      </w:r>
      <w:r w:rsidR="00030C87" w:rsidRPr="00A317DC">
        <w:t xml:space="preserve">Figure </w:t>
      </w:r>
      <w:r w:rsidR="00030C87">
        <w:rPr>
          <w:noProof/>
        </w:rPr>
        <w:t>4</w:t>
      </w:r>
      <w:r w:rsidR="00030C87">
        <w:rPr>
          <w:lang w:val="en-US"/>
        </w:rPr>
        <w:fldChar w:fldCharType="end"/>
      </w:r>
      <w:r>
        <w:t xml:space="preserve">) is calculated using the shear-friction model proposed by </w:t>
      </w:r>
      <w:proofErr w:type="spellStart"/>
      <w:r w:rsidRPr="00515FE3">
        <w:t>Baradaran-Shoraka</w:t>
      </w:r>
      <w:proofErr w:type="spellEnd"/>
      <w:r w:rsidRPr="00515FE3">
        <w:t xml:space="preserve"> and Elwood</w:t>
      </w:r>
      <w:r>
        <w:t xml:space="preserve"> </w:t>
      </w:r>
      <w:r w:rsidRPr="009B463E">
        <w:rPr>
          <w:color w:val="7030A0"/>
        </w:rPr>
        <w:t>[CITE]</w:t>
      </w:r>
      <w:r>
        <w:t>. The degrading stiffness of shear spring response (</w:t>
      </w:r>
      <w:proofErr w:type="spellStart"/>
      <w:r>
        <w:rPr>
          <w:i/>
        </w:rPr>
        <w:t>K</w:t>
      </w:r>
      <w:r>
        <w:rPr>
          <w:i/>
          <w:vertAlign w:val="subscript"/>
        </w:rPr>
        <w:t>deg</w:t>
      </w:r>
      <w:proofErr w:type="spellEnd"/>
      <w:r>
        <w:t xml:space="preserve"> in </w:t>
      </w:r>
      <w:r w:rsidR="00030C87">
        <w:rPr>
          <w:lang w:val="en-US"/>
        </w:rPr>
        <w:fldChar w:fldCharType="begin"/>
      </w:r>
      <w:r w:rsidR="00030C87">
        <w:rPr>
          <w:lang w:val="en-US"/>
        </w:rPr>
        <w:instrText xml:space="preserve"> REF _Ref98167200 \h </w:instrText>
      </w:r>
      <w:r w:rsidR="00030C87">
        <w:rPr>
          <w:lang w:val="en-US"/>
        </w:rPr>
      </w:r>
      <w:r w:rsidR="00030C87">
        <w:rPr>
          <w:lang w:val="en-US"/>
        </w:rPr>
        <w:fldChar w:fldCharType="separate"/>
      </w:r>
      <w:r w:rsidR="00030C87" w:rsidRPr="00A317DC">
        <w:t xml:space="preserve">Figure </w:t>
      </w:r>
      <w:r w:rsidR="00030C87">
        <w:rPr>
          <w:noProof/>
        </w:rPr>
        <w:t>4</w:t>
      </w:r>
      <w:r w:rsidR="00030C87">
        <w:rPr>
          <w:lang w:val="en-US"/>
        </w:rPr>
        <w:fldChar w:fldCharType="end"/>
      </w:r>
      <w:r>
        <w:t xml:space="preserve">) is estimated from the degrading slope of the total response </w:t>
      </w:r>
      <w:proofErr w:type="spellStart"/>
      <w:r>
        <w:rPr>
          <w:i/>
        </w:rPr>
        <w:t>K</w:t>
      </w:r>
      <w:r>
        <w:rPr>
          <w:i/>
          <w:vertAlign w:val="superscript"/>
        </w:rPr>
        <w:t>t</w:t>
      </w:r>
      <w:r>
        <w:rPr>
          <w:i/>
          <w:vertAlign w:val="subscript"/>
        </w:rPr>
        <w:t>deg</w:t>
      </w:r>
      <w:proofErr w:type="spellEnd"/>
      <w:r>
        <w:t xml:space="preserve"> and the unloading stiffness of flexural response (</w:t>
      </w:r>
      <w:proofErr w:type="spellStart"/>
      <w:r>
        <w:rPr>
          <w:i/>
        </w:rPr>
        <w:t>K</w:t>
      </w:r>
      <w:r>
        <w:rPr>
          <w:i/>
          <w:vertAlign w:val="subscript"/>
        </w:rPr>
        <w:t>unload</w:t>
      </w:r>
      <w:proofErr w:type="spellEnd"/>
      <w:r>
        <w:t xml:space="preserve">) </w:t>
      </w:r>
      <w:r w:rsidRPr="009B463E">
        <w:rPr>
          <w:color w:val="7030A0"/>
        </w:rPr>
        <w:t>[CITE Elwood 2004]</w:t>
      </w:r>
      <w:r>
        <w:t xml:space="preserve">. Also, the residual strength is defined as 20 percent of the nominal shear strength to alleviate convergence issues in OpenSees </w:t>
      </w:r>
      <w:r w:rsidRPr="009B463E">
        <w:rPr>
          <w:color w:val="7030A0"/>
        </w:rPr>
        <w:t>[CITE Jeon et al. 2015]</w:t>
      </w:r>
      <w:r>
        <w:t>.</w:t>
      </w:r>
      <w:r>
        <w:rPr>
          <w:lang w:val="en-US"/>
        </w:rPr>
        <w:t xml:space="preserve">     </w:t>
      </w:r>
    </w:p>
    <w:p w14:paraId="022A06FB" w14:textId="1266BF9C" w:rsidR="00373ECA" w:rsidRPr="009B463E" w:rsidRDefault="00373ECA" w:rsidP="00373ECA">
      <w:pPr>
        <w:jc w:val="both"/>
        <w:rPr>
          <w:lang w:val="en-US"/>
        </w:rPr>
      </w:pPr>
      <w:r>
        <w:rPr>
          <w:lang w:val="en-US"/>
        </w:rPr>
        <w:t xml:space="preserve">     To model the </w:t>
      </w:r>
      <w:r w:rsidRPr="009B463E">
        <w:rPr>
          <w:bCs/>
          <w:lang w:val="en-US"/>
        </w:rPr>
        <w:t>low-ductility joints</w:t>
      </w:r>
      <w:r w:rsidRPr="00B66DB2">
        <w:rPr>
          <w:lang w:val="en-US"/>
        </w:rPr>
        <w:t xml:space="preserve"> for</w:t>
      </w:r>
      <w:r>
        <w:rPr>
          <w:lang w:val="en-US"/>
        </w:rPr>
        <w:t xml:space="preserve"> the RC frame, </w:t>
      </w:r>
      <w:r w:rsidRPr="001C53A5">
        <w:rPr>
          <w:lang w:val="en-US"/>
        </w:rPr>
        <w:t>a two-node</w:t>
      </w:r>
      <w:r w:rsidRPr="001C53A5">
        <w:rPr>
          <w:rFonts w:ascii="STIXTwoText" w:hAnsi="STIXTwoText"/>
          <w:color w:val="000000"/>
        </w:rPr>
        <w:t xml:space="preserve"> </w:t>
      </w:r>
      <w:proofErr w:type="spellStart"/>
      <w:r w:rsidRPr="001C53A5">
        <w:rPr>
          <w:i/>
          <w:iCs/>
          <w:lang w:val="en-US"/>
        </w:rPr>
        <w:t>zeroLength</w:t>
      </w:r>
      <w:proofErr w:type="spellEnd"/>
      <w:r w:rsidRPr="001C53A5">
        <w:rPr>
          <w:lang w:val="en-US"/>
        </w:rPr>
        <w:t xml:space="preserve"> rotational joint spring and four rigid offsets</w:t>
      </w:r>
      <w:r>
        <w:rPr>
          <w:lang w:val="en-US"/>
        </w:rPr>
        <w:t xml:space="preserve"> is used </w:t>
      </w:r>
      <w:r w:rsidRPr="001C53A5">
        <w:rPr>
          <w:lang w:val="en-US"/>
        </w:rPr>
        <w:t xml:space="preserve">as </w:t>
      </w:r>
      <w:r>
        <w:rPr>
          <w:lang w:val="en-US"/>
        </w:rPr>
        <w:t>illustrated in the work done by</w:t>
      </w:r>
      <w:r w:rsidRPr="001C53A5">
        <w:rPr>
          <w:lang w:val="en-US"/>
        </w:rPr>
        <w:t xml:space="preserve"> </w:t>
      </w:r>
      <w:r w:rsidRPr="009B463E">
        <w:rPr>
          <w:color w:val="7030A0"/>
          <w:lang w:val="en-US"/>
        </w:rPr>
        <w:t xml:space="preserve">Jeon et al. </w:t>
      </w:r>
      <w:r>
        <w:rPr>
          <w:color w:val="7030A0"/>
          <w:lang w:val="en-US"/>
        </w:rPr>
        <w:t>[CITE</w:t>
      </w:r>
      <w:proofErr w:type="gramStart"/>
      <w:r>
        <w:rPr>
          <w:color w:val="7030A0"/>
          <w:lang w:val="en-US"/>
        </w:rPr>
        <w:t>]</w:t>
      </w:r>
      <w:r w:rsidR="00A201C8">
        <w:rPr>
          <w:lang w:val="en-US"/>
        </w:rPr>
        <w:t>,</w:t>
      </w:r>
      <w:r>
        <w:rPr>
          <w:lang w:val="en-US"/>
        </w:rPr>
        <w:t xml:space="preserve"> and</w:t>
      </w:r>
      <w:proofErr w:type="gramEnd"/>
      <w:r>
        <w:rPr>
          <w:lang w:val="en-US"/>
        </w:rPr>
        <w:t xml:space="preserve"> shown in </w:t>
      </w:r>
      <w:r>
        <w:rPr>
          <w:lang w:val="en-US"/>
        </w:rPr>
        <w:fldChar w:fldCharType="begin"/>
      </w:r>
      <w:r>
        <w:rPr>
          <w:lang w:val="en-US"/>
        </w:rPr>
        <w:instrText xml:space="preserve"> REF _Ref98167200 \h </w:instrText>
      </w:r>
      <w:r>
        <w:rPr>
          <w:lang w:val="en-US"/>
        </w:rPr>
      </w:r>
      <w:r>
        <w:rPr>
          <w:lang w:val="en-US"/>
        </w:rPr>
        <w:fldChar w:fldCharType="separate"/>
      </w:r>
      <w:r w:rsidRPr="00A317DC">
        <w:t xml:space="preserve">Figure </w:t>
      </w:r>
      <w:r>
        <w:rPr>
          <w:noProof/>
        </w:rPr>
        <w:t>4</w:t>
      </w:r>
      <w:r>
        <w:rPr>
          <w:lang w:val="en-US"/>
        </w:rPr>
        <w:fldChar w:fldCharType="end"/>
      </w:r>
      <w:r>
        <w:rPr>
          <w:lang w:val="en-US"/>
        </w:rPr>
        <w:t xml:space="preserve">. </w:t>
      </w:r>
      <w:r w:rsidRPr="009340E6">
        <w:rPr>
          <w:lang w:val="en-US"/>
        </w:rPr>
        <w:t xml:space="preserve">In this model, beams and columns are continuous, while the joint model controls their relative rotation. Low ductility can arise due to insufficient traverse reinforcement and short embedded lengths of reinforcement within the beam-column joints. To account for the short anchorage length, a reduced shear strength is considered as </w:t>
      </w:r>
      <w:r>
        <w:rPr>
          <w:lang w:val="en-US"/>
        </w:rPr>
        <w:t>suggested</w:t>
      </w:r>
      <w:r w:rsidRPr="009340E6">
        <w:rPr>
          <w:lang w:val="en-US"/>
        </w:rPr>
        <w:t xml:space="preserve"> by Jeon et al</w:t>
      </w:r>
      <w:r>
        <w:rPr>
          <w:lang w:val="en-US"/>
        </w:rPr>
        <w:t>.</w:t>
      </w:r>
      <w:r w:rsidRPr="009340E6">
        <w:rPr>
          <w:lang w:val="en-US"/>
        </w:rPr>
        <w:t xml:space="preserve"> </w:t>
      </w:r>
      <w:r w:rsidRPr="009B463E">
        <w:rPr>
          <w:color w:val="7030A0"/>
          <w:lang w:val="en-US"/>
        </w:rPr>
        <w:t xml:space="preserve">[CITE]. </w:t>
      </w:r>
      <w:r w:rsidRPr="009340E6">
        <w:rPr>
          <w:lang w:val="en-US"/>
        </w:rPr>
        <w:t xml:space="preserve">Also, to account for the pinching behavior </w:t>
      </w:r>
      <w:r w:rsidRPr="009340E6">
        <w:rPr>
          <w:i/>
          <w:iCs/>
          <w:lang w:val="en-US"/>
        </w:rPr>
        <w:t>Pinching4</w:t>
      </w:r>
      <w:r>
        <w:rPr>
          <w:lang w:val="en-US"/>
        </w:rPr>
        <w:t xml:space="preserve"> </w:t>
      </w:r>
      <w:r w:rsidRPr="009340E6">
        <w:rPr>
          <w:lang w:val="en-US"/>
        </w:rPr>
        <w:t xml:space="preserve">material model </w:t>
      </w:r>
      <w:r w:rsidR="00A201C8">
        <w:rPr>
          <w:lang w:val="en-US"/>
        </w:rPr>
        <w:t xml:space="preserve">[CITE] </w:t>
      </w:r>
      <w:r w:rsidRPr="009340E6">
        <w:rPr>
          <w:lang w:val="en-US"/>
        </w:rPr>
        <w:t xml:space="preserve">is used in the beam-column joint response as shown in </w:t>
      </w:r>
      <w:r>
        <w:rPr>
          <w:lang w:val="en-US"/>
        </w:rPr>
        <w:fldChar w:fldCharType="begin"/>
      </w:r>
      <w:r>
        <w:rPr>
          <w:lang w:val="en-US"/>
        </w:rPr>
        <w:instrText xml:space="preserve"> REF _Ref98167200 \h </w:instrText>
      </w:r>
      <w:r>
        <w:rPr>
          <w:lang w:val="en-US"/>
        </w:rPr>
      </w:r>
      <w:r>
        <w:rPr>
          <w:lang w:val="en-US"/>
        </w:rPr>
        <w:fldChar w:fldCharType="separate"/>
      </w:r>
      <w:r w:rsidRPr="00A317DC">
        <w:t xml:space="preserve">Figure </w:t>
      </w:r>
      <w:r>
        <w:rPr>
          <w:noProof/>
        </w:rPr>
        <w:t>4</w:t>
      </w:r>
      <w:r>
        <w:rPr>
          <w:lang w:val="en-US"/>
        </w:rPr>
        <w:fldChar w:fldCharType="end"/>
      </w:r>
      <w:r w:rsidRPr="00471EDC">
        <w:rPr>
          <w:color w:val="FF0000"/>
          <w:lang w:val="en-US"/>
        </w:rPr>
        <w:t>.</w:t>
      </w:r>
      <w:r>
        <w:rPr>
          <w:color w:val="FF0000"/>
          <w:lang w:val="en-US"/>
        </w:rPr>
        <w:t xml:space="preserve"> </w:t>
      </w:r>
      <w:r w:rsidRPr="009B463E">
        <w:rPr>
          <w:lang w:val="en-US"/>
        </w:rPr>
        <w:t>The present study doesn’t consider influence of corrosion deterioration of joints on seismic response and is left for future exploration.</w:t>
      </w:r>
    </w:p>
    <w:p w14:paraId="215A8482" w14:textId="77777777" w:rsidR="00373ECA" w:rsidRDefault="00373ECA" w:rsidP="00373ECA">
      <w:pPr>
        <w:pStyle w:val="Heading3"/>
        <w:numPr>
          <w:ilvl w:val="2"/>
          <w:numId w:val="2"/>
        </w:numPr>
        <w:ind w:left="426" w:hanging="426"/>
      </w:pPr>
      <w:r>
        <w:t xml:space="preserve">Validation with past experimental </w:t>
      </w:r>
      <w:commentRangeStart w:id="22"/>
      <w:r>
        <w:t>studies</w:t>
      </w:r>
      <w:commentRangeEnd w:id="22"/>
      <w:r>
        <w:rPr>
          <w:rStyle w:val="CommentReference"/>
          <w:rFonts w:eastAsia="Times New Roman" w:cs="Times New Roman"/>
          <w:i w:val="0"/>
          <w:lang w:val="en-GB"/>
        </w:rPr>
        <w:commentReference w:id="22"/>
      </w:r>
    </w:p>
    <w:p w14:paraId="289A20FC" w14:textId="77777777" w:rsidR="00373ECA" w:rsidRDefault="00373ECA" w:rsidP="00373ECA">
      <w:pPr>
        <w:pStyle w:val="BodyNoindent"/>
        <w:tabs>
          <w:tab w:val="left" w:pos="1418"/>
        </w:tabs>
        <w:rPr>
          <w:rFonts w:eastAsia="Times New Roman" w:cs="Times New Roman"/>
          <w:szCs w:val="20"/>
          <w:lang w:val="en-US"/>
        </w:rPr>
      </w:pPr>
      <w:r w:rsidRPr="00786E32">
        <w:rPr>
          <w:rFonts w:eastAsia="Times New Roman" w:cs="Times New Roman"/>
          <w:szCs w:val="20"/>
          <w:lang w:val="en-US"/>
        </w:rPr>
        <w:t>For the purpose of</w:t>
      </w:r>
      <w:r>
        <w:rPr>
          <w:rFonts w:eastAsia="Times New Roman" w:cs="Times New Roman"/>
          <w:szCs w:val="20"/>
          <w:lang w:val="en-US"/>
        </w:rPr>
        <w:t xml:space="preserve"> validating the OpenSees </w:t>
      </w:r>
      <w:r>
        <w:rPr>
          <w:rFonts w:eastAsia="Times New Roman" w:cs="Times New Roman"/>
          <w:szCs w:val="20"/>
          <w:lang w:val="en-US"/>
        </w:rPr>
        <w:fldChar w:fldCharType="begin"/>
      </w:r>
      <w:r>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Pr>
          <w:rFonts w:eastAsia="Times New Roman" w:cs="Times New Roman"/>
          <w:szCs w:val="20"/>
          <w:lang w:val="en-US"/>
        </w:rPr>
        <w:fldChar w:fldCharType="separate"/>
      </w:r>
      <w:r w:rsidRPr="00A61B4F">
        <w:rPr>
          <w:rFonts w:cs="Times New Roman"/>
        </w:rPr>
        <w:t>[24]</w:t>
      </w:r>
      <w:r>
        <w:rPr>
          <w:rFonts w:eastAsia="Times New Roman" w:cs="Times New Roman"/>
          <w:szCs w:val="20"/>
          <w:lang w:val="en-US"/>
        </w:rPr>
        <w:fldChar w:fldCharType="end"/>
      </w:r>
      <w:r>
        <w:rPr>
          <w:rFonts w:eastAsia="Times New Roman" w:cs="Times New Roman"/>
          <w:szCs w:val="20"/>
          <w:lang w:val="en-US"/>
        </w:rPr>
        <w:t xml:space="preserve"> modelling technique of simulating the shear-critical response, four square RC columns are analyzed under cyclical loading to validate the flexure-shear response (</w:t>
      </w:r>
      <w:r w:rsidRPr="00C20C93">
        <w:rPr>
          <w:rFonts w:eastAsia="Times New Roman" w:cs="Times New Roman"/>
          <w:i/>
          <w:szCs w:val="20"/>
          <w:lang w:val="en-US"/>
        </w:rPr>
        <w:t>flexures-shear interaction FSI)</w:t>
      </w:r>
      <w:r>
        <w:rPr>
          <w:rFonts w:eastAsia="Times New Roman" w:cs="Times New Roman"/>
          <w:szCs w:val="20"/>
          <w:lang w:val="en-US"/>
        </w:rPr>
        <w:t xml:space="preserve">. The columns for validation are selected based on the flexure-shear failure and includes uncorroded and corroded specimens. </w:t>
      </w:r>
      <w:r w:rsidRPr="00861CB5">
        <w:rPr>
          <w:rFonts w:eastAsia="Times New Roman" w:cs="Times New Roman"/>
          <w:color w:val="FF0000"/>
          <w:szCs w:val="20"/>
          <w:lang w:val="en-US"/>
        </w:rPr>
        <w:t xml:space="preserve">Table 3.1 </w:t>
      </w:r>
      <w:r>
        <w:rPr>
          <w:rFonts w:eastAsia="Times New Roman" w:cs="Times New Roman"/>
          <w:szCs w:val="20"/>
          <w:lang w:val="en-US"/>
        </w:rPr>
        <w:t xml:space="preserve">gives the basic details and properties of the selected specimens used for the validation exercise. Specimen U2 and C5 are of similar properties but U2 is tested without any corrosion and C5 is tested with corrosion of rebars </w:t>
      </w:r>
      <w:r>
        <w:rPr>
          <w:rFonts w:eastAsia="Times New Roman" w:cs="Times New Roman"/>
          <w:szCs w:val="20"/>
          <w:lang w:val="en-US"/>
        </w:rPr>
        <w:fldChar w:fldCharType="begin"/>
      </w:r>
      <w:r>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Pr>
          <w:rFonts w:eastAsia="Times New Roman" w:cs="Times New Roman"/>
          <w:szCs w:val="20"/>
          <w:lang w:val="en-US"/>
        </w:rPr>
        <w:fldChar w:fldCharType="separate"/>
      </w:r>
      <w:r w:rsidRPr="00100DA0">
        <w:rPr>
          <w:rFonts w:cs="Times New Roman"/>
        </w:rPr>
        <w:t>[19]</w:t>
      </w:r>
      <w:r>
        <w:rPr>
          <w:rFonts w:eastAsia="Times New Roman" w:cs="Times New Roman"/>
          <w:szCs w:val="20"/>
          <w:lang w:val="en-US"/>
        </w:rPr>
        <w:fldChar w:fldCharType="end"/>
      </w:r>
      <w:r>
        <w:rPr>
          <w:rFonts w:eastAsia="Times New Roman" w:cs="Times New Roman"/>
          <w:szCs w:val="20"/>
          <w:lang w:val="en-US"/>
        </w:rPr>
        <w:t>. Specimen S1 is a pristine column with no corrosion while CC1 is a short column with corrosion which is expected to observe shear failure. All the columns information is taken from the experimental test research so help verify the modelling aspect adopted in this study.</w:t>
      </w:r>
    </w:p>
    <w:p w14:paraId="3BF01F0A" w14:textId="77777777" w:rsidR="00373ECA" w:rsidRDefault="00373ECA" w:rsidP="00373ECA">
      <w:pPr>
        <w:jc w:val="both"/>
        <w:rPr>
          <w:color w:val="FF0000"/>
          <w:lang w:val="en-US"/>
        </w:rPr>
      </w:pPr>
      <w:r w:rsidRPr="00100DA0">
        <w:rPr>
          <w:strike/>
          <w:lang w:val="en-US"/>
        </w:rPr>
        <w:t xml:space="preserve">Figure 3.1a and 3.1b are the pushover and shear limit plots for each specimen; from the plots, it can be concluded all the specimens observe flexure-shear failure. That is, lateral load capacity for each specimen intersects with the shear limit curve calculated as per by </w:t>
      </w:r>
      <w:proofErr w:type="spellStart"/>
      <w:r w:rsidRPr="007A4726">
        <w:rPr>
          <w:strike/>
          <w:lang w:val="en-US"/>
        </w:rPr>
        <w:t>Sezen</w:t>
      </w:r>
      <w:proofErr w:type="spellEnd"/>
      <w:r w:rsidRPr="007A4726">
        <w:rPr>
          <w:strike/>
          <w:lang w:val="en-US"/>
        </w:rPr>
        <w:t xml:space="preserve"> </w:t>
      </w:r>
      <w:proofErr w:type="spellStart"/>
      <w:r w:rsidRPr="007A4726">
        <w:rPr>
          <w:strike/>
          <w:lang w:val="en-US"/>
        </w:rPr>
        <w:t>Moehle</w:t>
      </w:r>
      <w:proofErr w:type="spellEnd"/>
      <w:r w:rsidRPr="007A4726">
        <w:rPr>
          <w:strike/>
          <w:lang w:val="en-US"/>
        </w:rPr>
        <w:t xml:space="preserve"> 2004.</w:t>
      </w:r>
      <w:r w:rsidRPr="007A4726">
        <w:rPr>
          <w:lang w:val="en-US"/>
        </w:rPr>
        <w:t xml:space="preserve"> </w:t>
      </w:r>
    </w:p>
    <w:p w14:paraId="05E3A504" w14:textId="73F688BF" w:rsidR="00373ECA" w:rsidRDefault="00373ECA" w:rsidP="00373ECA">
      <w:pPr>
        <w:jc w:val="both"/>
        <w:rPr>
          <w:lang w:val="en-US"/>
        </w:rPr>
      </w:pPr>
      <w:r>
        <w:rPr>
          <w:lang w:val="en-US"/>
        </w:rPr>
        <w:t xml:space="preserve">     The plots of Figure 3.1a and 3.1b are hysteric plots for all the column specimens modelled as per the description in the above section. Particularly from Figure 3.1a – specimen S1 – it can be illustrated that the column with low ductility will have a sharp decrease in lateral load capacity after reaching the shear limit. The hysteric plot for S1 is a good match validating our aim of modelling shear element and bar-slip section for the analysis. However, the hysteric plot of </w:t>
      </w:r>
      <w:r w:rsidRPr="00943013">
        <w:rPr>
          <w:color w:val="FF0000"/>
          <w:lang w:val="en-US"/>
        </w:rPr>
        <w:t xml:space="preserve">C5, CC2 and U2 </w:t>
      </w:r>
      <w:r>
        <w:rPr>
          <w:lang w:val="en-US"/>
        </w:rPr>
        <w:t xml:space="preserve">does not have a good match with the experimental results. Also, the peak lateral load of the test is always higher for these three specimens and the initial stiffness </w:t>
      </w:r>
      <w:r w:rsidR="00943013">
        <w:rPr>
          <w:lang w:val="en-US"/>
        </w:rPr>
        <w:t>up to</w:t>
      </w:r>
      <w:r>
        <w:rPr>
          <w:lang w:val="en-US"/>
        </w:rPr>
        <w:t xml:space="preserve"> the elastic range is clearly visible to be higher than that of the stiffness observed in the experimental curve. Part of the reason can be attributed to the experimental setup where the ends are not fully rigid and there is a presence of rigid body rotation at the fixed end. Another reason for the overprediction of the peak lateral strength would be the inelastic deformation in the reinforcement bars. However, the deterioration and pinching phenomena is well captured in </w:t>
      </w:r>
      <w:del w:id="23" w:author="Lad, Devang" w:date="2022-03-29T12:57:00Z">
        <w:r w:rsidDel="00A555F2">
          <w:rPr>
            <w:lang w:val="en-US"/>
          </w:rPr>
          <w:delText>all of</w:delText>
        </w:r>
      </w:del>
      <w:ins w:id="24" w:author="Lad, Devang" w:date="2022-03-29T12:57:00Z">
        <w:r w:rsidR="00A555F2">
          <w:rPr>
            <w:lang w:val="en-US"/>
          </w:rPr>
          <w:t>all</w:t>
        </w:r>
      </w:ins>
      <w:r>
        <w:rPr>
          <w:lang w:val="en-US"/>
        </w:rPr>
        <w:t xml:space="preserve"> the hysteric plots, but the drawback remains in modelling which required manual inputs of these parameters to match with the experimental results. To summarize, the modelling discussed in the above section captures the flexure-shear failure in a satisfactory manner that can be extended to the frame under this study.</w:t>
      </w:r>
    </w:p>
    <w:p w14:paraId="093E50E4" w14:textId="77777777" w:rsidR="00373ECA" w:rsidRDefault="00373ECA" w:rsidP="00373ECA">
      <w:pPr>
        <w:rPr>
          <w:lang w:val="en-US"/>
        </w:rPr>
      </w:pPr>
    </w:p>
    <w:p w14:paraId="326B671F" w14:textId="77777777" w:rsidR="00373ECA" w:rsidRPr="000E3293" w:rsidRDefault="00373ECA" w:rsidP="00373ECA">
      <w:pPr>
        <w:rPr>
          <w:lang w:val="en-US"/>
        </w:rPr>
      </w:pPr>
    </w:p>
    <w:p w14:paraId="004E921F" w14:textId="77777777" w:rsidR="00786E32" w:rsidRPr="00786E32" w:rsidRDefault="00786E32" w:rsidP="00786E32">
      <w:pPr>
        <w:pStyle w:val="BodyNoindent"/>
        <w:rPr>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83"/>
      </w:tblGrid>
      <w:tr w:rsidR="00446A4C" w:rsidRPr="00A339F7" w14:paraId="1D042E18" w14:textId="77777777" w:rsidTr="004B60E5">
        <w:trPr>
          <w:trHeight w:val="3544"/>
        </w:trPr>
        <w:tc>
          <w:tcPr>
            <w:tcW w:w="4536" w:type="dxa"/>
          </w:tcPr>
          <w:p w14:paraId="0C37208B" w14:textId="29FD4F9C" w:rsidR="00446A4C" w:rsidRPr="00A339F7" w:rsidRDefault="00446A4C" w:rsidP="004B60E5">
            <w:r w:rsidRPr="009F6C68">
              <w:rPr>
                <w:b/>
                <w:bCs/>
                <w:noProof/>
                <w:lang w:val="en-IN" w:eastAsia="en-IN"/>
              </w:rPr>
              <w:lastRenderedPageBreak/>
              <w:drawing>
                <wp:inline distT="0" distB="0" distL="0" distR="0" wp14:anchorId="75E3D335" wp14:editId="402A99A8">
                  <wp:extent cx="2977200" cy="223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4490" w:type="dxa"/>
          </w:tcPr>
          <w:p w14:paraId="39E839F5" w14:textId="7656410C" w:rsidR="00446A4C" w:rsidRPr="00A339F7" w:rsidRDefault="00446A4C" w:rsidP="004B60E5">
            <w:pPr>
              <w:jc w:val="center"/>
            </w:pPr>
            <w:r w:rsidRPr="004A4CF8">
              <w:rPr>
                <w:b/>
                <w:bCs/>
                <w:noProof/>
                <w:lang w:val="en-IN" w:eastAsia="en-IN"/>
              </w:rPr>
              <w:drawing>
                <wp:inline distT="0" distB="0" distL="0" distR="0" wp14:anchorId="660A5913" wp14:editId="36082783">
                  <wp:extent cx="2977200" cy="223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446A4C" w:rsidRPr="00A339F7" w14:paraId="595C088A" w14:textId="77777777" w:rsidTr="004B60E5">
        <w:trPr>
          <w:trHeight w:val="295"/>
        </w:trPr>
        <w:tc>
          <w:tcPr>
            <w:tcW w:w="4536" w:type="dxa"/>
          </w:tcPr>
          <w:p w14:paraId="44690A23" w14:textId="77777777" w:rsidR="00446A4C" w:rsidRPr="00E64925" w:rsidRDefault="00446A4C" w:rsidP="004B60E5">
            <w:pPr>
              <w:jc w:val="center"/>
              <w:rPr>
                <w:rFonts w:ascii="Times New Roman" w:hAnsi="Times New Roman" w:cs="Times New Roman"/>
                <w:b/>
                <w:sz w:val="20"/>
              </w:rPr>
            </w:pPr>
            <w:r w:rsidRPr="00E64925">
              <w:rPr>
                <w:rFonts w:ascii="Times New Roman" w:hAnsi="Times New Roman" w:cs="Times New Roman"/>
                <w:b/>
                <w:sz w:val="20"/>
              </w:rPr>
              <w:t>(a)</w:t>
            </w:r>
          </w:p>
        </w:tc>
        <w:tc>
          <w:tcPr>
            <w:tcW w:w="4490" w:type="dxa"/>
          </w:tcPr>
          <w:p w14:paraId="0CB6BC21" w14:textId="77777777" w:rsidR="00446A4C" w:rsidRPr="00E64925" w:rsidRDefault="00446A4C" w:rsidP="004B60E5">
            <w:pPr>
              <w:jc w:val="center"/>
              <w:rPr>
                <w:rFonts w:ascii="Times New Roman" w:hAnsi="Times New Roman" w:cs="Times New Roman"/>
                <w:b/>
                <w:sz w:val="20"/>
              </w:rPr>
            </w:pPr>
            <w:r w:rsidRPr="00E64925">
              <w:rPr>
                <w:rFonts w:ascii="Times New Roman" w:hAnsi="Times New Roman" w:cs="Times New Roman"/>
                <w:b/>
                <w:sz w:val="20"/>
              </w:rPr>
              <w:t xml:space="preserve"> (b)</w:t>
            </w:r>
          </w:p>
        </w:tc>
      </w:tr>
      <w:tr w:rsidR="00446A4C" w:rsidRPr="00A339F7" w14:paraId="2143E220" w14:textId="77777777" w:rsidTr="004B60E5">
        <w:trPr>
          <w:trHeight w:val="295"/>
        </w:trPr>
        <w:tc>
          <w:tcPr>
            <w:tcW w:w="4536" w:type="dxa"/>
          </w:tcPr>
          <w:p w14:paraId="6A60A85B" w14:textId="23D3A2AF" w:rsidR="00446A4C" w:rsidRPr="00E64925" w:rsidRDefault="00446A4C" w:rsidP="004B60E5">
            <w:pPr>
              <w:jc w:val="center"/>
              <w:rPr>
                <w:b/>
              </w:rPr>
            </w:pPr>
            <w:r w:rsidRPr="006C315A">
              <w:rPr>
                <w:b/>
                <w:bCs/>
                <w:noProof/>
                <w:lang w:val="en-IN" w:eastAsia="en-IN"/>
              </w:rPr>
              <w:drawing>
                <wp:inline distT="0" distB="0" distL="0" distR="0" wp14:anchorId="0914CE3F" wp14:editId="7E3902FA">
                  <wp:extent cx="2977200" cy="223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4490" w:type="dxa"/>
          </w:tcPr>
          <w:p w14:paraId="1927A724" w14:textId="212AE440" w:rsidR="00446A4C" w:rsidRPr="00E64925" w:rsidRDefault="004B60E5" w:rsidP="004B60E5">
            <w:pPr>
              <w:jc w:val="center"/>
              <w:rPr>
                <w:b/>
              </w:rPr>
            </w:pPr>
            <w:r>
              <w:rPr>
                <w:noProof/>
                <w:lang w:val="en-IN" w:eastAsia="en-IN"/>
              </w:rPr>
              <w:drawing>
                <wp:inline distT="0" distB="0" distL="0" distR="0" wp14:anchorId="05833B6D" wp14:editId="5C3822E4">
                  <wp:extent cx="2980800" cy="223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800" cy="2235600"/>
                          </a:xfrm>
                          <a:prstGeom prst="rect">
                            <a:avLst/>
                          </a:prstGeom>
                          <a:noFill/>
                          <a:ln>
                            <a:noFill/>
                          </a:ln>
                        </pic:spPr>
                      </pic:pic>
                    </a:graphicData>
                  </a:graphic>
                </wp:inline>
              </w:drawing>
            </w:r>
          </w:p>
        </w:tc>
      </w:tr>
      <w:tr w:rsidR="00884426" w:rsidRPr="00A339F7" w14:paraId="1F30BCCE" w14:textId="77777777" w:rsidTr="004B60E5">
        <w:trPr>
          <w:trHeight w:val="295"/>
        </w:trPr>
        <w:tc>
          <w:tcPr>
            <w:tcW w:w="4536" w:type="dxa"/>
          </w:tcPr>
          <w:p w14:paraId="38B58A39" w14:textId="7F902F60" w:rsidR="00884426" w:rsidRPr="003C0834" w:rsidRDefault="00884426" w:rsidP="003C0834">
            <w:pPr>
              <w:jc w:val="center"/>
              <w:rPr>
                <w:rFonts w:ascii="Times New Roman" w:hAnsi="Times New Roman" w:cs="Times New Roman"/>
                <w:b/>
                <w:bCs/>
                <w:noProof/>
                <w:sz w:val="20"/>
                <w:lang w:val="en-IN" w:eastAsia="en-IN"/>
              </w:rPr>
            </w:pPr>
            <w:r w:rsidRPr="003C0834">
              <w:rPr>
                <w:rFonts w:ascii="Times New Roman" w:hAnsi="Times New Roman" w:cs="Times New Roman"/>
                <w:b/>
                <w:bCs/>
                <w:noProof/>
                <w:sz w:val="20"/>
                <w:lang w:val="en-IN" w:eastAsia="en-IN"/>
              </w:rPr>
              <w:t>(</w:t>
            </w:r>
            <w:r w:rsidR="003C0834" w:rsidRPr="003C0834">
              <w:rPr>
                <w:rFonts w:ascii="Times New Roman" w:hAnsi="Times New Roman" w:cs="Times New Roman"/>
                <w:b/>
                <w:bCs/>
                <w:noProof/>
                <w:sz w:val="20"/>
                <w:lang w:val="en-IN" w:eastAsia="en-IN"/>
              </w:rPr>
              <w:t>c</w:t>
            </w:r>
            <w:r w:rsidRPr="003C0834">
              <w:rPr>
                <w:rFonts w:ascii="Times New Roman" w:hAnsi="Times New Roman" w:cs="Times New Roman"/>
                <w:b/>
                <w:bCs/>
                <w:noProof/>
                <w:sz w:val="20"/>
                <w:lang w:val="en-IN" w:eastAsia="en-IN"/>
              </w:rPr>
              <w:t>)</w:t>
            </w:r>
          </w:p>
        </w:tc>
        <w:tc>
          <w:tcPr>
            <w:tcW w:w="4490" w:type="dxa"/>
          </w:tcPr>
          <w:p w14:paraId="278472B1" w14:textId="7C1A6A44" w:rsidR="00884426" w:rsidRPr="003C0834" w:rsidRDefault="00884426" w:rsidP="004B60E5">
            <w:pPr>
              <w:jc w:val="center"/>
              <w:rPr>
                <w:rFonts w:ascii="Times New Roman" w:hAnsi="Times New Roman" w:cs="Times New Roman"/>
                <w:b/>
                <w:bCs/>
                <w:noProof/>
                <w:sz w:val="20"/>
                <w:lang w:val="en-IN" w:eastAsia="en-IN"/>
              </w:rPr>
            </w:pPr>
            <w:r w:rsidRPr="003C0834">
              <w:rPr>
                <w:rFonts w:ascii="Times New Roman" w:hAnsi="Times New Roman" w:cs="Times New Roman"/>
                <w:b/>
                <w:bCs/>
                <w:noProof/>
                <w:sz w:val="20"/>
                <w:lang w:val="en-IN" w:eastAsia="en-IN"/>
              </w:rPr>
              <w:t>(d)</w:t>
            </w:r>
          </w:p>
        </w:tc>
      </w:tr>
      <w:tr w:rsidR="00446A4C" w:rsidRPr="00A339F7" w14:paraId="07CA64A3" w14:textId="77777777" w:rsidTr="004B60E5">
        <w:trPr>
          <w:trHeight w:val="295"/>
        </w:trPr>
        <w:tc>
          <w:tcPr>
            <w:tcW w:w="9026" w:type="dxa"/>
            <w:gridSpan w:val="2"/>
          </w:tcPr>
          <w:p w14:paraId="3AC08C12" w14:textId="709F70E0" w:rsidR="00446A4C" w:rsidRPr="00E64925" w:rsidRDefault="00446A4C" w:rsidP="004B60E5">
            <w:pPr>
              <w:jc w:val="both"/>
              <w:rPr>
                <w:b/>
                <w:sz w:val="20"/>
              </w:rPr>
            </w:pPr>
            <w:r w:rsidRPr="00E64925">
              <w:rPr>
                <w:rFonts w:ascii="Times New Roman" w:hAnsi="Times New Roman" w:cs="Times New Roman"/>
                <w:b/>
                <w:sz w:val="20"/>
              </w:rPr>
              <w:t xml:space="preserve">Figure </w:t>
            </w:r>
            <w:r w:rsidRPr="00E64925">
              <w:rPr>
                <w:b/>
              </w:rPr>
              <w:fldChar w:fldCharType="begin"/>
            </w:r>
            <w:r w:rsidRPr="00E64925">
              <w:rPr>
                <w:rFonts w:ascii="Times New Roman" w:hAnsi="Times New Roman" w:cs="Times New Roman"/>
                <w:b/>
                <w:sz w:val="20"/>
              </w:rPr>
              <w:instrText xml:space="preserve"> SEQ Figure \* ARABIC </w:instrText>
            </w:r>
            <w:r w:rsidRPr="00E64925">
              <w:rPr>
                <w:b/>
              </w:rPr>
              <w:fldChar w:fldCharType="separate"/>
            </w:r>
            <w:r w:rsidR="004B60E5">
              <w:rPr>
                <w:rFonts w:ascii="Times New Roman" w:hAnsi="Times New Roman" w:cs="Times New Roman"/>
                <w:b/>
                <w:noProof/>
                <w:sz w:val="20"/>
              </w:rPr>
              <w:t>5</w:t>
            </w:r>
            <w:r w:rsidRPr="00E64925">
              <w:rPr>
                <w:b/>
              </w:rPr>
              <w:fldChar w:fldCharType="end"/>
            </w:r>
            <w:r>
              <w:rPr>
                <w:rFonts w:ascii="Times New Roman" w:hAnsi="Times New Roman" w:cs="Times New Roman"/>
                <w:b/>
                <w:sz w:val="20"/>
                <w:lang w:val="en-IN"/>
              </w:rPr>
              <w:t xml:space="preserve"> (a) </w:t>
            </w:r>
          </w:p>
        </w:tc>
      </w:tr>
    </w:tbl>
    <w:p w14:paraId="339CA4E9" w14:textId="77777777" w:rsidR="0049776D" w:rsidRDefault="0049776D" w:rsidP="00D61169">
      <w:pPr>
        <w:jc w:val="both"/>
        <w:rPr>
          <w:lang w:val="en-US"/>
        </w:rPr>
      </w:pPr>
    </w:p>
    <w:p w14:paraId="5DCE3831" w14:textId="77777777" w:rsidR="00B912FD" w:rsidRDefault="00B912FD" w:rsidP="00B912FD">
      <w:pPr>
        <w:spacing w:before="240" w:after="160"/>
        <w:jc w:val="both"/>
        <w:rPr>
          <w:rFonts w:cs="Shruti"/>
          <w:szCs w:val="22"/>
          <w:lang w:val="en-US"/>
        </w:rPr>
      </w:pPr>
      <w:r w:rsidRPr="00B912FD">
        <w:rPr>
          <w:rFonts w:cs="Shruti"/>
          <w:szCs w:val="22"/>
          <w:lang w:val="en-US"/>
        </w:rPr>
        <w:t>The subsequent section will use the validated analytical model with parameters calibrated from the experimental results for both joints and columns to develop capacity and demand models for seismic fragility analysis.</w:t>
      </w:r>
    </w:p>
    <w:p w14:paraId="6AE35A9F" w14:textId="486E421C" w:rsidR="00B912FD" w:rsidRDefault="00B912FD" w:rsidP="00B912FD">
      <w:pPr>
        <w:pStyle w:val="Heading1"/>
        <w:numPr>
          <w:ilvl w:val="0"/>
          <w:numId w:val="2"/>
        </w:numPr>
        <w:spacing w:before="120" w:after="120"/>
        <w:ind w:left="284" w:hanging="284"/>
        <w:jc w:val="both"/>
        <w:rPr>
          <w:caps w:val="0"/>
          <w:lang w:val="en-US"/>
        </w:rPr>
      </w:pPr>
      <w:r>
        <w:rPr>
          <w:caps w:val="0"/>
          <w:lang w:val="en-US"/>
        </w:rPr>
        <w:t>TIME-DEPENDENT SEISMIC FRAGILITY ANALYSIS</w:t>
      </w:r>
    </w:p>
    <w:p w14:paraId="48EB0A48" w14:textId="5F9469A0" w:rsidR="00B912FD" w:rsidRDefault="00B912FD" w:rsidP="00B912FD">
      <w:pPr>
        <w:pStyle w:val="BodyNoindent"/>
        <w:rPr>
          <w:rFonts w:eastAsia="Times New Roman" w:cs="Shruti"/>
          <w:color w:val="000000"/>
          <w:sz w:val="24"/>
          <w:lang w:val="en-US"/>
        </w:rPr>
      </w:pPr>
      <w:r w:rsidRPr="00B912FD">
        <w:rPr>
          <w:rFonts w:eastAsia="Times New Roman" w:cs="Shruti"/>
          <w:sz w:val="24"/>
          <w:lang w:val="en-US"/>
        </w:rPr>
        <w:t xml:space="preserve">Seismic fragility curves </w:t>
      </w:r>
      <w:r w:rsidRPr="00B912FD">
        <w:rPr>
          <w:rFonts w:eastAsia="Times New Roman" w:cs="Shruti"/>
          <w:color w:val="000000"/>
          <w:sz w:val="24"/>
          <w:lang w:val="en-US"/>
        </w:rPr>
        <w:t xml:space="preserve">are developed for four different damage states. At any point in time along the service life of the </w:t>
      </w:r>
      <w:r>
        <w:rPr>
          <w:rFonts w:eastAsia="Times New Roman" w:cs="Shruti"/>
          <w:color w:val="000000"/>
          <w:sz w:val="24"/>
          <w:lang w:val="en-US"/>
        </w:rPr>
        <w:t>building</w:t>
      </w:r>
      <w:r w:rsidRPr="00B912FD">
        <w:rPr>
          <w:rFonts w:eastAsia="Times New Roman" w:cs="Shruti"/>
          <w:color w:val="000000"/>
          <w:sz w:val="24"/>
          <w:lang w:val="en-US"/>
        </w:rPr>
        <w:t xml:space="preserve">, seismic fragility curves are developed after comparing the seismic demand and capacities of nominally similar but statistically different finite element </w:t>
      </w:r>
      <w:r>
        <w:rPr>
          <w:rFonts w:eastAsia="Times New Roman" w:cs="Shruti"/>
          <w:color w:val="000000"/>
          <w:sz w:val="24"/>
          <w:lang w:val="en-US"/>
        </w:rPr>
        <w:t>frame</w:t>
      </w:r>
      <w:r w:rsidRPr="00B912FD">
        <w:rPr>
          <w:rFonts w:eastAsia="Times New Roman" w:cs="Shruti"/>
          <w:color w:val="000000"/>
          <w:sz w:val="24"/>
          <w:lang w:val="en-US"/>
        </w:rPr>
        <w:t xml:space="preserve"> models. These models reflect the </w:t>
      </w:r>
      <w:r>
        <w:rPr>
          <w:rFonts w:eastAsia="Times New Roman" w:cs="Shruti"/>
          <w:color w:val="000000"/>
          <w:sz w:val="24"/>
          <w:lang w:val="en-US"/>
        </w:rPr>
        <w:t xml:space="preserve">deterioration </w:t>
      </w:r>
      <w:r w:rsidRPr="00B912FD">
        <w:rPr>
          <w:rFonts w:eastAsia="Times New Roman" w:cs="Shruti"/>
          <w:color w:val="000000"/>
          <w:sz w:val="24"/>
          <w:lang w:val="en-US"/>
        </w:rPr>
        <w:t xml:space="preserve">uncertainty </w:t>
      </w:r>
      <w:r>
        <w:rPr>
          <w:rFonts w:eastAsia="Times New Roman" w:cs="Shruti"/>
          <w:color w:val="000000"/>
          <w:sz w:val="24"/>
          <w:lang w:val="en-US"/>
        </w:rPr>
        <w:t>pertaining</w:t>
      </w:r>
      <w:r w:rsidRPr="00B912FD">
        <w:rPr>
          <w:rFonts w:eastAsia="Times New Roman" w:cs="Shruti"/>
          <w:color w:val="000000"/>
          <w:sz w:val="24"/>
          <w:lang w:val="en-US"/>
        </w:rPr>
        <w:t xml:space="preserve"> to corrosion deterioration of </w:t>
      </w:r>
      <w:r>
        <w:rPr>
          <w:rFonts w:eastAsia="Times New Roman" w:cs="Shruti"/>
          <w:color w:val="000000"/>
          <w:sz w:val="24"/>
          <w:lang w:val="en-US"/>
        </w:rPr>
        <w:t>the frame</w:t>
      </w:r>
      <w:r w:rsidRPr="00B912FD">
        <w:rPr>
          <w:rFonts w:eastAsia="Times New Roman" w:cs="Shruti"/>
          <w:color w:val="000000"/>
          <w:sz w:val="24"/>
          <w:lang w:val="en-US"/>
        </w:rPr>
        <w:t xml:space="preserve">. </w:t>
      </w:r>
      <w:r w:rsidR="008F7FDA">
        <w:rPr>
          <w:rFonts w:eastAsia="Times New Roman" w:cs="Shruti"/>
          <w:color w:val="000000"/>
          <w:sz w:val="24"/>
          <w:lang w:val="en-US"/>
        </w:rPr>
        <w:t>S</w:t>
      </w:r>
      <w:r w:rsidRPr="00B912FD">
        <w:rPr>
          <w:rFonts w:eastAsia="Times New Roman" w:cs="Shruti"/>
          <w:color w:val="000000"/>
          <w:sz w:val="24"/>
          <w:lang w:val="en-US"/>
        </w:rPr>
        <w:t xml:space="preserve">eismic fragilities are developed at 0 years (pristine), 25 years, </w:t>
      </w:r>
      <w:r w:rsidR="008F7FDA">
        <w:rPr>
          <w:rFonts w:eastAsia="Times New Roman" w:cs="Shruti"/>
          <w:color w:val="000000"/>
          <w:sz w:val="24"/>
          <w:lang w:val="en-US"/>
        </w:rPr>
        <w:t xml:space="preserve">and 50 years. The </w:t>
      </w:r>
      <w:r w:rsidRPr="00B912FD">
        <w:rPr>
          <w:rFonts w:eastAsia="Times New Roman" w:cs="Shruti"/>
          <w:color w:val="000000"/>
          <w:sz w:val="24"/>
          <w:lang w:val="en-US"/>
        </w:rPr>
        <w:t xml:space="preserve">limit state capacities of </w:t>
      </w:r>
      <w:r w:rsidR="008F7FDA">
        <w:rPr>
          <w:rFonts w:eastAsia="Times New Roman" w:cs="Shruti"/>
          <w:color w:val="000000"/>
          <w:sz w:val="24"/>
          <w:lang w:val="en-US"/>
        </w:rPr>
        <w:t xml:space="preserve">frame </w:t>
      </w:r>
      <w:r w:rsidRPr="00B912FD">
        <w:rPr>
          <w:rFonts w:eastAsia="Times New Roman" w:cs="Shruti"/>
          <w:color w:val="000000"/>
          <w:sz w:val="24"/>
          <w:lang w:val="en-US"/>
        </w:rPr>
        <w:t xml:space="preserve">are derived via non-linear static pushover analysis of bridge columns considering the aleatoric and epistemic uncertainty associated with modeling of the </w:t>
      </w:r>
      <w:r w:rsidR="008F7FDA">
        <w:rPr>
          <w:rFonts w:eastAsia="Times New Roman" w:cs="Shruti"/>
          <w:color w:val="000000"/>
          <w:sz w:val="24"/>
          <w:lang w:val="en-US"/>
        </w:rPr>
        <w:t xml:space="preserve">frame </w:t>
      </w:r>
      <w:r w:rsidRPr="00B912FD">
        <w:rPr>
          <w:rFonts w:eastAsia="Times New Roman" w:cs="Shruti"/>
          <w:color w:val="000000"/>
          <w:sz w:val="24"/>
          <w:lang w:val="en-US"/>
        </w:rPr>
        <w:t>using a Monte Carlo approach.</w:t>
      </w:r>
    </w:p>
    <w:p w14:paraId="26C9E37D" w14:textId="77777777" w:rsidR="008F7FDA" w:rsidRDefault="008F7FDA" w:rsidP="008F7FDA">
      <w:pPr>
        <w:rPr>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8F7FDA" w:rsidRPr="00A339F7" w14:paraId="3065EB59" w14:textId="77777777" w:rsidTr="008F7FDA">
        <w:trPr>
          <w:trHeight w:val="3544"/>
        </w:trPr>
        <w:tc>
          <w:tcPr>
            <w:tcW w:w="9356" w:type="dxa"/>
          </w:tcPr>
          <w:p w14:paraId="6B582A91" w14:textId="17A0CE9D" w:rsidR="008F7FDA" w:rsidRPr="00A339F7" w:rsidRDefault="00FC0A25" w:rsidP="000264F6">
            <w:pPr>
              <w:jc w:val="center"/>
            </w:pPr>
            <w:r>
              <w:rPr>
                <w:noProof/>
                <w:lang w:val="en-IN" w:eastAsia="en-IN"/>
              </w:rPr>
              <w:lastRenderedPageBreak/>
              <w:drawing>
                <wp:inline distT="0" distB="0" distL="0" distR="0" wp14:anchorId="0F2329B1" wp14:editId="530317CF">
                  <wp:extent cx="306705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050" cy="2466975"/>
                          </a:xfrm>
                          <a:prstGeom prst="rect">
                            <a:avLst/>
                          </a:prstGeom>
                        </pic:spPr>
                      </pic:pic>
                    </a:graphicData>
                  </a:graphic>
                </wp:inline>
              </w:drawing>
            </w:r>
          </w:p>
        </w:tc>
      </w:tr>
      <w:tr w:rsidR="008F7FDA" w:rsidRPr="00A339F7" w14:paraId="661F4BFD" w14:textId="77777777" w:rsidTr="008F7FDA">
        <w:trPr>
          <w:trHeight w:val="295"/>
        </w:trPr>
        <w:tc>
          <w:tcPr>
            <w:tcW w:w="9356" w:type="dxa"/>
          </w:tcPr>
          <w:p w14:paraId="510273BF" w14:textId="77777777" w:rsidR="008F7FDA" w:rsidRPr="00A339F7" w:rsidRDefault="008F7FDA" w:rsidP="000264F6">
            <w:pPr>
              <w:jc w:val="both"/>
              <w:rPr>
                <w:sz w:val="20"/>
              </w:rPr>
            </w:pPr>
            <w:r w:rsidRPr="00B26C76">
              <w:rPr>
                <w:rFonts w:ascii="Times New Roman" w:hAnsi="Times New Roman" w:cs="Times New Roman"/>
                <w:b/>
                <w:sz w:val="20"/>
              </w:rPr>
              <w:t xml:space="preserve">Figure </w:t>
            </w:r>
            <w:r w:rsidRPr="00B26C76">
              <w:rPr>
                <w:b/>
              </w:rPr>
              <w:fldChar w:fldCharType="begin"/>
            </w:r>
            <w:r w:rsidRPr="00B26C76">
              <w:rPr>
                <w:rFonts w:ascii="Times New Roman" w:hAnsi="Times New Roman" w:cs="Times New Roman"/>
                <w:b/>
                <w:sz w:val="20"/>
              </w:rPr>
              <w:instrText xml:space="preserve"> SEQ Figure \* ARABIC </w:instrText>
            </w:r>
            <w:r w:rsidRPr="00B26C76">
              <w:rPr>
                <w:b/>
              </w:rPr>
              <w:fldChar w:fldCharType="separate"/>
            </w:r>
            <w:r>
              <w:rPr>
                <w:rFonts w:ascii="Times New Roman" w:hAnsi="Times New Roman" w:cs="Times New Roman"/>
                <w:b/>
                <w:noProof/>
                <w:sz w:val="20"/>
              </w:rPr>
              <w:t>6</w:t>
            </w:r>
            <w:r w:rsidRPr="00B26C76">
              <w:rPr>
                <w:b/>
              </w:rPr>
              <w:fldChar w:fldCharType="end"/>
            </w:r>
            <w:r>
              <w:rPr>
                <w:rFonts w:ascii="Times New Roman" w:hAnsi="Times New Roman" w:cs="Times New Roman"/>
                <w:sz w:val="20"/>
                <w:lang w:val="en-IN"/>
              </w:rPr>
              <w:t xml:space="preserve">. </w:t>
            </w:r>
          </w:p>
        </w:tc>
      </w:tr>
    </w:tbl>
    <w:p w14:paraId="46A60D47" w14:textId="77777777" w:rsidR="008F7FDA" w:rsidRDefault="008F7FDA" w:rsidP="008F7FDA">
      <w:pPr>
        <w:rPr>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FC0A25" w:rsidRPr="00A339F7" w14:paraId="348E6A7F" w14:textId="77777777" w:rsidTr="000264F6">
        <w:trPr>
          <w:trHeight w:val="3544"/>
        </w:trPr>
        <w:tc>
          <w:tcPr>
            <w:tcW w:w="9356" w:type="dxa"/>
          </w:tcPr>
          <w:p w14:paraId="187AA812" w14:textId="1DF4761C" w:rsidR="00FC0A25" w:rsidRPr="00A339F7" w:rsidRDefault="00FC0A25" w:rsidP="000264F6">
            <w:pPr>
              <w:jc w:val="center"/>
            </w:pPr>
          </w:p>
        </w:tc>
      </w:tr>
      <w:tr w:rsidR="00FC0A25" w:rsidRPr="00A339F7" w14:paraId="2AF07128" w14:textId="77777777" w:rsidTr="000264F6">
        <w:trPr>
          <w:trHeight w:val="295"/>
        </w:trPr>
        <w:tc>
          <w:tcPr>
            <w:tcW w:w="9356" w:type="dxa"/>
          </w:tcPr>
          <w:p w14:paraId="56984734" w14:textId="77777777" w:rsidR="00FC0A25" w:rsidRPr="00A339F7" w:rsidRDefault="00FC0A25" w:rsidP="000264F6">
            <w:pPr>
              <w:jc w:val="both"/>
              <w:rPr>
                <w:sz w:val="20"/>
              </w:rPr>
            </w:pPr>
            <w:r w:rsidRPr="00B26C76">
              <w:rPr>
                <w:rFonts w:ascii="Times New Roman" w:hAnsi="Times New Roman" w:cs="Times New Roman"/>
                <w:b/>
                <w:sz w:val="20"/>
              </w:rPr>
              <w:t xml:space="preserve">Figure </w:t>
            </w:r>
            <w:r w:rsidRPr="00B26C76">
              <w:rPr>
                <w:b/>
              </w:rPr>
              <w:fldChar w:fldCharType="begin"/>
            </w:r>
            <w:r w:rsidRPr="00B26C76">
              <w:rPr>
                <w:rFonts w:ascii="Times New Roman" w:hAnsi="Times New Roman" w:cs="Times New Roman"/>
                <w:b/>
                <w:sz w:val="20"/>
              </w:rPr>
              <w:instrText xml:space="preserve"> SEQ Figure \* ARABIC </w:instrText>
            </w:r>
            <w:r w:rsidRPr="00B26C76">
              <w:rPr>
                <w:b/>
              </w:rPr>
              <w:fldChar w:fldCharType="separate"/>
            </w:r>
            <w:r>
              <w:rPr>
                <w:rFonts w:ascii="Times New Roman" w:hAnsi="Times New Roman" w:cs="Times New Roman"/>
                <w:b/>
                <w:noProof/>
                <w:sz w:val="20"/>
              </w:rPr>
              <w:t>6</w:t>
            </w:r>
            <w:r w:rsidRPr="00B26C76">
              <w:rPr>
                <w:b/>
              </w:rPr>
              <w:fldChar w:fldCharType="end"/>
            </w:r>
            <w:r>
              <w:rPr>
                <w:rFonts w:ascii="Times New Roman" w:hAnsi="Times New Roman" w:cs="Times New Roman"/>
                <w:sz w:val="20"/>
                <w:lang w:val="en-IN"/>
              </w:rPr>
              <w:t xml:space="preserve">. </w:t>
            </w:r>
          </w:p>
        </w:tc>
      </w:tr>
    </w:tbl>
    <w:p w14:paraId="096A13FE" w14:textId="77777777" w:rsidR="00FC0A25" w:rsidRPr="008F7FDA" w:rsidRDefault="00FC0A25" w:rsidP="008F7FDA">
      <w:pPr>
        <w:rPr>
          <w:lang w:val="en-US"/>
        </w:rPr>
      </w:pPr>
    </w:p>
    <w:p w14:paraId="3D0E4D28" w14:textId="37688C61" w:rsidR="008F7FDA" w:rsidRDefault="00FC0A25" w:rsidP="008F7FDA">
      <w:pPr>
        <w:pStyle w:val="Heading1"/>
        <w:numPr>
          <w:ilvl w:val="0"/>
          <w:numId w:val="2"/>
        </w:numPr>
        <w:spacing w:before="120" w:after="120"/>
        <w:ind w:left="284" w:hanging="284"/>
        <w:jc w:val="both"/>
        <w:rPr>
          <w:caps w:val="0"/>
          <w:lang w:val="en-US"/>
        </w:rPr>
      </w:pPr>
      <w:r>
        <w:rPr>
          <w:caps w:val="0"/>
          <w:lang w:val="en-US"/>
        </w:rPr>
        <w:t xml:space="preserve">SEISMIC FRAGILITY SURFACE FOR GENERIC </w:t>
      </w:r>
    </w:p>
    <w:p w14:paraId="30B9C6B6" w14:textId="77777777" w:rsidR="008F7FDA" w:rsidRPr="008F7FDA" w:rsidRDefault="008F7FDA" w:rsidP="008F7FDA">
      <w:pPr>
        <w:rPr>
          <w:lang w:val="en-US"/>
        </w:rPr>
      </w:pPr>
    </w:p>
    <w:p w14:paraId="5BA4FB49" w14:textId="77777777" w:rsidR="008F7FDA" w:rsidRPr="008F7FDA" w:rsidRDefault="008F7FDA" w:rsidP="008F7FDA">
      <w:pPr>
        <w:rPr>
          <w:lang w:val="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FC0A25" w:rsidRPr="00A339F7" w14:paraId="5E40F582" w14:textId="77777777" w:rsidTr="000264F6">
        <w:trPr>
          <w:trHeight w:val="3544"/>
        </w:trPr>
        <w:tc>
          <w:tcPr>
            <w:tcW w:w="9356" w:type="dxa"/>
          </w:tcPr>
          <w:p w14:paraId="46E870EC" w14:textId="013E0489" w:rsidR="00FC0A25" w:rsidRPr="00A339F7" w:rsidRDefault="00FC0A25" w:rsidP="000264F6">
            <w:pPr>
              <w:jc w:val="center"/>
            </w:pPr>
            <w:r>
              <w:rPr>
                <w:noProof/>
                <w:lang w:val="en-IN" w:eastAsia="en-IN"/>
              </w:rPr>
              <w:lastRenderedPageBreak/>
              <w:drawing>
                <wp:inline distT="0" distB="0" distL="0" distR="0" wp14:anchorId="4340A92D" wp14:editId="0909DDCE">
                  <wp:extent cx="2980800" cy="223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0800" cy="2235600"/>
                          </a:xfrm>
                          <a:prstGeom prst="rect">
                            <a:avLst/>
                          </a:prstGeom>
                          <a:noFill/>
                          <a:ln>
                            <a:noFill/>
                          </a:ln>
                        </pic:spPr>
                      </pic:pic>
                    </a:graphicData>
                  </a:graphic>
                </wp:inline>
              </w:drawing>
            </w:r>
          </w:p>
        </w:tc>
      </w:tr>
      <w:tr w:rsidR="00FC0A25" w:rsidRPr="00A339F7" w14:paraId="0697D5F5" w14:textId="77777777" w:rsidTr="000264F6">
        <w:trPr>
          <w:trHeight w:val="295"/>
        </w:trPr>
        <w:tc>
          <w:tcPr>
            <w:tcW w:w="9356" w:type="dxa"/>
          </w:tcPr>
          <w:p w14:paraId="7D176C04" w14:textId="77777777" w:rsidR="00FC0A25" w:rsidRPr="00A339F7" w:rsidRDefault="00FC0A25" w:rsidP="000264F6">
            <w:pPr>
              <w:jc w:val="both"/>
              <w:rPr>
                <w:sz w:val="20"/>
              </w:rPr>
            </w:pPr>
            <w:r w:rsidRPr="00B26C76">
              <w:rPr>
                <w:rFonts w:ascii="Times New Roman" w:hAnsi="Times New Roman" w:cs="Times New Roman"/>
                <w:b/>
                <w:sz w:val="20"/>
              </w:rPr>
              <w:t xml:space="preserve">Figure </w:t>
            </w:r>
            <w:r w:rsidRPr="00B26C76">
              <w:rPr>
                <w:b/>
              </w:rPr>
              <w:fldChar w:fldCharType="begin"/>
            </w:r>
            <w:r w:rsidRPr="00B26C76">
              <w:rPr>
                <w:rFonts w:ascii="Times New Roman" w:hAnsi="Times New Roman" w:cs="Times New Roman"/>
                <w:b/>
                <w:sz w:val="20"/>
              </w:rPr>
              <w:instrText xml:space="preserve"> SEQ Figure \* ARABIC </w:instrText>
            </w:r>
            <w:r w:rsidRPr="00B26C76">
              <w:rPr>
                <w:b/>
              </w:rPr>
              <w:fldChar w:fldCharType="separate"/>
            </w:r>
            <w:r>
              <w:rPr>
                <w:rFonts w:ascii="Times New Roman" w:hAnsi="Times New Roman" w:cs="Times New Roman"/>
                <w:b/>
                <w:noProof/>
                <w:sz w:val="20"/>
              </w:rPr>
              <w:t>6</w:t>
            </w:r>
            <w:r w:rsidRPr="00B26C76">
              <w:rPr>
                <w:b/>
              </w:rPr>
              <w:fldChar w:fldCharType="end"/>
            </w:r>
            <w:r>
              <w:rPr>
                <w:rFonts w:ascii="Times New Roman" w:hAnsi="Times New Roman" w:cs="Times New Roman"/>
                <w:sz w:val="20"/>
                <w:lang w:val="en-IN"/>
              </w:rPr>
              <w:t xml:space="preserve">. </w:t>
            </w:r>
          </w:p>
        </w:tc>
      </w:tr>
    </w:tbl>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0222EED0" w14:textId="072CA773" w:rsidR="008F7FDA" w:rsidRDefault="008F7FDA" w:rsidP="00202012">
      <w:pPr>
        <w:pStyle w:val="Heading1"/>
        <w:spacing w:before="120" w:after="120"/>
        <w:rPr>
          <w:lang w:val="en-US"/>
        </w:rPr>
      </w:pPr>
      <w:r>
        <w:rPr>
          <w:lang w:val="en-US"/>
        </w:rPr>
        <w:t>APPENDIX</w:t>
      </w:r>
    </w:p>
    <w:p w14:paraId="16497E21" w14:textId="04190C87" w:rsidR="008F7FDA" w:rsidRPr="00356255" w:rsidRDefault="008F7FDA" w:rsidP="008F7FDA">
      <w:pPr>
        <w:spacing w:after="240"/>
        <w:rPr>
          <w:b/>
          <w:lang w:val="en-US"/>
        </w:rPr>
      </w:pPr>
      <w:r>
        <w:rPr>
          <w:b/>
          <w:lang w:val="en-US"/>
        </w:rPr>
        <w:t xml:space="preserve">Table XX </w:t>
      </w:r>
      <w:r w:rsidRPr="00356255">
        <w:rPr>
          <w:b/>
          <w:lang w:val="en-US"/>
        </w:rPr>
        <w:t>Database of the columns selected for the validation exercise</w:t>
      </w:r>
    </w:p>
    <w:tbl>
      <w:tblPr>
        <w:tblStyle w:val="TableGrid"/>
        <w:tblW w:w="9356" w:type="dxa"/>
        <w:jc w:val="center"/>
        <w:tblLook w:val="04A0" w:firstRow="1" w:lastRow="0" w:firstColumn="1" w:lastColumn="0" w:noHBand="0" w:noVBand="1"/>
      </w:tblPr>
      <w:tblGrid>
        <w:gridCol w:w="3421"/>
        <w:gridCol w:w="1628"/>
        <w:gridCol w:w="1337"/>
        <w:gridCol w:w="1336"/>
        <w:gridCol w:w="1634"/>
      </w:tblGrid>
      <w:tr w:rsidR="008F7FDA" w:rsidRPr="0013139C" w14:paraId="360F41E3" w14:textId="77777777" w:rsidTr="000264F6">
        <w:trPr>
          <w:jc w:val="center"/>
        </w:trPr>
        <w:tc>
          <w:tcPr>
            <w:tcW w:w="3266" w:type="dxa"/>
          </w:tcPr>
          <w:p w14:paraId="1C78694B" w14:textId="77777777" w:rsidR="008F7FDA" w:rsidRPr="0013139C" w:rsidRDefault="008F7FDA" w:rsidP="000264F6">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vAlign w:val="center"/>
          </w:tcPr>
          <w:p w14:paraId="526C29A7" w14:textId="77777777" w:rsidR="008F7FDA" w:rsidRPr="0013139C" w:rsidRDefault="008F7FDA" w:rsidP="000264F6">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vAlign w:val="center"/>
          </w:tcPr>
          <w:p w14:paraId="1A86C97B" w14:textId="77777777" w:rsidR="008F7FDA" w:rsidRPr="0013139C" w:rsidRDefault="008F7FDA" w:rsidP="000264F6">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vAlign w:val="center"/>
          </w:tcPr>
          <w:p w14:paraId="3FEC370B" w14:textId="77777777" w:rsidR="008F7FDA" w:rsidRPr="0013139C" w:rsidRDefault="008F7FDA" w:rsidP="000264F6">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vAlign w:val="center"/>
          </w:tcPr>
          <w:p w14:paraId="64088626" w14:textId="77777777" w:rsidR="008F7FDA" w:rsidRPr="0013139C" w:rsidRDefault="008F7FDA" w:rsidP="000264F6">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8F7FDA" w:rsidRPr="0013139C" w14:paraId="623A46C8" w14:textId="77777777" w:rsidTr="000264F6">
        <w:trPr>
          <w:jc w:val="center"/>
        </w:trPr>
        <w:tc>
          <w:tcPr>
            <w:tcW w:w="3266" w:type="dxa"/>
            <w:vAlign w:val="center"/>
          </w:tcPr>
          <w:p w14:paraId="025F7264"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vAlign w:val="center"/>
          </w:tcPr>
          <w:p w14:paraId="22B42066" w14:textId="77777777" w:rsidR="008F7FDA" w:rsidRPr="0013139C" w:rsidRDefault="008F7FDA" w:rsidP="000264F6">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(2018a) </w:t>
            </w:r>
            <w:r w:rsidRPr="0013139C">
              <w:rPr>
                <w:lang w:val="en-US"/>
              </w:rPr>
              <w:fldChar w:fldCharType="begin"/>
            </w:r>
            <w:r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Pr="0013139C">
              <w:rPr>
                <w:lang w:val="en-US"/>
              </w:rPr>
              <w:fldChar w:fldCharType="separate"/>
            </w:r>
            <w:r w:rsidRPr="0013139C">
              <w:rPr>
                <w:rFonts w:ascii="Times New Roman" w:hAnsi="Times New Roman" w:cs="Times New Roman"/>
                <w:sz w:val="20"/>
              </w:rPr>
              <w:t>[19]</w:t>
            </w:r>
            <w:r w:rsidRPr="0013139C">
              <w:rPr>
                <w:lang w:val="en-US"/>
              </w:rPr>
              <w:fldChar w:fldCharType="end"/>
            </w:r>
          </w:p>
        </w:tc>
        <w:tc>
          <w:tcPr>
            <w:tcW w:w="1276" w:type="dxa"/>
            <w:vAlign w:val="center"/>
          </w:tcPr>
          <w:p w14:paraId="734BBA20"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(2018a) </w:t>
            </w:r>
            <w:r w:rsidRPr="0013139C">
              <w:rPr>
                <w:lang w:val="en-US"/>
              </w:rPr>
              <w:fldChar w:fldCharType="begin"/>
            </w:r>
            <w:r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Pr="0013139C">
              <w:rPr>
                <w:lang w:val="en-US"/>
              </w:rPr>
              <w:fldChar w:fldCharType="separate"/>
            </w:r>
            <w:r w:rsidRPr="0013139C">
              <w:rPr>
                <w:rFonts w:ascii="Times New Roman" w:hAnsi="Times New Roman" w:cs="Times New Roman"/>
                <w:sz w:val="20"/>
              </w:rPr>
              <w:t>[19]</w:t>
            </w:r>
            <w:r w:rsidRPr="0013139C">
              <w:rPr>
                <w:lang w:val="en-US"/>
              </w:rPr>
              <w:fldChar w:fldCharType="end"/>
            </w:r>
          </w:p>
        </w:tc>
        <w:tc>
          <w:tcPr>
            <w:tcW w:w="1275" w:type="dxa"/>
            <w:vAlign w:val="center"/>
          </w:tcPr>
          <w:p w14:paraId="3B3062FF" w14:textId="77777777" w:rsidR="008F7FDA" w:rsidRPr="0013139C" w:rsidRDefault="008F7FDA" w:rsidP="000264F6">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Pr="0013139C">
              <w:rPr>
                <w:lang w:val="en-US"/>
              </w:rPr>
              <w:fldChar w:fldCharType="begin"/>
            </w:r>
            <w:r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Pr="0013139C">
              <w:rPr>
                <w:lang w:val="en-US"/>
              </w:rPr>
              <w:fldChar w:fldCharType="separate"/>
            </w:r>
            <w:r w:rsidRPr="0013139C">
              <w:rPr>
                <w:rFonts w:ascii="Times New Roman" w:hAnsi="Times New Roman" w:cs="Times New Roman"/>
                <w:sz w:val="20"/>
              </w:rPr>
              <w:t>[18]</w:t>
            </w:r>
            <w:r w:rsidRPr="0013139C">
              <w:rPr>
                <w:lang w:val="en-US"/>
              </w:rPr>
              <w:fldChar w:fldCharType="end"/>
            </w:r>
          </w:p>
        </w:tc>
        <w:tc>
          <w:tcPr>
            <w:tcW w:w="1560" w:type="dxa"/>
            <w:vAlign w:val="center"/>
          </w:tcPr>
          <w:p w14:paraId="4A52B6C4" w14:textId="77777777" w:rsidR="008F7FDA" w:rsidRPr="0013139C" w:rsidRDefault="008F7FDA" w:rsidP="000264F6">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Pr="0013139C">
              <w:rPr>
                <w:lang w:val="en-US"/>
              </w:rPr>
              <w:fldChar w:fldCharType="begin"/>
            </w:r>
            <w:r>
              <w:rPr>
                <w:rFonts w:ascii="Times New Roman" w:eastAsia="Times New Roman" w:hAnsi="Times New Roman" w:cs="Times New Roman"/>
                <w:sz w:val="20"/>
                <w:szCs w:val="20"/>
                <w:lang w:val="en-US"/>
              </w:rPr>
              <w:instrText xml:space="preserve"> ADDIN ZOTERO_ITEM CSL_CITATION {"citationID":"lxaJq1b8","properties":{"formattedCitation":"[43]","plainCitation":"[43]","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Pr="0013139C">
              <w:rPr>
                <w:lang w:val="en-US"/>
              </w:rPr>
              <w:fldChar w:fldCharType="separate"/>
            </w:r>
            <w:r w:rsidRPr="008467F5">
              <w:rPr>
                <w:rFonts w:ascii="Times New Roman" w:hAnsi="Times New Roman" w:cs="Times New Roman"/>
                <w:sz w:val="20"/>
              </w:rPr>
              <w:t>[43]</w:t>
            </w:r>
            <w:r w:rsidRPr="0013139C">
              <w:rPr>
                <w:lang w:val="en-US"/>
              </w:rPr>
              <w:fldChar w:fldCharType="end"/>
            </w:r>
          </w:p>
        </w:tc>
      </w:tr>
      <w:tr w:rsidR="008F7FDA" w:rsidRPr="0013139C" w14:paraId="525E96CD" w14:textId="77777777" w:rsidTr="000264F6">
        <w:trPr>
          <w:jc w:val="center"/>
        </w:trPr>
        <w:tc>
          <w:tcPr>
            <w:tcW w:w="3266" w:type="dxa"/>
            <w:vAlign w:val="center"/>
          </w:tcPr>
          <w:p w14:paraId="70BA4EBB"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vAlign w:val="center"/>
          </w:tcPr>
          <w:p w14:paraId="366B413D"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vAlign w:val="center"/>
          </w:tcPr>
          <w:p w14:paraId="4BB28AD0"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vAlign w:val="center"/>
          </w:tcPr>
          <w:p w14:paraId="1B843C9C"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vAlign w:val="center"/>
          </w:tcPr>
          <w:p w14:paraId="3B15E77E"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8F7FDA" w:rsidRPr="0013139C" w14:paraId="57E77CFC" w14:textId="77777777" w:rsidTr="000264F6">
        <w:trPr>
          <w:jc w:val="center"/>
        </w:trPr>
        <w:tc>
          <w:tcPr>
            <w:tcW w:w="3266" w:type="dxa"/>
            <w:vAlign w:val="center"/>
          </w:tcPr>
          <w:p w14:paraId="11CC21FF" w14:textId="77777777" w:rsidR="008F7FDA" w:rsidRPr="007B78AA"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vAlign w:val="center"/>
          </w:tcPr>
          <w:p w14:paraId="5F410036"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vAlign w:val="center"/>
          </w:tcPr>
          <w:p w14:paraId="5BB209E2"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vAlign w:val="center"/>
          </w:tcPr>
          <w:p w14:paraId="5831FD04"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vAlign w:val="center"/>
          </w:tcPr>
          <w:p w14:paraId="10C45B19"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8F7FDA" w:rsidRPr="0013139C" w14:paraId="38527FAE" w14:textId="77777777" w:rsidTr="000264F6">
        <w:trPr>
          <w:jc w:val="center"/>
        </w:trPr>
        <w:tc>
          <w:tcPr>
            <w:tcW w:w="3266" w:type="dxa"/>
            <w:vAlign w:val="center"/>
          </w:tcPr>
          <w:p w14:paraId="66B2C482"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vAlign w:val="center"/>
          </w:tcPr>
          <w:p w14:paraId="73299DD1"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vAlign w:val="center"/>
          </w:tcPr>
          <w:p w14:paraId="1E985F07"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vAlign w:val="center"/>
          </w:tcPr>
          <w:p w14:paraId="56824C02"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vAlign w:val="center"/>
          </w:tcPr>
          <w:p w14:paraId="5FAAD8F8"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8F7FDA" w:rsidRPr="0013139C" w14:paraId="11CBDA50" w14:textId="77777777" w:rsidTr="000264F6">
        <w:trPr>
          <w:jc w:val="center"/>
        </w:trPr>
        <w:tc>
          <w:tcPr>
            <w:tcW w:w="3266" w:type="dxa"/>
            <w:vAlign w:val="center"/>
          </w:tcPr>
          <w:p w14:paraId="4FF90B07"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vAlign w:val="center"/>
          </w:tcPr>
          <w:p w14:paraId="2028FD10"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vAlign w:val="center"/>
          </w:tcPr>
          <w:p w14:paraId="5F810968"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vAlign w:val="center"/>
          </w:tcPr>
          <w:p w14:paraId="7452B644"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vAlign w:val="center"/>
          </w:tcPr>
          <w:p w14:paraId="24274697"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3.74</w:t>
            </w:r>
          </w:p>
        </w:tc>
      </w:tr>
      <w:tr w:rsidR="008F7FDA" w:rsidRPr="0013139C" w14:paraId="02B743FA" w14:textId="77777777" w:rsidTr="000264F6">
        <w:trPr>
          <w:jc w:val="center"/>
        </w:trPr>
        <w:tc>
          <w:tcPr>
            <w:tcW w:w="3266" w:type="dxa"/>
            <w:vAlign w:val="center"/>
          </w:tcPr>
          <w:p w14:paraId="5482DF2A"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vAlign w:val="center"/>
          </w:tcPr>
          <w:p w14:paraId="3BB83FA0"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vAlign w:val="center"/>
          </w:tcPr>
          <w:p w14:paraId="266DB026"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vAlign w:val="center"/>
          </w:tcPr>
          <w:p w14:paraId="590B5F2B"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vAlign w:val="center"/>
          </w:tcPr>
          <w:p w14:paraId="244EEBC2"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8F7FDA" w:rsidRPr="0013139C" w14:paraId="6092D244" w14:textId="77777777" w:rsidTr="000264F6">
        <w:trPr>
          <w:jc w:val="center"/>
        </w:trPr>
        <w:tc>
          <w:tcPr>
            <w:tcW w:w="3266" w:type="dxa"/>
            <w:vAlign w:val="center"/>
          </w:tcPr>
          <w:p w14:paraId="4BB780C5"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vAlign w:val="center"/>
          </w:tcPr>
          <w:p w14:paraId="59D3F330"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vAlign w:val="center"/>
          </w:tcPr>
          <w:p w14:paraId="33255F51"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vAlign w:val="center"/>
          </w:tcPr>
          <w:p w14:paraId="3BC668F6"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vAlign w:val="center"/>
          </w:tcPr>
          <w:p w14:paraId="45B58A98" w14:textId="77777777" w:rsidR="008F7FDA" w:rsidRPr="0013139C" w:rsidRDefault="008F7FDA" w:rsidP="000264F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8F7FDA" w:rsidRPr="0013139C" w14:paraId="3CE963CF" w14:textId="77777777" w:rsidTr="000264F6">
        <w:trPr>
          <w:jc w:val="center"/>
        </w:trPr>
        <w:tc>
          <w:tcPr>
            <w:tcW w:w="3266" w:type="dxa"/>
            <w:vAlign w:val="center"/>
          </w:tcPr>
          <w:p w14:paraId="7B996DDD"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vAlign w:val="center"/>
          </w:tcPr>
          <w:p w14:paraId="4818BE75"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vAlign w:val="center"/>
          </w:tcPr>
          <w:p w14:paraId="784F5C0D"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vAlign w:val="center"/>
          </w:tcPr>
          <w:p w14:paraId="178B5EDA"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vAlign w:val="center"/>
          </w:tcPr>
          <w:p w14:paraId="58C29C0C"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8F7FDA" w:rsidRPr="0013139C" w14:paraId="743A2D5B" w14:textId="77777777" w:rsidTr="000264F6">
        <w:trPr>
          <w:jc w:val="center"/>
        </w:trPr>
        <w:tc>
          <w:tcPr>
            <w:tcW w:w="3266" w:type="dxa"/>
            <w:vAlign w:val="center"/>
          </w:tcPr>
          <w:p w14:paraId="60A6C1CE" w14:textId="77777777" w:rsidR="008F7FDA" w:rsidRPr="0013139C" w:rsidRDefault="008F7FDA" w:rsidP="000264F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vAlign w:val="center"/>
          </w:tcPr>
          <w:p w14:paraId="7865F238"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vAlign w:val="center"/>
          </w:tcPr>
          <w:p w14:paraId="7A0A4E3E"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vAlign w:val="center"/>
          </w:tcPr>
          <w:p w14:paraId="7868A31F"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vAlign w:val="center"/>
          </w:tcPr>
          <w:p w14:paraId="6146CD2D"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8F7FDA" w:rsidRPr="0013139C" w14:paraId="386DEEF3" w14:textId="77777777" w:rsidTr="000264F6">
        <w:trPr>
          <w:jc w:val="center"/>
        </w:trPr>
        <w:tc>
          <w:tcPr>
            <w:tcW w:w="3266" w:type="dxa"/>
            <w:vAlign w:val="center"/>
          </w:tcPr>
          <w:p w14:paraId="76EAFF7B"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vAlign w:val="center"/>
          </w:tcPr>
          <w:p w14:paraId="3058029A"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vAlign w:val="center"/>
          </w:tcPr>
          <w:p w14:paraId="3B689D98"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vAlign w:val="center"/>
          </w:tcPr>
          <w:p w14:paraId="3772AD48"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vAlign w:val="center"/>
          </w:tcPr>
          <w:p w14:paraId="456E6D8F"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Pr>
                <w:rFonts w:ascii="Times New Roman" w:hAnsi="Times New Roman" w:cs="Times New Roman"/>
                <w:sz w:val="20"/>
                <w:szCs w:val="20"/>
                <w:lang w:val="en-US"/>
              </w:rPr>
              <w:t>8</w:t>
            </w:r>
            <w:r w:rsidRPr="0013139C">
              <w:rPr>
                <w:rFonts w:ascii="Times New Roman" w:hAnsi="Times New Roman" w:cs="Times New Roman"/>
                <w:sz w:val="20"/>
                <w:szCs w:val="20"/>
                <w:lang w:val="en-US"/>
              </w:rPr>
              <w:t>@</w:t>
            </w:r>
            <w:r>
              <w:rPr>
                <w:rFonts w:ascii="Times New Roman" w:hAnsi="Times New Roman" w:cs="Times New Roman"/>
                <w:sz w:val="20"/>
                <w:szCs w:val="20"/>
                <w:lang w:val="en-US"/>
              </w:rPr>
              <w:t>305</w:t>
            </w:r>
          </w:p>
        </w:tc>
      </w:tr>
      <w:tr w:rsidR="008F7FDA" w:rsidRPr="0013139C" w14:paraId="1B145950" w14:textId="77777777" w:rsidTr="000264F6">
        <w:trPr>
          <w:jc w:val="center"/>
        </w:trPr>
        <w:tc>
          <w:tcPr>
            <w:tcW w:w="3266" w:type="dxa"/>
            <w:vAlign w:val="center"/>
          </w:tcPr>
          <w:p w14:paraId="6C74BE9C"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vAlign w:val="center"/>
          </w:tcPr>
          <w:p w14:paraId="55C15ACF"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vAlign w:val="center"/>
          </w:tcPr>
          <w:p w14:paraId="75C5A604"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vAlign w:val="center"/>
          </w:tcPr>
          <w:p w14:paraId="3A7EDA18"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vAlign w:val="center"/>
          </w:tcPr>
          <w:p w14:paraId="2F81A143"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8F7FDA" w:rsidRPr="0013139C" w14:paraId="09291586" w14:textId="77777777" w:rsidTr="000264F6">
        <w:trPr>
          <w:jc w:val="center"/>
        </w:trPr>
        <w:tc>
          <w:tcPr>
            <w:tcW w:w="3266" w:type="dxa"/>
            <w:vAlign w:val="center"/>
          </w:tcPr>
          <w:p w14:paraId="76B320F5"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vAlign w:val="center"/>
          </w:tcPr>
          <w:p w14:paraId="51046178"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vAlign w:val="center"/>
          </w:tcPr>
          <w:p w14:paraId="301C2C36"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vAlign w:val="center"/>
          </w:tcPr>
          <w:p w14:paraId="43D8D182"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vAlign w:val="center"/>
          </w:tcPr>
          <w:p w14:paraId="6FEA4369"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8F7FDA" w:rsidRPr="0013139C" w14:paraId="5B25006A" w14:textId="77777777" w:rsidTr="000264F6">
        <w:trPr>
          <w:jc w:val="center"/>
        </w:trPr>
        <w:tc>
          <w:tcPr>
            <w:tcW w:w="3266" w:type="dxa"/>
            <w:vAlign w:val="center"/>
          </w:tcPr>
          <w:p w14:paraId="082B6B42" w14:textId="77777777" w:rsidR="008F7FDA" w:rsidRPr="0013139C" w:rsidRDefault="008F7FDA" w:rsidP="000264F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vAlign w:val="center"/>
          </w:tcPr>
          <w:p w14:paraId="04BE7196"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vAlign w:val="center"/>
          </w:tcPr>
          <w:p w14:paraId="19183A39"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vAlign w:val="center"/>
          </w:tcPr>
          <w:p w14:paraId="517E4F0F"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vAlign w:val="center"/>
          </w:tcPr>
          <w:p w14:paraId="75ABCEAF"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8F7FDA" w:rsidRPr="0013139C" w14:paraId="76D4E8D3" w14:textId="77777777" w:rsidTr="000264F6">
        <w:trPr>
          <w:jc w:val="center"/>
        </w:trPr>
        <w:tc>
          <w:tcPr>
            <w:tcW w:w="3266" w:type="dxa"/>
            <w:vAlign w:val="center"/>
          </w:tcPr>
          <w:p w14:paraId="358DD1A1"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vAlign w:val="center"/>
          </w:tcPr>
          <w:p w14:paraId="1CAFCF47"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vAlign w:val="center"/>
          </w:tcPr>
          <w:p w14:paraId="1FAF9CB4"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vAlign w:val="center"/>
          </w:tcPr>
          <w:p w14:paraId="2F1B6AED"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vAlign w:val="center"/>
          </w:tcPr>
          <w:p w14:paraId="49E1CF27"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8F7FDA" w:rsidRPr="0013139C" w14:paraId="5E7F048E" w14:textId="77777777" w:rsidTr="000264F6">
        <w:trPr>
          <w:jc w:val="center"/>
        </w:trPr>
        <w:tc>
          <w:tcPr>
            <w:tcW w:w="3266" w:type="dxa"/>
            <w:vAlign w:val="center"/>
          </w:tcPr>
          <w:p w14:paraId="60F4E8CD"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vAlign w:val="center"/>
          </w:tcPr>
          <w:p w14:paraId="2E93EDF2"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vAlign w:val="center"/>
          </w:tcPr>
          <w:p w14:paraId="7C1C1ED9"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Pr="0013139C">
              <w:rPr>
                <w:rFonts w:ascii="Times New Roman" w:hAnsi="Times New Roman" w:cs="Times New Roman"/>
                <w:sz w:val="20"/>
                <w:szCs w:val="20"/>
                <w:lang w:val="en-US"/>
              </w:rPr>
              <w:t>%</w:t>
            </w:r>
          </w:p>
        </w:tc>
        <w:tc>
          <w:tcPr>
            <w:tcW w:w="1275" w:type="dxa"/>
            <w:vAlign w:val="center"/>
          </w:tcPr>
          <w:p w14:paraId="5DD8650A"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vAlign w:val="center"/>
          </w:tcPr>
          <w:p w14:paraId="51A9145D"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8F7FDA" w:rsidRPr="0013139C" w14:paraId="76E4F412" w14:textId="77777777" w:rsidTr="000264F6">
        <w:trPr>
          <w:jc w:val="center"/>
        </w:trPr>
        <w:tc>
          <w:tcPr>
            <w:tcW w:w="3266" w:type="dxa"/>
            <w:vAlign w:val="center"/>
          </w:tcPr>
          <w:p w14:paraId="49DEB472"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vAlign w:val="center"/>
          </w:tcPr>
          <w:p w14:paraId="7FBD52BA"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vAlign w:val="center"/>
          </w:tcPr>
          <w:p w14:paraId="1D1B9731"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Pr="0013139C">
              <w:rPr>
                <w:rFonts w:ascii="Times New Roman" w:hAnsi="Times New Roman" w:cs="Times New Roman"/>
                <w:sz w:val="20"/>
                <w:szCs w:val="20"/>
                <w:lang w:val="en-US"/>
              </w:rPr>
              <w:t>%</w:t>
            </w:r>
          </w:p>
        </w:tc>
        <w:tc>
          <w:tcPr>
            <w:tcW w:w="1275" w:type="dxa"/>
            <w:vAlign w:val="center"/>
          </w:tcPr>
          <w:p w14:paraId="468402C0"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vAlign w:val="center"/>
          </w:tcPr>
          <w:p w14:paraId="516A5252"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8F7FDA" w:rsidRPr="0013139C" w14:paraId="62DE9A40" w14:textId="77777777" w:rsidTr="000264F6">
        <w:trPr>
          <w:jc w:val="center"/>
        </w:trPr>
        <w:tc>
          <w:tcPr>
            <w:tcW w:w="3266" w:type="dxa"/>
            <w:vAlign w:val="center"/>
          </w:tcPr>
          <w:p w14:paraId="4874400A" w14:textId="77777777" w:rsidR="008F7FDA" w:rsidRPr="0013139C" w:rsidRDefault="008F7FDA" w:rsidP="000264F6">
            <w:pPr>
              <w:spacing w:line="276" w:lineRule="auto"/>
              <w:rPr>
                <w:rFonts w:ascii="Times New Roman" w:hAnsi="Times New Roman" w:cs="Times New Roman"/>
                <w:sz w:val="20"/>
                <w:szCs w:val="20"/>
                <w:lang w:val="en-US"/>
              </w:rPr>
            </w:pPr>
          </w:p>
        </w:tc>
        <w:tc>
          <w:tcPr>
            <w:tcW w:w="1554" w:type="dxa"/>
            <w:vAlign w:val="center"/>
          </w:tcPr>
          <w:p w14:paraId="2EC98FE2" w14:textId="77777777" w:rsidR="008F7FDA" w:rsidRPr="0013139C" w:rsidRDefault="008F7FDA" w:rsidP="000264F6">
            <w:pPr>
              <w:spacing w:line="276" w:lineRule="auto"/>
              <w:jc w:val="center"/>
              <w:rPr>
                <w:rFonts w:ascii="Times New Roman" w:hAnsi="Times New Roman" w:cs="Times New Roman"/>
                <w:sz w:val="20"/>
                <w:szCs w:val="20"/>
                <w:lang w:val="en-US"/>
              </w:rPr>
            </w:pPr>
          </w:p>
        </w:tc>
        <w:tc>
          <w:tcPr>
            <w:tcW w:w="1276" w:type="dxa"/>
            <w:vAlign w:val="center"/>
          </w:tcPr>
          <w:p w14:paraId="05A19930" w14:textId="77777777" w:rsidR="008F7FDA" w:rsidRPr="0013139C" w:rsidRDefault="008F7FDA" w:rsidP="000264F6">
            <w:pPr>
              <w:spacing w:line="276" w:lineRule="auto"/>
              <w:jc w:val="center"/>
              <w:rPr>
                <w:rFonts w:ascii="Times New Roman" w:hAnsi="Times New Roman" w:cs="Times New Roman"/>
                <w:sz w:val="20"/>
                <w:szCs w:val="20"/>
                <w:lang w:val="en-US"/>
              </w:rPr>
            </w:pPr>
          </w:p>
        </w:tc>
        <w:tc>
          <w:tcPr>
            <w:tcW w:w="1275" w:type="dxa"/>
            <w:vAlign w:val="center"/>
          </w:tcPr>
          <w:p w14:paraId="237E6FE0" w14:textId="77777777" w:rsidR="008F7FDA" w:rsidRPr="0013139C" w:rsidRDefault="008F7FDA" w:rsidP="000264F6">
            <w:pPr>
              <w:spacing w:line="276" w:lineRule="auto"/>
              <w:jc w:val="center"/>
              <w:rPr>
                <w:rFonts w:ascii="Times New Roman" w:hAnsi="Times New Roman" w:cs="Times New Roman"/>
                <w:sz w:val="20"/>
                <w:szCs w:val="20"/>
                <w:lang w:val="en-US"/>
              </w:rPr>
            </w:pPr>
          </w:p>
        </w:tc>
        <w:tc>
          <w:tcPr>
            <w:tcW w:w="1560" w:type="dxa"/>
            <w:vAlign w:val="center"/>
          </w:tcPr>
          <w:p w14:paraId="4496A902" w14:textId="77777777" w:rsidR="008F7FDA" w:rsidRPr="0013139C" w:rsidRDefault="008F7FDA" w:rsidP="000264F6">
            <w:pPr>
              <w:spacing w:line="276" w:lineRule="auto"/>
              <w:jc w:val="center"/>
              <w:rPr>
                <w:rFonts w:ascii="Times New Roman" w:hAnsi="Times New Roman" w:cs="Times New Roman"/>
                <w:sz w:val="20"/>
                <w:szCs w:val="20"/>
                <w:lang w:val="en-US"/>
              </w:rPr>
            </w:pPr>
          </w:p>
        </w:tc>
      </w:tr>
      <w:tr w:rsidR="008F7FDA" w:rsidRPr="0013139C" w14:paraId="6F2F778C" w14:textId="77777777" w:rsidTr="000264F6">
        <w:trPr>
          <w:jc w:val="center"/>
        </w:trPr>
        <w:tc>
          <w:tcPr>
            <w:tcW w:w="3266" w:type="dxa"/>
            <w:vAlign w:val="center"/>
          </w:tcPr>
          <w:p w14:paraId="10D07201"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vAlign w:val="center"/>
          </w:tcPr>
          <w:p w14:paraId="27B2414B"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vAlign w:val="center"/>
          </w:tcPr>
          <w:p w14:paraId="7C7FA52C"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vAlign w:val="center"/>
          </w:tcPr>
          <w:p w14:paraId="47F07B66"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vAlign w:val="center"/>
          </w:tcPr>
          <w:p w14:paraId="6FBADFFA"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8F7FDA" w:rsidRPr="0013139C" w14:paraId="01796AEC" w14:textId="77777777" w:rsidTr="000264F6">
        <w:trPr>
          <w:jc w:val="center"/>
        </w:trPr>
        <w:tc>
          <w:tcPr>
            <w:tcW w:w="3266" w:type="dxa"/>
            <w:vAlign w:val="center"/>
          </w:tcPr>
          <w:p w14:paraId="0B0A2E46" w14:textId="77777777" w:rsidR="008F7FDA" w:rsidRPr="0013139C" w:rsidRDefault="008F7FDA" w:rsidP="000264F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vAlign w:val="center"/>
          </w:tcPr>
          <w:p w14:paraId="209DE303"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vAlign w:val="center"/>
          </w:tcPr>
          <w:p w14:paraId="641AAAAD" w14:textId="77777777" w:rsidR="008F7FDA" w:rsidRPr="0013139C" w:rsidRDefault="008F7FDA" w:rsidP="000264F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vAlign w:val="center"/>
          </w:tcPr>
          <w:p w14:paraId="6E129EB7"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vAlign w:val="center"/>
          </w:tcPr>
          <w:p w14:paraId="5B5FB396" w14:textId="77777777" w:rsidR="008F7FDA" w:rsidRPr="0013139C" w:rsidRDefault="008F7FDA" w:rsidP="000264F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720898B" w14:textId="77777777" w:rsidR="008F7FDA" w:rsidRPr="008F7FDA" w:rsidRDefault="008F7FDA" w:rsidP="008F7FDA">
      <w:pPr>
        <w:pStyle w:val="BodyNoindent"/>
        <w:rPr>
          <w:lang w:val="en-US"/>
        </w:rPr>
      </w:pPr>
    </w:p>
    <w:p w14:paraId="1F54FA3F" w14:textId="77777777" w:rsidR="00026AA8" w:rsidRPr="00EA1A8B" w:rsidRDefault="00026AA8" w:rsidP="00202012">
      <w:pPr>
        <w:pStyle w:val="Heading1"/>
        <w:spacing w:before="120" w:after="120"/>
        <w:rPr>
          <w:lang w:val="en-US"/>
        </w:rPr>
      </w:pPr>
      <w:r w:rsidRPr="00EA1A8B">
        <w:rPr>
          <w:lang w:val="en-US"/>
        </w:rPr>
        <w:lastRenderedPageBreak/>
        <w:t>ACKNOWLEDGEMENT</w:t>
      </w:r>
    </w:p>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081611B5" w14:textId="77777777" w:rsidR="002F1706" w:rsidRPr="002F1706" w:rsidRDefault="00D332D6" w:rsidP="002F1706">
      <w:pPr>
        <w:pStyle w:val="Bibliography"/>
        <w:rPr>
          <w:rFonts w:ascii="Times New Roman" w:hAnsi="Times New Roman"/>
          <w:sz w:val="20"/>
        </w:rPr>
      </w:pPr>
      <w:r w:rsidRPr="000A3B33">
        <w:rPr>
          <w:sz w:val="20"/>
          <w:szCs w:val="20"/>
          <w:rPrChange w:id="25" w:author="Lad, Devang" w:date="2022-03-15T16:25:00Z">
            <w:rPr>
              <w:rFonts w:ascii="Times New Roman" w:hAnsi="Times New Roman"/>
              <w:sz w:val="20"/>
              <w:szCs w:val="20"/>
            </w:rPr>
          </w:rPrChange>
        </w:rPr>
        <w:fldChar w:fldCharType="begin"/>
      </w:r>
      <w:r w:rsidR="000A3B33" w:rsidRPr="000A3B33">
        <w:rPr>
          <w:sz w:val="20"/>
          <w:szCs w:val="20"/>
          <w:rPrChange w:id="26" w:author="Lad, Devang" w:date="2022-03-15T16:25:00Z">
            <w:rPr/>
          </w:rPrChange>
        </w:rPr>
        <w:instrText xml:space="preserve"> ADDIN ZOTERO_BIBL {"uncited":[],"omitted":[],"custom":[]} CSL_BIBLIOGRAPHY </w:instrText>
      </w:r>
      <w:r w:rsidRPr="000A3B33">
        <w:rPr>
          <w:sz w:val="20"/>
          <w:szCs w:val="20"/>
          <w:rPrChange w:id="27" w:author="Lad, Devang" w:date="2022-03-15T16:25:00Z">
            <w:rPr>
              <w:rFonts w:ascii="Times New Roman" w:hAnsi="Times New Roman"/>
              <w:sz w:val="20"/>
              <w:szCs w:val="20"/>
            </w:rPr>
          </w:rPrChange>
        </w:rPr>
        <w:fldChar w:fldCharType="separate"/>
      </w:r>
      <w:r w:rsidR="002F1706" w:rsidRPr="002F1706">
        <w:rPr>
          <w:rFonts w:ascii="Times New Roman" w:hAnsi="Times New Roman"/>
          <w:sz w:val="20"/>
        </w:rPr>
        <w:t>1.</w:t>
      </w:r>
      <w:r w:rsidR="002F1706" w:rsidRPr="002F1706">
        <w:rPr>
          <w:rFonts w:ascii="Times New Roman" w:hAnsi="Times New Roman"/>
          <w:sz w:val="20"/>
        </w:rPr>
        <w:tab/>
        <w:t xml:space="preserve">Freddi F, Novelli V, Gentile R, Veliu E, Andreev S, Andonov A, </w:t>
      </w:r>
      <w:r w:rsidR="002F1706" w:rsidRPr="002F1706">
        <w:rPr>
          <w:rFonts w:ascii="Times New Roman" w:hAnsi="Times New Roman"/>
          <w:i/>
          <w:iCs/>
          <w:sz w:val="20"/>
        </w:rPr>
        <w:t>et al.</w:t>
      </w:r>
      <w:r w:rsidR="002F1706" w:rsidRPr="002F1706">
        <w:rPr>
          <w:rFonts w:ascii="Times New Roman" w:hAnsi="Times New Roman"/>
          <w:sz w:val="20"/>
        </w:rPr>
        <w:t xml:space="preserve"> Observations from the 26th November 2019 Albania earthquake: the earthquake engineering field investigation team (EEFIT) mission. </w:t>
      </w:r>
      <w:r w:rsidR="002F1706" w:rsidRPr="002F1706">
        <w:rPr>
          <w:rFonts w:ascii="Times New Roman" w:hAnsi="Times New Roman"/>
          <w:i/>
          <w:iCs/>
          <w:sz w:val="20"/>
        </w:rPr>
        <w:t>Bulletin of Earthquake Engineering</w:t>
      </w:r>
      <w:r w:rsidR="002F1706" w:rsidRPr="002F1706">
        <w:rPr>
          <w:rFonts w:ascii="Times New Roman" w:hAnsi="Times New Roman"/>
          <w:sz w:val="20"/>
        </w:rPr>
        <w:t xml:space="preserve"> 2021; </w:t>
      </w:r>
      <w:r w:rsidR="002F1706" w:rsidRPr="002F1706">
        <w:rPr>
          <w:rFonts w:ascii="Times New Roman" w:hAnsi="Times New Roman"/>
          <w:b/>
          <w:bCs/>
          <w:sz w:val="20"/>
        </w:rPr>
        <w:t>19</w:t>
      </w:r>
      <w:r w:rsidR="002F1706" w:rsidRPr="002F1706">
        <w:rPr>
          <w:rFonts w:ascii="Times New Roman" w:hAnsi="Times New Roman"/>
          <w:sz w:val="20"/>
        </w:rPr>
        <w:t>(5): 2013–2044. DOI: 10.1007/s10518-021-01062-8.</w:t>
      </w:r>
    </w:p>
    <w:p w14:paraId="51B2149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w:t>
      </w:r>
      <w:r w:rsidRPr="002F1706">
        <w:rPr>
          <w:rFonts w:ascii="Times New Roman" w:hAnsi="Times New Roman"/>
          <w:sz w:val="20"/>
        </w:rPr>
        <w:tab/>
        <w:t xml:space="preserve">Rao A, Dutta D, Kalita P, Ackerley N, Silva V, Raghunandan M, </w:t>
      </w:r>
      <w:r w:rsidRPr="002F1706">
        <w:rPr>
          <w:rFonts w:ascii="Times New Roman" w:hAnsi="Times New Roman"/>
          <w:i/>
          <w:iCs/>
          <w:sz w:val="20"/>
        </w:rPr>
        <w:t>et al.</w:t>
      </w:r>
      <w:r w:rsidRPr="002F1706">
        <w:rPr>
          <w:rFonts w:ascii="Times New Roman" w:hAnsi="Times New Roman"/>
          <w:sz w:val="20"/>
        </w:rPr>
        <w:t xml:space="preserve"> Probabilistic seismic risk assessment of India. </w:t>
      </w:r>
      <w:r w:rsidRPr="002F1706">
        <w:rPr>
          <w:rFonts w:ascii="Times New Roman" w:hAnsi="Times New Roman"/>
          <w:i/>
          <w:iCs/>
          <w:sz w:val="20"/>
        </w:rPr>
        <w:t>Earthquake Spectra</w:t>
      </w:r>
      <w:r w:rsidRPr="002F1706">
        <w:rPr>
          <w:rFonts w:ascii="Times New Roman" w:hAnsi="Times New Roman"/>
          <w:sz w:val="20"/>
        </w:rPr>
        <w:t xml:space="preserve"> 2020; </w:t>
      </w:r>
      <w:r w:rsidRPr="002F1706">
        <w:rPr>
          <w:rFonts w:ascii="Times New Roman" w:hAnsi="Times New Roman"/>
          <w:b/>
          <w:bCs/>
          <w:sz w:val="20"/>
        </w:rPr>
        <w:t>36</w:t>
      </w:r>
      <w:r w:rsidRPr="002F1706">
        <w:rPr>
          <w:rFonts w:ascii="Times New Roman" w:hAnsi="Times New Roman"/>
          <w:sz w:val="20"/>
        </w:rPr>
        <w:t>(1_suppl): 345–371. DOI: 10.1177/8755293020957374.</w:t>
      </w:r>
    </w:p>
    <w:p w14:paraId="37CD85EE"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w:t>
      </w:r>
      <w:r w:rsidRPr="002F1706">
        <w:rPr>
          <w:rFonts w:ascii="Times New Roman" w:hAnsi="Times New Roman"/>
          <w:sz w:val="20"/>
        </w:rPr>
        <w:tab/>
        <w:t>Rossetto T, Ioannou I, Grant D, Maqsood T. Guidelines for the empirical vulnerability assessment 2014.</w:t>
      </w:r>
    </w:p>
    <w:p w14:paraId="6297CC75"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w:t>
      </w:r>
      <w:r w:rsidRPr="002F1706">
        <w:rPr>
          <w:rFonts w:ascii="Times New Roman" w:hAnsi="Times New Roman"/>
          <w:sz w:val="20"/>
        </w:rPr>
        <w:tab/>
        <w:t xml:space="preserve">Bird JF, Bommer JJ. Earthquake losses due to ground failure. </w:t>
      </w:r>
      <w:r w:rsidRPr="002F1706">
        <w:rPr>
          <w:rFonts w:ascii="Times New Roman" w:hAnsi="Times New Roman"/>
          <w:i/>
          <w:iCs/>
          <w:sz w:val="20"/>
        </w:rPr>
        <w:t>Engineering Geology</w:t>
      </w:r>
      <w:r w:rsidRPr="002F1706">
        <w:rPr>
          <w:rFonts w:ascii="Times New Roman" w:hAnsi="Times New Roman"/>
          <w:sz w:val="20"/>
        </w:rPr>
        <w:t xml:space="preserve"> 2004; </w:t>
      </w:r>
      <w:r w:rsidRPr="002F1706">
        <w:rPr>
          <w:rFonts w:ascii="Times New Roman" w:hAnsi="Times New Roman"/>
          <w:b/>
          <w:bCs/>
          <w:sz w:val="20"/>
        </w:rPr>
        <w:t>75</w:t>
      </w:r>
      <w:r w:rsidRPr="002F1706">
        <w:rPr>
          <w:rFonts w:ascii="Times New Roman" w:hAnsi="Times New Roman"/>
          <w:sz w:val="20"/>
        </w:rPr>
        <w:t>(2): 147–179. DOI: 10.1016/j.enggeo.2004.05.006.</w:t>
      </w:r>
    </w:p>
    <w:p w14:paraId="748B8BE7"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5.</w:t>
      </w:r>
      <w:r w:rsidRPr="002F1706">
        <w:rPr>
          <w:rFonts w:ascii="Times New Roman" w:hAnsi="Times New Roman"/>
          <w:sz w:val="20"/>
        </w:rPr>
        <w:tab/>
        <w:t xml:space="preserve">Darmawan MS. Pitting corrosion model for reinforced concrete structures in a chloride environment. </w:t>
      </w:r>
      <w:r w:rsidRPr="002F1706">
        <w:rPr>
          <w:rFonts w:ascii="Times New Roman" w:hAnsi="Times New Roman"/>
          <w:i/>
          <w:iCs/>
          <w:sz w:val="20"/>
        </w:rPr>
        <w:t>Magazine of Concrete Research</w:t>
      </w:r>
      <w:r w:rsidRPr="002F1706">
        <w:rPr>
          <w:rFonts w:ascii="Times New Roman" w:hAnsi="Times New Roman"/>
          <w:sz w:val="20"/>
        </w:rPr>
        <w:t xml:space="preserve"> 2010; </w:t>
      </w:r>
      <w:r w:rsidRPr="002F1706">
        <w:rPr>
          <w:rFonts w:ascii="Times New Roman" w:hAnsi="Times New Roman"/>
          <w:b/>
          <w:bCs/>
          <w:sz w:val="20"/>
        </w:rPr>
        <w:t>62</w:t>
      </w:r>
      <w:r w:rsidRPr="002F1706">
        <w:rPr>
          <w:rFonts w:ascii="Times New Roman" w:hAnsi="Times New Roman"/>
          <w:sz w:val="20"/>
        </w:rPr>
        <w:t>(2): 91–101. DOI: 10.1680/macr.2008.62.2.91.</w:t>
      </w:r>
    </w:p>
    <w:p w14:paraId="2883103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6.</w:t>
      </w:r>
      <w:r w:rsidRPr="002F1706">
        <w:rPr>
          <w:rFonts w:ascii="Times New Roman" w:hAnsi="Times New Roman"/>
          <w:sz w:val="20"/>
        </w:rPr>
        <w:tab/>
        <w:t xml:space="preserve">Saetta A, Simioni P, Berto L, Vitaliani R. Seismic response of corroded rc structures. </w:t>
      </w:r>
      <w:r w:rsidRPr="002F1706">
        <w:rPr>
          <w:rFonts w:ascii="Times New Roman" w:hAnsi="Times New Roman"/>
          <w:i/>
          <w:iCs/>
          <w:sz w:val="20"/>
        </w:rPr>
        <w:t>International fib symposium, Amsterdam, the Netherlands</w:t>
      </w:r>
      <w:r w:rsidRPr="002F1706">
        <w:rPr>
          <w:rFonts w:ascii="Times New Roman" w:hAnsi="Times New Roman"/>
          <w:sz w:val="20"/>
        </w:rPr>
        <w:t>, 2008.</w:t>
      </w:r>
    </w:p>
    <w:p w14:paraId="47129641"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7.</w:t>
      </w:r>
      <w:r w:rsidRPr="002F1706">
        <w:rPr>
          <w:rFonts w:ascii="Times New Roman" w:hAnsi="Times New Roman"/>
          <w:sz w:val="20"/>
        </w:rPr>
        <w:tab/>
        <w:t xml:space="preserve">Koch G, Varney J, Thompson N, Moghissi O, Gould M, Payer J. International measures of prevention, application, and economics of corrosion technologies study. </w:t>
      </w:r>
      <w:r w:rsidRPr="002F1706">
        <w:rPr>
          <w:rFonts w:ascii="Times New Roman" w:hAnsi="Times New Roman"/>
          <w:i/>
          <w:iCs/>
          <w:sz w:val="20"/>
        </w:rPr>
        <w:t>NACE International</w:t>
      </w:r>
      <w:r w:rsidRPr="002F1706">
        <w:rPr>
          <w:rFonts w:ascii="Times New Roman" w:hAnsi="Times New Roman"/>
          <w:sz w:val="20"/>
        </w:rPr>
        <w:t xml:space="preserve"> 2016; </w:t>
      </w:r>
      <w:r w:rsidRPr="002F1706">
        <w:rPr>
          <w:rFonts w:ascii="Times New Roman" w:hAnsi="Times New Roman"/>
          <w:b/>
          <w:bCs/>
          <w:sz w:val="20"/>
        </w:rPr>
        <w:t>216</w:t>
      </w:r>
      <w:r w:rsidRPr="002F1706">
        <w:rPr>
          <w:rFonts w:ascii="Times New Roman" w:hAnsi="Times New Roman"/>
          <w:sz w:val="20"/>
        </w:rPr>
        <w:t>: 2–3.</w:t>
      </w:r>
    </w:p>
    <w:p w14:paraId="2F1B07E4"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8.</w:t>
      </w:r>
      <w:r w:rsidRPr="002F1706">
        <w:rPr>
          <w:rFonts w:ascii="Times New Roman" w:hAnsi="Times New Roman"/>
          <w:sz w:val="20"/>
        </w:rPr>
        <w:tab/>
        <w:t xml:space="preserve">Shekhar S, Ghosh J, Ghosh S. Impact of Design Code Evolution on Failure Mechanism and Seismic Fragility of Highway Bridge Piers. </w:t>
      </w:r>
      <w:r w:rsidRPr="002F1706">
        <w:rPr>
          <w:rFonts w:ascii="Times New Roman" w:hAnsi="Times New Roman"/>
          <w:i/>
          <w:iCs/>
          <w:sz w:val="20"/>
        </w:rPr>
        <w:t>Journal of Bridge Engineering</w:t>
      </w:r>
      <w:r w:rsidRPr="002F1706">
        <w:rPr>
          <w:rFonts w:ascii="Times New Roman" w:hAnsi="Times New Roman"/>
          <w:sz w:val="20"/>
        </w:rPr>
        <w:t xml:space="preserve"> 2020; </w:t>
      </w:r>
      <w:r w:rsidRPr="002F1706">
        <w:rPr>
          <w:rFonts w:ascii="Times New Roman" w:hAnsi="Times New Roman"/>
          <w:b/>
          <w:bCs/>
          <w:sz w:val="20"/>
        </w:rPr>
        <w:t>25</w:t>
      </w:r>
      <w:r w:rsidRPr="002F1706">
        <w:rPr>
          <w:rFonts w:ascii="Times New Roman" w:hAnsi="Times New Roman"/>
          <w:sz w:val="20"/>
        </w:rPr>
        <w:t>(2): 04019140. DOI: 10.1061/(ASCE)BE.1943-5592.0001518.</w:t>
      </w:r>
    </w:p>
    <w:p w14:paraId="3B0A8C39"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9.</w:t>
      </w:r>
      <w:r w:rsidRPr="002F1706">
        <w:rPr>
          <w:rFonts w:ascii="Times New Roman" w:hAnsi="Times New Roman"/>
          <w:sz w:val="20"/>
        </w:rPr>
        <w:tab/>
        <w:t xml:space="preserve">Panchireddi B, Ghosh J. Probabilistic seismic loss estimation of aging highway bridges subjected to multiple earthquake events. </w:t>
      </w:r>
      <w:r w:rsidRPr="002F1706">
        <w:rPr>
          <w:rFonts w:ascii="Times New Roman" w:hAnsi="Times New Roman"/>
          <w:i/>
          <w:iCs/>
          <w:sz w:val="20"/>
        </w:rPr>
        <w:t>Structure and Infrastructure Engineering</w:t>
      </w:r>
      <w:r w:rsidRPr="002F1706">
        <w:rPr>
          <w:rFonts w:ascii="Times New Roman" w:hAnsi="Times New Roman"/>
          <w:sz w:val="20"/>
        </w:rPr>
        <w:t xml:space="preserve"> 2021; </w:t>
      </w:r>
      <w:r w:rsidRPr="002F1706">
        <w:rPr>
          <w:rFonts w:ascii="Times New Roman" w:hAnsi="Times New Roman"/>
          <w:b/>
          <w:bCs/>
          <w:sz w:val="20"/>
        </w:rPr>
        <w:t>17</w:t>
      </w:r>
      <w:r w:rsidRPr="002F1706">
        <w:rPr>
          <w:rFonts w:ascii="Times New Roman" w:hAnsi="Times New Roman"/>
          <w:sz w:val="20"/>
        </w:rPr>
        <w:t>(9): 1155–1174. DOI: 10.1080/15732479.2020.1801765.</w:t>
      </w:r>
    </w:p>
    <w:p w14:paraId="1EB22ABF"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10.</w:t>
      </w:r>
      <w:r w:rsidRPr="002F1706">
        <w:rPr>
          <w:rFonts w:ascii="Times New Roman" w:hAnsi="Times New Roman"/>
          <w:sz w:val="20"/>
        </w:rPr>
        <w:tab/>
        <w:t xml:space="preserve">Ranjkesh SH, Asadi P, Hamadani AZ. Seismic collapse assessment of deteriorating RC bridges under multiple hazards during their life-cycle. </w:t>
      </w:r>
      <w:r w:rsidRPr="002F1706">
        <w:rPr>
          <w:rFonts w:ascii="Times New Roman" w:hAnsi="Times New Roman"/>
          <w:i/>
          <w:iCs/>
          <w:sz w:val="20"/>
        </w:rPr>
        <w:t>Bulletin of Earthquake Engineering</w:t>
      </w:r>
      <w:r w:rsidRPr="002F1706">
        <w:rPr>
          <w:rFonts w:ascii="Times New Roman" w:hAnsi="Times New Roman"/>
          <w:sz w:val="20"/>
        </w:rPr>
        <w:t xml:space="preserve"> 2019; </w:t>
      </w:r>
      <w:r w:rsidRPr="002F1706">
        <w:rPr>
          <w:rFonts w:ascii="Times New Roman" w:hAnsi="Times New Roman"/>
          <w:b/>
          <w:bCs/>
          <w:sz w:val="20"/>
        </w:rPr>
        <w:t>17</w:t>
      </w:r>
      <w:r w:rsidRPr="002F1706">
        <w:rPr>
          <w:rFonts w:ascii="Times New Roman" w:hAnsi="Times New Roman"/>
          <w:sz w:val="20"/>
        </w:rPr>
        <w:t>(9): 5045–5072. DOI: 10.1007/s10518-019-00647-8.</w:t>
      </w:r>
    </w:p>
    <w:p w14:paraId="341E922B"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11.</w:t>
      </w:r>
      <w:r w:rsidRPr="002F1706">
        <w:rPr>
          <w:rFonts w:ascii="Times New Roman" w:hAnsi="Times New Roman"/>
          <w:sz w:val="20"/>
        </w:rPr>
        <w:tab/>
        <w:t xml:space="preserve">Zhang Y, DesRoches R, Tien I. Impact of corrosion on risk assessment of shear-critical and short lap-spliced bridges. </w:t>
      </w:r>
      <w:r w:rsidRPr="002F1706">
        <w:rPr>
          <w:rFonts w:ascii="Times New Roman" w:hAnsi="Times New Roman"/>
          <w:i/>
          <w:iCs/>
          <w:sz w:val="20"/>
        </w:rPr>
        <w:t>Engineering Structures</w:t>
      </w:r>
      <w:r w:rsidRPr="002F1706">
        <w:rPr>
          <w:rFonts w:ascii="Times New Roman" w:hAnsi="Times New Roman"/>
          <w:sz w:val="20"/>
        </w:rPr>
        <w:t xml:space="preserve"> 2019; </w:t>
      </w:r>
      <w:r w:rsidRPr="002F1706">
        <w:rPr>
          <w:rFonts w:ascii="Times New Roman" w:hAnsi="Times New Roman"/>
          <w:b/>
          <w:bCs/>
          <w:sz w:val="20"/>
        </w:rPr>
        <w:t>189</w:t>
      </w:r>
      <w:r w:rsidRPr="002F1706">
        <w:rPr>
          <w:rFonts w:ascii="Times New Roman" w:hAnsi="Times New Roman"/>
          <w:sz w:val="20"/>
        </w:rPr>
        <w:t>: 260–271.</w:t>
      </w:r>
    </w:p>
    <w:p w14:paraId="13DA389E"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12.</w:t>
      </w:r>
      <w:r w:rsidRPr="002F1706">
        <w:rPr>
          <w:rFonts w:ascii="Times New Roman" w:hAnsi="Times New Roman"/>
          <w:sz w:val="20"/>
        </w:rPr>
        <w:tab/>
        <w:t xml:space="preserve">Broomfield J. </w:t>
      </w:r>
      <w:r w:rsidRPr="002F1706">
        <w:rPr>
          <w:rFonts w:ascii="Times New Roman" w:hAnsi="Times New Roman"/>
          <w:i/>
          <w:iCs/>
          <w:sz w:val="20"/>
        </w:rPr>
        <w:t>Corrosion of steel in concrete: understanding, investigation and repair</w:t>
      </w:r>
      <w:r w:rsidRPr="002F1706">
        <w:rPr>
          <w:rFonts w:ascii="Times New Roman" w:hAnsi="Times New Roman"/>
          <w:sz w:val="20"/>
        </w:rPr>
        <w:t>. CRC Press; 2003.</w:t>
      </w:r>
    </w:p>
    <w:p w14:paraId="35BAB355"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13.</w:t>
      </w:r>
      <w:r w:rsidRPr="002F1706">
        <w:rPr>
          <w:rFonts w:ascii="Times New Roman" w:hAnsi="Times New Roman"/>
          <w:sz w:val="20"/>
        </w:rPr>
        <w:tab/>
        <w:t xml:space="preserve">Poursaee A. Corrosion of steel in concrete structures. </w:t>
      </w:r>
      <w:r w:rsidRPr="002F1706">
        <w:rPr>
          <w:rFonts w:ascii="Times New Roman" w:hAnsi="Times New Roman"/>
          <w:i/>
          <w:iCs/>
          <w:sz w:val="20"/>
        </w:rPr>
        <w:t>Corrosion of Steel in Concrete Structures</w:t>
      </w:r>
      <w:r w:rsidRPr="002F1706">
        <w:rPr>
          <w:rFonts w:ascii="Times New Roman" w:hAnsi="Times New Roman"/>
          <w:sz w:val="20"/>
        </w:rPr>
        <w:t>, Elsevier; 2016. DOI: 10.1016/B978-1-78242-381-2.00002-X.</w:t>
      </w:r>
    </w:p>
    <w:p w14:paraId="567E849E"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14.</w:t>
      </w:r>
      <w:r w:rsidRPr="002F1706">
        <w:rPr>
          <w:rFonts w:ascii="Times New Roman" w:hAnsi="Times New Roman"/>
          <w:sz w:val="20"/>
        </w:rPr>
        <w:tab/>
        <w:t xml:space="preserve">Yalciner H, Sensoy S, Eren O. Seismic Performance Assessment of a Corroded 50-Year-Old Reinforced Concrete Building. </w:t>
      </w:r>
      <w:r w:rsidRPr="002F1706">
        <w:rPr>
          <w:rFonts w:ascii="Times New Roman" w:hAnsi="Times New Roman"/>
          <w:i/>
          <w:iCs/>
          <w:sz w:val="20"/>
        </w:rPr>
        <w:t>Journal of Structural Engineering</w:t>
      </w:r>
      <w:r w:rsidRPr="002F1706">
        <w:rPr>
          <w:rFonts w:ascii="Times New Roman" w:hAnsi="Times New Roman"/>
          <w:sz w:val="20"/>
        </w:rPr>
        <w:t xml:space="preserve"> 2015; </w:t>
      </w:r>
      <w:r w:rsidRPr="002F1706">
        <w:rPr>
          <w:rFonts w:ascii="Times New Roman" w:hAnsi="Times New Roman"/>
          <w:b/>
          <w:bCs/>
          <w:sz w:val="20"/>
        </w:rPr>
        <w:t>141</w:t>
      </w:r>
      <w:r w:rsidRPr="002F1706">
        <w:rPr>
          <w:rFonts w:ascii="Times New Roman" w:hAnsi="Times New Roman"/>
          <w:sz w:val="20"/>
        </w:rPr>
        <w:t>(12): 05015001. DOI: 10.1061/(ASCE)ST.1943-541X.0001263.</w:t>
      </w:r>
    </w:p>
    <w:p w14:paraId="4EB278D7"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15.</w:t>
      </w:r>
      <w:r w:rsidRPr="002F1706">
        <w:rPr>
          <w:rFonts w:ascii="Times New Roman" w:hAnsi="Times New Roman"/>
          <w:sz w:val="20"/>
        </w:rPr>
        <w:tab/>
        <w:t xml:space="preserve">Shekhar S, Agarwal P. Seismic vulnerability analysis of bridge pier designed with different codal provisions. </w:t>
      </w:r>
      <w:r w:rsidRPr="002F1706">
        <w:rPr>
          <w:rFonts w:ascii="Times New Roman" w:hAnsi="Times New Roman"/>
          <w:i/>
          <w:iCs/>
          <w:sz w:val="20"/>
        </w:rPr>
        <w:t>The Bridge and Structural Engineer</w:t>
      </w:r>
      <w:r w:rsidRPr="002F1706">
        <w:rPr>
          <w:rFonts w:ascii="Times New Roman" w:hAnsi="Times New Roman"/>
          <w:sz w:val="20"/>
        </w:rPr>
        <w:t xml:space="preserve"> 2015; </w:t>
      </w:r>
      <w:r w:rsidRPr="002F1706">
        <w:rPr>
          <w:rFonts w:ascii="Times New Roman" w:hAnsi="Times New Roman"/>
          <w:b/>
          <w:bCs/>
          <w:sz w:val="20"/>
        </w:rPr>
        <w:t>45</w:t>
      </w:r>
      <w:r w:rsidRPr="002F1706">
        <w:rPr>
          <w:rFonts w:ascii="Times New Roman" w:hAnsi="Times New Roman"/>
          <w:sz w:val="20"/>
        </w:rPr>
        <w:t>(1): 77–85.</w:t>
      </w:r>
    </w:p>
    <w:p w14:paraId="2FD2A8F9"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16.</w:t>
      </w:r>
      <w:r w:rsidRPr="002F1706">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2F1706">
        <w:rPr>
          <w:rFonts w:ascii="Times New Roman" w:hAnsi="Times New Roman"/>
          <w:i/>
          <w:iCs/>
          <w:sz w:val="20"/>
        </w:rPr>
        <w:t>Bulletin of Earthquake Engineering</w:t>
      </w:r>
      <w:r w:rsidRPr="002F1706">
        <w:rPr>
          <w:rFonts w:ascii="Times New Roman" w:hAnsi="Times New Roman"/>
          <w:sz w:val="20"/>
        </w:rPr>
        <w:t xml:space="preserve"> 2021; </w:t>
      </w:r>
      <w:r w:rsidRPr="002F1706">
        <w:rPr>
          <w:rFonts w:ascii="Times New Roman" w:hAnsi="Times New Roman"/>
          <w:b/>
          <w:bCs/>
          <w:sz w:val="20"/>
        </w:rPr>
        <w:t>19</w:t>
      </w:r>
      <w:r w:rsidRPr="002F1706">
        <w:rPr>
          <w:rFonts w:ascii="Times New Roman" w:hAnsi="Times New Roman"/>
          <w:sz w:val="20"/>
        </w:rPr>
        <w:t>(15): 6591–6614. DOI: 10.1007/s10518-020-00955-4.</w:t>
      </w:r>
    </w:p>
    <w:p w14:paraId="3FA91C44"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17.</w:t>
      </w:r>
      <w:r w:rsidRPr="002F1706">
        <w:rPr>
          <w:rFonts w:ascii="Times New Roman" w:hAnsi="Times New Roman"/>
          <w:sz w:val="20"/>
        </w:rPr>
        <w:tab/>
        <w:t xml:space="preserve">Faroz SA. Assessment and Prognosis of Corroding Reinforced Concrete Structures through Bayesian Inference. </w:t>
      </w:r>
      <w:r w:rsidRPr="002F1706">
        <w:rPr>
          <w:rFonts w:ascii="Times New Roman" w:hAnsi="Times New Roman"/>
          <w:i/>
          <w:iCs/>
          <w:sz w:val="20"/>
        </w:rPr>
        <w:t>PhD Thesis</w:t>
      </w:r>
      <w:r w:rsidRPr="002F1706">
        <w:rPr>
          <w:rFonts w:ascii="Times New Roman" w:hAnsi="Times New Roman"/>
          <w:sz w:val="20"/>
        </w:rPr>
        <w:t>. Indian Institute of Technology Bombay, Mumbai, India, 2017.</w:t>
      </w:r>
    </w:p>
    <w:p w14:paraId="55AE454D"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18.</w:t>
      </w:r>
      <w:r w:rsidRPr="002F1706">
        <w:rPr>
          <w:rFonts w:ascii="Times New Roman" w:hAnsi="Times New Roman"/>
          <w:sz w:val="20"/>
        </w:rPr>
        <w:tab/>
        <w:t xml:space="preserve">Pitilakis KD, Karapetrou ST, Fotopoulou SD. Consideration of aging and SSI effects on seismic vulnerability assessment of RC buildings. </w:t>
      </w:r>
      <w:r w:rsidRPr="002F1706">
        <w:rPr>
          <w:rFonts w:ascii="Times New Roman" w:hAnsi="Times New Roman"/>
          <w:i/>
          <w:iCs/>
          <w:sz w:val="20"/>
        </w:rPr>
        <w:t>Bulletin of Earthquake Engineering</w:t>
      </w:r>
      <w:r w:rsidRPr="002F1706">
        <w:rPr>
          <w:rFonts w:ascii="Times New Roman" w:hAnsi="Times New Roman"/>
          <w:sz w:val="20"/>
        </w:rPr>
        <w:t xml:space="preserve"> 2014; </w:t>
      </w:r>
      <w:r w:rsidRPr="002F1706">
        <w:rPr>
          <w:rFonts w:ascii="Times New Roman" w:hAnsi="Times New Roman"/>
          <w:b/>
          <w:bCs/>
          <w:sz w:val="20"/>
        </w:rPr>
        <w:t>12</w:t>
      </w:r>
      <w:r w:rsidRPr="002F1706">
        <w:rPr>
          <w:rFonts w:ascii="Times New Roman" w:hAnsi="Times New Roman"/>
          <w:sz w:val="20"/>
        </w:rPr>
        <w:t>(4): 1755–1776. DOI: 10.1007/s10518-013-9575-8.</w:t>
      </w:r>
    </w:p>
    <w:p w14:paraId="19A58AB2"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19.</w:t>
      </w:r>
      <w:r w:rsidRPr="002F1706">
        <w:rPr>
          <w:rFonts w:ascii="Times New Roman" w:hAnsi="Times New Roman"/>
          <w:sz w:val="20"/>
        </w:rPr>
        <w:tab/>
        <w:t xml:space="preserve">McKenna F, Fenves GL, Scott MH, others. Open system for earthquake engineering simulation. </w:t>
      </w:r>
      <w:r w:rsidRPr="002F1706">
        <w:rPr>
          <w:rFonts w:ascii="Times New Roman" w:hAnsi="Times New Roman"/>
          <w:i/>
          <w:iCs/>
          <w:sz w:val="20"/>
        </w:rPr>
        <w:t>University of California, Berkeley, CA</w:t>
      </w:r>
      <w:r w:rsidRPr="002F1706">
        <w:rPr>
          <w:rFonts w:ascii="Times New Roman" w:hAnsi="Times New Roman"/>
          <w:sz w:val="20"/>
        </w:rPr>
        <w:t xml:space="preserve"> 2000.</w:t>
      </w:r>
    </w:p>
    <w:p w14:paraId="7EC67B78"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20.</w:t>
      </w:r>
      <w:r w:rsidRPr="002F1706">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2F1706">
        <w:rPr>
          <w:rFonts w:ascii="Times New Roman" w:hAnsi="Times New Roman"/>
          <w:i/>
          <w:iCs/>
          <w:sz w:val="20"/>
        </w:rPr>
        <w:t>Bulletin of Earthquake Engineering</w:t>
      </w:r>
      <w:r w:rsidRPr="002F1706">
        <w:rPr>
          <w:rFonts w:ascii="Times New Roman" w:hAnsi="Times New Roman"/>
          <w:sz w:val="20"/>
        </w:rPr>
        <w:t xml:space="preserve"> 2020. DOI: 10.1007/s10518-020-00955-4.</w:t>
      </w:r>
    </w:p>
    <w:p w14:paraId="1F7B9C43"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21.</w:t>
      </w:r>
      <w:r w:rsidRPr="002F1706">
        <w:rPr>
          <w:rFonts w:ascii="Times New Roman" w:hAnsi="Times New Roman"/>
          <w:sz w:val="20"/>
        </w:rPr>
        <w:tab/>
        <w:t xml:space="preserve">Di Sarno L, Pugliese F. Numerical evaluation of the seismic performance of existing reinforced concrete buildings with corroded smooth rebars. </w:t>
      </w:r>
      <w:r w:rsidRPr="002F1706">
        <w:rPr>
          <w:rFonts w:ascii="Times New Roman" w:hAnsi="Times New Roman"/>
          <w:i/>
          <w:iCs/>
          <w:sz w:val="20"/>
        </w:rPr>
        <w:t>Bulletin of Earthquake Engineering</w:t>
      </w:r>
      <w:r w:rsidRPr="002F1706">
        <w:rPr>
          <w:rFonts w:ascii="Times New Roman" w:hAnsi="Times New Roman"/>
          <w:sz w:val="20"/>
        </w:rPr>
        <w:t xml:space="preserve"> 2020; </w:t>
      </w:r>
      <w:r w:rsidRPr="002F1706">
        <w:rPr>
          <w:rFonts w:ascii="Times New Roman" w:hAnsi="Times New Roman"/>
          <w:b/>
          <w:bCs/>
          <w:sz w:val="20"/>
        </w:rPr>
        <w:t>18</w:t>
      </w:r>
      <w:r w:rsidRPr="002F1706">
        <w:rPr>
          <w:rFonts w:ascii="Times New Roman" w:hAnsi="Times New Roman"/>
          <w:sz w:val="20"/>
        </w:rPr>
        <w:t>(9): 4227–4273. DOI: 10.1007/s10518-020-00854-8.</w:t>
      </w:r>
    </w:p>
    <w:p w14:paraId="64267EF2"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lastRenderedPageBreak/>
        <w:t>22.</w:t>
      </w:r>
      <w:r w:rsidRPr="002F1706">
        <w:rPr>
          <w:rFonts w:ascii="Times New Roman" w:hAnsi="Times New Roman"/>
          <w:sz w:val="20"/>
        </w:rPr>
        <w:tab/>
        <w:t xml:space="preserve">Afsar Dizaj E, Salami MR, Kashani MM. Seismic vulnerability assessment of ageing reinforced concrete structures under real mainshock-aftershock ground motions. </w:t>
      </w:r>
      <w:r w:rsidRPr="002F1706">
        <w:rPr>
          <w:rFonts w:ascii="Times New Roman" w:hAnsi="Times New Roman"/>
          <w:i/>
          <w:iCs/>
          <w:sz w:val="20"/>
        </w:rPr>
        <w:t>Structure and Infrastructure Engineering</w:t>
      </w:r>
      <w:r w:rsidRPr="002F1706">
        <w:rPr>
          <w:rFonts w:ascii="Times New Roman" w:hAnsi="Times New Roman"/>
          <w:sz w:val="20"/>
        </w:rPr>
        <w:t xml:space="preserve"> 2021: 1–17. DOI: 10.1080/15732479.2021.1919148.</w:t>
      </w:r>
    </w:p>
    <w:p w14:paraId="33E0E421"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23.</w:t>
      </w:r>
      <w:r w:rsidRPr="002F1706">
        <w:rPr>
          <w:rFonts w:ascii="Times New Roman" w:hAnsi="Times New Roman"/>
          <w:sz w:val="20"/>
        </w:rPr>
        <w:tab/>
        <w:t xml:space="preserve">Zhao J, Sritharan S. Modeling of strain penetration effects in fiber-based analysis of reinforced concrete structures. </w:t>
      </w:r>
      <w:r w:rsidRPr="002F1706">
        <w:rPr>
          <w:rFonts w:ascii="Times New Roman" w:hAnsi="Times New Roman"/>
          <w:i/>
          <w:iCs/>
          <w:sz w:val="20"/>
        </w:rPr>
        <w:t>ACI Materials Journal</w:t>
      </w:r>
      <w:r w:rsidRPr="002F1706">
        <w:rPr>
          <w:rFonts w:ascii="Times New Roman" w:hAnsi="Times New Roman"/>
          <w:sz w:val="20"/>
        </w:rPr>
        <w:t xml:space="preserve"> 2007; </w:t>
      </w:r>
      <w:r w:rsidRPr="002F1706">
        <w:rPr>
          <w:rFonts w:ascii="Times New Roman" w:hAnsi="Times New Roman"/>
          <w:b/>
          <w:bCs/>
          <w:sz w:val="20"/>
        </w:rPr>
        <w:t>104</w:t>
      </w:r>
      <w:r w:rsidRPr="002F1706">
        <w:rPr>
          <w:rFonts w:ascii="Times New Roman" w:hAnsi="Times New Roman"/>
          <w:sz w:val="20"/>
        </w:rPr>
        <w:t>(2): 133.</w:t>
      </w:r>
    </w:p>
    <w:p w14:paraId="559C9423"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24.</w:t>
      </w:r>
      <w:r w:rsidRPr="002F1706">
        <w:rPr>
          <w:rFonts w:ascii="Times New Roman" w:hAnsi="Times New Roman"/>
          <w:sz w:val="20"/>
        </w:rPr>
        <w:tab/>
        <w:t xml:space="preserve">Goksu C, Ilki A. Seismic Behavior of Reinforced Concrete Columns with Corroded Deformed Reinforcing Bars. </w:t>
      </w:r>
      <w:r w:rsidRPr="002F1706">
        <w:rPr>
          <w:rFonts w:ascii="Times New Roman" w:hAnsi="Times New Roman"/>
          <w:i/>
          <w:iCs/>
          <w:sz w:val="20"/>
        </w:rPr>
        <w:t>ACI Structural Journal</w:t>
      </w:r>
      <w:r w:rsidRPr="002F1706">
        <w:rPr>
          <w:rFonts w:ascii="Times New Roman" w:hAnsi="Times New Roman"/>
          <w:sz w:val="20"/>
        </w:rPr>
        <w:t xml:space="preserve"> 2016; </w:t>
      </w:r>
      <w:r w:rsidRPr="002F1706">
        <w:rPr>
          <w:rFonts w:ascii="Times New Roman" w:hAnsi="Times New Roman"/>
          <w:b/>
          <w:bCs/>
          <w:sz w:val="20"/>
        </w:rPr>
        <w:t>113</w:t>
      </w:r>
      <w:r w:rsidRPr="002F1706">
        <w:rPr>
          <w:rFonts w:ascii="Times New Roman" w:hAnsi="Times New Roman"/>
          <w:sz w:val="20"/>
        </w:rPr>
        <w:t>(5). DOI: 10.14359/51689030.</w:t>
      </w:r>
    </w:p>
    <w:p w14:paraId="72EBEDD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25.</w:t>
      </w:r>
      <w:r w:rsidRPr="002F1706">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2F1706">
        <w:rPr>
          <w:rFonts w:ascii="Times New Roman" w:hAnsi="Times New Roman"/>
          <w:i/>
          <w:iCs/>
          <w:sz w:val="20"/>
        </w:rPr>
        <w:t>Construction and Building Materials</w:t>
      </w:r>
      <w:r w:rsidRPr="002F1706">
        <w:rPr>
          <w:rFonts w:ascii="Times New Roman" w:hAnsi="Times New Roman"/>
          <w:sz w:val="20"/>
        </w:rPr>
        <w:t xml:space="preserve"> 2016; </w:t>
      </w:r>
      <w:r w:rsidRPr="002F1706">
        <w:rPr>
          <w:rFonts w:ascii="Times New Roman" w:hAnsi="Times New Roman"/>
          <w:b/>
          <w:bCs/>
          <w:sz w:val="20"/>
        </w:rPr>
        <w:t>121</w:t>
      </w:r>
      <w:r w:rsidRPr="002F1706">
        <w:rPr>
          <w:rFonts w:ascii="Times New Roman" w:hAnsi="Times New Roman"/>
          <w:sz w:val="20"/>
        </w:rPr>
        <w:t>: 319–327. DOI: 10.1016/j.conbuildmat.2016.06.002.</w:t>
      </w:r>
    </w:p>
    <w:p w14:paraId="60110762"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26.</w:t>
      </w:r>
      <w:r w:rsidRPr="002F1706">
        <w:rPr>
          <w:rFonts w:ascii="Times New Roman" w:hAnsi="Times New Roman"/>
          <w:sz w:val="20"/>
        </w:rPr>
        <w:tab/>
        <w:t xml:space="preserve">Meda A, Mostosi S, Rinaldi Z, Riva P. Experimental evaluation of the corrosion influence on the cyclic behaviour of RC columns. </w:t>
      </w:r>
      <w:r w:rsidRPr="002F1706">
        <w:rPr>
          <w:rFonts w:ascii="Times New Roman" w:hAnsi="Times New Roman"/>
          <w:i/>
          <w:iCs/>
          <w:sz w:val="20"/>
        </w:rPr>
        <w:t>Engineering Structures</w:t>
      </w:r>
      <w:r w:rsidRPr="002F1706">
        <w:rPr>
          <w:rFonts w:ascii="Times New Roman" w:hAnsi="Times New Roman"/>
          <w:sz w:val="20"/>
        </w:rPr>
        <w:t xml:space="preserve"> 2014; </w:t>
      </w:r>
      <w:r w:rsidRPr="002F1706">
        <w:rPr>
          <w:rFonts w:ascii="Times New Roman" w:hAnsi="Times New Roman"/>
          <w:b/>
          <w:bCs/>
          <w:sz w:val="20"/>
        </w:rPr>
        <w:t>76</w:t>
      </w:r>
      <w:r w:rsidRPr="002F1706">
        <w:rPr>
          <w:rFonts w:ascii="Times New Roman" w:hAnsi="Times New Roman"/>
          <w:sz w:val="20"/>
        </w:rPr>
        <w:t>: 112–123. DOI: 10.1016/j.engstruct.2014.06.043.</w:t>
      </w:r>
    </w:p>
    <w:p w14:paraId="08551B30"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27.</w:t>
      </w:r>
      <w:r w:rsidRPr="002F1706">
        <w:rPr>
          <w:rFonts w:ascii="Times New Roman" w:hAnsi="Times New Roman"/>
          <w:sz w:val="20"/>
        </w:rPr>
        <w:tab/>
        <w:t xml:space="preserve">Vu NS, Li B. Seismic Performance Assessment of Corroded Reinforced Concrete Short Columns. </w:t>
      </w:r>
      <w:r w:rsidRPr="002F1706">
        <w:rPr>
          <w:rFonts w:ascii="Times New Roman" w:hAnsi="Times New Roman"/>
          <w:i/>
          <w:iCs/>
          <w:sz w:val="20"/>
        </w:rPr>
        <w:t>Journal of Structural Engineering</w:t>
      </w:r>
      <w:r w:rsidRPr="002F1706">
        <w:rPr>
          <w:rFonts w:ascii="Times New Roman" w:hAnsi="Times New Roman"/>
          <w:sz w:val="20"/>
        </w:rPr>
        <w:t xml:space="preserve"> 2018; </w:t>
      </w:r>
      <w:r w:rsidRPr="002F1706">
        <w:rPr>
          <w:rFonts w:ascii="Times New Roman" w:hAnsi="Times New Roman"/>
          <w:b/>
          <w:bCs/>
          <w:sz w:val="20"/>
        </w:rPr>
        <w:t>144</w:t>
      </w:r>
      <w:r w:rsidRPr="002F1706">
        <w:rPr>
          <w:rFonts w:ascii="Times New Roman" w:hAnsi="Times New Roman"/>
          <w:sz w:val="20"/>
        </w:rPr>
        <w:t>(4): 04018018. DOI: 10.1061/(ASCE)ST.1943-541X.0001994.</w:t>
      </w:r>
    </w:p>
    <w:p w14:paraId="4400B915"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28.</w:t>
      </w:r>
      <w:r w:rsidRPr="002F1706">
        <w:rPr>
          <w:rFonts w:ascii="Times New Roman" w:hAnsi="Times New Roman"/>
          <w:sz w:val="20"/>
        </w:rPr>
        <w:tab/>
        <w:t xml:space="preserve">Vu NS, Li B. Seismic Performance of Flexural Reinforced Concrete Columns with Corroded Reinforcement. </w:t>
      </w:r>
      <w:r w:rsidRPr="002F1706">
        <w:rPr>
          <w:rFonts w:ascii="Times New Roman" w:hAnsi="Times New Roman"/>
          <w:i/>
          <w:iCs/>
          <w:sz w:val="20"/>
        </w:rPr>
        <w:t>ACI Structural Journal</w:t>
      </w:r>
      <w:r w:rsidRPr="002F1706">
        <w:rPr>
          <w:rFonts w:ascii="Times New Roman" w:hAnsi="Times New Roman"/>
          <w:sz w:val="20"/>
        </w:rPr>
        <w:t xml:space="preserve"> 2018; </w:t>
      </w:r>
      <w:r w:rsidRPr="002F1706">
        <w:rPr>
          <w:rFonts w:ascii="Times New Roman" w:hAnsi="Times New Roman"/>
          <w:b/>
          <w:bCs/>
          <w:sz w:val="20"/>
        </w:rPr>
        <w:t>115</w:t>
      </w:r>
      <w:r w:rsidRPr="002F1706">
        <w:rPr>
          <w:rFonts w:ascii="Times New Roman" w:hAnsi="Times New Roman"/>
          <w:sz w:val="20"/>
        </w:rPr>
        <w:t>(5). DOI: 10.14359/51702372.</w:t>
      </w:r>
    </w:p>
    <w:p w14:paraId="6AC940C1"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29.</w:t>
      </w:r>
      <w:r w:rsidRPr="002F1706">
        <w:rPr>
          <w:rFonts w:ascii="Times New Roman" w:hAnsi="Times New Roman"/>
          <w:sz w:val="20"/>
        </w:rPr>
        <w:tab/>
        <w:t xml:space="preserve">Xu JG, Wu G, Feng DC, Cotsovos DM, Lu Y. Seismic fragility analysis of shear-critical concrete columns considering corrosion induced deterioration effects. </w:t>
      </w:r>
      <w:r w:rsidRPr="002F1706">
        <w:rPr>
          <w:rFonts w:ascii="Times New Roman" w:hAnsi="Times New Roman"/>
          <w:i/>
          <w:iCs/>
          <w:sz w:val="20"/>
        </w:rPr>
        <w:t>Soil Dynamics and Earthquake Engineering</w:t>
      </w:r>
      <w:r w:rsidRPr="002F1706">
        <w:rPr>
          <w:rFonts w:ascii="Times New Roman" w:hAnsi="Times New Roman"/>
          <w:sz w:val="20"/>
        </w:rPr>
        <w:t xml:space="preserve"> 2020; </w:t>
      </w:r>
      <w:r w:rsidRPr="002F1706">
        <w:rPr>
          <w:rFonts w:ascii="Times New Roman" w:hAnsi="Times New Roman"/>
          <w:b/>
          <w:bCs/>
          <w:sz w:val="20"/>
        </w:rPr>
        <w:t>134</w:t>
      </w:r>
      <w:r w:rsidRPr="002F1706">
        <w:rPr>
          <w:rFonts w:ascii="Times New Roman" w:hAnsi="Times New Roman"/>
          <w:sz w:val="20"/>
        </w:rPr>
        <w:t>: 106165. DOI: 10.1016/j.soildyn.2020.106165.</w:t>
      </w:r>
    </w:p>
    <w:p w14:paraId="45C61C0E"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30.</w:t>
      </w:r>
      <w:r w:rsidRPr="002F1706">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2F1706">
        <w:rPr>
          <w:rFonts w:ascii="Times New Roman" w:hAnsi="Times New Roman"/>
          <w:i/>
          <w:iCs/>
          <w:sz w:val="20"/>
        </w:rPr>
        <w:t>Construction and Building Materials</w:t>
      </w:r>
      <w:r w:rsidRPr="002F1706">
        <w:rPr>
          <w:rFonts w:ascii="Times New Roman" w:hAnsi="Times New Roman"/>
          <w:sz w:val="20"/>
        </w:rPr>
        <w:t xml:space="preserve"> 2018; </w:t>
      </w:r>
      <w:r w:rsidRPr="002F1706">
        <w:rPr>
          <w:rFonts w:ascii="Times New Roman" w:hAnsi="Times New Roman"/>
          <w:b/>
          <w:bCs/>
          <w:sz w:val="20"/>
        </w:rPr>
        <w:t>162</w:t>
      </w:r>
      <w:r w:rsidRPr="002F1706">
        <w:rPr>
          <w:rFonts w:ascii="Times New Roman" w:hAnsi="Times New Roman"/>
          <w:sz w:val="20"/>
        </w:rPr>
        <w:t>: 704–713. DOI: 10.1016/j.conbuildmat.2017.09.030.</w:t>
      </w:r>
    </w:p>
    <w:p w14:paraId="5C2F2D4F"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31.</w:t>
      </w:r>
      <w:r w:rsidRPr="002F1706">
        <w:rPr>
          <w:rFonts w:ascii="Times New Roman" w:hAnsi="Times New Roman"/>
          <w:sz w:val="20"/>
        </w:rPr>
        <w:tab/>
        <w:t xml:space="preserve">Freddi F, Ghosh J, Kotoky N, Raghunandan M. Device uncertainty propagation in low‐ductility RC frames retrofitted with BRBs for seismic risk mitigation. </w:t>
      </w:r>
      <w:r w:rsidRPr="002F1706">
        <w:rPr>
          <w:rFonts w:ascii="Times New Roman" w:hAnsi="Times New Roman"/>
          <w:i/>
          <w:iCs/>
          <w:sz w:val="20"/>
        </w:rPr>
        <w:t>Earthquake Engineering &amp; Structural Dynamics</w:t>
      </w:r>
      <w:r w:rsidRPr="002F1706">
        <w:rPr>
          <w:rFonts w:ascii="Times New Roman" w:hAnsi="Times New Roman"/>
          <w:sz w:val="20"/>
        </w:rPr>
        <w:t xml:space="preserve"> 2021; </w:t>
      </w:r>
      <w:r w:rsidRPr="002F1706">
        <w:rPr>
          <w:rFonts w:ascii="Times New Roman" w:hAnsi="Times New Roman"/>
          <w:b/>
          <w:bCs/>
          <w:sz w:val="20"/>
        </w:rPr>
        <w:t>50</w:t>
      </w:r>
      <w:r w:rsidRPr="002F1706">
        <w:rPr>
          <w:rFonts w:ascii="Times New Roman" w:hAnsi="Times New Roman"/>
          <w:sz w:val="20"/>
        </w:rPr>
        <w:t>(9): 2488–2509. DOI: 10.1002/eqe.3456.</w:t>
      </w:r>
    </w:p>
    <w:p w14:paraId="18EA22F1"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32.</w:t>
      </w:r>
      <w:r w:rsidRPr="002F1706">
        <w:rPr>
          <w:rFonts w:ascii="Times New Roman" w:hAnsi="Times New Roman"/>
          <w:sz w:val="20"/>
        </w:rPr>
        <w:tab/>
        <w:t xml:space="preserve">Elwood KJ, Moehle JP. Drift Capacity of Reinforced Concrete Columns with Light Transverse Reinforcement. </w:t>
      </w:r>
      <w:r w:rsidRPr="002F1706">
        <w:rPr>
          <w:rFonts w:ascii="Times New Roman" w:hAnsi="Times New Roman"/>
          <w:i/>
          <w:iCs/>
          <w:sz w:val="20"/>
        </w:rPr>
        <w:t>Earthquake Spectra</w:t>
      </w:r>
      <w:r w:rsidRPr="002F1706">
        <w:rPr>
          <w:rFonts w:ascii="Times New Roman" w:hAnsi="Times New Roman"/>
          <w:sz w:val="20"/>
        </w:rPr>
        <w:t xml:space="preserve"> 2005; </w:t>
      </w:r>
      <w:r w:rsidRPr="002F1706">
        <w:rPr>
          <w:rFonts w:ascii="Times New Roman" w:hAnsi="Times New Roman"/>
          <w:b/>
          <w:bCs/>
          <w:sz w:val="20"/>
        </w:rPr>
        <w:t>21</w:t>
      </w:r>
      <w:r w:rsidRPr="002F1706">
        <w:rPr>
          <w:rFonts w:ascii="Times New Roman" w:hAnsi="Times New Roman"/>
          <w:sz w:val="20"/>
        </w:rPr>
        <w:t>(1): 71–89. DOI: 10.1193/1.1849774.</w:t>
      </w:r>
    </w:p>
    <w:p w14:paraId="694B38F6"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33.</w:t>
      </w:r>
      <w:r w:rsidRPr="002F1706">
        <w:rPr>
          <w:rFonts w:ascii="Times New Roman" w:hAnsi="Times New Roman"/>
          <w:sz w:val="20"/>
        </w:rPr>
        <w:tab/>
        <w:t xml:space="preserve">Dai KY, Yu XH, Lu DG. Phenomenological hysteretic model for corroded RC columns. </w:t>
      </w:r>
      <w:r w:rsidRPr="002F1706">
        <w:rPr>
          <w:rFonts w:ascii="Times New Roman" w:hAnsi="Times New Roman"/>
          <w:i/>
          <w:iCs/>
          <w:sz w:val="20"/>
        </w:rPr>
        <w:t>Engineering Structures</w:t>
      </w:r>
      <w:r w:rsidRPr="002F1706">
        <w:rPr>
          <w:rFonts w:ascii="Times New Roman" w:hAnsi="Times New Roman"/>
          <w:sz w:val="20"/>
        </w:rPr>
        <w:t xml:space="preserve"> 2020; </w:t>
      </w:r>
      <w:r w:rsidRPr="002F1706">
        <w:rPr>
          <w:rFonts w:ascii="Times New Roman" w:hAnsi="Times New Roman"/>
          <w:b/>
          <w:bCs/>
          <w:sz w:val="20"/>
        </w:rPr>
        <w:t>210</w:t>
      </w:r>
      <w:r w:rsidRPr="002F1706">
        <w:rPr>
          <w:rFonts w:ascii="Times New Roman" w:hAnsi="Times New Roman"/>
          <w:sz w:val="20"/>
        </w:rPr>
        <w:t>: 110315. DOI: 10.1016/j.engstruct.2020.110315.</w:t>
      </w:r>
    </w:p>
    <w:p w14:paraId="05D5252A"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34.</w:t>
      </w:r>
      <w:r w:rsidRPr="002F1706">
        <w:rPr>
          <w:rFonts w:ascii="Times New Roman" w:hAnsi="Times New Roman"/>
          <w:sz w:val="20"/>
        </w:rPr>
        <w:tab/>
        <w:t xml:space="preserve">Angst UM. Challenges and opportunities in corrosion of steel in concrete. </w:t>
      </w:r>
      <w:r w:rsidRPr="002F1706">
        <w:rPr>
          <w:rFonts w:ascii="Times New Roman" w:hAnsi="Times New Roman"/>
          <w:i/>
          <w:iCs/>
          <w:sz w:val="20"/>
        </w:rPr>
        <w:t>Materials and Structures</w:t>
      </w:r>
      <w:r w:rsidRPr="002F1706">
        <w:rPr>
          <w:rFonts w:ascii="Times New Roman" w:hAnsi="Times New Roman"/>
          <w:sz w:val="20"/>
        </w:rPr>
        <w:t xml:space="preserve"> 2018; </w:t>
      </w:r>
      <w:r w:rsidRPr="002F1706">
        <w:rPr>
          <w:rFonts w:ascii="Times New Roman" w:hAnsi="Times New Roman"/>
          <w:b/>
          <w:bCs/>
          <w:sz w:val="20"/>
        </w:rPr>
        <w:t>51</w:t>
      </w:r>
      <w:r w:rsidRPr="002F1706">
        <w:rPr>
          <w:rFonts w:ascii="Times New Roman" w:hAnsi="Times New Roman"/>
          <w:sz w:val="20"/>
        </w:rPr>
        <w:t>(1): 4. DOI: 10.1617/s11527-017-1131-6.</w:t>
      </w:r>
    </w:p>
    <w:p w14:paraId="5CFF7008"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35.</w:t>
      </w:r>
      <w:r w:rsidRPr="002F1706">
        <w:rPr>
          <w:rFonts w:ascii="Times New Roman" w:hAnsi="Times New Roman"/>
          <w:sz w:val="20"/>
        </w:rPr>
        <w:tab/>
        <w:t xml:space="preserve">Rodriguez J, Ortega LM, Casal J. Load carrying capacity of concrete structures with corroded reinforcement. </w:t>
      </w:r>
      <w:r w:rsidRPr="002F1706">
        <w:rPr>
          <w:rFonts w:ascii="Times New Roman" w:hAnsi="Times New Roman"/>
          <w:i/>
          <w:iCs/>
          <w:sz w:val="20"/>
        </w:rPr>
        <w:t>Constr Build Mater</w:t>
      </w:r>
      <w:r w:rsidRPr="002F1706">
        <w:rPr>
          <w:rFonts w:ascii="Times New Roman" w:hAnsi="Times New Roman"/>
          <w:sz w:val="20"/>
        </w:rPr>
        <w:t xml:space="preserve"> 1997; </w:t>
      </w:r>
      <w:r w:rsidRPr="002F1706">
        <w:rPr>
          <w:rFonts w:ascii="Times New Roman" w:hAnsi="Times New Roman"/>
          <w:b/>
          <w:bCs/>
          <w:sz w:val="20"/>
        </w:rPr>
        <w:t>11</w:t>
      </w:r>
      <w:r w:rsidRPr="002F1706">
        <w:rPr>
          <w:rFonts w:ascii="Times New Roman" w:hAnsi="Times New Roman"/>
          <w:sz w:val="20"/>
        </w:rPr>
        <w:t>. DOI: 10.1016/S0950-0618(97)00043-3.</w:t>
      </w:r>
    </w:p>
    <w:p w14:paraId="4E79D073"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36.</w:t>
      </w:r>
      <w:r w:rsidRPr="002F1706">
        <w:rPr>
          <w:rFonts w:ascii="Times New Roman" w:hAnsi="Times New Roman"/>
          <w:sz w:val="20"/>
        </w:rPr>
        <w:tab/>
        <w:t xml:space="preserve">Berto L, Vitaliani R, Saetta A, Simioni P. Seismic assessment of existing RC structures affected by degradation phenomena. </w:t>
      </w:r>
      <w:r w:rsidRPr="002F1706">
        <w:rPr>
          <w:rFonts w:ascii="Times New Roman" w:hAnsi="Times New Roman"/>
          <w:i/>
          <w:iCs/>
          <w:sz w:val="20"/>
        </w:rPr>
        <w:t>Struct Saf</w:t>
      </w:r>
      <w:r w:rsidRPr="002F1706">
        <w:rPr>
          <w:rFonts w:ascii="Times New Roman" w:hAnsi="Times New Roman"/>
          <w:sz w:val="20"/>
        </w:rPr>
        <w:t xml:space="preserve"> 2009; </w:t>
      </w:r>
      <w:r w:rsidRPr="002F1706">
        <w:rPr>
          <w:rFonts w:ascii="Times New Roman" w:hAnsi="Times New Roman"/>
          <w:b/>
          <w:bCs/>
          <w:sz w:val="20"/>
        </w:rPr>
        <w:t>31</w:t>
      </w:r>
      <w:r w:rsidRPr="002F1706">
        <w:rPr>
          <w:rFonts w:ascii="Times New Roman" w:hAnsi="Times New Roman"/>
          <w:sz w:val="20"/>
        </w:rPr>
        <w:t>. DOI: 10.1016/j.strusafe.2008.09.006.</w:t>
      </w:r>
    </w:p>
    <w:p w14:paraId="323EBB0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37.</w:t>
      </w:r>
      <w:r w:rsidRPr="002F1706">
        <w:rPr>
          <w:rFonts w:ascii="Times New Roman" w:hAnsi="Times New Roman"/>
          <w:sz w:val="20"/>
        </w:rPr>
        <w:tab/>
      </w:r>
      <w:r w:rsidRPr="002F1706">
        <w:rPr>
          <w:rFonts w:ascii="Times New Roman" w:hAnsi="Times New Roman"/>
          <w:i/>
          <w:iCs/>
          <w:sz w:val="20"/>
        </w:rPr>
        <w:t>Building Code Requirements for Reinforced Concrete and Commentary (ACI 318‐89/ACI 318R‐89)</w:t>
      </w:r>
      <w:r w:rsidRPr="002F1706">
        <w:rPr>
          <w:rFonts w:ascii="Times New Roman" w:hAnsi="Times New Roman"/>
          <w:sz w:val="20"/>
        </w:rPr>
        <w:t>. American Concrete Institute; 1989.</w:t>
      </w:r>
    </w:p>
    <w:p w14:paraId="2B9A8B16"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38.</w:t>
      </w:r>
      <w:r w:rsidRPr="002F1706">
        <w:rPr>
          <w:rFonts w:ascii="Times New Roman" w:hAnsi="Times New Roman"/>
          <w:sz w:val="20"/>
        </w:rPr>
        <w:tab/>
        <w:t xml:space="preserve">Bracci JM, Kunnath SK, Reinhorn AM. Seismic Performance and Retrofit Evaluation of Reinforced Concrete Structures. </w:t>
      </w:r>
      <w:r w:rsidRPr="002F1706">
        <w:rPr>
          <w:rFonts w:ascii="Times New Roman" w:hAnsi="Times New Roman"/>
          <w:i/>
          <w:iCs/>
          <w:sz w:val="20"/>
        </w:rPr>
        <w:t>Journal of Structural Engineering</w:t>
      </w:r>
      <w:r w:rsidRPr="002F1706">
        <w:rPr>
          <w:rFonts w:ascii="Times New Roman" w:hAnsi="Times New Roman"/>
          <w:sz w:val="20"/>
        </w:rPr>
        <w:t xml:space="preserve"> 1997; </w:t>
      </w:r>
      <w:r w:rsidRPr="002F1706">
        <w:rPr>
          <w:rFonts w:ascii="Times New Roman" w:hAnsi="Times New Roman"/>
          <w:b/>
          <w:bCs/>
          <w:sz w:val="20"/>
        </w:rPr>
        <w:t>123</w:t>
      </w:r>
      <w:r w:rsidRPr="002F1706">
        <w:rPr>
          <w:rFonts w:ascii="Times New Roman" w:hAnsi="Times New Roman"/>
          <w:sz w:val="20"/>
        </w:rPr>
        <w:t>(1): 3–10. DOI: 10.1061/(ASCE)0733-9445(1997)123:1(3).</w:t>
      </w:r>
    </w:p>
    <w:p w14:paraId="62D688A8"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39.</w:t>
      </w:r>
      <w:r w:rsidRPr="002F1706">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2F1706">
        <w:rPr>
          <w:rFonts w:ascii="Times New Roman" w:hAnsi="Times New Roman"/>
          <w:i/>
          <w:iCs/>
          <w:sz w:val="20"/>
        </w:rPr>
        <w:t>Structural Journal</w:t>
      </w:r>
      <w:r w:rsidRPr="002F1706">
        <w:rPr>
          <w:rFonts w:ascii="Times New Roman" w:hAnsi="Times New Roman"/>
          <w:sz w:val="20"/>
        </w:rPr>
        <w:t xml:space="preserve"> 1994; </w:t>
      </w:r>
      <w:r w:rsidRPr="002F1706">
        <w:rPr>
          <w:rFonts w:ascii="Times New Roman" w:hAnsi="Times New Roman"/>
          <w:b/>
          <w:bCs/>
          <w:sz w:val="20"/>
        </w:rPr>
        <w:t>91</w:t>
      </w:r>
      <w:r w:rsidRPr="002F1706">
        <w:rPr>
          <w:rFonts w:ascii="Times New Roman" w:hAnsi="Times New Roman"/>
          <w:sz w:val="20"/>
        </w:rPr>
        <w:t>(5): 552–563.</w:t>
      </w:r>
    </w:p>
    <w:p w14:paraId="5B4581AD"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40.</w:t>
      </w:r>
      <w:r w:rsidRPr="002F1706">
        <w:rPr>
          <w:rFonts w:ascii="Times New Roman" w:hAnsi="Times New Roman"/>
          <w:sz w:val="20"/>
        </w:rPr>
        <w:tab/>
        <w:t xml:space="preserve">Freddi F, Padgett JE, Dall’Asta A. Probabilistic seismic demand modeling of local level response parameters of an RC frame. </w:t>
      </w:r>
      <w:r w:rsidRPr="002F1706">
        <w:rPr>
          <w:rFonts w:ascii="Times New Roman" w:hAnsi="Times New Roman"/>
          <w:i/>
          <w:iCs/>
          <w:sz w:val="20"/>
        </w:rPr>
        <w:t>Bulletin of Earthquake Engineering</w:t>
      </w:r>
      <w:r w:rsidRPr="002F1706">
        <w:rPr>
          <w:rFonts w:ascii="Times New Roman" w:hAnsi="Times New Roman"/>
          <w:sz w:val="20"/>
        </w:rPr>
        <w:t xml:space="preserve"> 2017; </w:t>
      </w:r>
      <w:r w:rsidRPr="002F1706">
        <w:rPr>
          <w:rFonts w:ascii="Times New Roman" w:hAnsi="Times New Roman"/>
          <w:b/>
          <w:bCs/>
          <w:sz w:val="20"/>
        </w:rPr>
        <w:t>15</w:t>
      </w:r>
      <w:r w:rsidRPr="002F1706">
        <w:rPr>
          <w:rFonts w:ascii="Times New Roman" w:hAnsi="Times New Roman"/>
          <w:sz w:val="20"/>
        </w:rPr>
        <w:t>(1): 1–23. DOI: 10.1007/s10518-016-9948-x.</w:t>
      </w:r>
    </w:p>
    <w:p w14:paraId="148CB23A"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41.</w:t>
      </w:r>
      <w:r w:rsidRPr="002F1706">
        <w:rPr>
          <w:rFonts w:ascii="Times New Roman" w:hAnsi="Times New Roman"/>
          <w:sz w:val="20"/>
        </w:rPr>
        <w:tab/>
        <w:t xml:space="preserve">Freddi F, Tubaldi E, Ragni L, Dall’Asta A. Probabilistic performance assessment of low-ductility reinforced concrete frames retrofitted with dissipative braces: SEISMIC PERFORMANCE OF LOW-DUCTILITY RC FRAMES WITH DISSIPATIVE BRACES. </w:t>
      </w:r>
      <w:r w:rsidRPr="002F1706">
        <w:rPr>
          <w:rFonts w:ascii="Times New Roman" w:hAnsi="Times New Roman"/>
          <w:i/>
          <w:iCs/>
          <w:sz w:val="20"/>
        </w:rPr>
        <w:t>Earthquake Engineering &amp; Structural Dynamics</w:t>
      </w:r>
      <w:r w:rsidRPr="002F1706">
        <w:rPr>
          <w:rFonts w:ascii="Times New Roman" w:hAnsi="Times New Roman"/>
          <w:sz w:val="20"/>
        </w:rPr>
        <w:t xml:space="preserve"> 2013; </w:t>
      </w:r>
      <w:r w:rsidRPr="002F1706">
        <w:rPr>
          <w:rFonts w:ascii="Times New Roman" w:hAnsi="Times New Roman"/>
          <w:b/>
          <w:bCs/>
          <w:sz w:val="20"/>
        </w:rPr>
        <w:t>42</w:t>
      </w:r>
      <w:r w:rsidRPr="002F1706">
        <w:rPr>
          <w:rFonts w:ascii="Times New Roman" w:hAnsi="Times New Roman"/>
          <w:sz w:val="20"/>
        </w:rPr>
        <w:t>(7): 993–1011. DOI: 10.1002/eqe.2255.</w:t>
      </w:r>
    </w:p>
    <w:p w14:paraId="749E0F84"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42.</w:t>
      </w:r>
      <w:r w:rsidRPr="002F1706">
        <w:rPr>
          <w:rFonts w:ascii="Times New Roman" w:hAnsi="Times New Roman"/>
          <w:sz w:val="20"/>
        </w:rPr>
        <w:tab/>
        <w:t xml:space="preserve">Scott MH, Fenves GL. Plastic Hinge Integration Methods for Force-Based Beam–Column Elements. </w:t>
      </w:r>
      <w:r w:rsidRPr="002F1706">
        <w:rPr>
          <w:rFonts w:ascii="Times New Roman" w:hAnsi="Times New Roman"/>
          <w:i/>
          <w:iCs/>
          <w:sz w:val="20"/>
        </w:rPr>
        <w:t>Journal of Structural Engineering</w:t>
      </w:r>
      <w:r w:rsidRPr="002F1706">
        <w:rPr>
          <w:rFonts w:ascii="Times New Roman" w:hAnsi="Times New Roman"/>
          <w:sz w:val="20"/>
        </w:rPr>
        <w:t xml:space="preserve"> 2006; </w:t>
      </w:r>
      <w:r w:rsidRPr="002F1706">
        <w:rPr>
          <w:rFonts w:ascii="Times New Roman" w:hAnsi="Times New Roman"/>
          <w:b/>
          <w:bCs/>
          <w:sz w:val="20"/>
        </w:rPr>
        <w:t>132</w:t>
      </w:r>
      <w:r w:rsidRPr="002F1706">
        <w:rPr>
          <w:rFonts w:ascii="Times New Roman" w:hAnsi="Times New Roman"/>
          <w:sz w:val="20"/>
        </w:rPr>
        <w:t>(2): 244–252. DOI: 10.1061/(ASCE)0733-9445(2006)132:2(244).</w:t>
      </w:r>
    </w:p>
    <w:p w14:paraId="6EC640D9"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43.</w:t>
      </w:r>
      <w:r w:rsidRPr="002F1706">
        <w:rPr>
          <w:rFonts w:ascii="Times New Roman" w:hAnsi="Times New Roman"/>
          <w:sz w:val="20"/>
        </w:rPr>
        <w:tab/>
        <w:t xml:space="preserve">Mander JB, Priestley MJN, Park R. Theoretical Stress‐Strain Model for Confined Concrete. </w:t>
      </w:r>
      <w:r w:rsidRPr="002F1706">
        <w:rPr>
          <w:rFonts w:ascii="Times New Roman" w:hAnsi="Times New Roman"/>
          <w:i/>
          <w:iCs/>
          <w:sz w:val="20"/>
        </w:rPr>
        <w:t>Journal of Structural Engineering</w:t>
      </w:r>
      <w:r w:rsidRPr="002F1706">
        <w:rPr>
          <w:rFonts w:ascii="Times New Roman" w:hAnsi="Times New Roman"/>
          <w:sz w:val="20"/>
        </w:rPr>
        <w:t xml:space="preserve"> 1988; </w:t>
      </w:r>
      <w:r w:rsidRPr="002F1706">
        <w:rPr>
          <w:rFonts w:ascii="Times New Roman" w:hAnsi="Times New Roman"/>
          <w:b/>
          <w:bCs/>
          <w:sz w:val="20"/>
        </w:rPr>
        <w:t>114</w:t>
      </w:r>
      <w:r w:rsidRPr="002F1706">
        <w:rPr>
          <w:rFonts w:ascii="Times New Roman" w:hAnsi="Times New Roman"/>
          <w:sz w:val="20"/>
        </w:rPr>
        <w:t>(8): 1804–1826. DOI: 10.1061/(ASCE)0733-9445(1988)114:8(1804).</w:t>
      </w:r>
    </w:p>
    <w:p w14:paraId="46B2B573"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44.</w:t>
      </w:r>
      <w:r w:rsidRPr="002F1706">
        <w:rPr>
          <w:rFonts w:ascii="Times New Roman" w:hAnsi="Times New Roman"/>
          <w:sz w:val="20"/>
        </w:rPr>
        <w:tab/>
        <w:t xml:space="preserve">Elwood KJ. Modelling failures in existing reinforced concrete columns. </w:t>
      </w:r>
      <w:r w:rsidRPr="002F1706">
        <w:rPr>
          <w:rFonts w:ascii="Times New Roman" w:hAnsi="Times New Roman"/>
          <w:i/>
          <w:iCs/>
          <w:sz w:val="20"/>
        </w:rPr>
        <w:t>Canadian Journal of Civil Engineering</w:t>
      </w:r>
      <w:r w:rsidRPr="002F1706">
        <w:rPr>
          <w:rFonts w:ascii="Times New Roman" w:hAnsi="Times New Roman"/>
          <w:sz w:val="20"/>
        </w:rPr>
        <w:t xml:space="preserve"> 2004; </w:t>
      </w:r>
      <w:r w:rsidRPr="002F1706">
        <w:rPr>
          <w:rFonts w:ascii="Times New Roman" w:hAnsi="Times New Roman"/>
          <w:b/>
          <w:bCs/>
          <w:sz w:val="20"/>
        </w:rPr>
        <w:t>31</w:t>
      </w:r>
      <w:r w:rsidRPr="002F1706">
        <w:rPr>
          <w:rFonts w:ascii="Times New Roman" w:hAnsi="Times New Roman"/>
          <w:sz w:val="20"/>
        </w:rPr>
        <w:t>(5): 846–859. DOI: 10.1139/l04-040.</w:t>
      </w:r>
    </w:p>
    <w:p w14:paraId="50E7D6EA"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45.</w:t>
      </w:r>
      <w:r w:rsidRPr="002F1706">
        <w:rPr>
          <w:rFonts w:ascii="Times New Roman" w:hAnsi="Times New Roman"/>
          <w:sz w:val="20"/>
        </w:rPr>
        <w:tab/>
        <w:t xml:space="preserve">Pekelnicky R, Engineers SD, Chris Poland SE, Engineers ND. ASCE 41-13: Seismic evaluation and retrofit rehabilitation of existing buildings. </w:t>
      </w:r>
      <w:r w:rsidRPr="002F1706">
        <w:rPr>
          <w:rFonts w:ascii="Times New Roman" w:hAnsi="Times New Roman"/>
          <w:i/>
          <w:iCs/>
          <w:sz w:val="20"/>
        </w:rPr>
        <w:t>Proceedings of the SEAOC</w:t>
      </w:r>
      <w:r w:rsidRPr="002F1706">
        <w:rPr>
          <w:rFonts w:ascii="Times New Roman" w:hAnsi="Times New Roman"/>
          <w:sz w:val="20"/>
        </w:rPr>
        <w:t xml:space="preserve"> 2012.</w:t>
      </w:r>
    </w:p>
    <w:p w14:paraId="692CBC8D"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lastRenderedPageBreak/>
        <w:t>46.</w:t>
      </w:r>
      <w:r w:rsidRPr="002F1706">
        <w:rPr>
          <w:rFonts w:ascii="Times New Roman" w:hAnsi="Times New Roman"/>
          <w:sz w:val="20"/>
        </w:rPr>
        <w:tab/>
        <w:t xml:space="preserve">Sezen H, Moehle JP. Shear Strength Model for Lightly Reinforced Concrete Columns. </w:t>
      </w:r>
      <w:r w:rsidRPr="002F1706">
        <w:rPr>
          <w:rFonts w:ascii="Times New Roman" w:hAnsi="Times New Roman"/>
          <w:i/>
          <w:iCs/>
          <w:sz w:val="20"/>
        </w:rPr>
        <w:t>Journal of Structural Engineering</w:t>
      </w:r>
      <w:r w:rsidRPr="002F1706">
        <w:rPr>
          <w:rFonts w:ascii="Times New Roman" w:hAnsi="Times New Roman"/>
          <w:sz w:val="20"/>
        </w:rPr>
        <w:t xml:space="preserve"> 2004; </w:t>
      </w:r>
      <w:r w:rsidRPr="002F1706">
        <w:rPr>
          <w:rFonts w:ascii="Times New Roman" w:hAnsi="Times New Roman"/>
          <w:b/>
          <w:bCs/>
          <w:sz w:val="20"/>
        </w:rPr>
        <w:t>130</w:t>
      </w:r>
      <w:r w:rsidRPr="002F1706">
        <w:rPr>
          <w:rFonts w:ascii="Times New Roman" w:hAnsi="Times New Roman"/>
          <w:sz w:val="20"/>
        </w:rPr>
        <w:t>(11): 1692–1703. DOI: 10.1061/(ASCE)0733-9445(2004)130:11(1692).</w:t>
      </w:r>
    </w:p>
    <w:p w14:paraId="744A5C7D"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47.</w:t>
      </w:r>
      <w:r w:rsidRPr="002F1706">
        <w:rPr>
          <w:rFonts w:ascii="Times New Roman" w:hAnsi="Times New Roman"/>
          <w:sz w:val="20"/>
        </w:rPr>
        <w:tab/>
        <w:t xml:space="preserve">Baradaran Shoraka M, Yang TY, Elwood KJ. Seismic loss estimation of non-ductile reinforced concrete buildings: SEISMIC LOSS ESTIMATION OF NON-DUCTILE REINFORCED CONCRETE BUILDINGS. </w:t>
      </w:r>
      <w:r w:rsidRPr="002F1706">
        <w:rPr>
          <w:rFonts w:ascii="Times New Roman" w:hAnsi="Times New Roman"/>
          <w:i/>
          <w:iCs/>
          <w:sz w:val="20"/>
        </w:rPr>
        <w:t>Earthquake Engineering &amp; Structural Dynamics</w:t>
      </w:r>
      <w:r w:rsidRPr="002F1706">
        <w:rPr>
          <w:rFonts w:ascii="Times New Roman" w:hAnsi="Times New Roman"/>
          <w:sz w:val="20"/>
        </w:rPr>
        <w:t xml:space="preserve"> 2013; </w:t>
      </w:r>
      <w:r w:rsidRPr="002F1706">
        <w:rPr>
          <w:rFonts w:ascii="Times New Roman" w:hAnsi="Times New Roman"/>
          <w:b/>
          <w:bCs/>
          <w:sz w:val="20"/>
        </w:rPr>
        <w:t>42</w:t>
      </w:r>
      <w:r w:rsidRPr="002F1706">
        <w:rPr>
          <w:rFonts w:ascii="Times New Roman" w:hAnsi="Times New Roman"/>
          <w:sz w:val="20"/>
        </w:rPr>
        <w:t>(2): 297–310. DOI: 10.1002/eqe.2213.</w:t>
      </w:r>
    </w:p>
    <w:p w14:paraId="63CB1D7F"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48.</w:t>
      </w:r>
      <w:r w:rsidRPr="002F1706">
        <w:rPr>
          <w:rFonts w:ascii="Times New Roman" w:hAnsi="Times New Roman"/>
          <w:sz w:val="20"/>
        </w:rPr>
        <w:tab/>
        <w:t xml:space="preserve">Ghannoum WM, Moehle JP. Dynamic collapse analysis of a concrete frame sustaining column axial failures. </w:t>
      </w:r>
      <w:r w:rsidRPr="002F1706">
        <w:rPr>
          <w:rFonts w:ascii="Times New Roman" w:hAnsi="Times New Roman"/>
          <w:i/>
          <w:iCs/>
          <w:sz w:val="20"/>
        </w:rPr>
        <w:t>ACI Structural Journal</w:t>
      </w:r>
      <w:r w:rsidRPr="002F1706">
        <w:rPr>
          <w:rFonts w:ascii="Times New Roman" w:hAnsi="Times New Roman"/>
          <w:sz w:val="20"/>
        </w:rPr>
        <w:t xml:space="preserve"> 2012; </w:t>
      </w:r>
      <w:r w:rsidRPr="002F1706">
        <w:rPr>
          <w:rFonts w:ascii="Times New Roman" w:hAnsi="Times New Roman"/>
          <w:b/>
          <w:bCs/>
          <w:sz w:val="20"/>
        </w:rPr>
        <w:t>109</w:t>
      </w:r>
      <w:r w:rsidRPr="002F1706">
        <w:rPr>
          <w:rFonts w:ascii="Times New Roman" w:hAnsi="Times New Roman"/>
          <w:sz w:val="20"/>
        </w:rPr>
        <w:t>(3): 403.</w:t>
      </w:r>
    </w:p>
    <w:p w14:paraId="0237752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49.</w:t>
      </w:r>
      <w:r w:rsidRPr="002F1706">
        <w:rPr>
          <w:rFonts w:ascii="Times New Roman" w:hAnsi="Times New Roman"/>
          <w:sz w:val="20"/>
        </w:rPr>
        <w:tab/>
        <w:t xml:space="preserve">Jeon JS, Lowes LN, DesRoches R, Brilakis I. Fragility curves for non-ductile reinforced concrete frames that exhibit different component response mechanisms. </w:t>
      </w:r>
      <w:r w:rsidRPr="002F1706">
        <w:rPr>
          <w:rFonts w:ascii="Times New Roman" w:hAnsi="Times New Roman"/>
          <w:i/>
          <w:iCs/>
          <w:sz w:val="20"/>
        </w:rPr>
        <w:t>Engineering Structures</w:t>
      </w:r>
      <w:r w:rsidRPr="002F1706">
        <w:rPr>
          <w:rFonts w:ascii="Times New Roman" w:hAnsi="Times New Roman"/>
          <w:sz w:val="20"/>
        </w:rPr>
        <w:t xml:space="preserve"> 2015; </w:t>
      </w:r>
      <w:r w:rsidRPr="002F1706">
        <w:rPr>
          <w:rFonts w:ascii="Times New Roman" w:hAnsi="Times New Roman"/>
          <w:b/>
          <w:bCs/>
          <w:sz w:val="20"/>
        </w:rPr>
        <w:t>85</w:t>
      </w:r>
      <w:r w:rsidRPr="002F1706">
        <w:rPr>
          <w:rFonts w:ascii="Times New Roman" w:hAnsi="Times New Roman"/>
          <w:sz w:val="20"/>
        </w:rPr>
        <w:t>: 127–143. DOI: 10.1016/j.engstruct.2014.12.009.</w:t>
      </w:r>
    </w:p>
    <w:p w14:paraId="2496B8E8"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50.</w:t>
      </w:r>
      <w:r w:rsidRPr="002F1706">
        <w:rPr>
          <w:rFonts w:ascii="Times New Roman" w:hAnsi="Times New Roman"/>
          <w:sz w:val="20"/>
        </w:rPr>
        <w:tab/>
        <w:t xml:space="preserve">Sezen H, Moehle JP. Seismic tests of concrete columns with light transverse reinforcement. </w:t>
      </w:r>
      <w:r w:rsidRPr="002F1706">
        <w:rPr>
          <w:rFonts w:ascii="Times New Roman" w:hAnsi="Times New Roman"/>
          <w:i/>
          <w:iCs/>
          <w:sz w:val="20"/>
        </w:rPr>
        <w:t>ACI Structural Journal</w:t>
      </w:r>
      <w:r w:rsidRPr="002F1706">
        <w:rPr>
          <w:rFonts w:ascii="Times New Roman" w:hAnsi="Times New Roman"/>
          <w:sz w:val="20"/>
        </w:rPr>
        <w:t xml:space="preserve"> 2006; </w:t>
      </w:r>
      <w:r w:rsidRPr="002F1706">
        <w:rPr>
          <w:rFonts w:ascii="Times New Roman" w:hAnsi="Times New Roman"/>
          <w:b/>
          <w:bCs/>
          <w:sz w:val="20"/>
        </w:rPr>
        <w:t>103</w:t>
      </w:r>
      <w:r w:rsidRPr="002F1706">
        <w:rPr>
          <w:rFonts w:ascii="Times New Roman" w:hAnsi="Times New Roman"/>
          <w:sz w:val="20"/>
        </w:rPr>
        <w:t>(6): 842.</w:t>
      </w:r>
    </w:p>
    <w:p w14:paraId="7AEA3BEB" w14:textId="516E5510" w:rsidR="00D332D6" w:rsidRDefault="00D332D6">
      <w:pPr>
        <w:jc w:val="both"/>
        <w:rPr>
          <w:lang w:val="en-US"/>
        </w:rPr>
        <w:pPrChange w:id="28" w:author="Lad, Devang" w:date="2022-03-15T16:26:00Z">
          <w:pPr>
            <w:ind w:left="284" w:hanging="284"/>
            <w:jc w:val="both"/>
          </w:pPr>
        </w:pPrChange>
      </w:pPr>
      <w:r w:rsidRPr="000A3B33">
        <w:rPr>
          <w:lang w:val="en-US"/>
        </w:rPr>
        <w:fldChar w:fldCharType="end"/>
      </w:r>
    </w:p>
    <w:p w14:paraId="17902F6E" w14:textId="5AFAEBA7" w:rsidR="00D332D6" w:rsidRDefault="003D0EDC" w:rsidP="00202012">
      <w:pPr>
        <w:rPr>
          <w:lang w:val="en-US"/>
        </w:rPr>
      </w:pPr>
      <w:r>
        <w:t>(</w:t>
      </w:r>
      <w:proofErr w:type="spellStart"/>
      <w:r>
        <w:t>Baradaran</w:t>
      </w:r>
      <w:proofErr w:type="spellEnd"/>
      <w:r>
        <w:t xml:space="preserve"> </w:t>
      </w:r>
      <w:proofErr w:type="spellStart"/>
      <w:r>
        <w:t>Shoraka</w:t>
      </w:r>
      <w:proofErr w:type="spellEnd"/>
      <w:r>
        <w:t xml:space="preserve"> et al. 2013)</w:t>
      </w:r>
    </w:p>
    <w:sectPr w:rsidR="00D332D6"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HIVANG SHEKHAR" w:date="2022-04-05T13:39:00Z" w:initials="SS">
    <w:p w14:paraId="4E4CB216" w14:textId="284B255F" w:rsidR="008855A3" w:rsidRDefault="008855A3">
      <w:pPr>
        <w:pStyle w:val="CommentText"/>
      </w:pPr>
      <w:r>
        <w:rPr>
          <w:rStyle w:val="CommentReference"/>
        </w:rPr>
        <w:annotationRef/>
      </w:r>
      <w:r>
        <w:t>Add one-2 more papers and highlight shortcomings</w:t>
      </w:r>
    </w:p>
  </w:comment>
  <w:comment w:id="13" w:author="SHIVANG SHEKHAR" w:date="2022-04-03T22:01:00Z" w:initials="SS">
    <w:p w14:paraId="0265022A" w14:textId="2C8C5B7F" w:rsidR="000264F6" w:rsidRDefault="000264F6">
      <w:pPr>
        <w:pStyle w:val="CommentText"/>
      </w:pPr>
      <w:r>
        <w:rPr>
          <w:rStyle w:val="CommentReference"/>
        </w:rPr>
        <w:annotationRef/>
      </w:r>
      <w:r>
        <w:t>Show column and beam reinforcement details</w:t>
      </w:r>
    </w:p>
    <w:p w14:paraId="1F9EE4C4" w14:textId="6015C15F" w:rsidR="000264F6" w:rsidRDefault="000264F6">
      <w:pPr>
        <w:pStyle w:val="CommentText"/>
      </w:pPr>
      <w:r>
        <w:t>Stirrups</w:t>
      </w:r>
    </w:p>
    <w:p w14:paraId="58362389" w14:textId="77777777" w:rsidR="000264F6" w:rsidRDefault="000264F6">
      <w:pPr>
        <w:pStyle w:val="CommentText"/>
      </w:pPr>
    </w:p>
  </w:comment>
  <w:comment w:id="17" w:author="SHIVANG SHEKHAR" w:date="2022-03-14T19:22:00Z" w:initials="SS">
    <w:p w14:paraId="164E6384" w14:textId="77777777" w:rsidR="000264F6" w:rsidRDefault="000264F6" w:rsidP="00373ECA">
      <w:pPr>
        <w:pStyle w:val="CommentText"/>
      </w:pPr>
      <w:r>
        <w:rPr>
          <w:rStyle w:val="CommentReference"/>
        </w:rPr>
        <w:annotationRef/>
      </w:r>
      <w:r>
        <w:t>Insert Xt at kt</w:t>
      </w:r>
    </w:p>
  </w:comment>
  <w:comment w:id="21" w:author="SHIVANG SHEKHAR" w:date="2022-03-14T15:26:00Z" w:initials="SS">
    <w:p w14:paraId="584C6F95" w14:textId="77777777" w:rsidR="000264F6" w:rsidRDefault="000264F6" w:rsidP="00373ECA">
      <w:pPr>
        <w:pStyle w:val="CommentText"/>
      </w:pPr>
      <w:r>
        <w:rPr>
          <w:rStyle w:val="CommentReference"/>
        </w:rPr>
        <w:annotationRef/>
      </w:r>
      <w:r>
        <w:rPr>
          <w:rStyle w:val="CommentReference"/>
        </w:rPr>
        <w:annotationRef/>
      </w:r>
      <w:r>
        <w:t>I have added a representative figure…</w:t>
      </w:r>
    </w:p>
    <w:p w14:paraId="07617C8D" w14:textId="77777777" w:rsidR="000264F6" w:rsidRDefault="000264F6" w:rsidP="00373ECA">
      <w:pPr>
        <w:pStyle w:val="CommentText"/>
      </w:pPr>
      <w:r>
        <w:t>Update figure..include column shear springs and joint modelling and other details as per text</w:t>
      </w:r>
    </w:p>
  </w:comment>
  <w:comment w:id="22" w:author="SHIVANG SHEKHAR" w:date="2022-03-13T22:18:00Z" w:initials="SS">
    <w:p w14:paraId="51A8047B" w14:textId="371D4460" w:rsidR="000264F6" w:rsidRDefault="000264F6" w:rsidP="00373ECA">
      <w:pPr>
        <w:pStyle w:val="CommentText"/>
      </w:pPr>
      <w:r>
        <w:rPr>
          <w:rStyle w:val="CommentReference"/>
        </w:rPr>
        <w:annotationRef/>
      </w:r>
      <w:r w:rsidR="0092478C">
        <w:t xml:space="preserve">Write up </w:t>
      </w:r>
      <w:r>
        <w:t>Comments Pending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CB216" w15:done="0"/>
  <w15:commentEx w15:paraId="58362389" w15:done="0"/>
  <w15:commentEx w15:paraId="164E6384" w15:done="0"/>
  <w15:commentEx w15:paraId="07617C8D" w15:done="0"/>
  <w15:commentEx w15:paraId="51A80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9211" w16cex:dateUtc="2022-04-05T12:39:00Z"/>
  <w16cex:commentExtensible w16cex:durableId="25F69212" w16cex:dateUtc="2022-04-03T21:01:00Z"/>
  <w16cex:commentExtensible w16cex:durableId="25DA1871" w16cex:dateUtc="2022-03-14T19:22:00Z"/>
  <w16cex:commentExtensible w16cex:durableId="25DA1872" w16cex:dateUtc="2022-03-14T15:26:00Z"/>
  <w16cex:commentExtensible w16cex:durableId="25DA1875" w16cex:dateUtc="2022-03-13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CB216" w16cid:durableId="25F69211"/>
  <w16cid:commentId w16cid:paraId="58362389" w16cid:durableId="25F69212"/>
  <w16cid:commentId w16cid:paraId="164E6384" w16cid:durableId="25DA1871"/>
  <w16cid:commentId w16cid:paraId="07617C8D" w16cid:durableId="25DA1872"/>
  <w16cid:commentId w16cid:paraId="51A8047B" w16cid:durableId="25DA18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1391" w14:textId="77777777" w:rsidR="007512C6" w:rsidRDefault="007512C6" w:rsidP="00B667D3">
      <w:r>
        <w:separator/>
      </w:r>
    </w:p>
  </w:endnote>
  <w:endnote w:type="continuationSeparator" w:id="0">
    <w:p w14:paraId="0E775E86" w14:textId="77777777" w:rsidR="007512C6" w:rsidRDefault="007512C6"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D5B1" w14:textId="77777777" w:rsidR="007512C6" w:rsidRDefault="007512C6" w:rsidP="00B667D3">
      <w:r>
        <w:separator/>
      </w:r>
    </w:p>
  </w:footnote>
  <w:footnote w:type="continuationSeparator" w:id="0">
    <w:p w14:paraId="1AFC1DE5" w14:textId="77777777" w:rsidR="007512C6" w:rsidRDefault="007512C6"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7549370">
    <w:abstractNumId w:val="2"/>
  </w:num>
  <w:num w:numId="2" w16cid:durableId="225845158">
    <w:abstractNumId w:val="3"/>
  </w:num>
  <w:num w:numId="3" w16cid:durableId="1076168622">
    <w:abstractNumId w:val="4"/>
  </w:num>
  <w:num w:numId="4" w16cid:durableId="1822388203">
    <w:abstractNumId w:val="1"/>
  </w:num>
  <w:num w:numId="5" w16cid:durableId="175118899">
    <w:abstractNumId w:val="0"/>
  </w:num>
  <w:num w:numId="6" w16cid:durableId="1800566282">
    <w:abstractNumId w:val="6"/>
  </w:num>
  <w:num w:numId="7" w16cid:durableId="2122739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272206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6111037">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d, Devang">
    <w15:presenceInfo w15:providerId="None" w15:userId="Lad, Devang"/>
  </w15:person>
  <w15:person w15:author="SHIVANG SHEKHAR">
    <w15:presenceInfo w15:providerId="Windows Live" w15:userId="63652ec76efe2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8FADGiP2c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4F6"/>
    <w:rsid w:val="00026A9B"/>
    <w:rsid w:val="00026AA8"/>
    <w:rsid w:val="0002734E"/>
    <w:rsid w:val="00030374"/>
    <w:rsid w:val="0003082B"/>
    <w:rsid w:val="00030C87"/>
    <w:rsid w:val="00032D3A"/>
    <w:rsid w:val="000336B3"/>
    <w:rsid w:val="00033899"/>
    <w:rsid w:val="00035C77"/>
    <w:rsid w:val="000364B6"/>
    <w:rsid w:val="0003656F"/>
    <w:rsid w:val="000368B5"/>
    <w:rsid w:val="00036E05"/>
    <w:rsid w:val="00037C14"/>
    <w:rsid w:val="000411AB"/>
    <w:rsid w:val="0004146B"/>
    <w:rsid w:val="00041703"/>
    <w:rsid w:val="000417C3"/>
    <w:rsid w:val="00041D97"/>
    <w:rsid w:val="00041E96"/>
    <w:rsid w:val="000423F5"/>
    <w:rsid w:val="0004265A"/>
    <w:rsid w:val="0004359B"/>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6840"/>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97CE6"/>
    <w:rsid w:val="000A0C54"/>
    <w:rsid w:val="000A2E58"/>
    <w:rsid w:val="000A3B33"/>
    <w:rsid w:val="000A3EB9"/>
    <w:rsid w:val="000A4A61"/>
    <w:rsid w:val="000A5127"/>
    <w:rsid w:val="000A60D6"/>
    <w:rsid w:val="000A7769"/>
    <w:rsid w:val="000B0000"/>
    <w:rsid w:val="000B2EAF"/>
    <w:rsid w:val="000B3736"/>
    <w:rsid w:val="000B3DB9"/>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C7746"/>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4D09"/>
    <w:rsid w:val="000E5CFB"/>
    <w:rsid w:val="000E5F78"/>
    <w:rsid w:val="000E7144"/>
    <w:rsid w:val="000F1F91"/>
    <w:rsid w:val="000F3609"/>
    <w:rsid w:val="000F3BAD"/>
    <w:rsid w:val="000F6AD1"/>
    <w:rsid w:val="000F78F4"/>
    <w:rsid w:val="0010083F"/>
    <w:rsid w:val="00100AF3"/>
    <w:rsid w:val="00100DA0"/>
    <w:rsid w:val="0010152E"/>
    <w:rsid w:val="00102100"/>
    <w:rsid w:val="00102666"/>
    <w:rsid w:val="001041A5"/>
    <w:rsid w:val="001055C2"/>
    <w:rsid w:val="001120B2"/>
    <w:rsid w:val="0011298C"/>
    <w:rsid w:val="001132FA"/>
    <w:rsid w:val="001134F0"/>
    <w:rsid w:val="0011399E"/>
    <w:rsid w:val="00113FEB"/>
    <w:rsid w:val="00116B10"/>
    <w:rsid w:val="00120DD4"/>
    <w:rsid w:val="00121CB7"/>
    <w:rsid w:val="001221EF"/>
    <w:rsid w:val="00122C18"/>
    <w:rsid w:val="001239E3"/>
    <w:rsid w:val="00124F0C"/>
    <w:rsid w:val="00126591"/>
    <w:rsid w:val="00126AE8"/>
    <w:rsid w:val="001307E4"/>
    <w:rsid w:val="00130981"/>
    <w:rsid w:val="0013139C"/>
    <w:rsid w:val="001316D8"/>
    <w:rsid w:val="00132038"/>
    <w:rsid w:val="001320BD"/>
    <w:rsid w:val="00132329"/>
    <w:rsid w:val="001343FF"/>
    <w:rsid w:val="00134669"/>
    <w:rsid w:val="0013557B"/>
    <w:rsid w:val="001370BC"/>
    <w:rsid w:val="001414A3"/>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3DF6"/>
    <w:rsid w:val="00164157"/>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D36"/>
    <w:rsid w:val="001914B2"/>
    <w:rsid w:val="00192D77"/>
    <w:rsid w:val="001941F5"/>
    <w:rsid w:val="00195A45"/>
    <w:rsid w:val="00195C43"/>
    <w:rsid w:val="00195D6E"/>
    <w:rsid w:val="001A09BA"/>
    <w:rsid w:val="001A0CE9"/>
    <w:rsid w:val="001A1425"/>
    <w:rsid w:val="001A234A"/>
    <w:rsid w:val="001A3302"/>
    <w:rsid w:val="001A397E"/>
    <w:rsid w:val="001A488D"/>
    <w:rsid w:val="001A4A10"/>
    <w:rsid w:val="001A5592"/>
    <w:rsid w:val="001A6135"/>
    <w:rsid w:val="001A645E"/>
    <w:rsid w:val="001A6644"/>
    <w:rsid w:val="001A6CA5"/>
    <w:rsid w:val="001A6CD1"/>
    <w:rsid w:val="001B204D"/>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0DA1"/>
    <w:rsid w:val="001F17D2"/>
    <w:rsid w:val="001F233A"/>
    <w:rsid w:val="001F27C3"/>
    <w:rsid w:val="001F2D2F"/>
    <w:rsid w:val="001F35B8"/>
    <w:rsid w:val="001F3612"/>
    <w:rsid w:val="001F36AA"/>
    <w:rsid w:val="001F3919"/>
    <w:rsid w:val="001F3E53"/>
    <w:rsid w:val="001F51C2"/>
    <w:rsid w:val="001F5EAA"/>
    <w:rsid w:val="00200700"/>
    <w:rsid w:val="002008A6"/>
    <w:rsid w:val="00200B3F"/>
    <w:rsid w:val="0020200E"/>
    <w:rsid w:val="00202012"/>
    <w:rsid w:val="00202349"/>
    <w:rsid w:val="002025E5"/>
    <w:rsid w:val="002028C7"/>
    <w:rsid w:val="002032F4"/>
    <w:rsid w:val="002039E9"/>
    <w:rsid w:val="002047B6"/>
    <w:rsid w:val="00205237"/>
    <w:rsid w:val="002061E3"/>
    <w:rsid w:val="00206329"/>
    <w:rsid w:val="002067DF"/>
    <w:rsid w:val="00206ABF"/>
    <w:rsid w:val="0020793A"/>
    <w:rsid w:val="00212E59"/>
    <w:rsid w:val="00213BBC"/>
    <w:rsid w:val="00213EB0"/>
    <w:rsid w:val="00214655"/>
    <w:rsid w:val="00214AF9"/>
    <w:rsid w:val="002177A4"/>
    <w:rsid w:val="00221950"/>
    <w:rsid w:val="00222CA4"/>
    <w:rsid w:val="00223D3F"/>
    <w:rsid w:val="002248BF"/>
    <w:rsid w:val="002248D9"/>
    <w:rsid w:val="002255A7"/>
    <w:rsid w:val="0022587D"/>
    <w:rsid w:val="0022656A"/>
    <w:rsid w:val="00226C2F"/>
    <w:rsid w:val="00227022"/>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5FE1"/>
    <w:rsid w:val="00266C86"/>
    <w:rsid w:val="00270612"/>
    <w:rsid w:val="00270E5F"/>
    <w:rsid w:val="00270FDC"/>
    <w:rsid w:val="00274ED1"/>
    <w:rsid w:val="002761B9"/>
    <w:rsid w:val="002774FD"/>
    <w:rsid w:val="00282C8E"/>
    <w:rsid w:val="00282E16"/>
    <w:rsid w:val="0028309E"/>
    <w:rsid w:val="00283372"/>
    <w:rsid w:val="002848FC"/>
    <w:rsid w:val="00284BED"/>
    <w:rsid w:val="00285ACD"/>
    <w:rsid w:val="00286BDE"/>
    <w:rsid w:val="0029002D"/>
    <w:rsid w:val="00290294"/>
    <w:rsid w:val="00290A78"/>
    <w:rsid w:val="00290E6F"/>
    <w:rsid w:val="0029144D"/>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911"/>
    <w:rsid w:val="002A5BBC"/>
    <w:rsid w:val="002B11AC"/>
    <w:rsid w:val="002B167B"/>
    <w:rsid w:val="002B3BB4"/>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A4F"/>
    <w:rsid w:val="002D0CD4"/>
    <w:rsid w:val="002D0E07"/>
    <w:rsid w:val="002D0E31"/>
    <w:rsid w:val="002D0FA9"/>
    <w:rsid w:val="002D10A9"/>
    <w:rsid w:val="002D2A5B"/>
    <w:rsid w:val="002D2D56"/>
    <w:rsid w:val="002D2E19"/>
    <w:rsid w:val="002D3C01"/>
    <w:rsid w:val="002D3CA3"/>
    <w:rsid w:val="002D4CD0"/>
    <w:rsid w:val="002D6336"/>
    <w:rsid w:val="002D7DDD"/>
    <w:rsid w:val="002E17B4"/>
    <w:rsid w:val="002E2E2C"/>
    <w:rsid w:val="002E3B8C"/>
    <w:rsid w:val="002E3BFE"/>
    <w:rsid w:val="002E40E2"/>
    <w:rsid w:val="002E6D8A"/>
    <w:rsid w:val="002F1384"/>
    <w:rsid w:val="002F16F9"/>
    <w:rsid w:val="002F1706"/>
    <w:rsid w:val="002F211E"/>
    <w:rsid w:val="002F2977"/>
    <w:rsid w:val="002F29BB"/>
    <w:rsid w:val="002F4307"/>
    <w:rsid w:val="002F4C29"/>
    <w:rsid w:val="002F4DCF"/>
    <w:rsid w:val="002F5E46"/>
    <w:rsid w:val="002F70EF"/>
    <w:rsid w:val="002F7214"/>
    <w:rsid w:val="002F7B30"/>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817"/>
    <w:rsid w:val="00323D2E"/>
    <w:rsid w:val="00323F07"/>
    <w:rsid w:val="0032483B"/>
    <w:rsid w:val="00325256"/>
    <w:rsid w:val="0032539D"/>
    <w:rsid w:val="00325756"/>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3BA"/>
    <w:rsid w:val="00363D16"/>
    <w:rsid w:val="00364140"/>
    <w:rsid w:val="00365146"/>
    <w:rsid w:val="003664AC"/>
    <w:rsid w:val="00366F48"/>
    <w:rsid w:val="00367FEB"/>
    <w:rsid w:val="003711EB"/>
    <w:rsid w:val="00371D76"/>
    <w:rsid w:val="00372233"/>
    <w:rsid w:val="00372F3E"/>
    <w:rsid w:val="00373326"/>
    <w:rsid w:val="00373ECA"/>
    <w:rsid w:val="00374025"/>
    <w:rsid w:val="00375FF7"/>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6ED"/>
    <w:rsid w:val="003A77B1"/>
    <w:rsid w:val="003A7A49"/>
    <w:rsid w:val="003B0453"/>
    <w:rsid w:val="003B1900"/>
    <w:rsid w:val="003B2687"/>
    <w:rsid w:val="003B28B7"/>
    <w:rsid w:val="003B3994"/>
    <w:rsid w:val="003B7888"/>
    <w:rsid w:val="003B7B7A"/>
    <w:rsid w:val="003C0114"/>
    <w:rsid w:val="003C0834"/>
    <w:rsid w:val="003C20AA"/>
    <w:rsid w:val="003C4503"/>
    <w:rsid w:val="003C60A2"/>
    <w:rsid w:val="003C7933"/>
    <w:rsid w:val="003C7A62"/>
    <w:rsid w:val="003D0431"/>
    <w:rsid w:val="003D0EDC"/>
    <w:rsid w:val="003D1800"/>
    <w:rsid w:val="003D1E81"/>
    <w:rsid w:val="003D2C48"/>
    <w:rsid w:val="003D2F3A"/>
    <w:rsid w:val="003D3FAD"/>
    <w:rsid w:val="003D485F"/>
    <w:rsid w:val="003D69F7"/>
    <w:rsid w:val="003D7C5B"/>
    <w:rsid w:val="003E0663"/>
    <w:rsid w:val="003E2FB2"/>
    <w:rsid w:val="003E3E7D"/>
    <w:rsid w:val="003E4E96"/>
    <w:rsid w:val="003E50B1"/>
    <w:rsid w:val="003E540D"/>
    <w:rsid w:val="003E6D08"/>
    <w:rsid w:val="003E6E8E"/>
    <w:rsid w:val="003F0A80"/>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1F6E"/>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46378"/>
    <w:rsid w:val="00446A4C"/>
    <w:rsid w:val="00450C5F"/>
    <w:rsid w:val="00450F6F"/>
    <w:rsid w:val="00452CC7"/>
    <w:rsid w:val="00453058"/>
    <w:rsid w:val="00453824"/>
    <w:rsid w:val="004542A5"/>
    <w:rsid w:val="00454860"/>
    <w:rsid w:val="0045512E"/>
    <w:rsid w:val="00455D44"/>
    <w:rsid w:val="00456BD5"/>
    <w:rsid w:val="00456BE8"/>
    <w:rsid w:val="00457DB2"/>
    <w:rsid w:val="00461521"/>
    <w:rsid w:val="00461986"/>
    <w:rsid w:val="00461AA1"/>
    <w:rsid w:val="00462550"/>
    <w:rsid w:val="0046281D"/>
    <w:rsid w:val="00463A49"/>
    <w:rsid w:val="004656E7"/>
    <w:rsid w:val="004670EB"/>
    <w:rsid w:val="0046769B"/>
    <w:rsid w:val="00471CF4"/>
    <w:rsid w:val="00471EDC"/>
    <w:rsid w:val="004733F6"/>
    <w:rsid w:val="0047474D"/>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410"/>
    <w:rsid w:val="004949D0"/>
    <w:rsid w:val="00494F80"/>
    <w:rsid w:val="00496427"/>
    <w:rsid w:val="00496BBC"/>
    <w:rsid w:val="004975EE"/>
    <w:rsid w:val="0049776D"/>
    <w:rsid w:val="00497C0A"/>
    <w:rsid w:val="004A01DE"/>
    <w:rsid w:val="004A0D14"/>
    <w:rsid w:val="004A11B3"/>
    <w:rsid w:val="004A1611"/>
    <w:rsid w:val="004A191F"/>
    <w:rsid w:val="004A23FC"/>
    <w:rsid w:val="004A292F"/>
    <w:rsid w:val="004A3C0D"/>
    <w:rsid w:val="004A46DB"/>
    <w:rsid w:val="004A4CF8"/>
    <w:rsid w:val="004A4E31"/>
    <w:rsid w:val="004A5BB3"/>
    <w:rsid w:val="004A5CAE"/>
    <w:rsid w:val="004A6C6C"/>
    <w:rsid w:val="004B0486"/>
    <w:rsid w:val="004B237C"/>
    <w:rsid w:val="004B60E5"/>
    <w:rsid w:val="004B6416"/>
    <w:rsid w:val="004C0170"/>
    <w:rsid w:val="004C040E"/>
    <w:rsid w:val="004C2369"/>
    <w:rsid w:val="004C3725"/>
    <w:rsid w:val="004C3FAC"/>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4F71E1"/>
    <w:rsid w:val="0050067B"/>
    <w:rsid w:val="00502864"/>
    <w:rsid w:val="00502B01"/>
    <w:rsid w:val="0050308E"/>
    <w:rsid w:val="00504437"/>
    <w:rsid w:val="00504AB3"/>
    <w:rsid w:val="00505CC4"/>
    <w:rsid w:val="00506CAE"/>
    <w:rsid w:val="00506EB5"/>
    <w:rsid w:val="00510500"/>
    <w:rsid w:val="00511727"/>
    <w:rsid w:val="00512091"/>
    <w:rsid w:val="00512AD7"/>
    <w:rsid w:val="00513B24"/>
    <w:rsid w:val="005157B9"/>
    <w:rsid w:val="00515A05"/>
    <w:rsid w:val="005164AC"/>
    <w:rsid w:val="00517032"/>
    <w:rsid w:val="0051758C"/>
    <w:rsid w:val="0052008D"/>
    <w:rsid w:val="00520E5C"/>
    <w:rsid w:val="005218A0"/>
    <w:rsid w:val="00521B41"/>
    <w:rsid w:val="00522472"/>
    <w:rsid w:val="00522864"/>
    <w:rsid w:val="00523708"/>
    <w:rsid w:val="0052424F"/>
    <w:rsid w:val="005245CA"/>
    <w:rsid w:val="00524C96"/>
    <w:rsid w:val="00524D7D"/>
    <w:rsid w:val="00524F0B"/>
    <w:rsid w:val="00527418"/>
    <w:rsid w:val="00527BB0"/>
    <w:rsid w:val="005313C6"/>
    <w:rsid w:val="00531CB0"/>
    <w:rsid w:val="00531FA8"/>
    <w:rsid w:val="005326E4"/>
    <w:rsid w:val="005340B9"/>
    <w:rsid w:val="005349A4"/>
    <w:rsid w:val="00534F36"/>
    <w:rsid w:val="00536571"/>
    <w:rsid w:val="00537998"/>
    <w:rsid w:val="0053799C"/>
    <w:rsid w:val="00537EF3"/>
    <w:rsid w:val="00540335"/>
    <w:rsid w:val="005408C3"/>
    <w:rsid w:val="0054103C"/>
    <w:rsid w:val="0054158F"/>
    <w:rsid w:val="00543239"/>
    <w:rsid w:val="00544868"/>
    <w:rsid w:val="00545216"/>
    <w:rsid w:val="005454AC"/>
    <w:rsid w:val="00545838"/>
    <w:rsid w:val="00545FDB"/>
    <w:rsid w:val="005461DC"/>
    <w:rsid w:val="00547E44"/>
    <w:rsid w:val="0055109F"/>
    <w:rsid w:val="00551627"/>
    <w:rsid w:val="00552485"/>
    <w:rsid w:val="005535BA"/>
    <w:rsid w:val="00556409"/>
    <w:rsid w:val="005571D4"/>
    <w:rsid w:val="00561E7F"/>
    <w:rsid w:val="005641A9"/>
    <w:rsid w:val="00564398"/>
    <w:rsid w:val="0056490B"/>
    <w:rsid w:val="00564D24"/>
    <w:rsid w:val="00565943"/>
    <w:rsid w:val="00565FD8"/>
    <w:rsid w:val="00566C55"/>
    <w:rsid w:val="00567733"/>
    <w:rsid w:val="00567DD9"/>
    <w:rsid w:val="005716D7"/>
    <w:rsid w:val="005728D5"/>
    <w:rsid w:val="00573C5B"/>
    <w:rsid w:val="00573DBB"/>
    <w:rsid w:val="00576212"/>
    <w:rsid w:val="00576B7F"/>
    <w:rsid w:val="00577474"/>
    <w:rsid w:val="0058083F"/>
    <w:rsid w:val="005809BB"/>
    <w:rsid w:val="00581518"/>
    <w:rsid w:val="00582571"/>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2826"/>
    <w:rsid w:val="005B3C3E"/>
    <w:rsid w:val="005B3F01"/>
    <w:rsid w:val="005B424A"/>
    <w:rsid w:val="005B4576"/>
    <w:rsid w:val="005B5A89"/>
    <w:rsid w:val="005B6703"/>
    <w:rsid w:val="005B695D"/>
    <w:rsid w:val="005B74FE"/>
    <w:rsid w:val="005B7641"/>
    <w:rsid w:val="005C1DD8"/>
    <w:rsid w:val="005C296C"/>
    <w:rsid w:val="005C312A"/>
    <w:rsid w:val="005C3629"/>
    <w:rsid w:val="005C3899"/>
    <w:rsid w:val="005C42AE"/>
    <w:rsid w:val="005C5C88"/>
    <w:rsid w:val="005C614D"/>
    <w:rsid w:val="005C69CB"/>
    <w:rsid w:val="005C6AEA"/>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542"/>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24C5"/>
    <w:rsid w:val="00692C47"/>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102"/>
    <w:rsid w:val="006B2824"/>
    <w:rsid w:val="006B4A78"/>
    <w:rsid w:val="006B56FA"/>
    <w:rsid w:val="006B5B6B"/>
    <w:rsid w:val="006B5C88"/>
    <w:rsid w:val="006B62AF"/>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184"/>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4D77"/>
    <w:rsid w:val="006E65D1"/>
    <w:rsid w:val="006F01A9"/>
    <w:rsid w:val="006F1292"/>
    <w:rsid w:val="006F1934"/>
    <w:rsid w:val="006F3BEF"/>
    <w:rsid w:val="006F422C"/>
    <w:rsid w:val="006F4FCC"/>
    <w:rsid w:val="006F5091"/>
    <w:rsid w:val="006F776F"/>
    <w:rsid w:val="007014A5"/>
    <w:rsid w:val="00701514"/>
    <w:rsid w:val="00701A2D"/>
    <w:rsid w:val="007027C1"/>
    <w:rsid w:val="007029CD"/>
    <w:rsid w:val="00702B13"/>
    <w:rsid w:val="00703427"/>
    <w:rsid w:val="00705B29"/>
    <w:rsid w:val="00706EE4"/>
    <w:rsid w:val="00710166"/>
    <w:rsid w:val="007102DA"/>
    <w:rsid w:val="007103FC"/>
    <w:rsid w:val="0071051A"/>
    <w:rsid w:val="0071248D"/>
    <w:rsid w:val="007124E1"/>
    <w:rsid w:val="00713083"/>
    <w:rsid w:val="00713B49"/>
    <w:rsid w:val="00714AD1"/>
    <w:rsid w:val="00715641"/>
    <w:rsid w:val="00716F51"/>
    <w:rsid w:val="00720DC6"/>
    <w:rsid w:val="00720EC5"/>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2C6"/>
    <w:rsid w:val="00751301"/>
    <w:rsid w:val="00751EC7"/>
    <w:rsid w:val="00752C70"/>
    <w:rsid w:val="00752C94"/>
    <w:rsid w:val="00753C60"/>
    <w:rsid w:val="00754812"/>
    <w:rsid w:val="007554E6"/>
    <w:rsid w:val="00757153"/>
    <w:rsid w:val="00760BCB"/>
    <w:rsid w:val="00760D7E"/>
    <w:rsid w:val="00761802"/>
    <w:rsid w:val="007642CF"/>
    <w:rsid w:val="007656CE"/>
    <w:rsid w:val="00766A1A"/>
    <w:rsid w:val="00766F5D"/>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882"/>
    <w:rsid w:val="00792ABE"/>
    <w:rsid w:val="00792CF7"/>
    <w:rsid w:val="0079319E"/>
    <w:rsid w:val="007934A1"/>
    <w:rsid w:val="00793637"/>
    <w:rsid w:val="00793650"/>
    <w:rsid w:val="00793989"/>
    <w:rsid w:val="00793CEE"/>
    <w:rsid w:val="00796026"/>
    <w:rsid w:val="0079604A"/>
    <w:rsid w:val="007967E1"/>
    <w:rsid w:val="00797D2D"/>
    <w:rsid w:val="007A080C"/>
    <w:rsid w:val="007A0A76"/>
    <w:rsid w:val="007A15F8"/>
    <w:rsid w:val="007A26D2"/>
    <w:rsid w:val="007A3C36"/>
    <w:rsid w:val="007A3CDB"/>
    <w:rsid w:val="007A4726"/>
    <w:rsid w:val="007A4B63"/>
    <w:rsid w:val="007A5165"/>
    <w:rsid w:val="007A5445"/>
    <w:rsid w:val="007A6C01"/>
    <w:rsid w:val="007A7B94"/>
    <w:rsid w:val="007B049C"/>
    <w:rsid w:val="007B0AF9"/>
    <w:rsid w:val="007B2292"/>
    <w:rsid w:val="007B2CAC"/>
    <w:rsid w:val="007B3289"/>
    <w:rsid w:val="007B41ED"/>
    <w:rsid w:val="007B44B4"/>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60E1"/>
    <w:rsid w:val="007D716F"/>
    <w:rsid w:val="007D7697"/>
    <w:rsid w:val="007D7C9D"/>
    <w:rsid w:val="007E1573"/>
    <w:rsid w:val="007E49E4"/>
    <w:rsid w:val="007E4FFB"/>
    <w:rsid w:val="007E5B4B"/>
    <w:rsid w:val="007E72FD"/>
    <w:rsid w:val="007E7D57"/>
    <w:rsid w:val="007F0216"/>
    <w:rsid w:val="007F1200"/>
    <w:rsid w:val="007F14FF"/>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AC5"/>
    <w:rsid w:val="00822F27"/>
    <w:rsid w:val="0082309D"/>
    <w:rsid w:val="008310EA"/>
    <w:rsid w:val="0083304C"/>
    <w:rsid w:val="00834448"/>
    <w:rsid w:val="00836E1D"/>
    <w:rsid w:val="00837B35"/>
    <w:rsid w:val="00840F78"/>
    <w:rsid w:val="0084156F"/>
    <w:rsid w:val="00844B9B"/>
    <w:rsid w:val="0084543D"/>
    <w:rsid w:val="00845C05"/>
    <w:rsid w:val="0084667E"/>
    <w:rsid w:val="008501AD"/>
    <w:rsid w:val="00850D23"/>
    <w:rsid w:val="00852C7C"/>
    <w:rsid w:val="008533BB"/>
    <w:rsid w:val="008535FF"/>
    <w:rsid w:val="008538C4"/>
    <w:rsid w:val="00860779"/>
    <w:rsid w:val="00861622"/>
    <w:rsid w:val="00861CB5"/>
    <w:rsid w:val="00861F2D"/>
    <w:rsid w:val="008620A2"/>
    <w:rsid w:val="0086243B"/>
    <w:rsid w:val="0086260F"/>
    <w:rsid w:val="008628C4"/>
    <w:rsid w:val="00862DAA"/>
    <w:rsid w:val="008634AC"/>
    <w:rsid w:val="00863A1F"/>
    <w:rsid w:val="00864198"/>
    <w:rsid w:val="008648D9"/>
    <w:rsid w:val="008650E7"/>
    <w:rsid w:val="00865166"/>
    <w:rsid w:val="00867389"/>
    <w:rsid w:val="008720D2"/>
    <w:rsid w:val="00872ADC"/>
    <w:rsid w:val="00872FB2"/>
    <w:rsid w:val="008738F4"/>
    <w:rsid w:val="008738F7"/>
    <w:rsid w:val="00875B42"/>
    <w:rsid w:val="00875B91"/>
    <w:rsid w:val="00876F48"/>
    <w:rsid w:val="00876FE9"/>
    <w:rsid w:val="00877242"/>
    <w:rsid w:val="00880266"/>
    <w:rsid w:val="00881537"/>
    <w:rsid w:val="00881926"/>
    <w:rsid w:val="008822F0"/>
    <w:rsid w:val="00882C3E"/>
    <w:rsid w:val="00882D59"/>
    <w:rsid w:val="00882F9A"/>
    <w:rsid w:val="008843CF"/>
    <w:rsid w:val="00884426"/>
    <w:rsid w:val="00884EF7"/>
    <w:rsid w:val="0088511C"/>
    <w:rsid w:val="008855A3"/>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0509"/>
    <w:rsid w:val="008E1E43"/>
    <w:rsid w:val="008E3102"/>
    <w:rsid w:val="008E3B13"/>
    <w:rsid w:val="008E6F7B"/>
    <w:rsid w:val="008E7E84"/>
    <w:rsid w:val="008F06D5"/>
    <w:rsid w:val="008F45BC"/>
    <w:rsid w:val="008F4A90"/>
    <w:rsid w:val="008F706C"/>
    <w:rsid w:val="008F7FDA"/>
    <w:rsid w:val="009002B0"/>
    <w:rsid w:val="009003C1"/>
    <w:rsid w:val="00900CBA"/>
    <w:rsid w:val="00900DD6"/>
    <w:rsid w:val="00901056"/>
    <w:rsid w:val="00902451"/>
    <w:rsid w:val="00902C48"/>
    <w:rsid w:val="009030D6"/>
    <w:rsid w:val="00903C0F"/>
    <w:rsid w:val="0090520D"/>
    <w:rsid w:val="0090552B"/>
    <w:rsid w:val="00906197"/>
    <w:rsid w:val="00907229"/>
    <w:rsid w:val="0090758E"/>
    <w:rsid w:val="00907C0C"/>
    <w:rsid w:val="0091618A"/>
    <w:rsid w:val="009215D2"/>
    <w:rsid w:val="00921E49"/>
    <w:rsid w:val="0092478C"/>
    <w:rsid w:val="00925387"/>
    <w:rsid w:val="00925F4E"/>
    <w:rsid w:val="009300D0"/>
    <w:rsid w:val="009308E3"/>
    <w:rsid w:val="00931044"/>
    <w:rsid w:val="0093156C"/>
    <w:rsid w:val="00933A15"/>
    <w:rsid w:val="00933B12"/>
    <w:rsid w:val="00933E10"/>
    <w:rsid w:val="009340E6"/>
    <w:rsid w:val="00934DFF"/>
    <w:rsid w:val="009354A7"/>
    <w:rsid w:val="00935A02"/>
    <w:rsid w:val="009366DC"/>
    <w:rsid w:val="00936742"/>
    <w:rsid w:val="00937494"/>
    <w:rsid w:val="00941306"/>
    <w:rsid w:val="00942A85"/>
    <w:rsid w:val="00942FC1"/>
    <w:rsid w:val="00943013"/>
    <w:rsid w:val="00944F74"/>
    <w:rsid w:val="00945577"/>
    <w:rsid w:val="00945C00"/>
    <w:rsid w:val="00951A05"/>
    <w:rsid w:val="00951C99"/>
    <w:rsid w:val="00952C31"/>
    <w:rsid w:val="00953E2B"/>
    <w:rsid w:val="00953FBC"/>
    <w:rsid w:val="00955037"/>
    <w:rsid w:val="009556EC"/>
    <w:rsid w:val="00955C17"/>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5E0C"/>
    <w:rsid w:val="00987A41"/>
    <w:rsid w:val="00990EEA"/>
    <w:rsid w:val="0099129E"/>
    <w:rsid w:val="009916E2"/>
    <w:rsid w:val="0099192F"/>
    <w:rsid w:val="00992288"/>
    <w:rsid w:val="00993E62"/>
    <w:rsid w:val="0099449C"/>
    <w:rsid w:val="00994B3B"/>
    <w:rsid w:val="00995A43"/>
    <w:rsid w:val="009966D2"/>
    <w:rsid w:val="009968AE"/>
    <w:rsid w:val="00997046"/>
    <w:rsid w:val="00997267"/>
    <w:rsid w:val="009A181E"/>
    <w:rsid w:val="009A2572"/>
    <w:rsid w:val="009A279B"/>
    <w:rsid w:val="009A6E6C"/>
    <w:rsid w:val="009A6FCF"/>
    <w:rsid w:val="009B016E"/>
    <w:rsid w:val="009B05C5"/>
    <w:rsid w:val="009B26C1"/>
    <w:rsid w:val="009B2AD2"/>
    <w:rsid w:val="009B2DEE"/>
    <w:rsid w:val="009B3362"/>
    <w:rsid w:val="009B463E"/>
    <w:rsid w:val="009B4E02"/>
    <w:rsid w:val="009B586C"/>
    <w:rsid w:val="009B5EED"/>
    <w:rsid w:val="009B6874"/>
    <w:rsid w:val="009B7BCE"/>
    <w:rsid w:val="009C12B9"/>
    <w:rsid w:val="009C259A"/>
    <w:rsid w:val="009C35DA"/>
    <w:rsid w:val="009C3A25"/>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2A8A"/>
    <w:rsid w:val="009E32EE"/>
    <w:rsid w:val="009E3655"/>
    <w:rsid w:val="009E3C63"/>
    <w:rsid w:val="009E5640"/>
    <w:rsid w:val="009E5778"/>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6C27"/>
    <w:rsid w:val="00A0707E"/>
    <w:rsid w:val="00A101C4"/>
    <w:rsid w:val="00A14F3E"/>
    <w:rsid w:val="00A15A08"/>
    <w:rsid w:val="00A16980"/>
    <w:rsid w:val="00A201C8"/>
    <w:rsid w:val="00A20BFB"/>
    <w:rsid w:val="00A20F4F"/>
    <w:rsid w:val="00A22219"/>
    <w:rsid w:val="00A2290F"/>
    <w:rsid w:val="00A2297D"/>
    <w:rsid w:val="00A2395D"/>
    <w:rsid w:val="00A23CEE"/>
    <w:rsid w:val="00A23F53"/>
    <w:rsid w:val="00A24092"/>
    <w:rsid w:val="00A240F5"/>
    <w:rsid w:val="00A24157"/>
    <w:rsid w:val="00A24162"/>
    <w:rsid w:val="00A256D3"/>
    <w:rsid w:val="00A2682D"/>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4091"/>
    <w:rsid w:val="00A45236"/>
    <w:rsid w:val="00A4571F"/>
    <w:rsid w:val="00A46117"/>
    <w:rsid w:val="00A50AA0"/>
    <w:rsid w:val="00A51E4F"/>
    <w:rsid w:val="00A54A06"/>
    <w:rsid w:val="00A54A08"/>
    <w:rsid w:val="00A552D0"/>
    <w:rsid w:val="00A555F2"/>
    <w:rsid w:val="00A563CB"/>
    <w:rsid w:val="00A56AC3"/>
    <w:rsid w:val="00A572BA"/>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3835"/>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43E1"/>
    <w:rsid w:val="00AB536A"/>
    <w:rsid w:val="00AB5872"/>
    <w:rsid w:val="00AB5A88"/>
    <w:rsid w:val="00AB5FB4"/>
    <w:rsid w:val="00AB63CD"/>
    <w:rsid w:val="00AB73C7"/>
    <w:rsid w:val="00AC04F8"/>
    <w:rsid w:val="00AC09EC"/>
    <w:rsid w:val="00AC0DA6"/>
    <w:rsid w:val="00AC3759"/>
    <w:rsid w:val="00AC43B4"/>
    <w:rsid w:val="00AC5927"/>
    <w:rsid w:val="00AC6A39"/>
    <w:rsid w:val="00AC6DEB"/>
    <w:rsid w:val="00AD0527"/>
    <w:rsid w:val="00AD09D6"/>
    <w:rsid w:val="00AD3247"/>
    <w:rsid w:val="00AD4576"/>
    <w:rsid w:val="00AD5827"/>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9C"/>
    <w:rsid w:val="00B314D7"/>
    <w:rsid w:val="00B3230C"/>
    <w:rsid w:val="00B355EA"/>
    <w:rsid w:val="00B40099"/>
    <w:rsid w:val="00B43829"/>
    <w:rsid w:val="00B43EE5"/>
    <w:rsid w:val="00B4527F"/>
    <w:rsid w:val="00B47266"/>
    <w:rsid w:val="00B47D5E"/>
    <w:rsid w:val="00B50717"/>
    <w:rsid w:val="00B51A9C"/>
    <w:rsid w:val="00B51F30"/>
    <w:rsid w:val="00B52230"/>
    <w:rsid w:val="00B52D99"/>
    <w:rsid w:val="00B5359F"/>
    <w:rsid w:val="00B55156"/>
    <w:rsid w:val="00B556EC"/>
    <w:rsid w:val="00B55DC6"/>
    <w:rsid w:val="00B564EF"/>
    <w:rsid w:val="00B56DEE"/>
    <w:rsid w:val="00B57232"/>
    <w:rsid w:val="00B612B0"/>
    <w:rsid w:val="00B62CC9"/>
    <w:rsid w:val="00B62E13"/>
    <w:rsid w:val="00B644D7"/>
    <w:rsid w:val="00B66081"/>
    <w:rsid w:val="00B667D3"/>
    <w:rsid w:val="00B71502"/>
    <w:rsid w:val="00B7153A"/>
    <w:rsid w:val="00B71BF0"/>
    <w:rsid w:val="00B72619"/>
    <w:rsid w:val="00B7339A"/>
    <w:rsid w:val="00B73F5E"/>
    <w:rsid w:val="00B7476B"/>
    <w:rsid w:val="00B74C90"/>
    <w:rsid w:val="00B75663"/>
    <w:rsid w:val="00B76954"/>
    <w:rsid w:val="00B7760E"/>
    <w:rsid w:val="00B807F6"/>
    <w:rsid w:val="00B80F87"/>
    <w:rsid w:val="00B819CB"/>
    <w:rsid w:val="00B83247"/>
    <w:rsid w:val="00B83940"/>
    <w:rsid w:val="00B83D84"/>
    <w:rsid w:val="00B84E1D"/>
    <w:rsid w:val="00B85D31"/>
    <w:rsid w:val="00B860D1"/>
    <w:rsid w:val="00B86289"/>
    <w:rsid w:val="00B863D0"/>
    <w:rsid w:val="00B8652C"/>
    <w:rsid w:val="00B86960"/>
    <w:rsid w:val="00B87A55"/>
    <w:rsid w:val="00B90D2E"/>
    <w:rsid w:val="00B912FD"/>
    <w:rsid w:val="00B91DDF"/>
    <w:rsid w:val="00B9207B"/>
    <w:rsid w:val="00B94350"/>
    <w:rsid w:val="00B96646"/>
    <w:rsid w:val="00B96E19"/>
    <w:rsid w:val="00B97861"/>
    <w:rsid w:val="00B9797A"/>
    <w:rsid w:val="00B97C11"/>
    <w:rsid w:val="00BA0EE2"/>
    <w:rsid w:val="00BA1B23"/>
    <w:rsid w:val="00BA2CD6"/>
    <w:rsid w:val="00BA2DA2"/>
    <w:rsid w:val="00BA5200"/>
    <w:rsid w:val="00BA65F3"/>
    <w:rsid w:val="00BA714D"/>
    <w:rsid w:val="00BA719E"/>
    <w:rsid w:val="00BA7F77"/>
    <w:rsid w:val="00BB00DE"/>
    <w:rsid w:val="00BB01A9"/>
    <w:rsid w:val="00BB3A50"/>
    <w:rsid w:val="00BB3B95"/>
    <w:rsid w:val="00BB409E"/>
    <w:rsid w:val="00BB509D"/>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46B87"/>
    <w:rsid w:val="00C51872"/>
    <w:rsid w:val="00C52270"/>
    <w:rsid w:val="00C5239D"/>
    <w:rsid w:val="00C528FB"/>
    <w:rsid w:val="00C54694"/>
    <w:rsid w:val="00C547A7"/>
    <w:rsid w:val="00C54E5D"/>
    <w:rsid w:val="00C54ECC"/>
    <w:rsid w:val="00C5568A"/>
    <w:rsid w:val="00C55F79"/>
    <w:rsid w:val="00C57022"/>
    <w:rsid w:val="00C5766D"/>
    <w:rsid w:val="00C6047D"/>
    <w:rsid w:val="00C609C2"/>
    <w:rsid w:val="00C612AB"/>
    <w:rsid w:val="00C62B68"/>
    <w:rsid w:val="00C631F0"/>
    <w:rsid w:val="00C63B31"/>
    <w:rsid w:val="00C64415"/>
    <w:rsid w:val="00C6470C"/>
    <w:rsid w:val="00C664E8"/>
    <w:rsid w:val="00C66F95"/>
    <w:rsid w:val="00C67517"/>
    <w:rsid w:val="00C67E26"/>
    <w:rsid w:val="00C708AA"/>
    <w:rsid w:val="00C71B68"/>
    <w:rsid w:val="00C720E9"/>
    <w:rsid w:val="00C72448"/>
    <w:rsid w:val="00C73977"/>
    <w:rsid w:val="00C73CA9"/>
    <w:rsid w:val="00C7611C"/>
    <w:rsid w:val="00C77116"/>
    <w:rsid w:val="00C77F60"/>
    <w:rsid w:val="00C84578"/>
    <w:rsid w:val="00C849FB"/>
    <w:rsid w:val="00C86305"/>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33A2"/>
    <w:rsid w:val="00CC39C2"/>
    <w:rsid w:val="00CC6058"/>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4CEE"/>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2E"/>
    <w:rsid w:val="00D42780"/>
    <w:rsid w:val="00D45D90"/>
    <w:rsid w:val="00D46001"/>
    <w:rsid w:val="00D47E0E"/>
    <w:rsid w:val="00D506E0"/>
    <w:rsid w:val="00D51493"/>
    <w:rsid w:val="00D51DB4"/>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563F"/>
    <w:rsid w:val="00D9609F"/>
    <w:rsid w:val="00D96BAD"/>
    <w:rsid w:val="00DA0309"/>
    <w:rsid w:val="00DA2D15"/>
    <w:rsid w:val="00DA2EA9"/>
    <w:rsid w:val="00DA3598"/>
    <w:rsid w:val="00DA413B"/>
    <w:rsid w:val="00DA46E5"/>
    <w:rsid w:val="00DA4AB2"/>
    <w:rsid w:val="00DA4B81"/>
    <w:rsid w:val="00DA557A"/>
    <w:rsid w:val="00DA69BA"/>
    <w:rsid w:val="00DA79B2"/>
    <w:rsid w:val="00DB051B"/>
    <w:rsid w:val="00DB1C4C"/>
    <w:rsid w:val="00DB1D18"/>
    <w:rsid w:val="00DB2DBD"/>
    <w:rsid w:val="00DB3FF3"/>
    <w:rsid w:val="00DB6554"/>
    <w:rsid w:val="00DB755C"/>
    <w:rsid w:val="00DC02A5"/>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00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5CDB"/>
    <w:rsid w:val="00E36E81"/>
    <w:rsid w:val="00E36EA6"/>
    <w:rsid w:val="00E37205"/>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274"/>
    <w:rsid w:val="00E939A5"/>
    <w:rsid w:val="00E93F97"/>
    <w:rsid w:val="00E94A61"/>
    <w:rsid w:val="00E95682"/>
    <w:rsid w:val="00E9598B"/>
    <w:rsid w:val="00E95FB5"/>
    <w:rsid w:val="00EA0332"/>
    <w:rsid w:val="00EA050F"/>
    <w:rsid w:val="00EA0BAB"/>
    <w:rsid w:val="00EA1601"/>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3FC6"/>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C13"/>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1092"/>
    <w:rsid w:val="00F52464"/>
    <w:rsid w:val="00F529C0"/>
    <w:rsid w:val="00F529C8"/>
    <w:rsid w:val="00F52D03"/>
    <w:rsid w:val="00F5713E"/>
    <w:rsid w:val="00F61747"/>
    <w:rsid w:val="00F6213C"/>
    <w:rsid w:val="00F628BA"/>
    <w:rsid w:val="00F62D17"/>
    <w:rsid w:val="00F63FEE"/>
    <w:rsid w:val="00F65390"/>
    <w:rsid w:val="00F65D3C"/>
    <w:rsid w:val="00F66568"/>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3EF3"/>
    <w:rsid w:val="00FA472B"/>
    <w:rsid w:val="00FA4E01"/>
    <w:rsid w:val="00FB0395"/>
    <w:rsid w:val="00FB080C"/>
    <w:rsid w:val="00FB128A"/>
    <w:rsid w:val="00FB30A3"/>
    <w:rsid w:val="00FB45E0"/>
    <w:rsid w:val="00FB4B2E"/>
    <w:rsid w:val="00FC0070"/>
    <w:rsid w:val="00FC0555"/>
    <w:rsid w:val="00FC0A2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36F"/>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uiPriority w:val="35"/>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5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 w:type="table" w:customStyle="1" w:styleId="TableGrid2">
    <w:name w:val="Table Grid2"/>
    <w:basedOn w:val="TableNormal"/>
    <w:next w:val="TableGrid"/>
    <w:uiPriority w:val="59"/>
    <w:rsid w:val="00373ECA"/>
    <w:pPr>
      <w:spacing w:after="0" w:line="240" w:lineRule="auto"/>
    </w:pPr>
    <w:rPr>
      <w:rFonts w:ascii="Calibri" w:hAnsi="Calibri" w:cs="Shrut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edd\Dropbox\000_Now\00_IITB%20PostDoc%20Needhi\Journal%20Paper\f.freddi@ucl.ac.uk" TargetMode="External"/><Relationship Id="rId13" Type="http://schemas.openxmlformats.org/officeDocument/2006/relationships/image" Target="media/image1.emf"/><Relationship Id="rId18" Type="http://schemas.openxmlformats.org/officeDocument/2006/relationships/image" Target="media/image5.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5657B-ED8B-4437-8D16-1846BF82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3713</TotalTime>
  <Pages>15</Pages>
  <Words>13495</Words>
  <Characters>76923</Characters>
  <Application>Microsoft Office Word</Application>
  <DocSecurity>0</DocSecurity>
  <Lines>641</Lines>
  <Paragraphs>180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90238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Lad, Devang</cp:lastModifiedBy>
  <cp:revision>37</cp:revision>
  <cp:lastPrinted>2022-03-15T16:44:00Z</cp:lastPrinted>
  <dcterms:created xsi:type="dcterms:W3CDTF">2022-03-15T15:53:00Z</dcterms:created>
  <dcterms:modified xsi:type="dcterms:W3CDTF">2022-04-05T11:03:00Z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id="5d8FbRZH"/&gt;&lt;style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